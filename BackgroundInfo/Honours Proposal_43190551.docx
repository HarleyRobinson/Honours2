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510514169"/>
        <w:docPartObj>
          <w:docPartGallery w:val="Cover Pages"/>
          <w:docPartUnique/>
        </w:docPartObj>
      </w:sdtPr>
      <w:sdtEndPr>
        <w:rPr>
          <w:rFonts w:ascii="Times New Roman" w:hAnsi="Times New Roman" w:cs="Times New Roman"/>
        </w:rPr>
      </w:sdtEndPr>
      <w:sdtContent>
        <w:p w14:paraId="64E75002" w14:textId="77777777" w:rsidR="0060356C" w:rsidRDefault="0060356C"/>
        <w:p w14:paraId="18F54986" w14:textId="77777777" w:rsidR="0060356C" w:rsidRDefault="0060356C"/>
        <w:p w14:paraId="151269A2" w14:textId="77777777" w:rsidR="0060356C" w:rsidRDefault="0060356C"/>
        <w:p w14:paraId="7E6B180E" w14:textId="77777777" w:rsidR="0060356C" w:rsidRDefault="0060356C"/>
        <w:p w14:paraId="6D86D7BB" w14:textId="77777777" w:rsidR="0060356C" w:rsidRDefault="0060356C"/>
        <w:p w14:paraId="690F0A81" w14:textId="77777777" w:rsidR="0060356C" w:rsidRDefault="0060356C"/>
        <w:p w14:paraId="0112F486" w14:textId="77777777" w:rsidR="0060356C" w:rsidRDefault="0060356C"/>
        <w:p w14:paraId="4F3B5D3E" w14:textId="77777777" w:rsidR="0060356C" w:rsidRDefault="0060356C"/>
        <w:p w14:paraId="337505F1" w14:textId="77777777" w:rsidR="0060356C" w:rsidRDefault="0060356C"/>
        <w:p w14:paraId="2B71BB81" w14:textId="77777777" w:rsidR="0060356C" w:rsidRDefault="0060356C" w:rsidP="0060356C">
          <w:pPr>
            <w:jc w:val="center"/>
            <w:rPr>
              <w:rFonts w:ascii="Times New Roman" w:hAnsi="Times New Roman" w:cs="Times New Roman"/>
              <w:sz w:val="52"/>
            </w:rPr>
          </w:pPr>
          <w:r>
            <w:rPr>
              <w:rFonts w:ascii="Times New Roman" w:hAnsi="Times New Roman" w:cs="Times New Roman"/>
              <w:sz w:val="52"/>
            </w:rPr>
            <w:t xml:space="preserve">Investigating the </w:t>
          </w:r>
          <w:r w:rsidR="007462B0">
            <w:rPr>
              <w:rFonts w:ascii="Times New Roman" w:hAnsi="Times New Roman" w:cs="Times New Roman"/>
              <w:sz w:val="52"/>
            </w:rPr>
            <w:t xml:space="preserve">selective </w:t>
          </w:r>
          <w:r>
            <w:rPr>
              <w:rFonts w:ascii="Times New Roman" w:hAnsi="Times New Roman" w:cs="Times New Roman"/>
              <w:sz w:val="52"/>
            </w:rPr>
            <w:t>microRNA export mechanism via extracellular vesicles</w:t>
          </w:r>
        </w:p>
        <w:p w14:paraId="45330C3E" w14:textId="77777777" w:rsidR="0060356C" w:rsidRDefault="0060356C" w:rsidP="0060356C">
          <w:pPr>
            <w:jc w:val="center"/>
            <w:rPr>
              <w:rFonts w:ascii="Times New Roman" w:hAnsi="Times New Roman" w:cs="Times New Roman"/>
              <w:sz w:val="52"/>
            </w:rPr>
          </w:pPr>
        </w:p>
        <w:p w14:paraId="52699232" w14:textId="77777777" w:rsidR="0060356C" w:rsidRDefault="0060356C" w:rsidP="0060356C">
          <w:pPr>
            <w:jc w:val="center"/>
            <w:rPr>
              <w:rFonts w:ascii="Times New Roman" w:hAnsi="Times New Roman" w:cs="Times New Roman"/>
              <w:sz w:val="36"/>
            </w:rPr>
          </w:pPr>
          <w:r>
            <w:rPr>
              <w:rFonts w:ascii="Times New Roman" w:hAnsi="Times New Roman" w:cs="Times New Roman"/>
              <w:sz w:val="36"/>
            </w:rPr>
            <w:t>Honours Proposal</w:t>
          </w:r>
        </w:p>
        <w:p w14:paraId="371A62AE" w14:textId="77777777" w:rsidR="0060356C" w:rsidRDefault="0060356C" w:rsidP="0060356C">
          <w:pPr>
            <w:jc w:val="center"/>
            <w:rPr>
              <w:rFonts w:ascii="Times New Roman" w:hAnsi="Times New Roman" w:cs="Times New Roman"/>
              <w:sz w:val="36"/>
            </w:rPr>
          </w:pPr>
          <w:r>
            <w:rPr>
              <w:rFonts w:ascii="Times New Roman" w:hAnsi="Times New Roman" w:cs="Times New Roman"/>
              <w:sz w:val="36"/>
            </w:rPr>
            <w:t>Harley Robinson</w:t>
          </w:r>
        </w:p>
        <w:p w14:paraId="0A4870E0" w14:textId="77777777" w:rsidR="0060356C" w:rsidRDefault="0060356C" w:rsidP="0060356C">
          <w:pPr>
            <w:jc w:val="center"/>
            <w:rPr>
              <w:rFonts w:ascii="Times New Roman" w:hAnsi="Times New Roman" w:cs="Times New Roman"/>
              <w:sz w:val="36"/>
            </w:rPr>
          </w:pPr>
        </w:p>
        <w:p w14:paraId="181EF5AD" w14:textId="77777777" w:rsidR="0060356C" w:rsidRDefault="0060356C" w:rsidP="0060356C">
          <w:pPr>
            <w:jc w:val="center"/>
            <w:rPr>
              <w:rFonts w:ascii="Times New Roman" w:hAnsi="Times New Roman" w:cs="Times New Roman"/>
              <w:sz w:val="36"/>
            </w:rPr>
          </w:pPr>
        </w:p>
        <w:p w14:paraId="76C3BF71" w14:textId="632FF935" w:rsidR="0060356C" w:rsidRPr="0060356C" w:rsidRDefault="0060356C" w:rsidP="0060356C">
          <w:pPr>
            <w:jc w:val="center"/>
            <w:rPr>
              <w:rFonts w:ascii="Times New Roman" w:hAnsi="Times New Roman" w:cs="Times New Roman"/>
              <w:i/>
              <w:sz w:val="36"/>
            </w:rPr>
          </w:pPr>
          <w:r w:rsidRPr="0060356C">
            <w:rPr>
              <w:rFonts w:ascii="Times New Roman" w:hAnsi="Times New Roman" w:cs="Times New Roman"/>
              <w:i/>
              <w:sz w:val="36"/>
            </w:rPr>
            <w:t>Supervisor:</w:t>
          </w:r>
          <w:r w:rsidR="00C45304">
            <w:rPr>
              <w:rFonts w:ascii="Times New Roman" w:hAnsi="Times New Roman" w:cs="Times New Roman"/>
              <w:i/>
              <w:sz w:val="36"/>
            </w:rPr>
            <w:t xml:space="preserve"> </w:t>
          </w:r>
          <w:r w:rsidR="00694443">
            <w:rPr>
              <w:rFonts w:ascii="Times New Roman" w:hAnsi="Times New Roman" w:cs="Times New Roman"/>
              <w:i/>
              <w:sz w:val="36"/>
            </w:rPr>
            <w:t xml:space="preserve">A/Prof </w:t>
          </w:r>
          <w:r w:rsidRPr="0060356C">
            <w:rPr>
              <w:rFonts w:ascii="Times New Roman" w:hAnsi="Times New Roman" w:cs="Times New Roman"/>
              <w:i/>
              <w:sz w:val="36"/>
            </w:rPr>
            <w:t>Michelle Hill</w:t>
          </w:r>
        </w:p>
        <w:p w14:paraId="4E944AD6" w14:textId="77777777" w:rsidR="004D3D3F" w:rsidRDefault="0060356C" w:rsidP="004D3D3F">
          <w:pPr>
            <w:jc w:val="center"/>
            <w:rPr>
              <w:rFonts w:ascii="Times New Roman" w:hAnsi="Times New Roman" w:cs="Times New Roman"/>
              <w:i/>
              <w:sz w:val="52"/>
            </w:rPr>
          </w:pPr>
          <w:r w:rsidRPr="0060356C">
            <w:rPr>
              <w:rFonts w:ascii="Times New Roman" w:hAnsi="Times New Roman" w:cs="Times New Roman"/>
              <w:i/>
              <w:sz w:val="36"/>
            </w:rPr>
            <w:t xml:space="preserve">Co-supervisor: </w:t>
          </w:r>
          <w:r w:rsidR="00C45304">
            <w:rPr>
              <w:rFonts w:ascii="Times New Roman" w:hAnsi="Times New Roman" w:cs="Times New Roman"/>
              <w:i/>
              <w:sz w:val="36"/>
            </w:rPr>
            <w:t xml:space="preserve">Dr </w:t>
          </w:r>
          <w:r w:rsidRPr="0060356C">
            <w:rPr>
              <w:rFonts w:ascii="Times New Roman" w:hAnsi="Times New Roman" w:cs="Times New Roman"/>
              <w:i/>
              <w:sz w:val="36"/>
            </w:rPr>
            <w:t>Alex</w:t>
          </w:r>
          <w:r w:rsidR="00C45304">
            <w:rPr>
              <w:rFonts w:ascii="Times New Roman" w:hAnsi="Times New Roman" w:cs="Times New Roman"/>
              <w:i/>
              <w:sz w:val="36"/>
            </w:rPr>
            <w:t>andre</w:t>
          </w:r>
          <w:r w:rsidRPr="0060356C">
            <w:rPr>
              <w:rFonts w:ascii="Times New Roman" w:hAnsi="Times New Roman" w:cs="Times New Roman"/>
              <w:i/>
              <w:sz w:val="36"/>
            </w:rPr>
            <w:t xml:space="preserve"> Cristino</w:t>
          </w:r>
          <w:r w:rsidRPr="0060356C">
            <w:rPr>
              <w:rFonts w:ascii="Times New Roman" w:hAnsi="Times New Roman" w:cs="Times New Roman"/>
              <w:i/>
              <w:sz w:val="52"/>
            </w:rPr>
            <w:t xml:space="preserve"> </w:t>
          </w:r>
        </w:p>
        <w:p w14:paraId="2A07C617" w14:textId="77777777" w:rsidR="004D3D3F" w:rsidRDefault="004D3D3F" w:rsidP="004D3D3F">
          <w:pPr>
            <w:jc w:val="center"/>
            <w:rPr>
              <w:rFonts w:ascii="Times New Roman" w:hAnsi="Times New Roman" w:cs="Times New Roman"/>
              <w:sz w:val="24"/>
            </w:rPr>
          </w:pPr>
        </w:p>
        <w:p w14:paraId="07472BBD" w14:textId="31002218" w:rsidR="004D3D3F" w:rsidRPr="004D3D3F" w:rsidRDefault="004D3D3F" w:rsidP="004D3D3F">
          <w:pPr>
            <w:jc w:val="center"/>
            <w:rPr>
              <w:rFonts w:ascii="Times New Roman" w:hAnsi="Times New Roman" w:cs="Times New Roman"/>
              <w:sz w:val="24"/>
            </w:rPr>
          </w:pPr>
          <w:r w:rsidRPr="004D3D3F">
            <w:rPr>
              <w:rFonts w:ascii="Times New Roman" w:hAnsi="Times New Roman" w:cs="Times New Roman"/>
              <w:sz w:val="24"/>
            </w:rPr>
            <w:t>Word Count (Excluding reference list, figure legends and tables):</w:t>
          </w:r>
          <w:r>
            <w:rPr>
              <w:rFonts w:ascii="Times New Roman" w:hAnsi="Times New Roman" w:cs="Times New Roman"/>
              <w:sz w:val="24"/>
            </w:rPr>
            <w:t xml:space="preserve"> </w:t>
          </w:r>
          <w:r w:rsidR="007462B0">
            <w:rPr>
              <w:rFonts w:ascii="Times New Roman" w:hAnsi="Times New Roman" w:cs="Times New Roman"/>
              <w:sz w:val="24"/>
            </w:rPr>
            <w:t>3,</w:t>
          </w:r>
          <w:r w:rsidR="00204100">
            <w:rPr>
              <w:rFonts w:ascii="Times New Roman" w:hAnsi="Times New Roman" w:cs="Times New Roman"/>
              <w:sz w:val="24"/>
            </w:rPr>
            <w:t>348</w:t>
          </w:r>
          <w:r w:rsidR="007462B0">
            <w:rPr>
              <w:rFonts w:ascii="Times New Roman" w:hAnsi="Times New Roman" w:cs="Times New Roman"/>
              <w:sz w:val="24"/>
            </w:rPr>
            <w:t xml:space="preserve"> words</w:t>
          </w:r>
        </w:p>
        <w:p w14:paraId="50659ACC" w14:textId="77777777" w:rsidR="0060356C" w:rsidRPr="0060356C" w:rsidRDefault="0060356C" w:rsidP="0060356C">
          <w:pPr>
            <w:jc w:val="center"/>
            <w:rPr>
              <w:rFonts w:ascii="Times New Roman" w:hAnsi="Times New Roman" w:cs="Times New Roman"/>
              <w:i/>
              <w:sz w:val="52"/>
            </w:rPr>
          </w:pPr>
        </w:p>
        <w:p w14:paraId="64F0533B" w14:textId="77777777" w:rsidR="0060356C" w:rsidRPr="0060356C" w:rsidRDefault="0060356C" w:rsidP="004D3D3F">
          <w:pPr>
            <w:pStyle w:val="IntenseQuote"/>
            <w:spacing w:line="360" w:lineRule="auto"/>
            <w:rPr>
              <w:b/>
            </w:rPr>
          </w:pPr>
          <w:r>
            <w:rPr>
              <w:color w:val="auto"/>
            </w:rPr>
            <w:br w:type="page"/>
          </w:r>
          <w:r w:rsidRPr="0060356C">
            <w:rPr>
              <w:b/>
              <w:color w:val="auto"/>
              <w:sz w:val="28"/>
            </w:rPr>
            <w:lastRenderedPageBreak/>
            <w:t xml:space="preserve">Statement of Authorship </w:t>
          </w:r>
        </w:p>
        <w:p w14:paraId="72B5F771" w14:textId="77777777" w:rsidR="004D3D3F" w:rsidRPr="004D3D3F" w:rsidRDefault="004D3D3F" w:rsidP="004D3D3F">
          <w:pPr>
            <w:spacing w:line="360" w:lineRule="auto"/>
            <w:jc w:val="center"/>
            <w:rPr>
              <w:rFonts w:ascii="Times New Roman" w:hAnsi="Times New Roman" w:cs="Times New Roman"/>
              <w:sz w:val="24"/>
            </w:rPr>
          </w:pPr>
          <w:r w:rsidRPr="004D3D3F">
            <w:rPr>
              <w:rFonts w:ascii="Times New Roman" w:hAnsi="Times New Roman" w:cs="Times New Roman"/>
              <w:sz w:val="24"/>
            </w:rPr>
            <w:t>Investigating the microRNA selective export mechanism via extracellular vesicles</w:t>
          </w:r>
          <w:r>
            <w:rPr>
              <w:rFonts w:ascii="Times New Roman" w:hAnsi="Times New Roman" w:cs="Times New Roman"/>
              <w:sz w:val="24"/>
            </w:rPr>
            <w:t>.</w:t>
          </w:r>
        </w:p>
        <w:p w14:paraId="49E2914D" w14:textId="77777777" w:rsidR="0060356C" w:rsidRPr="004D3D3F" w:rsidRDefault="004D3D3F" w:rsidP="004D3D3F">
          <w:pPr>
            <w:spacing w:line="360" w:lineRule="auto"/>
            <w:jc w:val="center"/>
            <w:rPr>
              <w:rFonts w:ascii="Times New Roman" w:hAnsi="Times New Roman" w:cs="Times New Roman"/>
              <w:sz w:val="24"/>
              <w:szCs w:val="24"/>
            </w:rPr>
          </w:pPr>
          <w:r>
            <w:rPr>
              <w:rFonts w:ascii="Times New Roman" w:hAnsi="Times New Roman" w:cs="Times New Roman"/>
              <w:sz w:val="24"/>
              <w:szCs w:val="24"/>
            </w:rPr>
            <w:t>Harley Robinson</w:t>
          </w:r>
        </w:p>
        <w:p w14:paraId="13ED1C81" w14:textId="77777777" w:rsidR="004D3D3F" w:rsidRDefault="004D3D3F" w:rsidP="004D3D3F">
          <w:pPr>
            <w:spacing w:line="360" w:lineRule="auto"/>
            <w:rPr>
              <w:rFonts w:ascii="Times New Roman" w:hAnsi="Times New Roman" w:cs="Times New Roman"/>
              <w:sz w:val="24"/>
              <w:szCs w:val="24"/>
            </w:rPr>
          </w:pPr>
        </w:p>
        <w:p w14:paraId="0A6B3910" w14:textId="77777777" w:rsidR="004D3D3F" w:rsidRDefault="004D3D3F" w:rsidP="004D3D3F">
          <w:pPr>
            <w:spacing w:line="360" w:lineRule="auto"/>
            <w:jc w:val="center"/>
            <w:rPr>
              <w:rFonts w:ascii="Times New Roman" w:hAnsi="Times New Roman" w:cs="Times New Roman"/>
              <w:sz w:val="24"/>
              <w:szCs w:val="24"/>
            </w:rPr>
          </w:pPr>
          <w:r>
            <w:rPr>
              <w:rFonts w:ascii="Times New Roman" w:hAnsi="Times New Roman" w:cs="Times New Roman"/>
              <w:sz w:val="24"/>
              <w:szCs w:val="24"/>
            </w:rPr>
            <w:t>A Research Proposal</w:t>
          </w:r>
          <w:r w:rsidR="0060356C" w:rsidRPr="004D3D3F">
            <w:rPr>
              <w:rFonts w:ascii="Times New Roman" w:hAnsi="Times New Roman" w:cs="Times New Roman"/>
              <w:sz w:val="24"/>
              <w:szCs w:val="24"/>
            </w:rPr>
            <w:t xml:space="preserve"> submitted for the degree of Bachelor of</w:t>
          </w:r>
          <w:r>
            <w:rPr>
              <w:rFonts w:ascii="Times New Roman" w:hAnsi="Times New Roman" w:cs="Times New Roman"/>
              <w:sz w:val="24"/>
              <w:szCs w:val="24"/>
            </w:rPr>
            <w:t xml:space="preserve"> Biomedical Science (Honours) at </w:t>
          </w:r>
          <w:r w:rsidR="0060356C" w:rsidRPr="004D3D3F">
            <w:rPr>
              <w:rFonts w:ascii="Times New Roman" w:hAnsi="Times New Roman" w:cs="Times New Roman"/>
              <w:sz w:val="24"/>
              <w:szCs w:val="24"/>
            </w:rPr>
            <w:t xml:space="preserve">The University </w:t>
          </w:r>
          <w:r>
            <w:rPr>
              <w:rFonts w:ascii="Times New Roman" w:hAnsi="Times New Roman" w:cs="Times New Roman"/>
              <w:sz w:val="24"/>
              <w:szCs w:val="24"/>
            </w:rPr>
            <w:t xml:space="preserve">of Queensland in March, 2016. </w:t>
          </w:r>
        </w:p>
        <w:p w14:paraId="4E78D721" w14:textId="77777777" w:rsidR="0060356C" w:rsidRDefault="0060356C" w:rsidP="004D3D3F">
          <w:pPr>
            <w:spacing w:line="360" w:lineRule="auto"/>
            <w:jc w:val="center"/>
            <w:rPr>
              <w:rFonts w:ascii="Times New Roman" w:hAnsi="Times New Roman" w:cs="Times New Roman"/>
              <w:sz w:val="24"/>
              <w:szCs w:val="24"/>
            </w:rPr>
          </w:pPr>
          <w:r w:rsidRPr="004D3D3F">
            <w:rPr>
              <w:rFonts w:ascii="Times New Roman" w:hAnsi="Times New Roman" w:cs="Times New Roman"/>
              <w:sz w:val="24"/>
              <w:szCs w:val="24"/>
            </w:rPr>
            <w:t>School of</w:t>
          </w:r>
          <w:r w:rsidR="004D3D3F">
            <w:rPr>
              <w:rFonts w:ascii="Times New Roman" w:hAnsi="Times New Roman" w:cs="Times New Roman"/>
              <w:sz w:val="24"/>
              <w:szCs w:val="24"/>
            </w:rPr>
            <w:t xml:space="preserve"> </w:t>
          </w:r>
          <w:r w:rsidRPr="004D3D3F">
            <w:rPr>
              <w:rFonts w:ascii="Times New Roman" w:hAnsi="Times New Roman" w:cs="Times New Roman"/>
              <w:sz w:val="24"/>
              <w:szCs w:val="24"/>
            </w:rPr>
            <w:t>Biomedical Sciences</w:t>
          </w:r>
        </w:p>
        <w:p w14:paraId="0CE1EF4C" w14:textId="77777777" w:rsidR="004D3D3F" w:rsidRPr="004D3D3F" w:rsidRDefault="004D3D3F" w:rsidP="004D3D3F">
          <w:pPr>
            <w:spacing w:line="360" w:lineRule="auto"/>
            <w:jc w:val="center"/>
            <w:rPr>
              <w:rFonts w:ascii="Times New Roman" w:hAnsi="Times New Roman" w:cs="Times New Roman"/>
              <w:sz w:val="24"/>
              <w:szCs w:val="24"/>
            </w:rPr>
          </w:pPr>
        </w:p>
        <w:p w14:paraId="52A5F613" w14:textId="77777777" w:rsidR="0060356C" w:rsidRPr="004D3D3F" w:rsidRDefault="0060356C" w:rsidP="004D3D3F">
          <w:pPr>
            <w:spacing w:line="360" w:lineRule="auto"/>
            <w:rPr>
              <w:rFonts w:ascii="Times New Roman" w:hAnsi="Times New Roman" w:cs="Times New Roman"/>
              <w:b/>
              <w:sz w:val="24"/>
              <w:szCs w:val="24"/>
            </w:rPr>
          </w:pPr>
          <w:r w:rsidRPr="004D3D3F">
            <w:rPr>
              <w:rFonts w:ascii="Times New Roman" w:hAnsi="Times New Roman" w:cs="Times New Roman"/>
              <w:b/>
              <w:sz w:val="24"/>
              <w:szCs w:val="24"/>
            </w:rPr>
            <w:t>Declaration by author</w:t>
          </w:r>
        </w:p>
        <w:p w14:paraId="43DE0AF9" w14:textId="77777777" w:rsidR="0060356C" w:rsidRPr="004D3D3F" w:rsidRDefault="0060356C" w:rsidP="004D3D3F">
          <w:pPr>
            <w:spacing w:line="360" w:lineRule="auto"/>
            <w:rPr>
              <w:rFonts w:ascii="Times New Roman" w:hAnsi="Times New Roman" w:cs="Times New Roman"/>
              <w:sz w:val="24"/>
              <w:szCs w:val="24"/>
            </w:rPr>
          </w:pPr>
          <w:r w:rsidRPr="004D3D3F">
            <w:rPr>
              <w:rFonts w:ascii="Times New Roman" w:hAnsi="Times New Roman" w:cs="Times New Roman"/>
              <w:sz w:val="24"/>
              <w:szCs w:val="24"/>
            </w:rPr>
            <w:t>This research repor</w:t>
          </w:r>
          <w:r w:rsidR="004D3D3F">
            <w:rPr>
              <w:rFonts w:ascii="Times New Roman" w:hAnsi="Times New Roman" w:cs="Times New Roman"/>
              <w:sz w:val="24"/>
              <w:szCs w:val="24"/>
            </w:rPr>
            <w:t xml:space="preserve">t is composed of my original work, and contains no material previously published or </w:t>
          </w:r>
          <w:r w:rsidRPr="004D3D3F">
            <w:rPr>
              <w:rFonts w:ascii="Times New Roman" w:hAnsi="Times New Roman" w:cs="Times New Roman"/>
              <w:sz w:val="24"/>
              <w:szCs w:val="24"/>
            </w:rPr>
            <w:t xml:space="preserve">written by another person. </w:t>
          </w:r>
        </w:p>
        <w:p w14:paraId="3857C4A7" w14:textId="77777777" w:rsidR="0060356C" w:rsidRDefault="0060356C" w:rsidP="004D3D3F">
          <w:pPr>
            <w:spacing w:line="360" w:lineRule="auto"/>
            <w:rPr>
              <w:rFonts w:ascii="Times New Roman" w:hAnsi="Times New Roman" w:cs="Times New Roman"/>
              <w:sz w:val="24"/>
              <w:szCs w:val="24"/>
            </w:rPr>
          </w:pPr>
          <w:r w:rsidRPr="004D3D3F">
            <w:rPr>
              <w:rFonts w:ascii="Times New Roman" w:hAnsi="Times New Roman" w:cs="Times New Roman"/>
              <w:sz w:val="24"/>
              <w:szCs w:val="24"/>
            </w:rPr>
            <w:t>I have clearly stated the contribution of others to my research report as a</w:t>
          </w:r>
          <w:r w:rsidR="004D3D3F">
            <w:rPr>
              <w:rFonts w:ascii="Times New Roman" w:hAnsi="Times New Roman" w:cs="Times New Roman"/>
              <w:sz w:val="24"/>
              <w:szCs w:val="24"/>
            </w:rPr>
            <w:t xml:space="preserve"> whole, </w:t>
          </w:r>
          <w:r w:rsidRPr="004D3D3F">
            <w:rPr>
              <w:rFonts w:ascii="Times New Roman" w:hAnsi="Times New Roman" w:cs="Times New Roman"/>
              <w:sz w:val="24"/>
              <w:szCs w:val="24"/>
            </w:rPr>
            <w:t>inc</w:t>
          </w:r>
          <w:r w:rsidR="004D3D3F">
            <w:rPr>
              <w:rFonts w:ascii="Times New Roman" w:hAnsi="Times New Roman" w:cs="Times New Roman"/>
              <w:sz w:val="24"/>
              <w:szCs w:val="24"/>
            </w:rPr>
            <w:t xml:space="preserve">luding statistical assistance, </w:t>
          </w:r>
          <w:r w:rsidRPr="004D3D3F">
            <w:rPr>
              <w:rFonts w:ascii="Times New Roman" w:hAnsi="Times New Roman" w:cs="Times New Roman"/>
              <w:sz w:val="24"/>
              <w:szCs w:val="24"/>
            </w:rPr>
            <w:t>survey design, data analysis, si</w:t>
          </w:r>
          <w:r w:rsidR="004D3D3F">
            <w:rPr>
              <w:rFonts w:ascii="Times New Roman" w:hAnsi="Times New Roman" w:cs="Times New Roman"/>
              <w:sz w:val="24"/>
              <w:szCs w:val="24"/>
            </w:rPr>
            <w:t xml:space="preserve">gnificant technical procedures, </w:t>
          </w:r>
          <w:r w:rsidRPr="004D3D3F">
            <w:rPr>
              <w:rFonts w:ascii="Times New Roman" w:hAnsi="Times New Roman" w:cs="Times New Roman"/>
              <w:sz w:val="24"/>
              <w:szCs w:val="24"/>
            </w:rPr>
            <w:t>professional editorial advice, and any other original resea</w:t>
          </w:r>
          <w:r w:rsidR="004D3D3F">
            <w:rPr>
              <w:rFonts w:ascii="Times New Roman" w:hAnsi="Times New Roman" w:cs="Times New Roman"/>
              <w:sz w:val="24"/>
              <w:szCs w:val="24"/>
            </w:rPr>
            <w:t xml:space="preserve">rch work used or reported in my </w:t>
          </w:r>
          <w:r w:rsidRPr="004D3D3F">
            <w:rPr>
              <w:rFonts w:ascii="Times New Roman" w:hAnsi="Times New Roman" w:cs="Times New Roman"/>
              <w:sz w:val="24"/>
              <w:szCs w:val="24"/>
            </w:rPr>
            <w:t>report. The content of my report is the result of work I h</w:t>
          </w:r>
          <w:r w:rsidR="004D3D3F">
            <w:rPr>
              <w:rFonts w:ascii="Times New Roman" w:hAnsi="Times New Roman" w:cs="Times New Roman"/>
              <w:sz w:val="24"/>
              <w:szCs w:val="24"/>
            </w:rPr>
            <w:t>ave carried out since the commencement of m</w:t>
          </w:r>
          <w:r w:rsidRPr="004D3D3F">
            <w:rPr>
              <w:rFonts w:ascii="Times New Roman" w:hAnsi="Times New Roman" w:cs="Times New Roman"/>
              <w:sz w:val="24"/>
              <w:szCs w:val="24"/>
            </w:rPr>
            <w:t>y honours research project.</w:t>
          </w:r>
        </w:p>
        <w:p w14:paraId="1A201E7A" w14:textId="77777777" w:rsidR="004D3D3F" w:rsidRPr="004D3D3F" w:rsidRDefault="004D3D3F" w:rsidP="004D3D3F">
          <w:pPr>
            <w:spacing w:line="360" w:lineRule="auto"/>
            <w:rPr>
              <w:rFonts w:ascii="Times New Roman" w:hAnsi="Times New Roman" w:cs="Times New Roman"/>
              <w:sz w:val="24"/>
              <w:szCs w:val="24"/>
            </w:rPr>
          </w:pPr>
        </w:p>
        <w:p w14:paraId="5D3DDFB2" w14:textId="77777777" w:rsidR="004D3D3F" w:rsidRPr="004D3D3F" w:rsidRDefault="004D3D3F" w:rsidP="004D3D3F">
          <w:pPr>
            <w:spacing w:line="360" w:lineRule="auto"/>
            <w:rPr>
              <w:rFonts w:ascii="Times New Roman" w:hAnsi="Times New Roman" w:cs="Times New Roman"/>
              <w:b/>
              <w:sz w:val="24"/>
              <w:szCs w:val="24"/>
            </w:rPr>
          </w:pPr>
          <w:r>
            <w:rPr>
              <w:rFonts w:ascii="Times New Roman" w:hAnsi="Times New Roman" w:cs="Times New Roman"/>
              <w:b/>
              <w:sz w:val="24"/>
              <w:szCs w:val="24"/>
            </w:rPr>
            <w:t>Acknowledgements</w:t>
          </w:r>
        </w:p>
        <w:p w14:paraId="29BBA467" w14:textId="79C452C7" w:rsidR="004D3D3F" w:rsidRDefault="0056018E" w:rsidP="004D3D3F">
          <w:pPr>
            <w:spacing w:line="360" w:lineRule="auto"/>
            <w:rPr>
              <w:rFonts w:ascii="Times New Roman" w:hAnsi="Times New Roman" w:cs="Times New Roman"/>
              <w:sz w:val="24"/>
              <w:szCs w:val="24"/>
            </w:rPr>
          </w:pPr>
          <w:r>
            <w:rPr>
              <w:rFonts w:ascii="Times New Roman" w:hAnsi="Times New Roman" w:cs="Times New Roman"/>
              <w:sz w:val="24"/>
              <w:szCs w:val="24"/>
            </w:rPr>
            <w:t>I thank my supervisor, A/Prof Michelle Hill, and co-supervisor, Dr Alexandre Cristino for their encouragement and assistance so fa</w:t>
          </w:r>
          <w:r w:rsidR="00B13DD6">
            <w:rPr>
              <w:rFonts w:ascii="Times New Roman" w:hAnsi="Times New Roman" w:cs="Times New Roman"/>
              <w:sz w:val="24"/>
              <w:szCs w:val="24"/>
            </w:rPr>
            <w:t xml:space="preserve">r. I also extend my appreciation to the members of the Hill group for their support.   </w:t>
          </w:r>
          <w:r>
            <w:rPr>
              <w:rFonts w:ascii="Times New Roman" w:hAnsi="Times New Roman" w:cs="Times New Roman"/>
              <w:sz w:val="24"/>
              <w:szCs w:val="24"/>
            </w:rPr>
            <w:t xml:space="preserve"> </w:t>
          </w:r>
        </w:p>
        <w:p w14:paraId="1E9EDD1C" w14:textId="77777777" w:rsidR="004D3D3F" w:rsidRDefault="004D3D3F" w:rsidP="004D3D3F">
          <w:pPr>
            <w:spacing w:line="360" w:lineRule="auto"/>
            <w:rPr>
              <w:rFonts w:ascii="Times New Roman" w:hAnsi="Times New Roman" w:cs="Times New Roman"/>
              <w:sz w:val="24"/>
              <w:szCs w:val="24"/>
            </w:rPr>
          </w:pPr>
        </w:p>
        <w:p w14:paraId="4F953EE8" w14:textId="1983C903" w:rsidR="004D3D3F" w:rsidRDefault="00204100" w:rsidP="004D3D3F">
          <w:pPr>
            <w:spacing w:line="360" w:lineRule="auto"/>
            <w:rPr>
              <w:rFonts w:ascii="Times New Roman" w:hAnsi="Times New Roman" w:cs="Times New Roman"/>
              <w:sz w:val="24"/>
              <w:szCs w:val="24"/>
            </w:rPr>
          </w:pPr>
          <w:r>
            <w:rPr>
              <w:rFonts w:ascii="Times New Roman" w:hAnsi="Times New Roman" w:cs="Times New Roman"/>
              <w:sz w:val="24"/>
              <w:szCs w:val="24"/>
            </w:rPr>
            <w:t>Word Count: 3,348 words</w:t>
          </w:r>
        </w:p>
        <w:p w14:paraId="2B9B2BEA" w14:textId="77777777" w:rsidR="004D3D3F" w:rsidRDefault="004D3D3F" w:rsidP="004D3D3F">
          <w:pPr>
            <w:spacing w:line="360" w:lineRule="auto"/>
            <w:rPr>
              <w:rFonts w:ascii="Times New Roman" w:hAnsi="Times New Roman" w:cs="Times New Roman"/>
              <w:sz w:val="24"/>
              <w:szCs w:val="24"/>
            </w:rPr>
          </w:pPr>
        </w:p>
        <w:p w14:paraId="7AF07D7B" w14:textId="77777777" w:rsidR="0060356C" w:rsidRPr="004D3D3F" w:rsidRDefault="0060356C" w:rsidP="004D3D3F">
          <w:pPr>
            <w:spacing w:line="360" w:lineRule="auto"/>
            <w:rPr>
              <w:rFonts w:ascii="Times New Roman" w:hAnsi="Times New Roman" w:cs="Times New Roman"/>
              <w:sz w:val="24"/>
              <w:szCs w:val="24"/>
            </w:rPr>
          </w:pPr>
          <w:r w:rsidRPr="004D3D3F">
            <w:rPr>
              <w:rFonts w:ascii="Times New Roman" w:hAnsi="Times New Roman" w:cs="Times New Roman"/>
              <w:sz w:val="24"/>
              <w:szCs w:val="24"/>
            </w:rPr>
            <w:t>Signature of Author: _____________________________ Date: ___________</w:t>
          </w:r>
        </w:p>
        <w:p w14:paraId="74FABD5E" w14:textId="77777777" w:rsidR="0060356C" w:rsidRDefault="00870EE1">
          <w:pPr>
            <w:rPr>
              <w:rFonts w:ascii="Times New Roman" w:hAnsi="Times New Roman" w:cs="Times New Roman"/>
            </w:rPr>
          </w:pPr>
        </w:p>
      </w:sdtContent>
    </w:sdt>
    <w:sdt>
      <w:sdtPr>
        <w:rPr>
          <w:rFonts w:ascii="Times New Roman" w:eastAsiaTheme="minorHAnsi" w:hAnsi="Times New Roman" w:cs="Times New Roman"/>
          <w:color w:val="auto"/>
          <w:sz w:val="22"/>
          <w:szCs w:val="22"/>
          <w:lang w:val="en-AU"/>
        </w:rPr>
        <w:id w:val="453526491"/>
        <w:docPartObj>
          <w:docPartGallery w:val="Table of Contents"/>
          <w:docPartUnique/>
        </w:docPartObj>
      </w:sdtPr>
      <w:sdtEndPr>
        <w:rPr>
          <w:b/>
          <w:bCs/>
          <w:noProof/>
        </w:rPr>
      </w:sdtEndPr>
      <w:sdtContent>
        <w:p w14:paraId="523FA354" w14:textId="77777777" w:rsidR="003800F8" w:rsidRPr="00002BB9" w:rsidRDefault="003800F8" w:rsidP="00002BB9">
          <w:pPr>
            <w:pStyle w:val="TOCHeading"/>
            <w:spacing w:line="360" w:lineRule="auto"/>
            <w:rPr>
              <w:rFonts w:ascii="Times New Roman" w:hAnsi="Times New Roman" w:cs="Times New Roman"/>
              <w:sz w:val="28"/>
              <w:szCs w:val="24"/>
            </w:rPr>
          </w:pPr>
          <w:r w:rsidRPr="00002BB9">
            <w:rPr>
              <w:rFonts w:ascii="Times New Roman" w:hAnsi="Times New Roman" w:cs="Times New Roman"/>
              <w:sz w:val="28"/>
              <w:szCs w:val="24"/>
            </w:rPr>
            <w:t>Contents</w:t>
          </w:r>
        </w:p>
        <w:p w14:paraId="63674537" w14:textId="77777777" w:rsidR="001D2AF9" w:rsidRPr="001D2AF9" w:rsidRDefault="003800F8" w:rsidP="001D2AF9">
          <w:pPr>
            <w:pStyle w:val="TOC1"/>
            <w:spacing w:line="360" w:lineRule="auto"/>
            <w:rPr>
              <w:rFonts w:ascii="Times New Roman" w:eastAsiaTheme="minorEastAsia" w:hAnsi="Times New Roman" w:cs="Times New Roman"/>
              <w:noProof/>
              <w:sz w:val="24"/>
              <w:szCs w:val="24"/>
              <w:lang w:eastAsia="en-AU"/>
            </w:rPr>
          </w:pPr>
          <w:r w:rsidRPr="001D2AF9">
            <w:rPr>
              <w:rFonts w:ascii="Times New Roman" w:hAnsi="Times New Roman" w:cs="Times New Roman"/>
              <w:sz w:val="24"/>
              <w:szCs w:val="24"/>
            </w:rPr>
            <w:fldChar w:fldCharType="begin"/>
          </w:r>
          <w:r w:rsidRPr="001D2AF9">
            <w:rPr>
              <w:rFonts w:ascii="Times New Roman" w:hAnsi="Times New Roman" w:cs="Times New Roman"/>
              <w:sz w:val="24"/>
              <w:szCs w:val="24"/>
            </w:rPr>
            <w:instrText xml:space="preserve"> TOC \o "1-3" \h \z \u </w:instrText>
          </w:r>
          <w:r w:rsidRPr="001D2AF9">
            <w:rPr>
              <w:rFonts w:ascii="Times New Roman" w:hAnsi="Times New Roman" w:cs="Times New Roman"/>
              <w:sz w:val="24"/>
              <w:szCs w:val="24"/>
            </w:rPr>
            <w:fldChar w:fldCharType="separate"/>
          </w:r>
          <w:hyperlink w:anchor="_Toc445921959" w:history="1">
            <w:r w:rsidR="001D2AF9" w:rsidRPr="001D2AF9">
              <w:rPr>
                <w:rStyle w:val="Hyperlink"/>
                <w:rFonts w:ascii="Times New Roman" w:hAnsi="Times New Roman" w:cs="Times New Roman"/>
                <w:noProof/>
                <w:sz w:val="24"/>
                <w:szCs w:val="24"/>
              </w:rPr>
              <w:t>List of Abbreviations:</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_Toc445921959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2</w:t>
            </w:r>
            <w:r w:rsidR="001D2AF9" w:rsidRPr="001D2AF9">
              <w:rPr>
                <w:rFonts w:ascii="Times New Roman" w:hAnsi="Times New Roman" w:cs="Times New Roman"/>
                <w:noProof/>
                <w:webHidden/>
                <w:sz w:val="24"/>
                <w:szCs w:val="24"/>
              </w:rPr>
              <w:fldChar w:fldCharType="end"/>
            </w:r>
          </w:hyperlink>
        </w:p>
        <w:p w14:paraId="0BD7303E" w14:textId="77777777" w:rsidR="001D2AF9" w:rsidRPr="001D2AF9" w:rsidRDefault="00870EE1" w:rsidP="001D2AF9">
          <w:pPr>
            <w:pStyle w:val="TOC1"/>
            <w:spacing w:line="360" w:lineRule="auto"/>
            <w:rPr>
              <w:rFonts w:ascii="Times New Roman" w:eastAsiaTheme="minorEastAsia" w:hAnsi="Times New Roman" w:cs="Times New Roman"/>
              <w:noProof/>
              <w:sz w:val="24"/>
              <w:szCs w:val="24"/>
              <w:lang w:eastAsia="en-AU"/>
            </w:rPr>
          </w:pPr>
          <w:hyperlink w:anchor="_Toc445921960" w:history="1">
            <w:r w:rsidR="001D2AF9" w:rsidRPr="001D2AF9">
              <w:rPr>
                <w:rStyle w:val="Hyperlink"/>
                <w:rFonts w:ascii="Times New Roman" w:hAnsi="Times New Roman" w:cs="Times New Roman"/>
                <w:noProof/>
                <w:sz w:val="24"/>
                <w:szCs w:val="24"/>
              </w:rPr>
              <w:t>Introduction</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_Toc445921960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4</w:t>
            </w:r>
            <w:r w:rsidR="001D2AF9" w:rsidRPr="001D2AF9">
              <w:rPr>
                <w:rFonts w:ascii="Times New Roman" w:hAnsi="Times New Roman" w:cs="Times New Roman"/>
                <w:noProof/>
                <w:webHidden/>
                <w:sz w:val="24"/>
                <w:szCs w:val="24"/>
              </w:rPr>
              <w:fldChar w:fldCharType="end"/>
            </w:r>
          </w:hyperlink>
        </w:p>
        <w:p w14:paraId="59626528" w14:textId="77777777" w:rsidR="001D2AF9" w:rsidRPr="001D2AF9" w:rsidRDefault="00870EE1" w:rsidP="001D2AF9">
          <w:pPr>
            <w:pStyle w:val="TOC1"/>
            <w:spacing w:line="360" w:lineRule="auto"/>
            <w:rPr>
              <w:rFonts w:ascii="Times New Roman" w:eastAsiaTheme="minorEastAsia" w:hAnsi="Times New Roman" w:cs="Times New Roman"/>
              <w:noProof/>
              <w:sz w:val="24"/>
              <w:szCs w:val="24"/>
              <w:lang w:eastAsia="en-AU"/>
            </w:rPr>
          </w:pPr>
          <w:hyperlink w:anchor="_Toc445921961" w:history="1">
            <w:r w:rsidR="001D2AF9" w:rsidRPr="001D2AF9">
              <w:rPr>
                <w:rStyle w:val="Hyperlink"/>
                <w:rFonts w:ascii="Times New Roman" w:hAnsi="Times New Roman" w:cs="Times New Roman"/>
                <w:noProof/>
                <w:sz w:val="24"/>
                <w:szCs w:val="24"/>
              </w:rPr>
              <w:t>Background</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_Toc445921961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4</w:t>
            </w:r>
            <w:r w:rsidR="001D2AF9" w:rsidRPr="001D2AF9">
              <w:rPr>
                <w:rFonts w:ascii="Times New Roman" w:hAnsi="Times New Roman" w:cs="Times New Roman"/>
                <w:noProof/>
                <w:webHidden/>
                <w:sz w:val="24"/>
                <w:szCs w:val="24"/>
              </w:rPr>
              <w:fldChar w:fldCharType="end"/>
            </w:r>
          </w:hyperlink>
        </w:p>
        <w:p w14:paraId="2ECF96EF" w14:textId="77777777" w:rsidR="001D2AF9" w:rsidRPr="001D2AF9" w:rsidRDefault="00870EE1" w:rsidP="001D2AF9">
          <w:pPr>
            <w:pStyle w:val="TOC2"/>
            <w:rPr>
              <w:rFonts w:ascii="Times New Roman" w:eastAsiaTheme="minorEastAsia" w:hAnsi="Times New Roman" w:cs="Times New Roman"/>
              <w:noProof/>
              <w:sz w:val="24"/>
              <w:szCs w:val="24"/>
              <w:lang w:eastAsia="en-AU"/>
            </w:rPr>
          </w:pPr>
          <w:hyperlink w:anchor="_Toc445921962" w:history="1">
            <w:r w:rsidR="001D2AF9" w:rsidRPr="001D2AF9">
              <w:rPr>
                <w:rStyle w:val="Hyperlink"/>
                <w:rFonts w:ascii="Times New Roman" w:hAnsi="Times New Roman" w:cs="Times New Roman"/>
                <w:noProof/>
                <w:sz w:val="24"/>
                <w:szCs w:val="24"/>
              </w:rPr>
              <w:t>microRNAs:</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_Toc445921962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4</w:t>
            </w:r>
            <w:r w:rsidR="001D2AF9" w:rsidRPr="001D2AF9">
              <w:rPr>
                <w:rFonts w:ascii="Times New Roman" w:hAnsi="Times New Roman" w:cs="Times New Roman"/>
                <w:noProof/>
                <w:webHidden/>
                <w:sz w:val="24"/>
                <w:szCs w:val="24"/>
              </w:rPr>
              <w:fldChar w:fldCharType="end"/>
            </w:r>
          </w:hyperlink>
        </w:p>
        <w:p w14:paraId="6CDE1BC6" w14:textId="77777777" w:rsidR="001D2AF9" w:rsidRPr="001D2AF9" w:rsidRDefault="00870EE1" w:rsidP="001D2AF9">
          <w:pPr>
            <w:pStyle w:val="TOC2"/>
            <w:rPr>
              <w:rFonts w:ascii="Times New Roman" w:eastAsiaTheme="minorEastAsia" w:hAnsi="Times New Roman" w:cs="Times New Roman"/>
              <w:noProof/>
              <w:sz w:val="24"/>
              <w:szCs w:val="24"/>
              <w:lang w:eastAsia="en-AU"/>
            </w:rPr>
          </w:pPr>
          <w:hyperlink w:anchor="_Toc445921963" w:history="1">
            <w:r w:rsidR="001D2AF9" w:rsidRPr="001D2AF9">
              <w:rPr>
                <w:rStyle w:val="Hyperlink"/>
                <w:rFonts w:ascii="Times New Roman" w:hAnsi="Times New Roman" w:cs="Times New Roman"/>
                <w:noProof/>
                <w:sz w:val="24"/>
                <w:szCs w:val="24"/>
              </w:rPr>
              <w:t>Extracellular vesicles.</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_Toc445921963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6</w:t>
            </w:r>
            <w:r w:rsidR="001D2AF9" w:rsidRPr="001D2AF9">
              <w:rPr>
                <w:rFonts w:ascii="Times New Roman" w:hAnsi="Times New Roman" w:cs="Times New Roman"/>
                <w:noProof/>
                <w:webHidden/>
                <w:sz w:val="24"/>
                <w:szCs w:val="24"/>
              </w:rPr>
              <w:fldChar w:fldCharType="end"/>
            </w:r>
          </w:hyperlink>
        </w:p>
        <w:p w14:paraId="1FDC69AD" w14:textId="77777777" w:rsidR="001D2AF9" w:rsidRPr="001D2AF9" w:rsidRDefault="00870EE1" w:rsidP="001D2AF9">
          <w:pPr>
            <w:pStyle w:val="TOC2"/>
            <w:rPr>
              <w:rFonts w:ascii="Times New Roman" w:eastAsiaTheme="minorEastAsia" w:hAnsi="Times New Roman" w:cs="Times New Roman"/>
              <w:noProof/>
              <w:sz w:val="24"/>
              <w:szCs w:val="24"/>
              <w:lang w:eastAsia="en-AU"/>
            </w:rPr>
          </w:pPr>
          <w:hyperlink w:anchor="_Toc445921964" w:history="1">
            <w:r w:rsidR="001D2AF9" w:rsidRPr="001D2AF9">
              <w:rPr>
                <w:rStyle w:val="Hyperlink"/>
                <w:rFonts w:ascii="Times New Roman" w:hAnsi="Times New Roman" w:cs="Times New Roman"/>
                <w:noProof/>
                <w:sz w:val="24"/>
                <w:szCs w:val="24"/>
              </w:rPr>
              <w:t>Lipid raft domains and EV cargo sorting</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_Toc445921964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7</w:t>
            </w:r>
            <w:r w:rsidR="001D2AF9" w:rsidRPr="001D2AF9">
              <w:rPr>
                <w:rFonts w:ascii="Times New Roman" w:hAnsi="Times New Roman" w:cs="Times New Roman"/>
                <w:noProof/>
                <w:webHidden/>
                <w:sz w:val="24"/>
                <w:szCs w:val="24"/>
              </w:rPr>
              <w:fldChar w:fldCharType="end"/>
            </w:r>
          </w:hyperlink>
        </w:p>
        <w:p w14:paraId="65CED74E" w14:textId="77777777" w:rsidR="001D2AF9" w:rsidRPr="001D2AF9" w:rsidRDefault="00870EE1" w:rsidP="001D2AF9">
          <w:pPr>
            <w:pStyle w:val="TOC2"/>
            <w:rPr>
              <w:rFonts w:ascii="Times New Roman" w:eastAsiaTheme="minorEastAsia" w:hAnsi="Times New Roman" w:cs="Times New Roman"/>
              <w:noProof/>
              <w:sz w:val="24"/>
              <w:szCs w:val="24"/>
              <w:lang w:eastAsia="en-AU"/>
            </w:rPr>
          </w:pPr>
          <w:hyperlink w:anchor="_Toc445921965" w:history="1">
            <w:r w:rsidR="001D2AF9" w:rsidRPr="001D2AF9">
              <w:rPr>
                <w:rStyle w:val="Hyperlink"/>
                <w:rFonts w:ascii="Times New Roman" w:hAnsi="Times New Roman" w:cs="Times New Roman"/>
                <w:noProof/>
                <w:sz w:val="24"/>
                <w:szCs w:val="24"/>
              </w:rPr>
              <w:t>PC3 cell line: Experimental Model.</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_Toc445921965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8</w:t>
            </w:r>
            <w:r w:rsidR="001D2AF9" w:rsidRPr="001D2AF9">
              <w:rPr>
                <w:rFonts w:ascii="Times New Roman" w:hAnsi="Times New Roman" w:cs="Times New Roman"/>
                <w:noProof/>
                <w:webHidden/>
                <w:sz w:val="24"/>
                <w:szCs w:val="24"/>
              </w:rPr>
              <w:fldChar w:fldCharType="end"/>
            </w:r>
          </w:hyperlink>
        </w:p>
        <w:p w14:paraId="4B26B3C9" w14:textId="77777777" w:rsidR="001D2AF9" w:rsidRPr="001D2AF9" w:rsidRDefault="00870EE1" w:rsidP="001D2AF9">
          <w:pPr>
            <w:pStyle w:val="TOC1"/>
            <w:spacing w:line="360" w:lineRule="auto"/>
            <w:rPr>
              <w:rFonts w:ascii="Times New Roman" w:eastAsiaTheme="minorEastAsia" w:hAnsi="Times New Roman" w:cs="Times New Roman"/>
              <w:noProof/>
              <w:sz w:val="24"/>
              <w:szCs w:val="24"/>
              <w:lang w:eastAsia="en-AU"/>
            </w:rPr>
          </w:pPr>
          <w:hyperlink w:anchor="_Toc445921966" w:history="1">
            <w:r w:rsidR="001D2AF9" w:rsidRPr="001D2AF9">
              <w:rPr>
                <w:rStyle w:val="Hyperlink"/>
                <w:rFonts w:ascii="Times New Roman" w:hAnsi="Times New Roman" w:cs="Times New Roman"/>
                <w:noProof/>
                <w:sz w:val="24"/>
                <w:szCs w:val="24"/>
              </w:rPr>
              <w:t>Hypothesis</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_Toc445921966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10</w:t>
            </w:r>
            <w:r w:rsidR="001D2AF9" w:rsidRPr="001D2AF9">
              <w:rPr>
                <w:rFonts w:ascii="Times New Roman" w:hAnsi="Times New Roman" w:cs="Times New Roman"/>
                <w:noProof/>
                <w:webHidden/>
                <w:sz w:val="24"/>
                <w:szCs w:val="24"/>
              </w:rPr>
              <w:fldChar w:fldCharType="end"/>
            </w:r>
          </w:hyperlink>
        </w:p>
        <w:p w14:paraId="26CC07CE" w14:textId="77777777" w:rsidR="001D2AF9" w:rsidRPr="001D2AF9" w:rsidRDefault="00870EE1" w:rsidP="001D2AF9">
          <w:pPr>
            <w:pStyle w:val="TOC1"/>
            <w:spacing w:line="360" w:lineRule="auto"/>
            <w:rPr>
              <w:rFonts w:ascii="Times New Roman" w:eastAsiaTheme="minorEastAsia" w:hAnsi="Times New Roman" w:cs="Times New Roman"/>
              <w:noProof/>
              <w:sz w:val="24"/>
              <w:szCs w:val="24"/>
              <w:lang w:eastAsia="en-AU"/>
            </w:rPr>
          </w:pPr>
          <w:hyperlink w:anchor="_Toc445921967" w:history="1">
            <w:r w:rsidR="001D2AF9" w:rsidRPr="001D2AF9">
              <w:rPr>
                <w:rStyle w:val="Hyperlink"/>
                <w:rFonts w:ascii="Times New Roman" w:hAnsi="Times New Roman" w:cs="Times New Roman"/>
                <w:noProof/>
                <w:sz w:val="24"/>
                <w:szCs w:val="24"/>
              </w:rPr>
              <w:t>Aims:</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_Toc445921967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10</w:t>
            </w:r>
            <w:r w:rsidR="001D2AF9" w:rsidRPr="001D2AF9">
              <w:rPr>
                <w:rFonts w:ascii="Times New Roman" w:hAnsi="Times New Roman" w:cs="Times New Roman"/>
                <w:noProof/>
                <w:webHidden/>
                <w:sz w:val="24"/>
                <w:szCs w:val="24"/>
              </w:rPr>
              <w:fldChar w:fldCharType="end"/>
            </w:r>
          </w:hyperlink>
        </w:p>
        <w:p w14:paraId="7C541EE2" w14:textId="77777777" w:rsidR="001D2AF9" w:rsidRPr="001D2AF9" w:rsidRDefault="00870EE1" w:rsidP="001D2AF9">
          <w:pPr>
            <w:pStyle w:val="TOC1"/>
            <w:spacing w:line="360" w:lineRule="auto"/>
            <w:rPr>
              <w:rFonts w:ascii="Times New Roman" w:eastAsiaTheme="minorEastAsia" w:hAnsi="Times New Roman" w:cs="Times New Roman"/>
              <w:noProof/>
              <w:sz w:val="24"/>
              <w:szCs w:val="24"/>
              <w:lang w:eastAsia="en-AU"/>
            </w:rPr>
          </w:pPr>
          <w:hyperlink w:anchor="_Toc445921968" w:history="1">
            <w:r w:rsidR="001D2AF9" w:rsidRPr="001D2AF9">
              <w:rPr>
                <w:rStyle w:val="Hyperlink"/>
                <w:rFonts w:ascii="Times New Roman" w:hAnsi="Times New Roman" w:cs="Times New Roman"/>
                <w:noProof/>
                <w:sz w:val="24"/>
                <w:szCs w:val="24"/>
              </w:rPr>
              <w:t>Research Plan and Methods:</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_Toc445921968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11</w:t>
            </w:r>
            <w:r w:rsidR="001D2AF9" w:rsidRPr="001D2AF9">
              <w:rPr>
                <w:rFonts w:ascii="Times New Roman" w:hAnsi="Times New Roman" w:cs="Times New Roman"/>
                <w:noProof/>
                <w:webHidden/>
                <w:sz w:val="24"/>
                <w:szCs w:val="24"/>
              </w:rPr>
              <w:fldChar w:fldCharType="end"/>
            </w:r>
          </w:hyperlink>
        </w:p>
        <w:p w14:paraId="4231B505" w14:textId="77777777" w:rsidR="001D2AF9" w:rsidRPr="001D2AF9" w:rsidRDefault="00870EE1" w:rsidP="001D2AF9">
          <w:pPr>
            <w:pStyle w:val="TOC2"/>
            <w:rPr>
              <w:rFonts w:ascii="Times New Roman" w:eastAsiaTheme="minorEastAsia" w:hAnsi="Times New Roman" w:cs="Times New Roman"/>
              <w:noProof/>
              <w:sz w:val="24"/>
              <w:szCs w:val="24"/>
              <w:lang w:eastAsia="en-AU"/>
            </w:rPr>
          </w:pPr>
          <w:hyperlink w:anchor="_Toc445921969" w:history="1">
            <w:r w:rsidR="001D2AF9" w:rsidRPr="001D2AF9">
              <w:rPr>
                <w:rStyle w:val="Hyperlink"/>
                <w:rFonts w:ascii="Times New Roman" w:hAnsi="Times New Roman" w:cs="Times New Roman"/>
                <w:noProof/>
                <w:sz w:val="24"/>
                <w:szCs w:val="24"/>
              </w:rPr>
              <w:t>Aim 1: Establish the full repertoire of miRNAs that are selectively exported by EVs in response to cavin-1 expression in PC3 model system</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_Toc445921969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12</w:t>
            </w:r>
            <w:r w:rsidR="001D2AF9" w:rsidRPr="001D2AF9">
              <w:rPr>
                <w:rFonts w:ascii="Times New Roman" w:hAnsi="Times New Roman" w:cs="Times New Roman"/>
                <w:noProof/>
                <w:webHidden/>
                <w:sz w:val="24"/>
                <w:szCs w:val="24"/>
              </w:rPr>
              <w:fldChar w:fldCharType="end"/>
            </w:r>
          </w:hyperlink>
        </w:p>
        <w:p w14:paraId="07FA5078" w14:textId="77777777" w:rsidR="001D2AF9" w:rsidRPr="001D2AF9" w:rsidRDefault="00870EE1" w:rsidP="001D2AF9">
          <w:pPr>
            <w:pStyle w:val="TOC3"/>
            <w:tabs>
              <w:tab w:val="right" w:leader="dot" w:pos="9174"/>
            </w:tabs>
            <w:spacing w:line="360" w:lineRule="auto"/>
            <w:rPr>
              <w:rFonts w:ascii="Times New Roman" w:eastAsiaTheme="minorEastAsia" w:hAnsi="Times New Roman" w:cs="Times New Roman"/>
              <w:noProof/>
              <w:sz w:val="24"/>
              <w:szCs w:val="24"/>
              <w:lang w:eastAsia="en-AU"/>
            </w:rPr>
          </w:pPr>
          <w:hyperlink w:anchor="_Toc445921970" w:history="1">
            <w:r w:rsidR="001D2AF9" w:rsidRPr="001D2AF9">
              <w:rPr>
                <w:rStyle w:val="Hyperlink"/>
                <w:rFonts w:ascii="Times New Roman" w:hAnsi="Times New Roman" w:cs="Times New Roman"/>
                <w:noProof/>
                <w:sz w:val="24"/>
                <w:szCs w:val="24"/>
              </w:rPr>
              <w:t>Aim 1.1: Bioinformatics analysis.</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_Toc445921970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12</w:t>
            </w:r>
            <w:r w:rsidR="001D2AF9" w:rsidRPr="001D2AF9">
              <w:rPr>
                <w:rFonts w:ascii="Times New Roman" w:hAnsi="Times New Roman" w:cs="Times New Roman"/>
                <w:noProof/>
                <w:webHidden/>
                <w:sz w:val="24"/>
                <w:szCs w:val="24"/>
              </w:rPr>
              <w:fldChar w:fldCharType="end"/>
            </w:r>
          </w:hyperlink>
        </w:p>
        <w:p w14:paraId="28EDC24B" w14:textId="77777777" w:rsidR="001D2AF9" w:rsidRPr="001D2AF9" w:rsidRDefault="00870EE1" w:rsidP="001D2AF9">
          <w:pPr>
            <w:pStyle w:val="TOC3"/>
            <w:tabs>
              <w:tab w:val="right" w:leader="dot" w:pos="9174"/>
            </w:tabs>
            <w:spacing w:line="360" w:lineRule="auto"/>
            <w:rPr>
              <w:rFonts w:ascii="Times New Roman" w:eastAsiaTheme="minorEastAsia" w:hAnsi="Times New Roman" w:cs="Times New Roman"/>
              <w:noProof/>
              <w:sz w:val="24"/>
              <w:szCs w:val="24"/>
              <w:lang w:eastAsia="en-AU"/>
            </w:rPr>
          </w:pPr>
          <w:hyperlink w:anchor="_Toc445921971" w:history="1">
            <w:r w:rsidR="001D2AF9" w:rsidRPr="001D2AF9">
              <w:rPr>
                <w:rStyle w:val="Hyperlink"/>
                <w:rFonts w:ascii="Times New Roman" w:hAnsi="Times New Roman" w:cs="Times New Roman"/>
                <w:noProof/>
                <w:sz w:val="24"/>
                <w:szCs w:val="24"/>
              </w:rPr>
              <w:t>Aim1.2: Experimental confirmation.</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_Toc445921971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12</w:t>
            </w:r>
            <w:r w:rsidR="001D2AF9" w:rsidRPr="001D2AF9">
              <w:rPr>
                <w:rFonts w:ascii="Times New Roman" w:hAnsi="Times New Roman" w:cs="Times New Roman"/>
                <w:noProof/>
                <w:webHidden/>
                <w:sz w:val="24"/>
                <w:szCs w:val="24"/>
              </w:rPr>
              <w:fldChar w:fldCharType="end"/>
            </w:r>
          </w:hyperlink>
        </w:p>
        <w:p w14:paraId="444381A6" w14:textId="77777777" w:rsidR="001D2AF9" w:rsidRPr="001D2AF9" w:rsidRDefault="00870EE1" w:rsidP="001D2AF9">
          <w:pPr>
            <w:pStyle w:val="TOC3"/>
            <w:tabs>
              <w:tab w:val="right" w:leader="dot" w:pos="9174"/>
            </w:tabs>
            <w:spacing w:line="360" w:lineRule="auto"/>
            <w:rPr>
              <w:rFonts w:ascii="Times New Roman" w:eastAsiaTheme="minorEastAsia" w:hAnsi="Times New Roman" w:cs="Times New Roman"/>
              <w:noProof/>
              <w:sz w:val="24"/>
              <w:szCs w:val="24"/>
              <w:lang w:eastAsia="en-AU"/>
            </w:rPr>
          </w:pPr>
          <w:hyperlink w:anchor="_Toc445921972" w:history="1">
            <w:r w:rsidR="001D2AF9" w:rsidRPr="001D2AF9">
              <w:rPr>
                <w:rStyle w:val="Hyperlink"/>
                <w:rFonts w:ascii="Times New Roman" w:hAnsi="Times New Roman" w:cs="Times New Roman"/>
                <w:noProof/>
                <w:sz w:val="24"/>
                <w:szCs w:val="24"/>
              </w:rPr>
              <w:t>Aim 1: Expected Outcome.</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_Toc445921972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13</w:t>
            </w:r>
            <w:r w:rsidR="001D2AF9" w:rsidRPr="001D2AF9">
              <w:rPr>
                <w:rFonts w:ascii="Times New Roman" w:hAnsi="Times New Roman" w:cs="Times New Roman"/>
                <w:noProof/>
                <w:webHidden/>
                <w:sz w:val="24"/>
                <w:szCs w:val="24"/>
              </w:rPr>
              <w:fldChar w:fldCharType="end"/>
            </w:r>
          </w:hyperlink>
        </w:p>
        <w:p w14:paraId="6CD1A54E" w14:textId="77777777" w:rsidR="001D2AF9" w:rsidRPr="001D2AF9" w:rsidRDefault="00870EE1" w:rsidP="001D2AF9">
          <w:pPr>
            <w:pStyle w:val="TOC2"/>
            <w:rPr>
              <w:rFonts w:ascii="Times New Roman" w:eastAsiaTheme="minorEastAsia" w:hAnsi="Times New Roman" w:cs="Times New Roman"/>
              <w:noProof/>
              <w:sz w:val="24"/>
              <w:szCs w:val="24"/>
              <w:lang w:eastAsia="en-AU"/>
            </w:rPr>
          </w:pPr>
          <w:hyperlink w:anchor="_Toc445921973" w:history="1">
            <w:r w:rsidR="001D2AF9" w:rsidRPr="001D2AF9">
              <w:rPr>
                <w:rStyle w:val="Hyperlink"/>
                <w:rFonts w:ascii="Times New Roman" w:hAnsi="Times New Roman" w:cs="Times New Roman"/>
                <w:noProof/>
                <w:sz w:val="24"/>
                <w:szCs w:val="24"/>
              </w:rPr>
              <w:t>Aim 2: Identify potential miRNA escort proteins involved with miRNA sorting into EVs.</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_Toc445921973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13</w:t>
            </w:r>
            <w:r w:rsidR="001D2AF9" w:rsidRPr="001D2AF9">
              <w:rPr>
                <w:rFonts w:ascii="Times New Roman" w:hAnsi="Times New Roman" w:cs="Times New Roman"/>
                <w:noProof/>
                <w:webHidden/>
                <w:sz w:val="24"/>
                <w:szCs w:val="24"/>
              </w:rPr>
              <w:fldChar w:fldCharType="end"/>
            </w:r>
          </w:hyperlink>
        </w:p>
        <w:p w14:paraId="41BF7FAC" w14:textId="77777777" w:rsidR="001D2AF9" w:rsidRPr="001D2AF9" w:rsidRDefault="00870EE1" w:rsidP="001D2AF9">
          <w:pPr>
            <w:pStyle w:val="TOC3"/>
            <w:tabs>
              <w:tab w:val="right" w:leader="dot" w:pos="9174"/>
            </w:tabs>
            <w:spacing w:line="360" w:lineRule="auto"/>
            <w:rPr>
              <w:rFonts w:ascii="Times New Roman" w:eastAsiaTheme="minorEastAsia" w:hAnsi="Times New Roman" w:cs="Times New Roman"/>
              <w:noProof/>
              <w:sz w:val="24"/>
              <w:szCs w:val="24"/>
              <w:lang w:eastAsia="en-AU"/>
            </w:rPr>
          </w:pPr>
          <w:hyperlink w:anchor="_Toc445921974" w:history="1">
            <w:r w:rsidR="001D2AF9" w:rsidRPr="001D2AF9">
              <w:rPr>
                <w:rStyle w:val="Hyperlink"/>
                <w:rFonts w:ascii="Times New Roman" w:hAnsi="Times New Roman" w:cs="Times New Roman"/>
                <w:noProof/>
                <w:sz w:val="24"/>
                <w:szCs w:val="24"/>
              </w:rPr>
              <w:t>Aim 2.1: Identify correlated proteins with RNA-binding ability.</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_Toc445921974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14</w:t>
            </w:r>
            <w:r w:rsidR="001D2AF9" w:rsidRPr="001D2AF9">
              <w:rPr>
                <w:rFonts w:ascii="Times New Roman" w:hAnsi="Times New Roman" w:cs="Times New Roman"/>
                <w:noProof/>
                <w:webHidden/>
                <w:sz w:val="24"/>
                <w:szCs w:val="24"/>
              </w:rPr>
              <w:fldChar w:fldCharType="end"/>
            </w:r>
          </w:hyperlink>
        </w:p>
        <w:p w14:paraId="6A91B755" w14:textId="77777777" w:rsidR="001D2AF9" w:rsidRPr="001D2AF9" w:rsidRDefault="00870EE1" w:rsidP="001D2AF9">
          <w:pPr>
            <w:pStyle w:val="TOC3"/>
            <w:tabs>
              <w:tab w:val="right" w:leader="dot" w:pos="9174"/>
            </w:tabs>
            <w:spacing w:line="360" w:lineRule="auto"/>
            <w:rPr>
              <w:rFonts w:ascii="Times New Roman" w:eastAsiaTheme="minorEastAsia" w:hAnsi="Times New Roman" w:cs="Times New Roman"/>
              <w:noProof/>
              <w:sz w:val="24"/>
              <w:szCs w:val="24"/>
              <w:lang w:eastAsia="en-AU"/>
            </w:rPr>
          </w:pPr>
          <w:hyperlink w:anchor="_Toc445921975" w:history="1">
            <w:r w:rsidR="001D2AF9" w:rsidRPr="001D2AF9">
              <w:rPr>
                <w:rStyle w:val="Hyperlink"/>
                <w:rFonts w:ascii="Times New Roman" w:hAnsi="Times New Roman" w:cs="Times New Roman"/>
                <w:noProof/>
                <w:sz w:val="24"/>
                <w:szCs w:val="24"/>
              </w:rPr>
              <w:t>Aim 2.2: Motif discovery of selectively exported miRNAs.</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_Toc445921975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15</w:t>
            </w:r>
            <w:r w:rsidR="001D2AF9" w:rsidRPr="001D2AF9">
              <w:rPr>
                <w:rFonts w:ascii="Times New Roman" w:hAnsi="Times New Roman" w:cs="Times New Roman"/>
                <w:noProof/>
                <w:webHidden/>
                <w:sz w:val="24"/>
                <w:szCs w:val="24"/>
              </w:rPr>
              <w:fldChar w:fldCharType="end"/>
            </w:r>
          </w:hyperlink>
        </w:p>
        <w:p w14:paraId="73332D83" w14:textId="77777777" w:rsidR="001D2AF9" w:rsidRPr="001D2AF9" w:rsidRDefault="00870EE1" w:rsidP="001D2AF9">
          <w:pPr>
            <w:pStyle w:val="TOC3"/>
            <w:tabs>
              <w:tab w:val="right" w:leader="dot" w:pos="9174"/>
            </w:tabs>
            <w:spacing w:line="360" w:lineRule="auto"/>
            <w:rPr>
              <w:rFonts w:ascii="Times New Roman" w:eastAsiaTheme="minorEastAsia" w:hAnsi="Times New Roman" w:cs="Times New Roman"/>
              <w:noProof/>
              <w:sz w:val="24"/>
              <w:szCs w:val="24"/>
              <w:lang w:eastAsia="en-AU"/>
            </w:rPr>
          </w:pPr>
          <w:hyperlink w:anchor="_Toc445921976" w:history="1">
            <w:r w:rsidR="001D2AF9" w:rsidRPr="001D2AF9">
              <w:rPr>
                <w:rStyle w:val="Hyperlink"/>
                <w:rFonts w:ascii="Times New Roman" w:hAnsi="Times New Roman" w:cs="Times New Roman"/>
                <w:noProof/>
                <w:sz w:val="24"/>
                <w:szCs w:val="24"/>
              </w:rPr>
              <w:t>Aim 2: Expected Outcomes.</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_Toc445921976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15</w:t>
            </w:r>
            <w:r w:rsidR="001D2AF9" w:rsidRPr="001D2AF9">
              <w:rPr>
                <w:rFonts w:ascii="Times New Roman" w:hAnsi="Times New Roman" w:cs="Times New Roman"/>
                <w:noProof/>
                <w:webHidden/>
                <w:sz w:val="24"/>
                <w:szCs w:val="24"/>
              </w:rPr>
              <w:fldChar w:fldCharType="end"/>
            </w:r>
          </w:hyperlink>
        </w:p>
        <w:p w14:paraId="0D66018A" w14:textId="77777777" w:rsidR="001D2AF9" w:rsidRPr="001D2AF9" w:rsidRDefault="00870EE1" w:rsidP="001D2AF9">
          <w:pPr>
            <w:pStyle w:val="TOC2"/>
            <w:rPr>
              <w:rFonts w:ascii="Times New Roman" w:eastAsiaTheme="minorEastAsia" w:hAnsi="Times New Roman" w:cs="Times New Roman"/>
              <w:noProof/>
              <w:sz w:val="24"/>
              <w:szCs w:val="24"/>
              <w:lang w:eastAsia="en-AU"/>
            </w:rPr>
          </w:pPr>
          <w:hyperlink w:anchor="_Toc445921977" w:history="1">
            <w:r w:rsidR="001D2AF9" w:rsidRPr="001D2AF9">
              <w:rPr>
                <w:rStyle w:val="Hyperlink"/>
                <w:rFonts w:ascii="Times New Roman" w:hAnsi="Times New Roman" w:cs="Times New Roman"/>
                <w:noProof/>
                <w:sz w:val="24"/>
                <w:szCs w:val="24"/>
              </w:rPr>
              <w:t>Aim 3: Confirm the sorting function of the candidate miRNA escort proteins</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_Toc445921977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15</w:t>
            </w:r>
            <w:r w:rsidR="001D2AF9" w:rsidRPr="001D2AF9">
              <w:rPr>
                <w:rFonts w:ascii="Times New Roman" w:hAnsi="Times New Roman" w:cs="Times New Roman"/>
                <w:noProof/>
                <w:webHidden/>
                <w:sz w:val="24"/>
                <w:szCs w:val="24"/>
              </w:rPr>
              <w:fldChar w:fldCharType="end"/>
            </w:r>
          </w:hyperlink>
        </w:p>
        <w:p w14:paraId="1D55C3DB" w14:textId="77777777" w:rsidR="001D2AF9" w:rsidRPr="001D2AF9" w:rsidRDefault="00870EE1" w:rsidP="001D2AF9">
          <w:pPr>
            <w:pStyle w:val="TOC3"/>
            <w:tabs>
              <w:tab w:val="right" w:leader="dot" w:pos="9174"/>
            </w:tabs>
            <w:spacing w:line="360" w:lineRule="auto"/>
            <w:rPr>
              <w:rFonts w:ascii="Times New Roman" w:eastAsiaTheme="minorEastAsia" w:hAnsi="Times New Roman" w:cs="Times New Roman"/>
              <w:noProof/>
              <w:sz w:val="24"/>
              <w:szCs w:val="24"/>
              <w:lang w:eastAsia="en-AU"/>
            </w:rPr>
          </w:pPr>
          <w:hyperlink w:anchor="_Toc445921978" w:history="1">
            <w:r w:rsidR="001D2AF9" w:rsidRPr="001D2AF9">
              <w:rPr>
                <w:rStyle w:val="Hyperlink"/>
                <w:rFonts w:ascii="Times New Roman" w:hAnsi="Times New Roman" w:cs="Times New Roman"/>
                <w:noProof/>
                <w:sz w:val="24"/>
                <w:szCs w:val="24"/>
              </w:rPr>
              <w:t>Aim 3.1: Confirmation of binding ability through pulldown assay.</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_Toc445921978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16</w:t>
            </w:r>
            <w:r w:rsidR="001D2AF9" w:rsidRPr="001D2AF9">
              <w:rPr>
                <w:rFonts w:ascii="Times New Roman" w:hAnsi="Times New Roman" w:cs="Times New Roman"/>
                <w:noProof/>
                <w:webHidden/>
                <w:sz w:val="24"/>
                <w:szCs w:val="24"/>
              </w:rPr>
              <w:fldChar w:fldCharType="end"/>
            </w:r>
          </w:hyperlink>
        </w:p>
        <w:p w14:paraId="7E476F4A" w14:textId="77777777" w:rsidR="001D2AF9" w:rsidRPr="001D2AF9" w:rsidRDefault="00870EE1" w:rsidP="001D2AF9">
          <w:pPr>
            <w:pStyle w:val="TOC3"/>
            <w:tabs>
              <w:tab w:val="right" w:leader="dot" w:pos="9174"/>
            </w:tabs>
            <w:spacing w:line="360" w:lineRule="auto"/>
            <w:rPr>
              <w:rFonts w:ascii="Times New Roman" w:eastAsiaTheme="minorEastAsia" w:hAnsi="Times New Roman" w:cs="Times New Roman"/>
              <w:noProof/>
              <w:sz w:val="24"/>
              <w:szCs w:val="24"/>
              <w:lang w:eastAsia="en-AU"/>
            </w:rPr>
          </w:pPr>
          <w:hyperlink w:anchor="_Toc445921979" w:history="1">
            <w:r w:rsidR="001D2AF9" w:rsidRPr="001D2AF9">
              <w:rPr>
                <w:rStyle w:val="Hyperlink"/>
                <w:rFonts w:ascii="Times New Roman" w:hAnsi="Times New Roman" w:cs="Times New Roman"/>
                <w:noProof/>
                <w:sz w:val="24"/>
                <w:szCs w:val="24"/>
                <w:shd w:val="clear" w:color="auto" w:fill="FFFFFF"/>
              </w:rPr>
              <w:t>Aim 3.2: Co-localisation by immunofluorescence confocal microscopy.</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_Toc445921979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16</w:t>
            </w:r>
            <w:r w:rsidR="001D2AF9" w:rsidRPr="001D2AF9">
              <w:rPr>
                <w:rFonts w:ascii="Times New Roman" w:hAnsi="Times New Roman" w:cs="Times New Roman"/>
                <w:noProof/>
                <w:webHidden/>
                <w:sz w:val="24"/>
                <w:szCs w:val="24"/>
              </w:rPr>
              <w:fldChar w:fldCharType="end"/>
            </w:r>
          </w:hyperlink>
        </w:p>
        <w:p w14:paraId="158555B5" w14:textId="77777777" w:rsidR="001D2AF9" w:rsidRPr="001D2AF9" w:rsidRDefault="00870EE1" w:rsidP="001D2AF9">
          <w:pPr>
            <w:pStyle w:val="TOC3"/>
            <w:tabs>
              <w:tab w:val="right" w:leader="dot" w:pos="9174"/>
            </w:tabs>
            <w:spacing w:line="360" w:lineRule="auto"/>
            <w:rPr>
              <w:rFonts w:ascii="Times New Roman" w:eastAsiaTheme="minorEastAsia" w:hAnsi="Times New Roman" w:cs="Times New Roman"/>
              <w:noProof/>
              <w:sz w:val="24"/>
              <w:szCs w:val="24"/>
              <w:lang w:eastAsia="en-AU"/>
            </w:rPr>
          </w:pPr>
          <w:hyperlink w:anchor="_Toc445921980" w:history="1">
            <w:r w:rsidR="001D2AF9" w:rsidRPr="001D2AF9">
              <w:rPr>
                <w:rStyle w:val="Hyperlink"/>
                <w:rFonts w:ascii="Times New Roman" w:hAnsi="Times New Roman" w:cs="Times New Roman"/>
                <w:noProof/>
                <w:sz w:val="24"/>
                <w:szCs w:val="24"/>
              </w:rPr>
              <w:t>Aim 3: Expected Outcome.</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_Toc445921980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16</w:t>
            </w:r>
            <w:r w:rsidR="001D2AF9" w:rsidRPr="001D2AF9">
              <w:rPr>
                <w:rFonts w:ascii="Times New Roman" w:hAnsi="Times New Roman" w:cs="Times New Roman"/>
                <w:noProof/>
                <w:webHidden/>
                <w:sz w:val="24"/>
                <w:szCs w:val="24"/>
              </w:rPr>
              <w:fldChar w:fldCharType="end"/>
            </w:r>
          </w:hyperlink>
        </w:p>
        <w:p w14:paraId="3735C2EB" w14:textId="77777777" w:rsidR="001D2AF9" w:rsidRPr="001D2AF9" w:rsidRDefault="00870EE1" w:rsidP="001D2AF9">
          <w:pPr>
            <w:pStyle w:val="TOC2"/>
            <w:rPr>
              <w:rFonts w:ascii="Times New Roman" w:eastAsiaTheme="minorEastAsia" w:hAnsi="Times New Roman" w:cs="Times New Roman"/>
              <w:noProof/>
              <w:sz w:val="24"/>
              <w:szCs w:val="24"/>
              <w:lang w:eastAsia="en-AU"/>
            </w:rPr>
          </w:pPr>
          <w:hyperlink w:anchor="_Toc445921981" w:history="1">
            <w:r w:rsidR="001D2AF9" w:rsidRPr="001D2AF9">
              <w:rPr>
                <w:rStyle w:val="Hyperlink"/>
                <w:rFonts w:ascii="Times New Roman" w:hAnsi="Times New Roman" w:cs="Times New Roman"/>
                <w:noProof/>
                <w:sz w:val="24"/>
                <w:szCs w:val="24"/>
              </w:rPr>
              <w:t>Timeline</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_Toc445921981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17</w:t>
            </w:r>
            <w:r w:rsidR="001D2AF9" w:rsidRPr="001D2AF9">
              <w:rPr>
                <w:rFonts w:ascii="Times New Roman" w:hAnsi="Times New Roman" w:cs="Times New Roman"/>
                <w:noProof/>
                <w:webHidden/>
                <w:sz w:val="24"/>
                <w:szCs w:val="24"/>
              </w:rPr>
              <w:fldChar w:fldCharType="end"/>
            </w:r>
          </w:hyperlink>
        </w:p>
        <w:p w14:paraId="248373C2" w14:textId="77777777" w:rsidR="001D2AF9" w:rsidRPr="001D2AF9" w:rsidRDefault="00870EE1" w:rsidP="001D2AF9">
          <w:pPr>
            <w:pStyle w:val="TOC1"/>
            <w:spacing w:line="360" w:lineRule="auto"/>
            <w:rPr>
              <w:rFonts w:ascii="Times New Roman" w:eastAsiaTheme="minorEastAsia" w:hAnsi="Times New Roman" w:cs="Times New Roman"/>
              <w:noProof/>
              <w:sz w:val="24"/>
              <w:szCs w:val="24"/>
              <w:lang w:eastAsia="en-AU"/>
            </w:rPr>
          </w:pPr>
          <w:hyperlink w:anchor="_Toc445921982" w:history="1">
            <w:r w:rsidR="001D2AF9" w:rsidRPr="001D2AF9">
              <w:rPr>
                <w:rStyle w:val="Hyperlink"/>
                <w:rFonts w:ascii="Times New Roman" w:hAnsi="Times New Roman" w:cs="Times New Roman"/>
                <w:noProof/>
                <w:sz w:val="24"/>
                <w:szCs w:val="24"/>
              </w:rPr>
              <w:t>Significance</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_Toc445921982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17</w:t>
            </w:r>
            <w:r w:rsidR="001D2AF9" w:rsidRPr="001D2AF9">
              <w:rPr>
                <w:rFonts w:ascii="Times New Roman" w:hAnsi="Times New Roman" w:cs="Times New Roman"/>
                <w:noProof/>
                <w:webHidden/>
                <w:sz w:val="24"/>
                <w:szCs w:val="24"/>
              </w:rPr>
              <w:fldChar w:fldCharType="end"/>
            </w:r>
          </w:hyperlink>
        </w:p>
        <w:p w14:paraId="61FCB0C4" w14:textId="77777777" w:rsidR="001D2AF9" w:rsidRPr="001D2AF9" w:rsidRDefault="00870EE1" w:rsidP="001D2AF9">
          <w:pPr>
            <w:pStyle w:val="TOC1"/>
            <w:spacing w:line="360" w:lineRule="auto"/>
            <w:rPr>
              <w:rFonts w:ascii="Times New Roman" w:eastAsiaTheme="minorEastAsia" w:hAnsi="Times New Roman" w:cs="Times New Roman"/>
              <w:noProof/>
              <w:sz w:val="24"/>
              <w:szCs w:val="24"/>
              <w:lang w:eastAsia="en-AU"/>
            </w:rPr>
          </w:pPr>
          <w:hyperlink w:anchor="_Toc445921983" w:history="1">
            <w:r w:rsidR="001D2AF9" w:rsidRPr="001D2AF9">
              <w:rPr>
                <w:rStyle w:val="Hyperlink"/>
                <w:rFonts w:ascii="Times New Roman" w:hAnsi="Times New Roman" w:cs="Times New Roman"/>
                <w:noProof/>
                <w:sz w:val="24"/>
                <w:szCs w:val="24"/>
              </w:rPr>
              <w:t>References:</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_Toc445921983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18</w:t>
            </w:r>
            <w:r w:rsidR="001D2AF9" w:rsidRPr="001D2AF9">
              <w:rPr>
                <w:rFonts w:ascii="Times New Roman" w:hAnsi="Times New Roman" w:cs="Times New Roman"/>
                <w:noProof/>
                <w:webHidden/>
                <w:sz w:val="24"/>
                <w:szCs w:val="24"/>
              </w:rPr>
              <w:fldChar w:fldCharType="end"/>
            </w:r>
          </w:hyperlink>
        </w:p>
        <w:p w14:paraId="019E621C" w14:textId="77777777" w:rsidR="00783692" w:rsidRPr="000C3393" w:rsidRDefault="003800F8" w:rsidP="001D2AF9">
          <w:pPr>
            <w:spacing w:before="100" w:beforeAutospacing="1" w:line="360" w:lineRule="auto"/>
            <w:rPr>
              <w:rStyle w:val="Heading1Char"/>
              <w:rFonts w:ascii="Times New Roman" w:eastAsiaTheme="minorHAnsi" w:hAnsi="Times New Roman" w:cs="Times New Roman"/>
              <w:color w:val="auto"/>
              <w:sz w:val="22"/>
              <w:szCs w:val="22"/>
            </w:rPr>
          </w:pPr>
          <w:r w:rsidRPr="001D2AF9">
            <w:rPr>
              <w:rFonts w:ascii="Times New Roman" w:hAnsi="Times New Roman" w:cs="Times New Roman"/>
              <w:bCs/>
              <w:noProof/>
              <w:sz w:val="24"/>
              <w:szCs w:val="24"/>
            </w:rPr>
            <w:lastRenderedPageBreak/>
            <w:fldChar w:fldCharType="end"/>
          </w:r>
        </w:p>
      </w:sdtContent>
    </w:sdt>
    <w:p w14:paraId="5418F2F5" w14:textId="77777777" w:rsidR="008E4ACF" w:rsidRDefault="008E4ACF" w:rsidP="00B13574">
      <w:pPr>
        <w:pStyle w:val="Heading1"/>
        <w:rPr>
          <w:rStyle w:val="Heading1Char"/>
          <w:rFonts w:ascii="Times New Roman" w:hAnsi="Times New Roman" w:cs="Times New Roman"/>
        </w:rPr>
      </w:pPr>
    </w:p>
    <w:p w14:paraId="342671DD" w14:textId="77777777" w:rsidR="00B13574" w:rsidRPr="000C3393" w:rsidRDefault="00783692" w:rsidP="00B13574">
      <w:pPr>
        <w:pStyle w:val="Heading1"/>
        <w:rPr>
          <w:rStyle w:val="Heading1Char"/>
          <w:rFonts w:ascii="Times New Roman" w:hAnsi="Times New Roman" w:cs="Times New Roman"/>
        </w:rPr>
      </w:pPr>
      <w:bookmarkStart w:id="1" w:name="_Toc445921959"/>
      <w:r w:rsidRPr="000C3393">
        <w:rPr>
          <w:rStyle w:val="Heading1Char"/>
          <w:rFonts w:ascii="Times New Roman" w:hAnsi="Times New Roman" w:cs="Times New Roman"/>
        </w:rPr>
        <w:t>List of Abbreviations:</w:t>
      </w:r>
      <w:bookmarkEnd w:id="1"/>
      <w:r w:rsidRPr="000C3393">
        <w:rPr>
          <w:rStyle w:val="Heading1Char"/>
          <w:rFonts w:ascii="Times New Roman" w:hAnsi="Times New Roman" w:cs="Times New Roman"/>
        </w:rPr>
        <w:t xml:space="preserve"> </w:t>
      </w:r>
    </w:p>
    <w:p w14:paraId="41EAECC6" w14:textId="77777777" w:rsidR="00B13574" w:rsidRPr="000C3393" w:rsidRDefault="00B13574" w:rsidP="00B13574">
      <w:pPr>
        <w:rPr>
          <w:rFonts w:ascii="Times New Roman" w:hAnsi="Times New Roman" w:cs="Times New Roman"/>
          <w:sz w:val="24"/>
        </w:rPr>
      </w:pPr>
    </w:p>
    <w:p w14:paraId="6C8A43D4" w14:textId="77777777" w:rsidR="00B13574" w:rsidRPr="000C3393" w:rsidRDefault="00B13574" w:rsidP="00B13574">
      <w:pPr>
        <w:rPr>
          <w:rFonts w:ascii="Times New Roman" w:hAnsi="Times New Roman" w:cs="Times New Roman"/>
          <w:sz w:val="24"/>
        </w:rPr>
      </w:pPr>
      <w:r w:rsidRPr="000C3393">
        <w:rPr>
          <w:rFonts w:ascii="Times New Roman" w:hAnsi="Times New Roman" w:cs="Times New Roman"/>
          <w:sz w:val="24"/>
        </w:rPr>
        <w:t>CAV1</w:t>
      </w:r>
      <w:r w:rsidRPr="000C3393">
        <w:rPr>
          <w:rFonts w:ascii="Times New Roman" w:hAnsi="Times New Roman" w:cs="Times New Roman"/>
          <w:sz w:val="24"/>
        </w:rPr>
        <w:tab/>
      </w:r>
      <w:r w:rsidRPr="000C3393">
        <w:rPr>
          <w:rFonts w:ascii="Times New Roman" w:hAnsi="Times New Roman" w:cs="Times New Roman"/>
          <w:sz w:val="24"/>
        </w:rPr>
        <w:tab/>
      </w:r>
      <w:r w:rsidR="008A2CC3">
        <w:rPr>
          <w:rFonts w:ascii="Times New Roman" w:hAnsi="Times New Roman" w:cs="Times New Roman"/>
          <w:sz w:val="24"/>
        </w:rPr>
        <w:tab/>
      </w:r>
      <w:r w:rsidRPr="000C3393">
        <w:rPr>
          <w:rFonts w:ascii="Times New Roman" w:hAnsi="Times New Roman" w:cs="Times New Roman"/>
          <w:sz w:val="24"/>
        </w:rPr>
        <w:t>Caveolin-1</w:t>
      </w:r>
    </w:p>
    <w:p w14:paraId="0F5900B9" w14:textId="77777777" w:rsidR="008A2CC3" w:rsidRPr="000C3393" w:rsidRDefault="008A2CC3" w:rsidP="008A2CC3">
      <w:pPr>
        <w:rPr>
          <w:rFonts w:ascii="Times New Roman" w:hAnsi="Times New Roman" w:cs="Times New Roman"/>
          <w:sz w:val="24"/>
        </w:rPr>
      </w:pPr>
      <w:r w:rsidRPr="000C3393">
        <w:rPr>
          <w:rFonts w:ascii="Times New Roman" w:hAnsi="Times New Roman" w:cs="Times New Roman"/>
          <w:sz w:val="24"/>
        </w:rPr>
        <w:t>EV</w:t>
      </w:r>
      <w:r w:rsidRPr="000C3393">
        <w:rPr>
          <w:rFonts w:ascii="Times New Roman" w:hAnsi="Times New Roman" w:cs="Times New Roman"/>
          <w:sz w:val="24"/>
        </w:rPr>
        <w:tab/>
      </w:r>
      <w:r w:rsidRPr="000C3393">
        <w:rPr>
          <w:rFonts w:ascii="Times New Roman" w:hAnsi="Times New Roman" w:cs="Times New Roman"/>
          <w:sz w:val="24"/>
        </w:rPr>
        <w:tab/>
      </w:r>
      <w:r>
        <w:rPr>
          <w:rFonts w:ascii="Times New Roman" w:hAnsi="Times New Roman" w:cs="Times New Roman"/>
          <w:sz w:val="24"/>
        </w:rPr>
        <w:tab/>
      </w:r>
      <w:r w:rsidRPr="000C3393">
        <w:rPr>
          <w:rFonts w:ascii="Times New Roman" w:hAnsi="Times New Roman" w:cs="Times New Roman"/>
          <w:sz w:val="24"/>
        </w:rPr>
        <w:t>Extracellular Vesicles</w:t>
      </w:r>
    </w:p>
    <w:p w14:paraId="647D717A" w14:textId="77777777" w:rsidR="008A2CC3" w:rsidRPr="000C3393" w:rsidRDefault="008A2CC3" w:rsidP="008A2CC3">
      <w:pPr>
        <w:rPr>
          <w:rFonts w:ascii="Times New Roman" w:hAnsi="Times New Roman" w:cs="Times New Roman"/>
          <w:sz w:val="24"/>
        </w:rPr>
      </w:pPr>
      <w:r w:rsidRPr="000C3393">
        <w:rPr>
          <w:rFonts w:ascii="Times New Roman" w:hAnsi="Times New Roman" w:cs="Times New Roman"/>
          <w:sz w:val="24"/>
        </w:rPr>
        <w:t>FC</w:t>
      </w:r>
      <w:r w:rsidRPr="000C3393">
        <w:rPr>
          <w:rFonts w:ascii="Times New Roman" w:hAnsi="Times New Roman" w:cs="Times New Roman"/>
          <w:sz w:val="24"/>
        </w:rPr>
        <w:tab/>
      </w:r>
      <w:r w:rsidRPr="000C3393">
        <w:rPr>
          <w:rFonts w:ascii="Times New Roman" w:hAnsi="Times New Roman" w:cs="Times New Roman"/>
          <w:sz w:val="24"/>
        </w:rPr>
        <w:tab/>
      </w:r>
      <w:r>
        <w:rPr>
          <w:rFonts w:ascii="Times New Roman" w:hAnsi="Times New Roman" w:cs="Times New Roman"/>
          <w:sz w:val="24"/>
        </w:rPr>
        <w:tab/>
      </w:r>
      <w:r w:rsidRPr="000C3393">
        <w:rPr>
          <w:rFonts w:ascii="Times New Roman" w:hAnsi="Times New Roman" w:cs="Times New Roman"/>
          <w:sz w:val="24"/>
        </w:rPr>
        <w:t>Fold Change</w:t>
      </w:r>
    </w:p>
    <w:p w14:paraId="3B773EF8" w14:textId="77777777" w:rsidR="00B13574" w:rsidRPr="000C3393" w:rsidRDefault="00B13574" w:rsidP="00B13574">
      <w:pPr>
        <w:rPr>
          <w:rFonts w:ascii="Times New Roman" w:hAnsi="Times New Roman" w:cs="Times New Roman"/>
          <w:sz w:val="24"/>
        </w:rPr>
      </w:pPr>
      <w:r w:rsidRPr="000C3393">
        <w:rPr>
          <w:rFonts w:ascii="Times New Roman" w:hAnsi="Times New Roman" w:cs="Times New Roman"/>
          <w:sz w:val="24"/>
        </w:rPr>
        <w:t>GFP</w:t>
      </w:r>
      <w:r w:rsidRPr="000C3393">
        <w:rPr>
          <w:rFonts w:ascii="Times New Roman" w:hAnsi="Times New Roman" w:cs="Times New Roman"/>
          <w:sz w:val="24"/>
        </w:rPr>
        <w:tab/>
      </w:r>
      <w:r w:rsidRPr="000C3393">
        <w:rPr>
          <w:rFonts w:ascii="Times New Roman" w:hAnsi="Times New Roman" w:cs="Times New Roman"/>
          <w:sz w:val="24"/>
        </w:rPr>
        <w:tab/>
      </w:r>
      <w:r w:rsidR="008A2CC3">
        <w:rPr>
          <w:rFonts w:ascii="Times New Roman" w:hAnsi="Times New Roman" w:cs="Times New Roman"/>
          <w:sz w:val="24"/>
        </w:rPr>
        <w:tab/>
      </w:r>
      <w:r w:rsidRPr="000C3393">
        <w:rPr>
          <w:rFonts w:ascii="Times New Roman" w:hAnsi="Times New Roman" w:cs="Times New Roman"/>
          <w:sz w:val="24"/>
        </w:rPr>
        <w:t>Green Fluorescent Protein</w:t>
      </w:r>
    </w:p>
    <w:p w14:paraId="68B78E47" w14:textId="77777777" w:rsidR="008A2CC3" w:rsidRPr="000C3393" w:rsidRDefault="008A2CC3" w:rsidP="008A2CC3">
      <w:pPr>
        <w:rPr>
          <w:rFonts w:ascii="Times New Roman" w:hAnsi="Times New Roman" w:cs="Times New Roman"/>
          <w:sz w:val="24"/>
        </w:rPr>
      </w:pPr>
      <w:r w:rsidRPr="000C3393">
        <w:rPr>
          <w:rFonts w:ascii="Times New Roman" w:hAnsi="Times New Roman" w:cs="Times New Roman"/>
          <w:sz w:val="24"/>
        </w:rPr>
        <w:t>miRNA</w:t>
      </w:r>
      <w:r w:rsidRPr="000C3393">
        <w:rPr>
          <w:rFonts w:ascii="Times New Roman" w:hAnsi="Times New Roman" w:cs="Times New Roman"/>
          <w:sz w:val="24"/>
        </w:rPr>
        <w:tab/>
      </w:r>
      <w:r>
        <w:rPr>
          <w:rFonts w:ascii="Times New Roman" w:hAnsi="Times New Roman" w:cs="Times New Roman"/>
          <w:sz w:val="24"/>
        </w:rPr>
        <w:tab/>
      </w:r>
      <w:r w:rsidRPr="000C3393">
        <w:rPr>
          <w:rFonts w:ascii="Times New Roman" w:hAnsi="Times New Roman" w:cs="Times New Roman"/>
          <w:sz w:val="24"/>
        </w:rPr>
        <w:t>microRNA</w:t>
      </w:r>
    </w:p>
    <w:p w14:paraId="1F0A4A30" w14:textId="77777777" w:rsidR="008A2CC3" w:rsidRDefault="008A2CC3" w:rsidP="00B13574">
      <w:pPr>
        <w:rPr>
          <w:rFonts w:ascii="Times New Roman" w:hAnsi="Times New Roman" w:cs="Times New Roman"/>
          <w:sz w:val="24"/>
        </w:rPr>
      </w:pPr>
      <w:r w:rsidRPr="000C3393">
        <w:rPr>
          <w:rFonts w:ascii="Times New Roman" w:hAnsi="Times New Roman" w:cs="Times New Roman"/>
          <w:sz w:val="24"/>
        </w:rPr>
        <w:t>RISC</w:t>
      </w:r>
      <w:r w:rsidRPr="000C3393">
        <w:rPr>
          <w:rFonts w:ascii="Times New Roman" w:hAnsi="Times New Roman" w:cs="Times New Roman"/>
          <w:sz w:val="24"/>
        </w:rPr>
        <w:tab/>
      </w:r>
      <w:r w:rsidRPr="000C3393">
        <w:rPr>
          <w:rFonts w:ascii="Times New Roman" w:hAnsi="Times New Roman" w:cs="Times New Roman"/>
          <w:sz w:val="24"/>
        </w:rPr>
        <w:tab/>
      </w:r>
      <w:r>
        <w:rPr>
          <w:rFonts w:ascii="Times New Roman" w:hAnsi="Times New Roman" w:cs="Times New Roman"/>
          <w:sz w:val="24"/>
        </w:rPr>
        <w:tab/>
      </w:r>
      <w:r w:rsidRPr="000C3393">
        <w:rPr>
          <w:rFonts w:ascii="Times New Roman" w:hAnsi="Times New Roman" w:cs="Times New Roman"/>
          <w:sz w:val="24"/>
        </w:rPr>
        <w:t xml:space="preserve">RNA Induced Silencing Complex </w:t>
      </w:r>
    </w:p>
    <w:p w14:paraId="68CCD107" w14:textId="77777777" w:rsidR="00B13574" w:rsidRPr="000C3393" w:rsidRDefault="00B13574" w:rsidP="00B13574">
      <w:pPr>
        <w:rPr>
          <w:rFonts w:ascii="Times New Roman" w:hAnsi="Times New Roman" w:cs="Times New Roman"/>
          <w:sz w:val="24"/>
        </w:rPr>
      </w:pPr>
      <w:r w:rsidRPr="000C3393">
        <w:rPr>
          <w:rFonts w:ascii="Times New Roman" w:hAnsi="Times New Roman" w:cs="Times New Roman"/>
          <w:sz w:val="24"/>
        </w:rPr>
        <w:t>RT-qPCR</w:t>
      </w:r>
      <w:r w:rsidRPr="000C3393">
        <w:rPr>
          <w:rFonts w:ascii="Times New Roman" w:hAnsi="Times New Roman" w:cs="Times New Roman"/>
          <w:sz w:val="24"/>
        </w:rPr>
        <w:tab/>
      </w:r>
      <w:r w:rsidR="008A2CC3">
        <w:rPr>
          <w:rFonts w:ascii="Times New Roman" w:hAnsi="Times New Roman" w:cs="Times New Roman"/>
          <w:sz w:val="24"/>
        </w:rPr>
        <w:tab/>
      </w:r>
      <w:r w:rsidRPr="000C3393">
        <w:rPr>
          <w:rFonts w:ascii="Times New Roman" w:hAnsi="Times New Roman" w:cs="Times New Roman"/>
          <w:sz w:val="24"/>
        </w:rPr>
        <w:t>Reverse Transcription quantitative Polymerase Chain Reaction</w:t>
      </w:r>
    </w:p>
    <w:p w14:paraId="147BDF39" w14:textId="77777777" w:rsidR="00B13574" w:rsidRPr="000C3393" w:rsidRDefault="00B13574" w:rsidP="00B13574">
      <w:pPr>
        <w:rPr>
          <w:rFonts w:ascii="Times New Roman" w:hAnsi="Times New Roman" w:cs="Times New Roman"/>
          <w:sz w:val="24"/>
        </w:rPr>
      </w:pPr>
      <w:r w:rsidRPr="000C3393">
        <w:rPr>
          <w:rStyle w:val="Heading1Char"/>
          <w:rFonts w:ascii="Times New Roman" w:eastAsiaTheme="minorHAnsi" w:hAnsi="Times New Roman" w:cs="Times New Roman"/>
          <w:color w:val="auto"/>
          <w:sz w:val="24"/>
          <w:szCs w:val="22"/>
        </w:rPr>
        <w:br w:type="page"/>
      </w:r>
    </w:p>
    <w:p w14:paraId="6F2F53D6" w14:textId="77777777" w:rsidR="00853F36" w:rsidRPr="000C3393" w:rsidRDefault="00853F36" w:rsidP="008A2CC3">
      <w:pPr>
        <w:pStyle w:val="NoSpacing"/>
        <w:spacing w:line="480" w:lineRule="auto"/>
        <w:rPr>
          <w:rFonts w:ascii="Times New Roman" w:hAnsi="Times New Roman" w:cs="Times New Roman"/>
          <w:b/>
          <w:sz w:val="28"/>
          <w:szCs w:val="24"/>
        </w:rPr>
      </w:pPr>
      <w:bookmarkStart w:id="2" w:name="_Toc445921960"/>
      <w:r w:rsidRPr="000C3393">
        <w:rPr>
          <w:rStyle w:val="Heading1Char"/>
          <w:rFonts w:ascii="Times New Roman" w:hAnsi="Times New Roman" w:cs="Times New Roman"/>
          <w:b/>
          <w:sz w:val="28"/>
          <w:szCs w:val="24"/>
        </w:rPr>
        <w:lastRenderedPageBreak/>
        <w:t>Introduction</w:t>
      </w:r>
      <w:bookmarkEnd w:id="2"/>
      <w:r w:rsidRPr="000C3393">
        <w:rPr>
          <w:rFonts w:ascii="Times New Roman" w:hAnsi="Times New Roman" w:cs="Times New Roman"/>
          <w:b/>
          <w:sz w:val="28"/>
          <w:szCs w:val="24"/>
        </w:rPr>
        <w:t>:</w:t>
      </w:r>
      <w:r w:rsidR="001B537E" w:rsidRPr="000C3393">
        <w:rPr>
          <w:rFonts w:ascii="Times New Roman" w:hAnsi="Times New Roman" w:cs="Times New Roman"/>
          <w:b/>
          <w:sz w:val="28"/>
          <w:szCs w:val="24"/>
        </w:rPr>
        <w:t xml:space="preserve"> </w:t>
      </w:r>
    </w:p>
    <w:p w14:paraId="05B0398C" w14:textId="47FAFBF7" w:rsidR="0085172D" w:rsidRPr="00BA26AD" w:rsidRDefault="00B560FE" w:rsidP="00BA26AD">
      <w:pPr>
        <w:pStyle w:val="NoSpacing"/>
        <w:spacing w:line="480" w:lineRule="auto"/>
        <w:ind w:firstLine="142"/>
        <w:rPr>
          <w:rFonts w:ascii="Times New Roman" w:hAnsi="Times New Roman" w:cs="Times New Roman"/>
          <w:sz w:val="24"/>
          <w:szCs w:val="24"/>
        </w:rPr>
      </w:pPr>
      <w:r>
        <w:rPr>
          <w:rFonts w:ascii="Times New Roman" w:hAnsi="Times New Roman" w:cs="Times New Roman"/>
          <w:sz w:val="24"/>
          <w:szCs w:val="24"/>
        </w:rPr>
        <w:t xml:space="preserve">MicroRNAs are small non-coding RNAs that mediate a wide range of cellular processes by post-transcriptional gene regulation. </w:t>
      </w:r>
      <w:r w:rsidRPr="000C3393">
        <w:rPr>
          <w:rFonts w:ascii="Times New Roman" w:hAnsi="Times New Roman" w:cs="Times New Roman"/>
          <w:sz w:val="24"/>
          <w:szCs w:val="24"/>
        </w:rPr>
        <w:t xml:space="preserve">Functional microRNAs </w:t>
      </w:r>
      <w:r>
        <w:rPr>
          <w:rFonts w:ascii="Times New Roman" w:hAnsi="Times New Roman" w:cs="Times New Roman"/>
          <w:sz w:val="24"/>
          <w:szCs w:val="24"/>
        </w:rPr>
        <w:t xml:space="preserve">can be excreted and </w:t>
      </w:r>
      <w:r w:rsidRPr="000C3393">
        <w:rPr>
          <w:rFonts w:ascii="Times New Roman" w:hAnsi="Times New Roman" w:cs="Times New Roman"/>
          <w:sz w:val="24"/>
          <w:szCs w:val="24"/>
        </w:rPr>
        <w:t xml:space="preserve">integrated into recipient cells </w:t>
      </w:r>
      <w:r>
        <w:rPr>
          <w:rFonts w:ascii="Times New Roman" w:hAnsi="Times New Roman" w:cs="Times New Roman"/>
          <w:sz w:val="24"/>
          <w:szCs w:val="24"/>
        </w:rPr>
        <w:t>which supress</w:t>
      </w:r>
      <w:r w:rsidRPr="000C3393">
        <w:rPr>
          <w:rFonts w:ascii="Times New Roman" w:hAnsi="Times New Roman" w:cs="Times New Roman"/>
          <w:sz w:val="24"/>
          <w:szCs w:val="24"/>
        </w:rPr>
        <w:t xml:space="preserve"> their target p</w:t>
      </w:r>
      <w:r>
        <w:rPr>
          <w:rFonts w:ascii="Times New Roman" w:hAnsi="Times New Roman" w:cs="Times New Roman"/>
          <w:sz w:val="24"/>
          <w:szCs w:val="24"/>
        </w:rPr>
        <w:t xml:space="preserve">roteins and therefore pathways. Irregular control of miRNAs are </w:t>
      </w:r>
      <w:r w:rsidRPr="000C3393">
        <w:rPr>
          <w:rFonts w:ascii="Times New Roman" w:hAnsi="Times New Roman" w:cs="Times New Roman"/>
          <w:sz w:val="24"/>
          <w:szCs w:val="24"/>
        </w:rPr>
        <w:t xml:space="preserve">commonly exploited in </w:t>
      </w:r>
      <w:r w:rsidR="00BA26AD">
        <w:rPr>
          <w:rFonts w:ascii="Times New Roman" w:hAnsi="Times New Roman" w:cs="Times New Roman"/>
          <w:sz w:val="24"/>
          <w:szCs w:val="24"/>
        </w:rPr>
        <w:t xml:space="preserve">many pathologies, including </w:t>
      </w:r>
      <w:r w:rsidRPr="000C3393">
        <w:rPr>
          <w:rFonts w:ascii="Times New Roman" w:hAnsi="Times New Roman" w:cs="Times New Roman"/>
          <w:sz w:val="24"/>
          <w:szCs w:val="24"/>
        </w:rPr>
        <w:t>metastatic disease</w:t>
      </w:r>
      <w:r w:rsidR="00BA26AD">
        <w:rPr>
          <w:rFonts w:ascii="Times New Roman" w:hAnsi="Times New Roman" w:cs="Times New Roman"/>
          <w:sz w:val="24"/>
          <w:szCs w:val="24"/>
        </w:rPr>
        <w:t>,</w:t>
      </w:r>
      <w:r>
        <w:rPr>
          <w:rFonts w:ascii="Times New Roman" w:hAnsi="Times New Roman" w:cs="Times New Roman"/>
          <w:sz w:val="24"/>
          <w:szCs w:val="24"/>
        </w:rPr>
        <w:t xml:space="preserve"> </w:t>
      </w:r>
      <w:r w:rsidR="00BA26AD" w:rsidRPr="000C3393">
        <w:rPr>
          <w:rFonts w:ascii="Times New Roman" w:hAnsi="Times New Roman" w:cs="Times New Roman"/>
          <w:sz w:val="24"/>
          <w:szCs w:val="24"/>
        </w:rPr>
        <w:t>cardiac hypertrophy, and diabetes</w:t>
      </w:r>
      <w:r w:rsidR="00BA26AD">
        <w:rPr>
          <w:rFonts w:ascii="Times New Roman" w:hAnsi="Times New Roman" w:cs="Times New Roman"/>
          <w:sz w:val="24"/>
          <w:szCs w:val="24"/>
        </w:rPr>
        <w:t xml:space="preserve"> through extracellular vesicle (EV) release </w:t>
      </w:r>
      <w:r w:rsidRPr="000C3393">
        <w:rPr>
          <w:rFonts w:ascii="Times New Roman" w:hAnsi="Times New Roman" w:cs="Times New Roman"/>
          <w:sz w:val="24"/>
          <w:szCs w:val="24"/>
        </w:rPr>
        <w:fldChar w:fldCharType="begin">
          <w:fldData xml:space="preserve">PEVuZE5vdGU+PENpdGU+PEF1dGhvcj5GYWxjb25lPC9BdXRob3I+PFllYXI+MjAxNTwvWWVhcj48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==
</w:fldData>
        </w:fldChar>
      </w:r>
      <w:r w:rsidR="00BA26AD">
        <w:rPr>
          <w:rFonts w:ascii="Times New Roman" w:hAnsi="Times New Roman" w:cs="Times New Roman"/>
          <w:sz w:val="24"/>
          <w:szCs w:val="24"/>
        </w:rPr>
        <w:instrText xml:space="preserve"> ADDIN EN.CITE </w:instrText>
      </w:r>
      <w:r w:rsidR="00BA26AD">
        <w:rPr>
          <w:rFonts w:ascii="Times New Roman" w:hAnsi="Times New Roman" w:cs="Times New Roman"/>
          <w:sz w:val="24"/>
          <w:szCs w:val="24"/>
        </w:rPr>
        <w:fldChar w:fldCharType="begin">
          <w:fldData xml:space="preserve">PEVuZE5vdGU+PENpdGU+PEF1dGhvcj5GYWxjb25lPC9BdXRob3I+PFllYXI+MjAxNTwvWWVhcj48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==
</w:fldData>
        </w:fldChar>
      </w:r>
      <w:r w:rsidR="00BA26AD">
        <w:rPr>
          <w:rFonts w:ascii="Times New Roman" w:hAnsi="Times New Roman" w:cs="Times New Roman"/>
          <w:sz w:val="24"/>
          <w:szCs w:val="24"/>
        </w:rPr>
        <w:instrText xml:space="preserve"> ADDIN EN.CITE.DATA </w:instrText>
      </w:r>
      <w:r w:rsidR="00BA26AD">
        <w:rPr>
          <w:rFonts w:ascii="Times New Roman" w:hAnsi="Times New Roman" w:cs="Times New Roman"/>
          <w:sz w:val="24"/>
          <w:szCs w:val="24"/>
        </w:rPr>
      </w:r>
      <w:r w:rsidR="00BA26AD">
        <w:rPr>
          <w:rFonts w:ascii="Times New Roman" w:hAnsi="Times New Roman" w:cs="Times New Roman"/>
          <w:sz w:val="24"/>
          <w:szCs w:val="24"/>
        </w:rPr>
        <w:fldChar w:fldCharType="end"/>
      </w:r>
      <w:r w:rsidRPr="000C3393">
        <w:rPr>
          <w:rFonts w:ascii="Times New Roman" w:hAnsi="Times New Roman" w:cs="Times New Roman"/>
          <w:sz w:val="24"/>
          <w:szCs w:val="24"/>
        </w:rPr>
      </w:r>
      <w:r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(Simons and Simons 2002; Cohen</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2003; Falcone</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2015)</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r w:rsidR="00BA26AD" w:rsidRPr="000C3393">
        <w:rPr>
          <w:rFonts w:ascii="Times New Roman" w:hAnsi="Times New Roman" w:cs="Times New Roman"/>
          <w:sz w:val="24"/>
          <w:szCs w:val="24"/>
        </w:rPr>
        <w:t xml:space="preserve">However, the mechanism for microRNA sorting into extracellular vesicles has not been elucidated. </w:t>
      </w:r>
      <w:r w:rsidR="00BA26AD">
        <w:rPr>
          <w:rFonts w:ascii="Times New Roman" w:hAnsi="Times New Roman" w:cs="Times New Roman"/>
          <w:sz w:val="24"/>
          <w:szCs w:val="24"/>
        </w:rPr>
        <w:t>EVs</w:t>
      </w:r>
      <w:r w:rsidR="0085172D" w:rsidRPr="000C3393">
        <w:rPr>
          <w:rFonts w:ascii="Times New Roman" w:hAnsi="Times New Roman" w:cs="Times New Roman"/>
          <w:sz w:val="24"/>
          <w:szCs w:val="24"/>
        </w:rPr>
        <w:t xml:space="preserve"> are cell-derived lipid bound vesicles that house proteins and RNAs, including messenger and microRNAs, originating from the host cell</w:t>
      </w:r>
      <w:r w:rsidR="00002BB9">
        <w:rPr>
          <w:rFonts w:ascii="Times New Roman" w:hAnsi="Times New Roman" w:cs="Times New Roman"/>
          <w:sz w:val="24"/>
          <w:szCs w:val="24"/>
        </w:rPr>
        <w:t xml:space="preserve"> </w:t>
      </w:r>
      <w:r w:rsidR="003F5101"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&lt;EndNote&gt;&lt;Cite&gt;&lt;Author&gt;Valadi&lt;/Author&gt;&lt;Year&gt;2007&lt;/Year&gt;&lt;RecNum&gt;126&lt;/RecNum&gt;&lt;DisplayText&gt;(Valadi&lt;style face="italic"&gt; et al.&lt;/style&gt; 2007)&lt;/DisplayText&gt;&lt;record&gt;&lt;rec-number&gt;126&lt;/rec-number&gt;&lt;foreign-keys&gt;&lt;key app="EN" db-id="fvaw9vd5rrfez2epavc5exebz02xt0vvvwrs" timestamp="1457324334"&gt;126&lt;/key&gt;&lt;/foreign-keys&gt;&lt;ref-type name="Journal Article"&gt;17&lt;/ref-type&gt;&lt;contributors&gt;&lt;authors&gt;&lt;author&gt;Valadi, Hadi&lt;/author&gt;&lt;author&gt;Ekstrom, Karin&lt;/author&gt;&lt;author&gt;Bossios, Apostolos&lt;/author&gt;&lt;author&gt;Sjostrand, Margareta&lt;/author&gt;&lt;author&gt;Lee, James J.&lt;/author&gt;&lt;author&gt;Lotvall, Jan O.&lt;/author&gt;&lt;/authors&gt;&lt;/contributors&gt;&lt;titles&gt;&lt;title&gt;Exosome-mediated transfer of mRNAs and microRNAs is a novel mechanism of genetic exchange between cells&lt;/title&gt;&lt;secondary-title&gt;Nat Cell Biol&lt;/secondary-title&gt;&lt;/titles&gt;&lt;periodical&gt;&lt;full-title&gt;Nat Cell Biol&lt;/full-title&gt;&lt;/periodical&gt;&lt;pages&gt;654-659&lt;/pages&gt;&lt;volume&gt;9&lt;/volume&gt;&lt;number&gt;6&lt;/number&gt;&lt;dates&gt;&lt;year&gt;2007&lt;/year&gt;&lt;pub-dates&gt;&lt;date&gt;06//print&lt;/date&gt;&lt;/pub-dates&gt;&lt;/dates&gt;&lt;publisher&gt;Nature Publishing Group&lt;/publisher&gt;&lt;isbn&gt;1465-7392&lt;/isbn&gt;&lt;work-type&gt;10.1038/ncb1596&lt;/work-type&gt;&lt;urls&gt;&lt;related-urls&gt;&lt;url&gt;http://dx.doi.org/10.1038/ncb1596&lt;/url&gt;&lt;/related-urls&gt;&lt;/urls&gt;&lt;electronic-resource-num&gt;http://www.nature.com/ncb/journal/v9/n6/suppinfo/ncb1596_S1.html&lt;/electronic-resource-num&gt;&lt;/record&gt;&lt;/Cite&gt;&lt;/EndNote&gt;</w:instrText>
      </w:r>
      <w:r w:rsidR="003F5101"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(Valadi</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2007)</w:t>
      </w:r>
      <w:r w:rsidR="003F5101" w:rsidRPr="000C3393">
        <w:rPr>
          <w:rFonts w:ascii="Times New Roman" w:hAnsi="Times New Roman" w:cs="Times New Roman"/>
          <w:sz w:val="24"/>
          <w:szCs w:val="24"/>
        </w:rPr>
        <w:fldChar w:fldCharType="end"/>
      </w:r>
      <w:r w:rsidR="0085172D" w:rsidRPr="000C3393">
        <w:rPr>
          <w:rFonts w:ascii="Times New Roman" w:hAnsi="Times New Roman" w:cs="Times New Roman"/>
          <w:sz w:val="24"/>
          <w:szCs w:val="24"/>
        </w:rPr>
        <w:t xml:space="preserve">. These vesicles perform cell-cell communication vital to cellular biology by regulating pathways in recipient </w:t>
      </w:r>
      <w:r w:rsidR="003768B9" w:rsidRPr="000C3393">
        <w:rPr>
          <w:rFonts w:ascii="Times New Roman" w:hAnsi="Times New Roman" w:cs="Times New Roman"/>
          <w:sz w:val="24"/>
          <w:szCs w:val="24"/>
        </w:rPr>
        <w:t>cells</w:t>
      </w:r>
      <w:r w:rsidR="0036340A" w:rsidRPr="000C3393">
        <w:rPr>
          <w:rFonts w:ascii="Times New Roman" w:hAnsi="Times New Roman" w:cs="Times New Roman"/>
          <w:sz w:val="24"/>
          <w:szCs w:val="24"/>
        </w:rPr>
        <w:t>, utilising the cargo</w:t>
      </w:r>
      <w:r w:rsidR="00002BB9">
        <w:rPr>
          <w:rFonts w:ascii="Times New Roman" w:hAnsi="Times New Roman" w:cs="Times New Roman"/>
          <w:sz w:val="24"/>
          <w:szCs w:val="24"/>
        </w:rPr>
        <w:t xml:space="preserve"> </w:t>
      </w:r>
      <w:r w:rsidR="003F5101"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&lt;EndNote&gt;&lt;Cite&gt;&lt;Author&gt;Yoon&lt;/Author&gt;&lt;Year&gt;2014&lt;/Year&gt;&lt;RecNum&gt;125&lt;/RecNum&gt;&lt;DisplayText&gt;(Yoon&lt;style face="italic"&gt; et al.&lt;/style&gt; 2014)&lt;/DisplayText&gt;&lt;record&gt;&lt;rec-number&gt;125&lt;/rec-number&gt;&lt;foreign-keys&gt;&lt;key app="EN" db-id="fvaw9vd5rrfez2epavc5exebz02xt0vvvwrs" timestamp="1457324099"&gt;125&lt;/key&gt;&lt;/foreign-keys&gt;&lt;ref-type name="Journal Article"&gt;17&lt;/ref-type&gt;&lt;contributors&gt;&lt;authors&gt;&lt;author&gt;Yoon, Yae Jin&lt;/author&gt;&lt;author&gt;Kim, Oh Youn&lt;/author&gt;&lt;author&gt;Gho, Yong Song&lt;/author&gt;&lt;/authors&gt;&lt;/contributors&gt;&lt;titles&gt;&lt;title&gt;Extracellular vesicles as emerging intercellular communicasomes&lt;/title&gt;&lt;secondary-title&gt;BMB Reports&lt;/secondary-title&gt;&lt;/titles&gt;&lt;periodical&gt;&lt;full-title&gt;BMB Reports&lt;/full-title&gt;&lt;/periodical&gt;&lt;pages&gt;531-539&lt;/pages&gt;&lt;volume&gt;47&lt;/volume&gt;&lt;number&gt;10&lt;/number&gt;&lt;dates&gt;&lt;year&gt;2014&lt;/year&gt;&lt;pub-dates&gt;&lt;date&gt;07/18/received&lt;/date&gt;&lt;/pub-dates&gt;&lt;/dates&gt;&lt;publisher&gt;Korean Society for Biochemistry and Molecular Biology&lt;/publisher&gt;&lt;isbn&gt;1976-6696&amp;#xD;1976-670X&lt;/isbn&gt;&lt;accession-num&gt;PMC4261509&lt;/accession-num&gt;&lt;urls&gt;&lt;related-urls&gt;&lt;url&gt;http://www.ncbi.nlm.nih.gov/pmc/articles/PMC4261509/&lt;/url&gt;&lt;/related-urls&gt;&lt;/urls&gt;&lt;electronic-resource-num&gt;10.5483/BMBRep.2014.47.10.164&lt;/electronic-resource-num&gt;&lt;remote-database-name&gt;PMC&lt;/remote-database-name&gt;&lt;/record&gt;&lt;/Cite&gt;&lt;/EndNote&gt;</w:instrText>
      </w:r>
      <w:r w:rsidR="003F5101"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(Yoon</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2014)</w:t>
      </w:r>
      <w:r w:rsidR="003F5101" w:rsidRPr="000C3393">
        <w:rPr>
          <w:rFonts w:ascii="Times New Roman" w:hAnsi="Times New Roman" w:cs="Times New Roman"/>
          <w:sz w:val="24"/>
          <w:szCs w:val="24"/>
        </w:rPr>
        <w:fldChar w:fldCharType="end"/>
      </w:r>
      <w:r w:rsidR="003768B9" w:rsidRPr="000C3393">
        <w:rPr>
          <w:rFonts w:ascii="Times New Roman" w:hAnsi="Times New Roman" w:cs="Times New Roman"/>
          <w:sz w:val="24"/>
          <w:szCs w:val="24"/>
        </w:rPr>
        <w:t xml:space="preserve">. </w:t>
      </w:r>
      <w:r w:rsidR="00BA26AD">
        <w:rPr>
          <w:rFonts w:ascii="Times New Roman" w:hAnsi="Times New Roman" w:cs="Times New Roman"/>
          <w:sz w:val="24"/>
          <w:szCs w:val="24"/>
        </w:rPr>
        <w:t>Recently, EV miRNA c</w:t>
      </w:r>
      <w:r w:rsidR="003768B9" w:rsidRPr="000C3393">
        <w:rPr>
          <w:rFonts w:ascii="Times New Roman" w:hAnsi="Times New Roman" w:cs="Times New Roman"/>
          <w:sz w:val="24"/>
          <w:szCs w:val="24"/>
        </w:rPr>
        <w:t xml:space="preserve">argo sorting </w:t>
      </w:r>
      <w:r w:rsidR="00BA26AD">
        <w:rPr>
          <w:rFonts w:ascii="Times New Roman" w:hAnsi="Times New Roman" w:cs="Times New Roman"/>
          <w:sz w:val="24"/>
          <w:szCs w:val="24"/>
        </w:rPr>
        <w:t>found to be modulated by</w:t>
      </w:r>
      <w:r w:rsidR="00333E9F" w:rsidRPr="000C3393">
        <w:rPr>
          <w:rFonts w:ascii="Times New Roman" w:hAnsi="Times New Roman" w:cs="Times New Roman"/>
          <w:sz w:val="24"/>
          <w:szCs w:val="24"/>
        </w:rPr>
        <w:t xml:space="preserve"> changes</w:t>
      </w:r>
      <w:r w:rsidR="00537CB0" w:rsidRPr="000C3393">
        <w:rPr>
          <w:rFonts w:ascii="Times New Roman" w:hAnsi="Times New Roman" w:cs="Times New Roman"/>
          <w:sz w:val="24"/>
          <w:szCs w:val="24"/>
        </w:rPr>
        <w:t xml:space="preserve"> in lipid raft composition</w:t>
      </w:r>
      <w:r w:rsidR="00BA26AD">
        <w:rPr>
          <w:rFonts w:ascii="Times New Roman" w:hAnsi="Times New Roman" w:cs="Times New Roman"/>
          <w:sz w:val="24"/>
          <w:szCs w:val="24"/>
        </w:rPr>
        <w:t xml:space="preserve"> </w:t>
      </w:r>
      <w:r w:rsidR="00BA26AD">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BA26AD">
        <w:rPr>
          <w:rFonts w:ascii="Times New Roman" w:hAnsi="Times New Roman" w:cs="Times New Roman"/>
          <w:sz w:val="24"/>
          <w:szCs w:val="24"/>
        </w:rPr>
        <w:instrText xml:space="preserve"> ADDIN EN.CITE </w:instrText>
      </w:r>
      <w:r w:rsidR="00BA26AD">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BA26AD">
        <w:rPr>
          <w:rFonts w:ascii="Times New Roman" w:hAnsi="Times New Roman" w:cs="Times New Roman"/>
          <w:sz w:val="24"/>
          <w:szCs w:val="24"/>
        </w:rPr>
        <w:instrText xml:space="preserve"> ADDIN EN.CITE.DATA </w:instrText>
      </w:r>
      <w:r w:rsidR="00BA26AD">
        <w:rPr>
          <w:rFonts w:ascii="Times New Roman" w:hAnsi="Times New Roman" w:cs="Times New Roman"/>
          <w:sz w:val="24"/>
          <w:szCs w:val="24"/>
        </w:rPr>
      </w:r>
      <w:r w:rsidR="00BA26AD">
        <w:rPr>
          <w:rFonts w:ascii="Times New Roman" w:hAnsi="Times New Roman" w:cs="Times New Roman"/>
          <w:sz w:val="24"/>
          <w:szCs w:val="24"/>
        </w:rPr>
        <w:fldChar w:fldCharType="end"/>
      </w:r>
      <w:r w:rsidR="00BA26AD">
        <w:rPr>
          <w:rFonts w:ascii="Times New Roman" w:hAnsi="Times New Roman" w:cs="Times New Roman"/>
          <w:sz w:val="24"/>
          <w:szCs w:val="24"/>
        </w:rPr>
      </w:r>
      <w:r w:rsidR="00BA26AD">
        <w:rPr>
          <w:rFonts w:ascii="Times New Roman" w:hAnsi="Times New Roman" w:cs="Times New Roman"/>
          <w:sz w:val="24"/>
          <w:szCs w:val="24"/>
        </w:rPr>
        <w:fldChar w:fldCharType="separate"/>
      </w:r>
      <w:r w:rsidR="00BA26AD">
        <w:rPr>
          <w:rFonts w:ascii="Times New Roman" w:hAnsi="Times New Roman" w:cs="Times New Roman"/>
          <w:noProof/>
          <w:sz w:val="24"/>
          <w:szCs w:val="24"/>
        </w:rPr>
        <w:t>(Inder</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2014)</w:t>
      </w:r>
      <w:r w:rsidR="00BA26AD">
        <w:rPr>
          <w:rFonts w:ascii="Times New Roman" w:hAnsi="Times New Roman" w:cs="Times New Roman"/>
          <w:sz w:val="24"/>
          <w:szCs w:val="24"/>
        </w:rPr>
        <w:fldChar w:fldCharType="end"/>
      </w:r>
      <w:r w:rsidR="00BA26AD">
        <w:rPr>
          <w:rFonts w:ascii="Times New Roman" w:hAnsi="Times New Roman" w:cs="Times New Roman"/>
          <w:sz w:val="24"/>
          <w:szCs w:val="24"/>
        </w:rPr>
        <w:t xml:space="preserve">. </w:t>
      </w:r>
      <w:r w:rsidR="00F0331D" w:rsidRPr="000C3393">
        <w:rPr>
          <w:rFonts w:ascii="Times New Roman" w:hAnsi="Times New Roman" w:cs="Times New Roman"/>
          <w:sz w:val="24"/>
          <w:szCs w:val="24"/>
        </w:rPr>
        <w:t>To understand the miRNA sorting mechanisms, a</w:t>
      </w:r>
      <w:r w:rsidR="00755718">
        <w:rPr>
          <w:rFonts w:ascii="Times New Roman" w:hAnsi="Times New Roman" w:cs="Times New Roman"/>
          <w:sz w:val="24"/>
          <w:szCs w:val="24"/>
        </w:rPr>
        <w:t xml:space="preserve"> </w:t>
      </w:r>
      <w:r w:rsidR="00C773CC">
        <w:rPr>
          <w:rFonts w:ascii="Times New Roman" w:hAnsi="Times New Roman" w:cs="Times New Roman"/>
          <w:sz w:val="24"/>
          <w:szCs w:val="24"/>
        </w:rPr>
        <w:t xml:space="preserve">previously established experimental system based on </w:t>
      </w:r>
      <w:r w:rsidR="00755718">
        <w:rPr>
          <w:rFonts w:ascii="Times New Roman" w:hAnsi="Times New Roman" w:cs="Times New Roman"/>
          <w:sz w:val="24"/>
          <w:szCs w:val="24"/>
        </w:rPr>
        <w:t xml:space="preserve">the </w:t>
      </w:r>
      <w:r w:rsidR="00F0331D" w:rsidRPr="000C3393">
        <w:rPr>
          <w:rFonts w:ascii="Times New Roman" w:hAnsi="Times New Roman" w:cs="Times New Roman"/>
          <w:sz w:val="24"/>
          <w:szCs w:val="24"/>
        </w:rPr>
        <w:t>advanced prostate cancer cell</w:t>
      </w:r>
      <w:r w:rsidR="008947F8" w:rsidRPr="000C3393">
        <w:rPr>
          <w:rFonts w:ascii="Times New Roman" w:hAnsi="Times New Roman" w:cs="Times New Roman"/>
          <w:sz w:val="24"/>
          <w:szCs w:val="24"/>
        </w:rPr>
        <w:t xml:space="preserve"> </w:t>
      </w:r>
      <w:r w:rsidR="00755718">
        <w:rPr>
          <w:rFonts w:ascii="Times New Roman" w:hAnsi="Times New Roman" w:cs="Times New Roman"/>
          <w:sz w:val="24"/>
          <w:szCs w:val="24"/>
        </w:rPr>
        <w:t>line</w:t>
      </w:r>
      <w:r w:rsidR="00716E81" w:rsidRPr="000C3393">
        <w:rPr>
          <w:rFonts w:ascii="Times New Roman" w:hAnsi="Times New Roman" w:cs="Times New Roman"/>
          <w:sz w:val="24"/>
          <w:szCs w:val="24"/>
        </w:rPr>
        <w:t xml:space="preserve">, PC3, will be employed. Previous studies from our lab showed that introduction of the putative tumour suppressor </w:t>
      </w:r>
      <w:r w:rsidR="001B4551" w:rsidRPr="000C3393">
        <w:rPr>
          <w:rFonts w:ascii="Times New Roman" w:hAnsi="Times New Roman" w:cs="Times New Roman"/>
          <w:sz w:val="24"/>
          <w:szCs w:val="24"/>
        </w:rPr>
        <w:t>cavin-1 to this model modifies lipid raft composition</w:t>
      </w:r>
      <w:r w:rsidR="00716E81" w:rsidRPr="000C3393">
        <w:rPr>
          <w:rFonts w:ascii="Times New Roman" w:hAnsi="Times New Roman" w:cs="Times New Roman"/>
          <w:sz w:val="24"/>
          <w:szCs w:val="24"/>
        </w:rPr>
        <w:t>, leads to reduced tumour progression</w:t>
      </w:r>
      <w:r w:rsidR="001B4551" w:rsidRPr="000C3393">
        <w:rPr>
          <w:rFonts w:ascii="Times New Roman" w:hAnsi="Times New Roman" w:cs="Times New Roman"/>
          <w:sz w:val="24"/>
          <w:szCs w:val="24"/>
        </w:rPr>
        <w:t xml:space="preserve"> and correlates to a change in miRNA secretion</w:t>
      </w:r>
      <w:r w:rsidR="00716E81" w:rsidRPr="000C3393">
        <w:rPr>
          <w:rFonts w:ascii="Times New Roman" w:hAnsi="Times New Roman" w:cs="Times New Roman"/>
          <w:sz w:val="24"/>
          <w:szCs w:val="24"/>
        </w:rPr>
        <w:t xml:space="preserve"> and function</w:t>
      </w:r>
      <w:r w:rsidR="00031795">
        <w:rPr>
          <w:rFonts w:ascii="Times New Roman" w:hAnsi="Times New Roman" w:cs="Times New Roman"/>
          <w:sz w:val="24"/>
          <w:szCs w:val="24"/>
        </w:rPr>
        <w:t xml:space="preserve"> </w:t>
      </w:r>
      <w:r w:rsidR="00405BD5"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dCBhbC48L3N0eWxlPiAyMDEyOyBJbmRlciBldCBhbC4gMjAxNDsgTW9vbjxzdHlsZSBmYWNlPSJp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</w:fldData>
        </w:fldChar>
      </w:r>
      <w:r w:rsidR="00BA26AD">
        <w:rPr>
          <w:rFonts w:ascii="Times New Roman" w:hAnsi="Times New Roman" w:cs="Times New Roman"/>
          <w:sz w:val="24"/>
          <w:szCs w:val="24"/>
        </w:rPr>
        <w:instrText xml:space="preserve"> ADDIN EN.CITE </w:instrText>
      </w:r>
      <w:r w:rsidR="00BA26AD">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dCBhbC48L3N0eWxlPiAyMDEyOyBJbmRlciBldCBhbC4gMjAxNDsgTW9vbjxzdHlsZSBmYWNlPSJp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</w:fldData>
        </w:fldChar>
      </w:r>
      <w:r w:rsidR="00BA26AD">
        <w:rPr>
          <w:rFonts w:ascii="Times New Roman" w:hAnsi="Times New Roman" w:cs="Times New Roman"/>
          <w:sz w:val="24"/>
          <w:szCs w:val="24"/>
        </w:rPr>
        <w:instrText xml:space="preserve"> ADDIN EN.CITE.DATA </w:instrText>
      </w:r>
      <w:r w:rsidR="00BA26AD">
        <w:rPr>
          <w:rFonts w:ascii="Times New Roman" w:hAnsi="Times New Roman" w:cs="Times New Roman"/>
          <w:sz w:val="24"/>
          <w:szCs w:val="24"/>
        </w:rPr>
      </w:r>
      <w:r w:rsidR="00BA26AD">
        <w:rPr>
          <w:rFonts w:ascii="Times New Roman" w:hAnsi="Times New Roman" w:cs="Times New Roman"/>
          <w:sz w:val="24"/>
          <w:szCs w:val="24"/>
        </w:rPr>
        <w:fldChar w:fldCharType="end"/>
      </w:r>
      <w:r w:rsidR="00405BD5" w:rsidRPr="000C3393">
        <w:rPr>
          <w:rFonts w:ascii="Times New Roman" w:hAnsi="Times New Roman" w:cs="Times New Roman"/>
          <w:sz w:val="24"/>
          <w:szCs w:val="24"/>
        </w:rPr>
      </w:r>
      <w:r w:rsidR="00405BD5"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(Inder</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2012; Inder et al. 2014; Moon</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2014)</w:t>
      </w:r>
      <w:r w:rsidR="00405BD5" w:rsidRPr="000C3393">
        <w:rPr>
          <w:rFonts w:ascii="Times New Roman" w:hAnsi="Times New Roman" w:cs="Times New Roman"/>
          <w:sz w:val="24"/>
          <w:szCs w:val="24"/>
        </w:rPr>
        <w:fldChar w:fldCharType="end"/>
      </w:r>
      <w:r w:rsidR="00F52D89" w:rsidRPr="000C3393">
        <w:rPr>
          <w:rFonts w:ascii="Times New Roman" w:hAnsi="Times New Roman" w:cs="Times New Roman"/>
          <w:sz w:val="24"/>
          <w:szCs w:val="24"/>
        </w:rPr>
        <w:t>. Understanding this mechanism furthers the cur</w:t>
      </w:r>
      <w:r w:rsidR="00873DDC" w:rsidRPr="000C3393">
        <w:rPr>
          <w:rFonts w:ascii="Times New Roman" w:hAnsi="Times New Roman" w:cs="Times New Roman"/>
          <w:sz w:val="24"/>
          <w:szCs w:val="24"/>
        </w:rPr>
        <w:t xml:space="preserve">rent knowledge regarding </w:t>
      </w:r>
      <w:r w:rsidR="00716E81" w:rsidRPr="000C3393">
        <w:rPr>
          <w:rFonts w:ascii="Times New Roman" w:hAnsi="Times New Roman" w:cs="Times New Roman"/>
          <w:sz w:val="24"/>
          <w:szCs w:val="24"/>
        </w:rPr>
        <w:t>EV</w:t>
      </w:r>
      <w:r w:rsidR="00F52D89" w:rsidRPr="000C3393">
        <w:rPr>
          <w:rFonts w:ascii="Times New Roman" w:hAnsi="Times New Roman" w:cs="Times New Roman"/>
          <w:sz w:val="24"/>
          <w:szCs w:val="24"/>
        </w:rPr>
        <w:t xml:space="preserve"> cargo export and may translate to clinical significance</w:t>
      </w:r>
      <w:r w:rsidR="00873DDC" w:rsidRPr="000C3393">
        <w:rPr>
          <w:rFonts w:ascii="Times New Roman" w:hAnsi="Times New Roman" w:cs="Times New Roman"/>
          <w:sz w:val="24"/>
          <w:szCs w:val="24"/>
        </w:rPr>
        <w:t xml:space="preserve"> due to the role of </w:t>
      </w:r>
      <w:r w:rsidR="00BA26AD">
        <w:rPr>
          <w:rFonts w:ascii="Times New Roman" w:hAnsi="Times New Roman" w:cs="Times New Roman"/>
          <w:sz w:val="24"/>
          <w:szCs w:val="24"/>
        </w:rPr>
        <w:t>excreted miRNAs</w:t>
      </w:r>
      <w:r w:rsidR="00801FAD" w:rsidRPr="000C3393">
        <w:rPr>
          <w:rFonts w:ascii="Times New Roman" w:hAnsi="Times New Roman" w:cs="Times New Roman"/>
          <w:sz w:val="24"/>
          <w:szCs w:val="24"/>
        </w:rPr>
        <w:t xml:space="preserve"> in disease</w:t>
      </w:r>
      <w:r w:rsidR="00F52D89" w:rsidRPr="000C3393">
        <w:rPr>
          <w:rFonts w:ascii="Times New Roman" w:hAnsi="Times New Roman" w:cs="Times New Roman"/>
          <w:sz w:val="24"/>
          <w:szCs w:val="24"/>
        </w:rPr>
        <w:t xml:space="preserve">. </w:t>
      </w:r>
    </w:p>
    <w:p w14:paraId="549C6CA0" w14:textId="77777777" w:rsidR="00233064" w:rsidRPr="000C3393" w:rsidRDefault="00233064" w:rsidP="008A2CC3">
      <w:pPr>
        <w:pStyle w:val="NoSpacing"/>
        <w:spacing w:line="480" w:lineRule="auto"/>
        <w:ind w:firstLine="142"/>
        <w:rPr>
          <w:rFonts w:ascii="Times New Roman" w:hAnsi="Times New Roman" w:cs="Times New Roman"/>
          <w:sz w:val="24"/>
          <w:szCs w:val="24"/>
        </w:rPr>
      </w:pPr>
    </w:p>
    <w:p w14:paraId="10001BE2" w14:textId="77777777" w:rsidR="0085172D" w:rsidRPr="000C3393" w:rsidRDefault="00853F36" w:rsidP="008A2CC3">
      <w:pPr>
        <w:pStyle w:val="NoSpacing"/>
        <w:spacing w:line="480" w:lineRule="auto"/>
        <w:rPr>
          <w:rFonts w:ascii="Times New Roman" w:hAnsi="Times New Roman" w:cs="Times New Roman"/>
          <w:b/>
          <w:sz w:val="28"/>
          <w:szCs w:val="24"/>
        </w:rPr>
      </w:pPr>
      <w:bookmarkStart w:id="3" w:name="_Toc445921961"/>
      <w:r w:rsidRPr="000C3393">
        <w:rPr>
          <w:rStyle w:val="Heading1Char"/>
          <w:rFonts w:ascii="Times New Roman" w:hAnsi="Times New Roman" w:cs="Times New Roman"/>
          <w:b/>
          <w:sz w:val="28"/>
          <w:szCs w:val="24"/>
        </w:rPr>
        <w:t>Background</w:t>
      </w:r>
      <w:bookmarkEnd w:id="3"/>
      <w:r w:rsidRPr="000C3393">
        <w:rPr>
          <w:rFonts w:ascii="Times New Roman" w:hAnsi="Times New Roman" w:cs="Times New Roman"/>
          <w:b/>
          <w:sz w:val="28"/>
          <w:szCs w:val="24"/>
        </w:rPr>
        <w:t>:</w:t>
      </w:r>
    </w:p>
    <w:p w14:paraId="4E3599D0" w14:textId="77777777" w:rsidR="00822721" w:rsidRPr="000C3393" w:rsidRDefault="00822721" w:rsidP="00822721">
      <w:pPr>
        <w:pStyle w:val="NoSpacing"/>
        <w:spacing w:line="480" w:lineRule="auto"/>
        <w:rPr>
          <w:rFonts w:ascii="Times New Roman" w:hAnsi="Times New Roman" w:cs="Times New Roman"/>
          <w:b/>
          <w:sz w:val="24"/>
          <w:szCs w:val="24"/>
        </w:rPr>
      </w:pPr>
      <w:bookmarkStart w:id="4" w:name="_Toc445921962"/>
      <w:r w:rsidRPr="000C3393">
        <w:rPr>
          <w:rStyle w:val="Heading2Char"/>
          <w:rFonts w:ascii="Times New Roman" w:hAnsi="Times New Roman" w:cs="Times New Roman"/>
          <w:b/>
          <w:sz w:val="24"/>
          <w:szCs w:val="24"/>
        </w:rPr>
        <w:t>microRNAs:</w:t>
      </w:r>
      <w:bookmarkEnd w:id="4"/>
      <w:r w:rsidRPr="000C3393">
        <w:rPr>
          <w:rFonts w:ascii="Times New Roman" w:hAnsi="Times New Roman" w:cs="Times New Roman"/>
          <w:b/>
          <w:color w:val="2E74B5" w:themeColor="accent1" w:themeShade="BF"/>
          <w:sz w:val="24"/>
          <w:szCs w:val="24"/>
        </w:rPr>
        <w:t xml:space="preserve"> </w:t>
      </w:r>
      <w:r w:rsidRPr="000C3393">
        <w:rPr>
          <w:rStyle w:val="Heading2Char"/>
          <w:rFonts w:ascii="Times New Roman" w:hAnsi="Times New Roman" w:cs="Times New Roman"/>
          <w:b/>
          <w:sz w:val="24"/>
          <w:szCs w:val="24"/>
        </w:rPr>
        <w:t>function and export</w:t>
      </w:r>
      <w:r w:rsidRPr="000C3393">
        <w:rPr>
          <w:rFonts w:ascii="Times New Roman" w:hAnsi="Times New Roman" w:cs="Times New Roman"/>
          <w:b/>
          <w:sz w:val="24"/>
          <w:szCs w:val="24"/>
        </w:rPr>
        <w:t xml:space="preserve">. </w:t>
      </w:r>
    </w:p>
    <w:p w14:paraId="24FB5F95" w14:textId="030A65AC" w:rsidR="0055521E" w:rsidRPr="004806F2" w:rsidRDefault="00822721" w:rsidP="004806F2">
      <w:pPr>
        <w:pStyle w:val="NoSpacing"/>
        <w:spacing w:line="480" w:lineRule="auto"/>
        <w:ind w:firstLine="142"/>
        <w:rPr>
          <w:rFonts w:ascii="Times New Roman" w:hAnsi="Times New Roman" w:cs="Times New Roman"/>
          <w:b/>
          <w:sz w:val="28"/>
          <w:szCs w:val="24"/>
        </w:rPr>
      </w:pPr>
      <w:r w:rsidRPr="000C3393">
        <w:rPr>
          <w:rFonts w:ascii="Times New Roman" w:hAnsi="Times New Roman" w:cs="Times New Roman"/>
          <w:sz w:val="24"/>
          <w:szCs w:val="24"/>
        </w:rPr>
        <w:t xml:space="preserve">MicroRNAs (miRNAs) have been found to </w:t>
      </w:r>
      <w:r w:rsidR="009656F4">
        <w:rPr>
          <w:rFonts w:ascii="Times New Roman" w:hAnsi="Times New Roman" w:cs="Times New Roman"/>
          <w:sz w:val="24"/>
          <w:szCs w:val="24"/>
        </w:rPr>
        <w:t xml:space="preserve">be involved in most developmental and pathological processes due to its ubiquitous </w:t>
      </w:r>
      <w:r w:rsidR="00BD1D4F">
        <w:rPr>
          <w:rFonts w:ascii="Times New Roman" w:hAnsi="Times New Roman" w:cs="Times New Roman"/>
          <w:sz w:val="24"/>
          <w:szCs w:val="24"/>
        </w:rPr>
        <w:t xml:space="preserve">gene regulatory function. </w:t>
      </w:r>
      <w:r w:rsidR="00911E41" w:rsidRPr="00911E41">
        <w:rPr>
          <w:rFonts w:ascii="Times New Roman" w:hAnsi="Times New Roman" w:cs="Times New Roman"/>
          <w:color w:val="000000"/>
          <w:sz w:val="24"/>
          <w:shd w:val="clear" w:color="auto" w:fill="FFFFFF"/>
        </w:rPr>
        <w:t>The</w:t>
      </w:r>
      <w:r w:rsidR="00911E41">
        <w:rPr>
          <w:rFonts w:ascii="Times New Roman" w:hAnsi="Times New Roman" w:cs="Times New Roman"/>
          <w:color w:val="000000"/>
          <w:sz w:val="24"/>
          <w:shd w:val="clear" w:color="auto" w:fill="FFFFFF"/>
        </w:rPr>
        <w:t xml:space="preserve"> functional</w:t>
      </w:r>
      <w:r w:rsidR="00911E41" w:rsidRPr="00911E41">
        <w:rPr>
          <w:rFonts w:ascii="Times New Roman" w:hAnsi="Times New Roman" w:cs="Times New Roman"/>
          <w:color w:val="000000"/>
          <w:sz w:val="24"/>
          <w:shd w:val="clear" w:color="auto" w:fill="FFFFFF"/>
        </w:rPr>
        <w:t xml:space="preserve"> miRNA </w:t>
      </w:r>
      <w:r w:rsidR="00911E41" w:rsidRPr="00911E41">
        <w:rPr>
          <w:rFonts w:ascii="Times New Roman" w:hAnsi="Times New Roman" w:cs="Times New Roman"/>
          <w:color w:val="000000"/>
          <w:sz w:val="24"/>
          <w:shd w:val="clear" w:color="auto" w:fill="FFFFFF"/>
        </w:rPr>
        <w:lastRenderedPageBreak/>
        <w:t>sequences (~19-24 nt) are derived from longer transcripts that undergo processing and shuttling events to give rise to functional mature sequences</w:t>
      </w:r>
      <w:r w:rsidR="00911E41">
        <w:rPr>
          <w:rFonts w:ascii="Times New Roman" w:hAnsi="Times New Roman" w:cs="Times New Roman"/>
          <w:color w:val="000000"/>
          <w:sz w:val="24"/>
          <w:shd w:val="clear" w:color="auto" w:fill="FFFFFF"/>
        </w:rPr>
        <w:t>,</w:t>
      </w:r>
      <w:r w:rsidR="00911E41" w:rsidRPr="00911E41">
        <w:rPr>
          <w:rFonts w:ascii="Times New Roman" w:hAnsi="Times New Roman" w:cs="Times New Roman"/>
          <w:color w:val="000000"/>
          <w:sz w:val="24"/>
          <w:shd w:val="clear" w:color="auto" w:fill="FFFFFF"/>
        </w:rPr>
        <w:t xml:space="preserve"> known to induce RNA degradation</w:t>
      </w:r>
      <w:r w:rsidR="009656F4">
        <w:rPr>
          <w:rFonts w:ascii="Times New Roman" w:hAnsi="Times New Roman" w:cs="Times New Roman"/>
          <w:color w:val="000000"/>
          <w:sz w:val="24"/>
          <w:shd w:val="clear" w:color="auto" w:fill="FFFFFF"/>
        </w:rPr>
        <w:t xml:space="preserve"> </w:t>
      </w:r>
      <w:r w:rsidR="004806F2">
        <w:rPr>
          <w:rFonts w:ascii="Times New Roman" w:hAnsi="Times New Roman" w:cs="Times New Roman"/>
          <w:color w:val="000000"/>
          <w:sz w:val="24"/>
          <w:shd w:val="clear" w:color="auto" w:fill="FFFFFF"/>
        </w:rPr>
        <w:fldChar w:fldCharType="begin"/>
      </w:r>
      <w:r w:rsidR="004806F2">
        <w:rPr>
          <w:rFonts w:ascii="Times New Roman" w:hAnsi="Times New Roman" w:cs="Times New Roman"/>
          <w:color w:val="000000"/>
          <w:sz w:val="24"/>
          <w:shd w:val="clear" w:color="auto" w:fill="FFFFFF"/>
        </w:rPr>
        <w:instrText xml:space="preserve"> ADDIN EN.CITE &lt;EndNote&gt;&lt;Cite&gt;&lt;Author&gt;Ha&lt;/Author&gt;&lt;Year&gt;2014&lt;/Year&gt;&lt;RecNum&gt;151&lt;/RecNum&gt;&lt;DisplayText&gt;(Ha and Kim 2014)&lt;/DisplayText&gt;&lt;record&gt;&lt;rec-number&gt;151&lt;/rec-number&gt;&lt;foreign-keys&gt;&lt;key app="EN" db-id="fvaw9vd5rrfez2epavc5exebz02xt0vvvwrs" timestamp="1458105691"&gt;151&lt;/key&gt;&lt;/foreign-keys&gt;&lt;ref-type name="Journal Article"&gt;17&lt;/ref-type&gt;&lt;contributors&gt;&lt;authors&gt;&lt;author&gt;Ha, Minju&lt;/author&gt;&lt;author&gt;Kim, V. Narry&lt;/author&gt;&lt;/authors&gt;&lt;/contributors&gt;&lt;titles&gt;&lt;title&gt;Regulation of microRNA biogenesis&lt;/title&gt;&lt;secondary-title&gt;Nat Rev Mol Cell Biol&lt;/secondary-title&gt;&lt;/titles&gt;&lt;periodical&gt;&lt;full-title&gt;Nat Rev Mol Cell Biol&lt;/full-title&gt;&lt;/periodical&gt;&lt;pages&gt;509-524&lt;/pages&gt;&lt;volume&gt;15&lt;/volume&gt;&lt;number&gt;8&lt;/number&gt;&lt;dates&gt;&lt;year&gt;2014&lt;/year&gt;&lt;pub-dates&gt;&lt;date&gt;08//print&lt;/date&gt;&lt;/pub-dates&gt;&lt;/dates&gt;&lt;publisher&gt;Nature Publishing Group, a division of Macmillan Publishers Limited. All Rights Reserved.&lt;/publisher&gt;&lt;isbn&gt;1471-0072&lt;/isbn&gt;&lt;work-type&gt;Review&lt;/work-type&gt;&lt;urls&gt;&lt;related-urls&gt;&lt;url&gt;http://dx.doi.org/10.1038/nrm3838&lt;/url&gt;&lt;/related-urls&gt;&lt;/urls&gt;&lt;electronic-resource-num&gt;10.1038/nrm3838&lt;/electronic-resource-num&gt;&lt;/record&gt;&lt;/Cite&gt;&lt;/EndNote&gt;</w:instrText>
      </w:r>
      <w:r w:rsidR="004806F2">
        <w:rPr>
          <w:rFonts w:ascii="Times New Roman" w:hAnsi="Times New Roman" w:cs="Times New Roman"/>
          <w:color w:val="000000"/>
          <w:sz w:val="24"/>
          <w:shd w:val="clear" w:color="auto" w:fill="FFFFFF"/>
        </w:rPr>
        <w:fldChar w:fldCharType="separate"/>
      </w:r>
      <w:r w:rsidR="004806F2">
        <w:rPr>
          <w:rFonts w:ascii="Times New Roman" w:hAnsi="Times New Roman" w:cs="Times New Roman"/>
          <w:noProof/>
          <w:color w:val="000000"/>
          <w:sz w:val="24"/>
          <w:shd w:val="clear" w:color="auto" w:fill="FFFFFF"/>
        </w:rPr>
        <w:t>(Ha and Kim 2014)</w:t>
      </w:r>
      <w:r w:rsidR="004806F2">
        <w:rPr>
          <w:rFonts w:ascii="Times New Roman" w:hAnsi="Times New Roman" w:cs="Times New Roman"/>
          <w:color w:val="000000"/>
          <w:sz w:val="24"/>
          <w:shd w:val="clear" w:color="auto" w:fill="FFFFFF"/>
        </w:rPr>
        <w:fldChar w:fldCharType="end"/>
      </w:r>
      <w:r w:rsidR="00911E41" w:rsidRPr="00911E41">
        <w:rPr>
          <w:rFonts w:ascii="Times New Roman" w:hAnsi="Times New Roman" w:cs="Times New Roman"/>
          <w:color w:val="000000"/>
          <w:sz w:val="24"/>
          <w:shd w:val="clear" w:color="auto" w:fill="FFFFFF"/>
        </w:rPr>
        <w:t xml:space="preserve">. Typically, the mature miRNA sequence interact with the 3’ untranslated region (3’-UTR) of its target transcripts </w:t>
      </w:r>
      <w:r w:rsidR="00911E41">
        <w:rPr>
          <w:rFonts w:ascii="Times New Roman" w:hAnsi="Times New Roman" w:cs="Times New Roman"/>
          <w:color w:val="000000"/>
          <w:sz w:val="24"/>
          <w:shd w:val="clear" w:color="auto" w:fill="FFFFFF"/>
        </w:rPr>
        <w:t>and guides a multi-protein RNA i</w:t>
      </w:r>
      <w:r w:rsidR="00911E41" w:rsidRPr="00911E41">
        <w:rPr>
          <w:rFonts w:ascii="Times New Roman" w:hAnsi="Times New Roman" w:cs="Times New Roman"/>
          <w:color w:val="000000"/>
          <w:sz w:val="24"/>
          <w:shd w:val="clear" w:color="auto" w:fill="FFFFFF"/>
        </w:rPr>
        <w:t xml:space="preserve">nduced silencing complex (RISC) to </w:t>
      </w:r>
      <w:r w:rsidR="00911E41">
        <w:rPr>
          <w:rFonts w:ascii="Times New Roman" w:hAnsi="Times New Roman" w:cs="Times New Roman"/>
          <w:color w:val="000000"/>
          <w:sz w:val="24"/>
          <w:shd w:val="clear" w:color="auto" w:fill="FFFFFF"/>
        </w:rPr>
        <w:t>destine these molecules for degradation</w:t>
      </w:r>
      <w:r w:rsidR="0091783B">
        <w:rPr>
          <w:rFonts w:ascii="Times New Roman" w:hAnsi="Times New Roman" w:cs="Times New Roman"/>
          <w:color w:val="000000"/>
          <w:sz w:val="24"/>
          <w:shd w:val="clear" w:color="auto" w:fill="FFFFFF"/>
        </w:rPr>
        <w:t xml:space="preserve"> or translational inhibition</w:t>
      </w:r>
      <w:r w:rsidR="009656F4">
        <w:rPr>
          <w:rFonts w:ascii="Times New Roman" w:hAnsi="Times New Roman" w:cs="Times New Roman"/>
          <w:color w:val="000000"/>
          <w:sz w:val="24"/>
          <w:shd w:val="clear" w:color="auto" w:fill="FFFFFF"/>
        </w:rPr>
        <w:t xml:space="preserve"> </w:t>
      </w:r>
      <w:r w:rsidR="009656F4">
        <w:rPr>
          <w:rFonts w:ascii="Times New Roman" w:hAnsi="Times New Roman" w:cs="Times New Roman"/>
          <w:color w:val="000000"/>
          <w:sz w:val="24"/>
          <w:shd w:val="clear" w:color="auto" w:fill="FFFFFF"/>
        </w:rPr>
        <w:fldChar w:fldCharType="begin"/>
      </w:r>
      <w:r w:rsidR="009656F4">
        <w:rPr>
          <w:rFonts w:ascii="Times New Roman" w:hAnsi="Times New Roman" w:cs="Times New Roman"/>
          <w:color w:val="000000"/>
          <w:sz w:val="24"/>
          <w:shd w:val="clear" w:color="auto" w:fill="FFFFFF"/>
        </w:rPr>
        <w:instrText xml:space="preserve"> ADDIN EN.CITE &lt;EndNote&gt;&lt;Cite&gt;&lt;Author&gt;Djuranovic&lt;/Author&gt;&lt;Year&gt;2012&lt;/Year&gt;&lt;RecNum&gt;150&lt;/RecNum&gt;&lt;DisplayText&gt;(Djuranovic&lt;style face="italic"&gt; et al.&lt;/style&gt; 2012)&lt;/DisplayText&gt;&lt;record&gt;&lt;rec-number&gt;150&lt;/rec-number&gt;&lt;foreign-keys&gt;&lt;key app="EN" db-id="fvaw9vd5rrfez2epavc5exebz02xt0vvvwrs" timestamp="1458105152"&gt;150&lt;/key&gt;&lt;/foreign-keys&gt;&lt;ref-type name="Journal Article"&gt;17&lt;/ref-type&gt;&lt;contributors&gt;&lt;authors&gt;&lt;author&gt;Djuranovic, Sergej&lt;/author&gt;&lt;author&gt;Nahvi, Ali&lt;/author&gt;&lt;author&gt;Green, Rachel&lt;/author&gt;&lt;/authors&gt;&lt;/contributors&gt;&lt;titles&gt;&lt;title&gt;miRNA-Mediated Gene Silencing by Translational Repression Followed by mRNA Deadenylation and Decay&lt;/title&gt;&lt;secondary-title&gt;Science&lt;/secondary-title&gt;&lt;/titles&gt;&lt;periodical&gt;&lt;full-title&gt;Science&lt;/full-title&gt;&lt;/periodical&gt;&lt;pages&gt;237-240&lt;/pages&gt;&lt;volume&gt;336&lt;/volume&gt;&lt;number&gt;6078&lt;/number&gt;&lt;dates&gt;&lt;year&gt;2012&lt;/year&gt;&lt;pub-dates&gt;&lt;date&gt;2012-04-13 00:00:00&lt;/date&gt;&lt;/pub-dates&gt;&lt;/dates&gt;&lt;urls&gt;&lt;related-urls&gt;&lt;url&gt;http://science.sciencemag.org/content/sci/336/6078/237.full.pdf&lt;/url&gt;&lt;/related-urls&gt;&lt;/urls&gt;&lt;electronic-resource-num&gt;10.1126/science.1215691&lt;/electronic-resource-num&gt;&lt;/record&gt;&lt;/Cite&gt;&lt;/EndNote&gt;</w:instrText>
      </w:r>
      <w:r w:rsidR="009656F4">
        <w:rPr>
          <w:rFonts w:ascii="Times New Roman" w:hAnsi="Times New Roman" w:cs="Times New Roman"/>
          <w:color w:val="000000"/>
          <w:sz w:val="24"/>
          <w:shd w:val="clear" w:color="auto" w:fill="FFFFFF"/>
        </w:rPr>
        <w:fldChar w:fldCharType="separate"/>
      </w:r>
      <w:r w:rsidR="009656F4">
        <w:rPr>
          <w:rFonts w:ascii="Times New Roman" w:hAnsi="Times New Roman" w:cs="Times New Roman"/>
          <w:noProof/>
          <w:color w:val="000000"/>
          <w:sz w:val="24"/>
          <w:shd w:val="clear" w:color="auto" w:fill="FFFFFF"/>
        </w:rPr>
        <w:t>(Djuranovic</w:t>
      </w:r>
      <w:r w:rsidR="009656F4" w:rsidRPr="009656F4">
        <w:rPr>
          <w:rFonts w:ascii="Times New Roman" w:hAnsi="Times New Roman" w:cs="Times New Roman"/>
          <w:i/>
          <w:noProof/>
          <w:color w:val="000000"/>
          <w:sz w:val="24"/>
          <w:shd w:val="clear" w:color="auto" w:fill="FFFFFF"/>
        </w:rPr>
        <w:t xml:space="preserve"> et al.</w:t>
      </w:r>
      <w:r w:rsidR="009656F4">
        <w:rPr>
          <w:rFonts w:ascii="Times New Roman" w:hAnsi="Times New Roman" w:cs="Times New Roman"/>
          <w:noProof/>
          <w:color w:val="000000"/>
          <w:sz w:val="24"/>
          <w:shd w:val="clear" w:color="auto" w:fill="FFFFFF"/>
        </w:rPr>
        <w:t xml:space="preserve"> 2012)</w:t>
      </w:r>
      <w:r w:rsidR="009656F4">
        <w:rPr>
          <w:rFonts w:ascii="Times New Roman" w:hAnsi="Times New Roman" w:cs="Times New Roman"/>
          <w:color w:val="000000"/>
          <w:sz w:val="24"/>
          <w:shd w:val="clear" w:color="auto" w:fill="FFFFFF"/>
        </w:rPr>
        <w:fldChar w:fldCharType="end"/>
      </w:r>
      <w:r w:rsidR="009656F4">
        <w:rPr>
          <w:rFonts w:ascii="Times New Roman" w:hAnsi="Times New Roman" w:cs="Times New Roman"/>
          <w:color w:val="000000"/>
          <w:sz w:val="24"/>
          <w:shd w:val="clear" w:color="auto" w:fill="FFFFFF"/>
        </w:rPr>
        <w:t>.</w:t>
      </w:r>
      <w:r w:rsidR="0055521E" w:rsidRPr="000C3393">
        <w:rPr>
          <w:rFonts w:ascii="Times New Roman" w:hAnsi="Times New Roman" w:cs="Times New Roman"/>
          <w:sz w:val="24"/>
          <w:szCs w:val="24"/>
        </w:rPr>
        <w:t xml:space="preserve"> </w:t>
      </w:r>
      <w:r w:rsidR="00BD1D4F">
        <w:rPr>
          <w:rFonts w:ascii="Times New Roman" w:hAnsi="Times New Roman" w:cs="Times New Roman"/>
          <w:sz w:val="24"/>
          <w:szCs w:val="24"/>
        </w:rPr>
        <w:t xml:space="preserve">As of 2014, 2,588 mature miRNA sequences had been discovered, where each miRNA can target </w:t>
      </w:r>
      <w:r w:rsidR="0055521E" w:rsidRPr="000C3393">
        <w:rPr>
          <w:rFonts w:ascii="Times New Roman" w:hAnsi="Times New Roman" w:cs="Times New Roman"/>
          <w:sz w:val="24"/>
          <w:szCs w:val="24"/>
        </w:rPr>
        <w:t xml:space="preserve">hundreds of </w:t>
      </w:r>
      <w:r w:rsidR="00BD1D4F">
        <w:rPr>
          <w:rFonts w:ascii="Times New Roman" w:hAnsi="Times New Roman" w:cs="Times New Roman"/>
          <w:sz w:val="24"/>
          <w:szCs w:val="24"/>
        </w:rPr>
        <w:t>transcripts</w:t>
      </w:r>
      <w:r w:rsidR="0055521E" w:rsidRPr="000C3393">
        <w:rPr>
          <w:rFonts w:ascii="Times New Roman" w:hAnsi="Times New Roman" w:cs="Times New Roman"/>
          <w:sz w:val="24"/>
          <w:szCs w:val="24"/>
        </w:rPr>
        <w:t xml:space="preserve"> for degradation</w:t>
      </w:r>
      <w:r w:rsidR="00BD1D4F">
        <w:rPr>
          <w:rFonts w:ascii="Times New Roman" w:hAnsi="Times New Roman" w:cs="Times New Roman"/>
          <w:sz w:val="24"/>
          <w:szCs w:val="24"/>
        </w:rPr>
        <w:t xml:space="preserve"> using the RISC mechanism (</w:t>
      </w:r>
      <w:r w:rsidR="009B53D7">
        <w:rPr>
          <w:rFonts w:ascii="Times New Roman" w:hAnsi="Times New Roman" w:cs="Times New Roman"/>
          <w:sz w:val="24"/>
          <w:szCs w:val="24"/>
        </w:rPr>
        <w:t>miRBase</w:t>
      </w:r>
      <w:r w:rsidR="00BD1D4F">
        <w:rPr>
          <w:rFonts w:ascii="Times New Roman" w:hAnsi="Times New Roman" w:cs="Times New Roman"/>
          <w:sz w:val="24"/>
          <w:szCs w:val="24"/>
        </w:rPr>
        <w:t xml:space="preserve"> </w:t>
      </w:r>
      <w:r w:rsidR="009B53D7">
        <w:rPr>
          <w:rFonts w:ascii="Times New Roman" w:hAnsi="Times New Roman" w:cs="Times New Roman"/>
          <w:sz w:val="24"/>
          <w:szCs w:val="24"/>
        </w:rPr>
        <w:t>2014</w:t>
      </w:r>
      <w:r w:rsidR="00BD1D4F">
        <w:rPr>
          <w:rFonts w:ascii="Times New Roman" w:hAnsi="Times New Roman" w:cs="Times New Roman"/>
          <w:sz w:val="24"/>
          <w:szCs w:val="24"/>
        </w:rPr>
        <w:t>)</w:t>
      </w:r>
      <w:r w:rsidR="0055521E" w:rsidRPr="000C3393">
        <w:rPr>
          <w:rFonts w:ascii="Times New Roman" w:hAnsi="Times New Roman" w:cs="Times New Roman"/>
          <w:sz w:val="24"/>
          <w:szCs w:val="24"/>
        </w:rPr>
        <w:t xml:space="preserve">. </w:t>
      </w:r>
      <w:r w:rsidR="009B53D7">
        <w:rPr>
          <w:rFonts w:ascii="Times New Roman" w:hAnsi="Times New Roman" w:cs="Times New Roman"/>
          <w:sz w:val="24"/>
          <w:szCs w:val="24"/>
        </w:rPr>
        <w:t xml:space="preserve">Hereby, tight spatial and temporal regulation of miRNAs is required to avoid dysregulation in many vital cellular pathways </w:t>
      </w:r>
      <w:r w:rsidR="009B53D7">
        <w:rPr>
          <w:rFonts w:ascii="Times New Roman" w:hAnsi="Times New Roman" w:cs="Times New Roman"/>
          <w:sz w:val="24"/>
          <w:szCs w:val="24"/>
        </w:rPr>
        <w:fldChar w:fldCharType="begin"/>
      </w:r>
      <w:r w:rsidR="009B53D7">
        <w:rPr>
          <w:rFonts w:ascii="Times New Roman" w:hAnsi="Times New Roman" w:cs="Times New Roman"/>
          <w:sz w:val="24"/>
          <w:szCs w:val="24"/>
        </w:rPr>
        <w:instrText xml:space="preserve"> ADDIN EN.CITE &lt;EndNote&gt;&lt;Cite&gt;&lt;Author&gt;Ha&lt;/Author&gt;&lt;Year&gt;2014&lt;/Year&gt;&lt;RecNum&gt;151&lt;/RecNum&gt;&lt;DisplayText&gt;(Ha and Kim 2014)&lt;/DisplayText&gt;&lt;record&gt;&lt;rec-number&gt;151&lt;/rec-number&gt;&lt;foreign-keys&gt;&lt;key app="EN" db-id="fvaw9vd5rrfez2epavc5exebz02xt0vvvwrs" timestamp="1458105691"&gt;151&lt;/key&gt;&lt;/foreign-keys&gt;&lt;ref-type name="Journal Article"&gt;17&lt;/ref-type&gt;&lt;contributors&gt;&lt;authors&gt;&lt;author&gt;Ha, Minju&lt;/author&gt;&lt;author&gt;Kim, V. Narry&lt;/author&gt;&lt;/authors&gt;&lt;/contributors&gt;&lt;titles&gt;&lt;title&gt;Regulation of microRNA biogenesis&lt;/title&gt;&lt;secondary-title&gt;Nat Rev Mol Cell Biol&lt;/secondary-title&gt;&lt;/titles&gt;&lt;periodical&gt;&lt;full-title&gt;Nat Rev Mol Cell Biol&lt;/full-title&gt;&lt;/periodical&gt;&lt;pages&gt;509-524&lt;/pages&gt;&lt;volume&gt;15&lt;/volume&gt;&lt;number&gt;8&lt;/number&gt;&lt;dates&gt;&lt;year&gt;2014&lt;/year&gt;&lt;pub-dates&gt;&lt;date&gt;08//print&lt;/date&gt;&lt;/pub-dates&gt;&lt;/dates&gt;&lt;publisher&gt;Nature Publishing Group, a division of Macmillan Publishers Limited. All Rights Reserved.&lt;/publisher&gt;&lt;isbn&gt;1471-0072&lt;/isbn&gt;&lt;work-type&gt;Review&lt;/work-type&gt;&lt;urls&gt;&lt;related-urls&gt;&lt;url&gt;http://dx.doi.org/10.1038/nrm3838&lt;/url&gt;&lt;/related-urls&gt;&lt;/urls&gt;&lt;electronic-resource-num&gt;10.1038/nrm3838&lt;/electronic-resource-num&gt;&lt;/record&gt;&lt;/Cite&gt;&lt;/EndNote&gt;</w:instrText>
      </w:r>
      <w:r w:rsidR="009B53D7">
        <w:rPr>
          <w:rFonts w:ascii="Times New Roman" w:hAnsi="Times New Roman" w:cs="Times New Roman"/>
          <w:sz w:val="24"/>
          <w:szCs w:val="24"/>
        </w:rPr>
        <w:fldChar w:fldCharType="separate"/>
      </w:r>
      <w:r w:rsidR="009B53D7">
        <w:rPr>
          <w:rFonts w:ascii="Times New Roman" w:hAnsi="Times New Roman" w:cs="Times New Roman"/>
          <w:noProof/>
          <w:sz w:val="24"/>
          <w:szCs w:val="24"/>
        </w:rPr>
        <w:t>(Ha and Kim 2014)</w:t>
      </w:r>
      <w:r w:rsidR="009B53D7">
        <w:rPr>
          <w:rFonts w:ascii="Times New Roman" w:hAnsi="Times New Roman" w:cs="Times New Roman"/>
          <w:sz w:val="24"/>
          <w:szCs w:val="24"/>
        </w:rPr>
        <w:fldChar w:fldCharType="end"/>
      </w:r>
      <w:r w:rsidR="009B53D7">
        <w:rPr>
          <w:rFonts w:ascii="Times New Roman" w:hAnsi="Times New Roman" w:cs="Times New Roman"/>
          <w:sz w:val="24"/>
          <w:szCs w:val="24"/>
        </w:rPr>
        <w:t xml:space="preserve">. </w:t>
      </w:r>
      <w:r w:rsidR="0055521E" w:rsidRPr="000C3393">
        <w:rPr>
          <w:rFonts w:ascii="Times New Roman" w:hAnsi="Times New Roman" w:cs="Times New Roman"/>
          <w:sz w:val="24"/>
          <w:szCs w:val="24"/>
        </w:rPr>
        <w:t xml:space="preserve">In particular, </w:t>
      </w:r>
      <w:r w:rsidR="009B53D7">
        <w:rPr>
          <w:rFonts w:ascii="Times New Roman" w:hAnsi="Times New Roman" w:cs="Times New Roman"/>
          <w:sz w:val="24"/>
          <w:szCs w:val="24"/>
        </w:rPr>
        <w:t>dysregulation of</w:t>
      </w:r>
      <w:r w:rsidR="0055521E" w:rsidRPr="000C3393">
        <w:rPr>
          <w:rFonts w:ascii="Times New Roman" w:hAnsi="Times New Roman" w:cs="Times New Roman"/>
          <w:sz w:val="24"/>
          <w:szCs w:val="24"/>
        </w:rPr>
        <w:t xml:space="preserve"> miRNAs that dictate differentiation, replication and adhesion had been implicated in cancer-like properties</w:t>
      </w:r>
      <w:r w:rsidR="0055521E">
        <w:rPr>
          <w:rFonts w:ascii="Times New Roman" w:hAnsi="Times New Roman" w:cs="Times New Roman"/>
          <w:sz w:val="24"/>
          <w:szCs w:val="24"/>
        </w:rPr>
        <w:t xml:space="preserve"> </w:t>
      </w:r>
      <w:r w:rsidR="0055521E" w:rsidRPr="000C3393">
        <w:rPr>
          <w:rFonts w:ascii="Times New Roman" w:hAnsi="Times New Roman" w:cs="Times New Roman"/>
          <w:sz w:val="24"/>
          <w:szCs w:val="24"/>
        </w:rPr>
        <w:fldChar w:fldCharType="begin"/>
      </w:r>
      <w:r w:rsidR="0055521E">
        <w:rPr>
          <w:rFonts w:ascii="Times New Roman" w:hAnsi="Times New Roman" w:cs="Times New Roman"/>
          <w:sz w:val="24"/>
          <w:szCs w:val="24"/>
        </w:rPr>
        <w:instrText xml:space="preserve"> ADDIN EN.CITE &lt;EndNote&gt;&lt;Cite&gt;&lt;Author&gt;Hashimoto&lt;/Author&gt;&lt;Year&gt;2013&lt;/Year&gt;&lt;RecNum&gt;134&lt;/RecNum&gt;&lt;DisplayText&gt;(Hashimoto&lt;style face="italic"&gt; et al.&lt;/style&gt; 2013)&lt;/DisplayText&gt;&lt;record&gt;&lt;rec-number&gt;134&lt;/rec-number&gt;&lt;foreign-keys&gt;&lt;key app="EN" db-id="fvaw9vd5rrfez2epavc5exebz02xt0vvvwrs" timestamp="1457326975"&gt;134&lt;/key&gt;&lt;/foreign-keys&gt;&lt;ref-type name="Journal Article"&gt;17&lt;/ref-type&gt;&lt;contributors&gt;&lt;authors&gt;&lt;author&gt;Hashimoto, Yutaka&lt;/author&gt;&lt;author&gt;Akiyama, Yoshimitsu&lt;/author&gt;&lt;author&gt;Yuasa, Yasuhito&lt;/author&gt;&lt;/authors&gt;&lt;/contributors&gt;&lt;titles&gt;&lt;title&gt;Multiple-to-multiple relationships between microRNAs and target genes in gastric cancer&lt;/title&gt;&lt;secondary-title&gt;PloS one&lt;/secondary-title&gt;&lt;/titles&gt;&lt;periodical&gt;&lt;full-title&gt;PLoS ONE&lt;/full-title&gt;&lt;/periodical&gt;&lt;pages&gt;e62589&lt;/pages&gt;&lt;volume&gt;8&lt;/volume&gt;&lt;number&gt;5&lt;/number&gt;&lt;dates&gt;&lt;year&gt;2013&lt;/year&gt;&lt;/dates&gt;&lt;publisher&gt;Public Library of Science&lt;/publisher&gt;&lt;isbn&gt;1932-6203&lt;/isbn&gt;&lt;urls&gt;&lt;/urls&gt;&lt;electronic-resource-num&gt;10.1371/journal.pone.0062589&lt;/electronic-resource-num&gt;&lt;/record&gt;&lt;/Cite&gt;&lt;/EndNote&gt;</w:instrText>
      </w:r>
      <w:r w:rsidR="0055521E" w:rsidRPr="000C3393">
        <w:rPr>
          <w:rFonts w:ascii="Times New Roman" w:hAnsi="Times New Roman" w:cs="Times New Roman"/>
          <w:sz w:val="24"/>
          <w:szCs w:val="24"/>
        </w:rPr>
        <w:fldChar w:fldCharType="separate"/>
      </w:r>
      <w:r w:rsidR="0055521E">
        <w:rPr>
          <w:rFonts w:ascii="Times New Roman" w:hAnsi="Times New Roman" w:cs="Times New Roman"/>
          <w:noProof/>
          <w:sz w:val="24"/>
          <w:szCs w:val="24"/>
        </w:rPr>
        <w:t>(Hashimoto</w:t>
      </w:r>
      <w:r w:rsidR="0055521E" w:rsidRPr="00002BB9">
        <w:rPr>
          <w:rFonts w:ascii="Times New Roman" w:hAnsi="Times New Roman" w:cs="Times New Roman"/>
          <w:i/>
          <w:noProof/>
          <w:sz w:val="24"/>
          <w:szCs w:val="24"/>
        </w:rPr>
        <w:t xml:space="preserve"> et al.</w:t>
      </w:r>
      <w:r w:rsidR="0055521E">
        <w:rPr>
          <w:rFonts w:ascii="Times New Roman" w:hAnsi="Times New Roman" w:cs="Times New Roman"/>
          <w:noProof/>
          <w:sz w:val="24"/>
          <w:szCs w:val="24"/>
        </w:rPr>
        <w:t xml:space="preserve"> 2013)</w:t>
      </w:r>
      <w:r w:rsidR="0055521E" w:rsidRPr="000C3393">
        <w:rPr>
          <w:rFonts w:ascii="Times New Roman" w:hAnsi="Times New Roman" w:cs="Times New Roman"/>
          <w:sz w:val="24"/>
          <w:szCs w:val="24"/>
        </w:rPr>
        <w:fldChar w:fldCharType="end"/>
      </w:r>
      <w:r w:rsidR="000675A8">
        <w:rPr>
          <w:rFonts w:ascii="Times New Roman" w:hAnsi="Times New Roman" w:cs="Times New Roman"/>
          <w:sz w:val="24"/>
          <w:szCs w:val="24"/>
        </w:rPr>
        <w:t>.</w:t>
      </w:r>
      <w:r w:rsidR="00BA26AD">
        <w:rPr>
          <w:rFonts w:ascii="Times New Roman" w:hAnsi="Times New Roman" w:cs="Times New Roman"/>
          <w:sz w:val="24"/>
          <w:szCs w:val="24"/>
        </w:rPr>
        <w:t xml:space="preserve">  </w:t>
      </w:r>
    </w:p>
    <w:p w14:paraId="5A8EB024" w14:textId="5127EA81" w:rsidR="0055521E" w:rsidRDefault="0055521E" w:rsidP="009B53D7">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MiRNAs </w:t>
      </w:r>
      <w:r w:rsidR="000675A8">
        <w:rPr>
          <w:rFonts w:ascii="Times New Roman" w:hAnsi="Times New Roman" w:cs="Times New Roman"/>
          <w:sz w:val="24"/>
          <w:szCs w:val="24"/>
        </w:rPr>
        <w:t>are known to be</w:t>
      </w:r>
      <w:r w:rsidRPr="000C3393">
        <w:rPr>
          <w:rFonts w:ascii="Times New Roman" w:hAnsi="Times New Roman" w:cs="Times New Roman"/>
          <w:sz w:val="24"/>
          <w:szCs w:val="24"/>
        </w:rPr>
        <w:t xml:space="preserve"> secreted and </w:t>
      </w:r>
      <w:r w:rsidR="000675A8">
        <w:rPr>
          <w:rFonts w:ascii="Times New Roman" w:hAnsi="Times New Roman" w:cs="Times New Roman"/>
          <w:sz w:val="24"/>
          <w:szCs w:val="24"/>
        </w:rPr>
        <w:t>taken</w:t>
      </w:r>
      <w:r w:rsidRPr="000C3393">
        <w:rPr>
          <w:rFonts w:ascii="Times New Roman" w:hAnsi="Times New Roman" w:cs="Times New Roman"/>
          <w:sz w:val="24"/>
          <w:szCs w:val="24"/>
        </w:rPr>
        <w:t xml:space="preserve"> into other cells </w:t>
      </w:r>
      <w:r w:rsidR="000675A8">
        <w:rPr>
          <w:rFonts w:ascii="Times New Roman" w:hAnsi="Times New Roman" w:cs="Times New Roman"/>
          <w:sz w:val="24"/>
          <w:szCs w:val="24"/>
        </w:rPr>
        <w:t>to promote this post-transcriptional regulatory</w:t>
      </w:r>
      <w:r w:rsidRPr="000C3393">
        <w:rPr>
          <w:rFonts w:ascii="Times New Roman" w:hAnsi="Times New Roman" w:cs="Times New Roman"/>
          <w:sz w:val="24"/>
          <w:szCs w:val="24"/>
        </w:rPr>
        <w:t xml:space="preserve"> function, thus providing as a mechanism </w:t>
      </w:r>
      <w:r w:rsidR="00060879">
        <w:rPr>
          <w:rFonts w:ascii="Times New Roman" w:hAnsi="Times New Roman" w:cs="Times New Roman"/>
          <w:sz w:val="24"/>
          <w:szCs w:val="24"/>
        </w:rPr>
        <w:t>for intercellular communication</w:t>
      </w:r>
      <w:r>
        <w:rPr>
          <w:rFonts w:ascii="Times New Roman" w:hAnsi="Times New Roman" w:cs="Times New Roman"/>
          <w:sz w:val="24"/>
          <w:szCs w:val="24"/>
        </w:rPr>
        <w:t xml:space="preserve"> </w:t>
      </w:r>
      <w:r w:rsidRPr="000C3393">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&lt;EndNote&gt;&lt;Cite&gt;&lt;Author&gt;Hannafon&lt;/Author&gt;&lt;Year&gt;2013&lt;/Year&gt;&lt;RecNum&gt;135&lt;/RecNum&gt;&lt;DisplayText&gt;(Hannafon and Ding 2013)&lt;/DisplayText&gt;&lt;record&gt;&lt;rec-number&gt;135&lt;/rec-number&gt;&lt;foreign-keys&gt;&lt;key app="EN" db-id="fvaw9vd5rrfez2epavc5exebz02xt0vvvwrs" timestamp="1457327030"&gt;135&lt;/key&gt;&lt;/foreign-keys&gt;&lt;ref-type name="Journal Article"&gt;17&lt;/ref-type&gt;&lt;contributors&gt;&lt;authors&gt;&lt;author&gt;Hannafon, Bethany N.&lt;/author&gt;&lt;author&gt;Ding, Wei-Qun&lt;/author&gt;&lt;/authors&gt;&lt;/contributors&gt;&lt;titles&gt;&lt;title&gt;Intercellular Communication by Exosome-Derived microRNAs in Cancer&lt;/title&gt;&lt;secondary-title&gt;International Journal of Molecular Sciences&lt;/secondary-title&gt;&lt;/titles&gt;&lt;periodical&gt;&lt;full-title&gt;International Journal of Molecular Sciences&lt;/full-title&gt;&lt;/periodical&gt;&lt;pages&gt;14240-14269&lt;/pages&gt;&lt;volume&gt;14&lt;/volume&gt;&lt;number&gt;7&lt;/number&gt;&lt;dates&gt;&lt;year&gt;2013&lt;/year&gt;&lt;pub-dates&gt;&lt;date&gt;07/09&amp;#xD;05/02/received&amp;#xD;06/14/revised&amp;#xD;06/17/accepted&lt;/date&gt;&lt;/pub-dates&gt;&lt;/dates&gt;&lt;publisher&gt;Molecular Diversity Preservation International (MDPI)&lt;/publisher&gt;&lt;isbn&gt;1422-0067&lt;/isbn&gt;&lt;accession-num&gt;PMC3742242&lt;/accession-num&gt;&lt;urls&gt;&lt;related-urls&gt;&lt;url&gt;http://www.ncbi.nlm.nih.gov/pmc/articles/PMC3742242/&lt;/url&gt;&lt;/related-urls&gt;&lt;/urls&gt;&lt;electronic-resource-num&gt;10.3390/ijms140714240&lt;/electronic-resource-num&gt;&lt;remote-database-name&gt;PMC&lt;/remote-database-name&gt;&lt;/record&gt;&lt;/Cite&gt;&lt;/EndNote&gt;</w:instrText>
      </w:r>
      <w:r w:rsidRPr="000C3393">
        <w:rPr>
          <w:rFonts w:ascii="Times New Roman" w:hAnsi="Times New Roman" w:cs="Times New Roman"/>
          <w:sz w:val="24"/>
          <w:szCs w:val="24"/>
        </w:rPr>
        <w:fldChar w:fldCharType="separate"/>
      </w:r>
      <w:r>
        <w:rPr>
          <w:rFonts w:ascii="Times New Roman" w:hAnsi="Times New Roman" w:cs="Times New Roman"/>
          <w:noProof/>
          <w:sz w:val="24"/>
          <w:szCs w:val="24"/>
        </w:rPr>
        <w:t>(Hannafon and Ding 2013)</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w:t>
      </w:r>
      <w:r w:rsidR="00446B8F">
        <w:rPr>
          <w:rFonts w:ascii="Times New Roman" w:hAnsi="Times New Roman" w:cs="Times New Roman"/>
          <w:sz w:val="24"/>
          <w:szCs w:val="24"/>
        </w:rPr>
        <w:t xml:space="preserve"> Dysregulation of extracellular miRNAs, from extracellular vesicles (EVs), had been linked to metastasising cancers, cardiac diseases and Diabetes.</w:t>
      </w:r>
      <w:r>
        <w:rPr>
          <w:rFonts w:ascii="Times New Roman" w:hAnsi="Times New Roman" w:cs="Times New Roman"/>
          <w:sz w:val="24"/>
          <w:szCs w:val="24"/>
        </w:rPr>
        <w:t xml:space="preserve"> </w:t>
      </w:r>
      <w:r w:rsidR="00446B8F">
        <w:rPr>
          <w:rFonts w:ascii="Times New Roman" w:hAnsi="Times New Roman" w:cs="Times New Roman"/>
          <w:sz w:val="24"/>
          <w:szCs w:val="24"/>
        </w:rPr>
        <w:t>Despite the</w:t>
      </w:r>
      <w:r w:rsidRPr="000C3393">
        <w:rPr>
          <w:rFonts w:ascii="Times New Roman" w:hAnsi="Times New Roman" w:cs="Times New Roman"/>
          <w:sz w:val="24"/>
          <w:szCs w:val="24"/>
        </w:rPr>
        <w:t xml:space="preserve"> </w:t>
      </w:r>
      <w:r w:rsidR="00446B8F">
        <w:rPr>
          <w:rFonts w:ascii="Times New Roman" w:hAnsi="Times New Roman" w:cs="Times New Roman"/>
          <w:sz w:val="24"/>
          <w:szCs w:val="24"/>
        </w:rPr>
        <w:t>pathological implication of exported miRNAs</w:t>
      </w:r>
      <w:r w:rsidRPr="000C3393">
        <w:rPr>
          <w:rFonts w:ascii="Times New Roman" w:hAnsi="Times New Roman" w:cs="Times New Roman"/>
          <w:sz w:val="24"/>
          <w:szCs w:val="24"/>
        </w:rPr>
        <w:t>, the mechanism</w:t>
      </w:r>
      <w:r w:rsidR="000675A8">
        <w:rPr>
          <w:rFonts w:ascii="Times New Roman" w:hAnsi="Times New Roman" w:cs="Times New Roman"/>
          <w:sz w:val="24"/>
          <w:szCs w:val="24"/>
        </w:rPr>
        <w:t>s</w:t>
      </w:r>
      <w:r w:rsidRPr="000C3393">
        <w:rPr>
          <w:rFonts w:ascii="Times New Roman" w:hAnsi="Times New Roman" w:cs="Times New Roman"/>
          <w:sz w:val="24"/>
          <w:szCs w:val="24"/>
        </w:rPr>
        <w:t xml:space="preserve"> that </w:t>
      </w:r>
      <w:r w:rsidR="000675A8">
        <w:rPr>
          <w:rFonts w:ascii="Times New Roman" w:hAnsi="Times New Roman" w:cs="Times New Roman"/>
          <w:sz w:val="24"/>
          <w:szCs w:val="24"/>
        </w:rPr>
        <w:t>dictate transport through extracellular vesicle release are</w:t>
      </w:r>
      <w:r w:rsidRPr="000C3393">
        <w:rPr>
          <w:rFonts w:ascii="Times New Roman" w:hAnsi="Times New Roman" w:cs="Times New Roman"/>
          <w:sz w:val="24"/>
          <w:szCs w:val="24"/>
        </w:rPr>
        <w:t xml:space="preserve"> mostly unknown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&lt;EndNote&gt;&lt;Cite&gt;&lt;Author&gt;Zhang&lt;/Author&gt;&lt;Year&gt;2015&lt;/Year&gt;&lt;RecNum&gt;41&lt;/RecNum&gt;&lt;DisplayText&gt;(Zhang&lt;style face="italic"&gt; et al.&lt;/style&gt; 2015)&lt;/DisplayText&gt;&lt;record&gt;&lt;rec-number&gt;41&lt;/rec-number&gt;&lt;foreign-keys&gt;&lt;key app="EN" db-id="fvaw9vd5rrfez2epavc5exebz02xt0vvvwrs" timestamp="1455253416"&gt;41&lt;/key&gt;&lt;/foreign-keys&gt;&lt;ref-type name="Journal Article"&gt;17&lt;/ref-type&gt;&lt;contributors&gt;&lt;authors&gt;&lt;author&gt;Zhang, Jian&lt;/author&gt;&lt;author&gt;Li, Sha&lt;/author&gt;&lt;author&gt;Li, Lu&lt;/author&gt;&lt;author&gt;Li, Meng&lt;/author&gt;&lt;author&gt;Guo, Chongye&lt;/author&gt;&lt;author&gt;Yao, Jun&lt;/author&gt;&lt;author&gt;Mi, Shuangli&lt;/author&gt;&lt;/authors&gt;&lt;/contributors&gt;&lt;titles&gt;&lt;title&gt;Exosome and Exosomal MicroRNA: Trafficking, Sorting, and Function&lt;/title&gt;&lt;secondary-title&gt;Genomics, Proteomics &amp;amp; Bioinformatics&lt;/secondary-title&gt;&lt;/titles&gt;&lt;periodical&gt;&lt;full-title&gt;Genomics, Proteomics &amp;amp; Bioinformatics&lt;/full-title&gt;&lt;/periodical&gt;&lt;pages&gt;17-24&lt;/pages&gt;&lt;volume&gt;13&lt;/volume&gt;&lt;number&gt;1&lt;/number&gt;&lt;keywords&gt;&lt;keyword&gt;Exosome&lt;/keyword&gt;&lt;keyword&gt;Extracellular microRNA&lt;/keyword&gt;&lt;keyword&gt;Circulating microRNA&lt;/keyword&gt;&lt;keyword&gt;Sorting&lt;/keyword&gt;&lt;keyword&gt;Cell-to-cell communication&lt;/keyword&gt;&lt;/keywords&gt;&lt;dates&gt;&lt;year&gt;2015&lt;/year&gt;&lt;pub-dates&gt;&lt;date&gt;2//&lt;/date&gt;&lt;/pub-dates&gt;&lt;/dates&gt;&lt;isbn&gt;1672-0229&lt;/isbn&gt;&lt;urls&gt;&lt;related-urls&gt;&lt;url&gt;http://www.sciencedirect.com/science/article/pii/S167202291500011X&lt;/url&gt;&lt;/related-urls&gt;&lt;/urls&gt;&lt;electronic-resource-num&gt;http://dx.doi.org/10.1016/j.gpb.2015.02.001&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(Zhang</w:t>
      </w:r>
      <w:r w:rsidRPr="00002BB9">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2015)</w:t>
      </w:r>
      <w:r>
        <w:rPr>
          <w:rFonts w:ascii="Times New Roman" w:hAnsi="Times New Roman" w:cs="Times New Roman"/>
          <w:sz w:val="24"/>
          <w:szCs w:val="24"/>
        </w:rPr>
        <w:fldChar w:fldCharType="end"/>
      </w:r>
      <w:r w:rsidRPr="000C3393">
        <w:rPr>
          <w:rFonts w:ascii="Times New Roman" w:hAnsi="Times New Roman" w:cs="Times New Roman"/>
          <w:sz w:val="24"/>
          <w:szCs w:val="24"/>
        </w:rPr>
        <w:t xml:space="preserve">. Previously, miRNA vesicular </w:t>
      </w:r>
      <w:r w:rsidR="000675A8">
        <w:rPr>
          <w:rFonts w:ascii="Times New Roman" w:hAnsi="Times New Roman" w:cs="Times New Roman"/>
          <w:sz w:val="24"/>
          <w:szCs w:val="24"/>
        </w:rPr>
        <w:t>secretion had been considered</w:t>
      </w:r>
      <w:r w:rsidRPr="000C3393">
        <w:rPr>
          <w:rFonts w:ascii="Times New Roman" w:hAnsi="Times New Roman" w:cs="Times New Roman"/>
          <w:sz w:val="24"/>
          <w:szCs w:val="24"/>
        </w:rPr>
        <w:t xml:space="preserve"> a non-selective process, where the RNAs found within vesicles are merely representative of the total cellular miRNAs. Yet, recent assessment of the intracellular miRNA levels compared to the EV contained miRNAs revealed that particular miRNAs are enriched or lacking in the </w:t>
      </w:r>
      <w:r w:rsidR="00446B8F">
        <w:rPr>
          <w:rFonts w:ascii="Times New Roman" w:hAnsi="Times New Roman" w:cs="Times New Roman"/>
          <w:sz w:val="24"/>
          <w:szCs w:val="24"/>
        </w:rPr>
        <w:t>vesicles</w:t>
      </w:r>
      <w:r>
        <w:rPr>
          <w:rFonts w:ascii="Times New Roman" w:hAnsi="Times New Roman" w:cs="Times New Roman"/>
          <w:sz w:val="24"/>
          <w:szCs w:val="24"/>
        </w:rPr>
        <w:t xml:space="preserve"> </w:t>
      </w:r>
      <w:r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Y051bT45PC9SZWNOdW0+PERpc3BsYXlUZXh0PihDb2xsaW5vPHN0eWxlIGZhY2U9Iml0YWxpYyI+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PEVuZE5vdGU+PENpdGU+PEF1dGhvcj5JbmRlcjwvQXV0aG9yPjxZZWFyPjIwMTQ8L1llYXI+PFJl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0C3393">
        <w:rPr>
          <w:rFonts w:ascii="Times New Roman" w:hAnsi="Times New Roman" w:cs="Times New Roman"/>
          <w:sz w:val="24"/>
          <w:szCs w:val="24"/>
        </w:rPr>
      </w:r>
      <w:r w:rsidRPr="000C3393">
        <w:rPr>
          <w:rFonts w:ascii="Times New Roman" w:hAnsi="Times New Roman" w:cs="Times New Roman"/>
          <w:sz w:val="24"/>
          <w:szCs w:val="24"/>
        </w:rPr>
        <w:fldChar w:fldCharType="separate"/>
      </w:r>
      <w:r>
        <w:rPr>
          <w:rFonts w:ascii="Times New Roman" w:hAnsi="Times New Roman" w:cs="Times New Roman"/>
          <w:noProof/>
          <w:sz w:val="24"/>
          <w:szCs w:val="24"/>
        </w:rPr>
        <w:t>(Collino</w:t>
      </w:r>
      <w:r w:rsidRPr="00002BB9">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2010; Inder et al. 2014)</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This indicates a selective mechanism in which RNAs are exported that previously hadn’t been considered. Recently, a sumoylated ribonucleoprotein, hnRNPA2B1, had been found to mediate the transport and subcellular localization of a subset of miRNAs in </w:t>
      </w:r>
      <w:r>
        <w:rPr>
          <w:rFonts w:ascii="Times New Roman" w:hAnsi="Times New Roman" w:cs="Times New Roman"/>
          <w:sz w:val="24"/>
          <w:szCs w:val="24"/>
        </w:rPr>
        <w:t xml:space="preserve">T-lymphocytes </w:t>
      </w:r>
      <w:r w:rsidRPr="000C3393">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&lt;EndNote&gt;&lt;Cite&gt;&lt;Author&gt;Villarroya-Beltri&lt;/Author&gt;&lt;Year&gt;2013&lt;/Year&gt;&lt;RecNum&gt;114&lt;/RecNum&gt;&lt;DisplayText&gt;(Villarroya-Beltri&lt;style face="italic"&gt; et al.&lt;/style&gt; 2013)&lt;/DisplayText&gt;&lt;record&gt;&lt;rec-number&gt;114&lt;/rec-number&gt;&lt;foreign-keys&gt;&lt;key app="EN" db-id="fvaw9vd5rrfez2epavc5exebz02xt0vvvwrs" timestamp="1455599491"&gt;114&lt;/key&gt;&lt;/foreign-keys&gt;&lt;ref-type name="Journal Article"&gt;17&lt;/ref-type&gt;&lt;contributors&gt;&lt;authors&gt;&lt;author&gt;Villarroya-Beltri, Carolina&lt;/author&gt;&lt;author&gt;Gutiérrez-Vázquez, Cristina&lt;/author&gt;&lt;author&gt;Sánchez-Cabo, Fátima&lt;/author&gt;&lt;author&gt;Pérez-Hernández, Daniel&lt;/author&gt;&lt;author&gt;Vázquez, Jesús&lt;/author&gt;&lt;author&gt;Martin-Cofreces, Noa&lt;/author&gt;&lt;author&gt;Martinez-Herrera, Dannys Jorge&lt;/author&gt;&lt;author&gt;Pascual-Montano, Alberto&lt;/author&gt;&lt;author&gt;Mittelbrunn, María&lt;/author&gt;&lt;author&gt;Sánchez-Madrid, Francisco&lt;/author&gt;&lt;/authors&gt;&lt;/contributors&gt;&lt;titles&gt;&lt;title&gt;Sumoylated hnRNPA2B1 controls the sorting of miRNAs into exosomes through binding to specific motifs&lt;/title&gt;&lt;secondary-title&gt;Nat Commun&lt;/secondary-title&gt;&lt;/titles&gt;&lt;periodical&gt;&lt;full-title&gt;Nat Commun&lt;/full-title&gt;&lt;/periodical&gt;&lt;volume&gt;4&lt;/volume&gt;&lt;dates&gt;&lt;year&gt;2013&lt;/year&gt;&lt;pub-dates&gt;&lt;date&gt;12/20/online&lt;/date&gt;&lt;/pub-dates&gt;&lt;/dates&gt;&lt;publisher&gt;Nature Publishing Group, a division of Macmillan Publishers Limited. All Rights Reserved.&lt;/publisher&gt;&lt;work-type&gt;Article&lt;/work-type&gt;&lt;urls&gt;&lt;related-urls&gt;&lt;url&gt;http://dx.doi.org/10.1038/ncomms3980&lt;/url&gt;&lt;/related-urls&gt;&lt;/urls&gt;&lt;electronic-resource-num&gt;10.1038/ncomms3980&lt;/electronic-resource-num&gt;&lt;/record&gt;&lt;/Cite&gt;&lt;/EndNote&gt;</w:instrText>
      </w:r>
      <w:r w:rsidRPr="000C3393">
        <w:rPr>
          <w:rFonts w:ascii="Times New Roman" w:hAnsi="Times New Roman" w:cs="Times New Roman"/>
          <w:sz w:val="24"/>
          <w:szCs w:val="24"/>
        </w:rPr>
        <w:fldChar w:fldCharType="separate"/>
      </w:r>
      <w:r>
        <w:rPr>
          <w:rFonts w:ascii="Times New Roman" w:hAnsi="Times New Roman" w:cs="Times New Roman"/>
          <w:noProof/>
          <w:sz w:val="24"/>
          <w:szCs w:val="24"/>
        </w:rPr>
        <w:t>(Villarroya-Beltri</w:t>
      </w:r>
      <w:r w:rsidRPr="00002BB9">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2013)</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Yet, </w:t>
      </w:r>
      <w:r>
        <w:rPr>
          <w:rFonts w:ascii="Times New Roman" w:hAnsi="Times New Roman" w:cs="Times New Roman"/>
          <w:sz w:val="24"/>
          <w:szCs w:val="24"/>
        </w:rPr>
        <w:t xml:space="preserve">how hnRNPA2B1 selectively targets miRNA to EVs remain unknown. </w:t>
      </w:r>
    </w:p>
    <w:p w14:paraId="6F3A53D6" w14:textId="77777777" w:rsidR="00853F36" w:rsidRPr="000C3393" w:rsidRDefault="00853F36" w:rsidP="00822721">
      <w:pPr>
        <w:pStyle w:val="NoSpacing"/>
        <w:spacing w:line="480" w:lineRule="auto"/>
        <w:rPr>
          <w:rFonts w:ascii="Times New Roman" w:hAnsi="Times New Roman" w:cs="Times New Roman"/>
          <w:sz w:val="24"/>
          <w:szCs w:val="24"/>
        </w:rPr>
      </w:pPr>
      <w:bookmarkStart w:id="5" w:name="_Toc445921963"/>
      <w:r w:rsidRPr="000C3393">
        <w:rPr>
          <w:rStyle w:val="Heading2Char"/>
          <w:rFonts w:ascii="Times New Roman" w:hAnsi="Times New Roman" w:cs="Times New Roman"/>
          <w:b/>
          <w:sz w:val="24"/>
          <w:szCs w:val="24"/>
        </w:rPr>
        <w:lastRenderedPageBreak/>
        <w:t>Extracellular vesicles</w:t>
      </w:r>
      <w:r w:rsidR="006407B5" w:rsidRPr="000C3393">
        <w:rPr>
          <w:rStyle w:val="Heading2Char"/>
          <w:rFonts w:ascii="Times New Roman" w:hAnsi="Times New Roman" w:cs="Times New Roman"/>
          <w:sz w:val="24"/>
          <w:szCs w:val="24"/>
        </w:rPr>
        <w:t>.</w:t>
      </w:r>
      <w:bookmarkEnd w:id="5"/>
      <w:r w:rsidRPr="000C3393">
        <w:rPr>
          <w:rStyle w:val="Heading2Char"/>
          <w:rFonts w:ascii="Times New Roman" w:hAnsi="Times New Roman" w:cs="Times New Roman"/>
          <w:sz w:val="24"/>
          <w:szCs w:val="24"/>
        </w:rPr>
        <w:t xml:space="preserve"> </w:t>
      </w:r>
    </w:p>
    <w:p w14:paraId="2BAF356D" w14:textId="43E37D8B" w:rsidR="00541B80" w:rsidRPr="000C3393" w:rsidRDefault="007D33CF"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Secreted membrane-bound vesicles, </w:t>
      </w:r>
      <w:r w:rsidR="00131F6A">
        <w:rPr>
          <w:rFonts w:ascii="Times New Roman" w:hAnsi="Times New Roman" w:cs="Times New Roman"/>
          <w:sz w:val="24"/>
          <w:szCs w:val="24"/>
        </w:rPr>
        <w:t>consisting</w:t>
      </w:r>
      <w:r w:rsidRPr="000C3393">
        <w:rPr>
          <w:rFonts w:ascii="Times New Roman" w:hAnsi="Times New Roman" w:cs="Times New Roman"/>
          <w:sz w:val="24"/>
          <w:szCs w:val="24"/>
        </w:rPr>
        <w:t xml:space="preserve"> of exosomes and microvesicles, collectively called e</w:t>
      </w:r>
      <w:r w:rsidR="00990069" w:rsidRPr="000C3393">
        <w:rPr>
          <w:rFonts w:ascii="Times New Roman" w:hAnsi="Times New Roman" w:cs="Times New Roman"/>
          <w:sz w:val="24"/>
          <w:szCs w:val="24"/>
        </w:rPr>
        <w:t>xtracellular vesicles (EV)</w:t>
      </w:r>
      <w:r w:rsidRPr="000C3393">
        <w:rPr>
          <w:rFonts w:ascii="Times New Roman" w:hAnsi="Times New Roman" w:cs="Times New Roman"/>
          <w:sz w:val="24"/>
          <w:szCs w:val="24"/>
        </w:rPr>
        <w:t xml:space="preserve"> </w:t>
      </w:r>
      <w:r w:rsidR="00EC7868" w:rsidRPr="000C3393">
        <w:rPr>
          <w:rFonts w:ascii="Times New Roman" w:hAnsi="Times New Roman" w:cs="Times New Roman"/>
          <w:sz w:val="24"/>
          <w:szCs w:val="24"/>
        </w:rPr>
        <w:t>are important mediators</w:t>
      </w:r>
      <w:r w:rsidR="00D64D4B">
        <w:rPr>
          <w:rFonts w:ascii="Times New Roman" w:hAnsi="Times New Roman" w:cs="Times New Roman"/>
          <w:sz w:val="24"/>
          <w:szCs w:val="24"/>
        </w:rPr>
        <w:t xml:space="preserve"> of intercellular communication</w:t>
      </w:r>
      <w:r w:rsidR="00BB5B35">
        <w:rPr>
          <w:rFonts w:ascii="Times New Roman" w:hAnsi="Times New Roman" w:cs="Times New Roman"/>
          <w:sz w:val="24"/>
          <w:szCs w:val="24"/>
        </w:rPr>
        <w:t xml:space="preserve"> (Figure 1)</w:t>
      </w:r>
      <w:r w:rsidR="00EC7868" w:rsidRPr="000C3393">
        <w:rPr>
          <w:rFonts w:ascii="Times New Roman" w:hAnsi="Times New Roman" w:cs="Times New Roman"/>
          <w:sz w:val="24"/>
          <w:szCs w:val="24"/>
        </w:rPr>
        <w:t xml:space="preserve">. </w:t>
      </w:r>
      <w:r w:rsidR="00853F36" w:rsidRPr="000C3393">
        <w:rPr>
          <w:rFonts w:ascii="Times New Roman" w:hAnsi="Times New Roman" w:cs="Times New Roman"/>
          <w:sz w:val="24"/>
          <w:szCs w:val="24"/>
        </w:rPr>
        <w:t>Exosomes are defined as 40-100nm diameter extracellular vesicles formed by exocytosis of multivesicular bodies</w:t>
      </w:r>
      <w:r w:rsidR="00031795">
        <w:rPr>
          <w:rFonts w:ascii="Times New Roman" w:hAnsi="Times New Roman" w:cs="Times New Roman"/>
          <w:sz w:val="24"/>
          <w:szCs w:val="24"/>
        </w:rPr>
        <w:t xml:space="preserve"> </w:t>
      </w:r>
      <w:r w:rsidR="00853F36"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&lt;EndNote&gt;&lt;Cite&gt;&lt;Author&gt;Gu&lt;/Author&gt;&lt;Year&gt;2014&lt;/Year&gt;&lt;RecNum&gt;21&lt;/RecNum&gt;&lt;DisplayText&gt;(Gu&lt;style face="italic"&gt; et al.&lt;/style&gt; 2014)&lt;/DisplayText&gt;&lt;record&gt;&lt;rec-number&gt;21&lt;/rec-number&gt;&lt;foreign-keys&gt;&lt;key app="EN" db-id="fvaw9vd5rrfez2epavc5exebz02xt0vvvwrs" timestamp="1454980769"&gt;21&lt;/key&gt;&lt;/foreign-keys&gt;&lt;ref-type name="Journal Article"&gt;17&lt;/ref-type&gt;&lt;contributors&gt;&lt;authors&gt;&lt;author&gt;Gu, Haitao&lt;/author&gt;&lt;author&gt;Overstreet, Anne-Marie C.&lt;/author&gt;&lt;author&gt;Yang, Yongguang&lt;/author&gt;&lt;/authors&gt;&lt;/contributors&gt;&lt;titles&gt;&lt;title&gt;Exosomes Biogenesis and Potentials in Disease Diagnosis and Drug Delivery&lt;/title&gt;&lt;secondary-title&gt;Nano LIFE&lt;/secondary-title&gt;&lt;/titles&gt;&lt;periodical&gt;&lt;full-title&gt;Nano LIFE&lt;/full-title&gt;&lt;/periodical&gt;&lt;pages&gt;1441017&lt;/pages&gt;&lt;volume&gt;04&lt;/volume&gt;&lt;number&gt;04&lt;/number&gt;&lt;dates&gt;&lt;year&gt;2014&lt;/year&gt;&lt;/dates&gt;&lt;urls&gt;&lt;related-urls&gt;&lt;url&gt;http://www.worldscientific.com/doi/abs/10.1142/S1793984414410177&lt;/url&gt;&lt;/related-urls&gt;&lt;/urls&gt;&lt;electronic-resource-num&gt;doi:10.1142/S1793984414410177&lt;/electronic-resource-num&gt;&lt;/record&gt;&lt;/Cite&gt;&lt;/EndNote&gt;</w:instrText>
      </w:r>
      <w:r w:rsidR="00853F36"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(Gu</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2014)</w:t>
      </w:r>
      <w:r w:rsidR="00853F36" w:rsidRPr="000C3393">
        <w:rPr>
          <w:rFonts w:ascii="Times New Roman" w:hAnsi="Times New Roman" w:cs="Times New Roman"/>
          <w:sz w:val="24"/>
          <w:szCs w:val="24"/>
        </w:rPr>
        <w:fldChar w:fldCharType="end"/>
      </w:r>
      <w:r w:rsidR="00853F36" w:rsidRPr="000C3393">
        <w:rPr>
          <w:rFonts w:ascii="Times New Roman" w:hAnsi="Times New Roman" w:cs="Times New Roman"/>
          <w:sz w:val="24"/>
          <w:szCs w:val="24"/>
        </w:rPr>
        <w:t xml:space="preserve">. </w:t>
      </w:r>
      <w:r w:rsidR="00793E61" w:rsidRPr="000C3393">
        <w:rPr>
          <w:rFonts w:ascii="Times New Roman" w:hAnsi="Times New Roman" w:cs="Times New Roman"/>
          <w:sz w:val="24"/>
          <w:szCs w:val="24"/>
        </w:rPr>
        <w:t>Multivesicular body biogenesis</w:t>
      </w:r>
      <w:r w:rsidR="00694443">
        <w:rPr>
          <w:rFonts w:ascii="Times New Roman" w:hAnsi="Times New Roman" w:cs="Times New Roman"/>
          <w:sz w:val="24"/>
          <w:szCs w:val="24"/>
        </w:rPr>
        <w:t xml:space="preserve"> involves inward</w:t>
      </w:r>
      <w:r w:rsidR="00793E61" w:rsidRPr="000C3393">
        <w:rPr>
          <w:rFonts w:ascii="Times New Roman" w:hAnsi="Times New Roman" w:cs="Times New Roman"/>
          <w:sz w:val="24"/>
          <w:szCs w:val="24"/>
        </w:rPr>
        <w:t xml:space="preserve"> membrane budding</w:t>
      </w:r>
      <w:r w:rsidR="00694443" w:rsidRPr="00694443">
        <w:rPr>
          <w:rFonts w:ascii="Times New Roman" w:hAnsi="Times New Roman" w:cs="Times New Roman"/>
          <w:sz w:val="24"/>
          <w:szCs w:val="24"/>
        </w:rPr>
        <w:t xml:space="preserve"> </w:t>
      </w:r>
      <w:r w:rsidR="00694443" w:rsidRPr="000C3393">
        <w:rPr>
          <w:rFonts w:ascii="Times New Roman" w:hAnsi="Times New Roman" w:cs="Times New Roman"/>
          <w:sz w:val="24"/>
          <w:szCs w:val="24"/>
        </w:rPr>
        <w:t>of the endosomal membrane</w:t>
      </w:r>
      <w:r w:rsidR="00885479">
        <w:rPr>
          <w:rFonts w:ascii="Times New Roman" w:hAnsi="Times New Roman" w:cs="Times New Roman"/>
          <w:sz w:val="24"/>
          <w:szCs w:val="24"/>
        </w:rPr>
        <w:t>. The exosomes are released upon fusion of the enclosing membrane with the plasma membrane</w:t>
      </w:r>
      <w:r w:rsidR="00793E61" w:rsidRPr="000C3393">
        <w:rPr>
          <w:rFonts w:ascii="Times New Roman" w:hAnsi="Times New Roman" w:cs="Times New Roman"/>
          <w:sz w:val="24"/>
          <w:szCs w:val="24"/>
        </w:rPr>
        <w:t xml:space="preserve">. </w:t>
      </w:r>
      <w:r w:rsidR="00853F36" w:rsidRPr="000C3393">
        <w:rPr>
          <w:rFonts w:ascii="Times New Roman" w:hAnsi="Times New Roman" w:cs="Times New Roman"/>
          <w:sz w:val="24"/>
          <w:szCs w:val="24"/>
        </w:rPr>
        <w:t>Whilst similar in size and biochemical markers, microvesicles differ from exosomes by being released directly from budding off the plasma membrane</w:t>
      </w:r>
      <w:r w:rsidR="00031795">
        <w:rPr>
          <w:rFonts w:ascii="Times New Roman" w:hAnsi="Times New Roman" w:cs="Times New Roman"/>
          <w:sz w:val="24"/>
          <w:szCs w:val="24"/>
        </w:rPr>
        <w:t xml:space="preserve"> </w:t>
      </w:r>
      <w:r w:rsidR="00853F36"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&lt;EndNote&gt;&lt;Cite&gt;&lt;Author&gt;Minciacchi&lt;/Author&gt;&lt;Year&gt;2015&lt;/Year&gt;&lt;RecNum&gt;22&lt;/RecNum&gt;&lt;DisplayText&gt;(Minciacchi&lt;style face="italic"&gt; et al.&lt;/style&gt; 2015)&lt;/DisplayText&gt;&lt;record&gt;&lt;rec-number&gt;22&lt;/rec-number&gt;&lt;foreign-keys&gt;&lt;key app="EN" db-id="fvaw9vd5rrfez2epavc5exebz02xt0vvvwrs" timestamp="1454980994"&gt;22&lt;/key&gt;&lt;/foreign-keys&gt;&lt;ref-type name="Journal Article"&gt;17&lt;/ref-type&gt;&lt;contributors&gt;&lt;authors&gt;&lt;author&gt;Minciacchi, V. R.&lt;/author&gt;&lt;author&gt;Freeman, M. R.&lt;/author&gt;&lt;author&gt;Di Vizio, D.&lt;/author&gt;&lt;/authors&gt;&lt;/contributors&gt;&lt;titles&gt;&lt;title&gt;Extracellular Vesicles in Cancer: Exosomes, Microvesicles and the Emerging Role of Large Oncosomes&lt;/title&gt;&lt;secondary-title&gt;Seminars in cell &amp;amp; developmental biology&lt;/secondary-title&gt;&lt;/titles&gt;&lt;periodical&gt;&lt;full-title&gt;Seminars in cell &amp;amp; developmental biology&lt;/full-title&gt;&lt;/periodical&gt;&lt;pages&gt;41-51&lt;/pages&gt;&lt;volume&gt;40&lt;/volume&gt;&lt;dates&gt;&lt;year&gt;2015&lt;/year&gt;&lt;/dates&gt;&lt;publisher&gt;Academic Press&lt;/publisher&gt;&lt;isbn&gt;1084-9521&lt;/isbn&gt;&lt;urls&gt;&lt;/urls&gt;&lt;/record&gt;&lt;/Cite&gt;&lt;/EndNote&gt;</w:instrText>
      </w:r>
      <w:r w:rsidR="00853F36"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(Minciacchi</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2015)</w:t>
      </w:r>
      <w:r w:rsidR="00853F36" w:rsidRPr="000C3393">
        <w:rPr>
          <w:rFonts w:ascii="Times New Roman" w:hAnsi="Times New Roman" w:cs="Times New Roman"/>
          <w:sz w:val="24"/>
          <w:szCs w:val="24"/>
        </w:rPr>
        <w:fldChar w:fldCharType="end"/>
      </w:r>
      <w:r w:rsidR="00853F36" w:rsidRPr="000C3393">
        <w:rPr>
          <w:rFonts w:ascii="Times New Roman" w:hAnsi="Times New Roman" w:cs="Times New Roman"/>
          <w:sz w:val="24"/>
          <w:szCs w:val="24"/>
        </w:rPr>
        <w:t xml:space="preserve">. </w:t>
      </w:r>
      <w:r w:rsidR="00716E81" w:rsidRPr="000C3393">
        <w:rPr>
          <w:rFonts w:ascii="Times New Roman" w:hAnsi="Times New Roman" w:cs="Times New Roman"/>
          <w:sz w:val="24"/>
          <w:szCs w:val="24"/>
        </w:rPr>
        <w:t>EV</w:t>
      </w:r>
      <w:r w:rsidR="00706B99" w:rsidRPr="000C3393">
        <w:rPr>
          <w:rFonts w:ascii="Times New Roman" w:hAnsi="Times New Roman" w:cs="Times New Roman"/>
          <w:sz w:val="24"/>
          <w:szCs w:val="24"/>
        </w:rPr>
        <w:t xml:space="preserve"> cargo consists of cytoplasmic material with </w:t>
      </w:r>
      <w:r w:rsidR="00AC3379" w:rsidRPr="000C3393">
        <w:rPr>
          <w:rFonts w:ascii="Times New Roman" w:hAnsi="Times New Roman" w:cs="Times New Roman"/>
          <w:sz w:val="24"/>
          <w:szCs w:val="24"/>
        </w:rPr>
        <w:t xml:space="preserve">selective and non-selectively </w:t>
      </w:r>
      <w:r w:rsidR="00706B99" w:rsidRPr="000C3393">
        <w:rPr>
          <w:rFonts w:ascii="Times New Roman" w:hAnsi="Times New Roman" w:cs="Times New Roman"/>
          <w:sz w:val="24"/>
          <w:szCs w:val="24"/>
        </w:rPr>
        <w:t>exported ribonucleic acids (RNA)</w:t>
      </w:r>
      <w:r w:rsidR="00E675AA">
        <w:rPr>
          <w:rFonts w:ascii="Times New Roman" w:hAnsi="Times New Roman" w:cs="Times New Roman"/>
          <w:sz w:val="24"/>
          <w:szCs w:val="24"/>
        </w:rPr>
        <w:t xml:space="preserve"> and </w:t>
      </w:r>
      <w:r w:rsidR="00706B99" w:rsidRPr="000C3393">
        <w:rPr>
          <w:rFonts w:ascii="Times New Roman" w:hAnsi="Times New Roman" w:cs="Times New Roman"/>
          <w:sz w:val="24"/>
          <w:szCs w:val="24"/>
        </w:rPr>
        <w:t xml:space="preserve">proteins due </w:t>
      </w:r>
      <w:r w:rsidR="00C1609C" w:rsidRPr="000C3393">
        <w:rPr>
          <w:rFonts w:ascii="Times New Roman" w:hAnsi="Times New Roman" w:cs="Times New Roman"/>
          <w:sz w:val="24"/>
          <w:szCs w:val="24"/>
        </w:rPr>
        <w:t xml:space="preserve">to </w:t>
      </w:r>
      <w:r w:rsidR="00706B99" w:rsidRPr="000C3393">
        <w:rPr>
          <w:rFonts w:ascii="Times New Roman" w:hAnsi="Times New Roman" w:cs="Times New Roman"/>
          <w:sz w:val="24"/>
          <w:szCs w:val="24"/>
        </w:rPr>
        <w:t xml:space="preserve">loading mechanisms </w:t>
      </w:r>
      <w:r w:rsidR="00C1609C" w:rsidRPr="000C3393">
        <w:rPr>
          <w:rFonts w:ascii="Times New Roman" w:hAnsi="Times New Roman" w:cs="Times New Roman"/>
          <w:sz w:val="24"/>
          <w:szCs w:val="24"/>
        </w:rPr>
        <w:t>by membrane</w:t>
      </w:r>
      <w:r w:rsidR="00706B99" w:rsidRPr="000C3393">
        <w:rPr>
          <w:rFonts w:ascii="Times New Roman" w:hAnsi="Times New Roman" w:cs="Times New Roman"/>
          <w:sz w:val="24"/>
          <w:szCs w:val="24"/>
        </w:rPr>
        <w:t xml:space="preserve"> proteins</w:t>
      </w:r>
      <w:r w:rsidR="00031795">
        <w:rPr>
          <w:rFonts w:ascii="Times New Roman" w:hAnsi="Times New Roman" w:cs="Times New Roman"/>
          <w:sz w:val="24"/>
          <w:szCs w:val="24"/>
        </w:rPr>
        <w:t xml:space="preserve"> </w:t>
      </w:r>
      <w:r w:rsidR="00AC3379"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&lt;EndNote&gt;&lt;Cite&gt;&lt;Author&gt;Stoorvogel&lt;/Author&gt;&lt;Year&gt;2015&lt;/Year&gt;&lt;RecNum&gt;130&lt;/RecNum&gt;&lt;DisplayText&gt;(Stoorvogel 2015)&lt;/DisplayText&gt;&lt;record&gt;&lt;rec-number&gt;130&lt;/rec-number&gt;&lt;foreign-keys&gt;&lt;key app="EN" db-id="fvaw9vd5rrfez2epavc5exebz02xt0vvvwrs" timestamp="1457326283"&gt;130&lt;/key&gt;&lt;/foreign-keys&gt;&lt;ref-type name="Journal Article"&gt;17&lt;/ref-type&gt;&lt;contributors&gt;&lt;authors&gt;&lt;author&gt;Stoorvogel, Willem&lt;/author&gt;&lt;/authors&gt;&lt;/contributors&gt;&lt;titles&gt;&lt;title&gt;Resolving sorting mechanisms into exosomes&lt;/title&gt;&lt;secondary-title&gt;Cell Res&lt;/secondary-title&gt;&lt;/titles&gt;&lt;periodical&gt;&lt;full-title&gt;Cell Res&lt;/full-title&gt;&lt;/periodical&gt;&lt;pages&gt;531-532&lt;/pages&gt;&lt;volume&gt;25&lt;/volume&gt;&lt;number&gt;5&lt;/number&gt;&lt;dates&gt;&lt;year&gt;2015&lt;/year&gt;&lt;pub-dates&gt;&lt;date&gt;05//print&lt;/date&gt;&lt;/pub-dates&gt;&lt;/dates&gt;&lt;publisher&gt;Shanghai Institutes for Biological Sciences, Chinese Academy of Sciences&lt;/publisher&gt;&lt;isbn&gt;1001-0602&lt;/isbn&gt;&lt;work-type&gt;Research Highlight&lt;/work-type&gt;&lt;urls&gt;&lt;related-urls&gt;&lt;url&gt;http://dx.doi.org/10.1038/cr.2015.39&lt;/url&gt;&lt;/related-urls&gt;&lt;/urls&gt;&lt;electronic-resource-num&gt;10.1038/cr.2015.39&lt;/electronic-resource-num&gt;&lt;/record&gt;&lt;/Cite&gt;&lt;/EndNote&gt;</w:instrText>
      </w:r>
      <w:r w:rsidR="00AC3379"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(Stoorvogel 2015)</w:t>
      </w:r>
      <w:r w:rsidR="00AC3379" w:rsidRPr="000C3393">
        <w:rPr>
          <w:rFonts w:ascii="Times New Roman" w:hAnsi="Times New Roman" w:cs="Times New Roman"/>
          <w:sz w:val="24"/>
          <w:szCs w:val="24"/>
        </w:rPr>
        <w:fldChar w:fldCharType="end"/>
      </w:r>
      <w:r w:rsidR="001052C0" w:rsidRPr="000C3393">
        <w:rPr>
          <w:rFonts w:ascii="Times New Roman" w:hAnsi="Times New Roman" w:cs="Times New Roman"/>
          <w:sz w:val="24"/>
          <w:szCs w:val="24"/>
        </w:rPr>
        <w:t>. T</w:t>
      </w:r>
      <w:r w:rsidR="00853F36" w:rsidRPr="000C3393">
        <w:rPr>
          <w:rFonts w:ascii="Times New Roman" w:hAnsi="Times New Roman" w:cs="Times New Roman"/>
          <w:sz w:val="24"/>
          <w:szCs w:val="24"/>
        </w:rPr>
        <w:t xml:space="preserve">his </w:t>
      </w:r>
      <w:r w:rsidR="001052C0" w:rsidRPr="000C3393">
        <w:rPr>
          <w:rFonts w:ascii="Times New Roman" w:hAnsi="Times New Roman" w:cs="Times New Roman"/>
          <w:sz w:val="24"/>
          <w:szCs w:val="24"/>
        </w:rPr>
        <w:t xml:space="preserve">method of </w:t>
      </w:r>
      <w:r w:rsidR="00853F36" w:rsidRPr="000C3393">
        <w:rPr>
          <w:rFonts w:ascii="Times New Roman" w:hAnsi="Times New Roman" w:cs="Times New Roman"/>
          <w:sz w:val="24"/>
          <w:szCs w:val="24"/>
        </w:rPr>
        <w:t>secretion facilitates long range intercellular communication, benefiting from homing mechanisms by surface proteins and enhanced stability of the contents due to being membrane bound</w:t>
      </w:r>
      <w:r w:rsidR="00031795">
        <w:rPr>
          <w:rFonts w:ascii="Times New Roman" w:hAnsi="Times New Roman" w:cs="Times New Roman"/>
          <w:sz w:val="24"/>
          <w:szCs w:val="24"/>
        </w:rPr>
        <w:t xml:space="preserve"> </w:t>
      </w:r>
      <w:r w:rsidR="00490181"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&lt;EndNote&gt;&lt;Cite&gt;&lt;Author&gt;Mulcahy&lt;/Author&gt;&lt;Year&gt;2014&lt;/Year&gt;&lt;RecNum&gt;131&lt;/RecNum&gt;&lt;DisplayText&gt;(Mulcahy&lt;style face="italic"&gt; et al.&lt;/style&gt; 2014)&lt;/DisplayText&gt;&lt;record&gt;&lt;rec-number&gt;131&lt;/rec-number&gt;&lt;foreign-keys&gt;&lt;key app="EN" db-id="fvaw9vd5rrfez2epavc5exebz02xt0vvvwrs" timestamp="1457326445"&gt;131&lt;/key&gt;&lt;/foreign-keys&gt;&lt;ref-type name="Journal Article"&gt;17&lt;/ref-type&gt;&lt;contributors&gt;&lt;authors&gt;&lt;author&gt;Mulcahy, Laura Ann&lt;/author&gt;&lt;author&gt;Pink, Ryan Charles&lt;/author&gt;&lt;author&gt;Carter, David Raul Francisco&lt;/author&gt;&lt;/authors&gt;&lt;/contributors&gt;&lt;titles&gt;&lt;title&gt;Routes and mechanisms of extracellular vesicle uptake&lt;/title&gt;&lt;secondary-title&gt;2014&lt;/secondary-title&gt;&lt;short-title&gt;Routes and mechanisms of extracellular vesicle uptake&lt;/short-title&gt;&lt;/titles&gt;&lt;periodical&gt;&lt;full-title&gt;2014&lt;/full-title&gt;&lt;/periodical&gt;&lt;edition&gt;2014-02-03&lt;/edition&gt;&lt;keywords&gt;&lt;keyword&gt;extracellular vesicles&lt;/keyword&gt;&lt;keyword&gt;exosome uptake&lt;/keyword&gt;&lt;keyword&gt;exosome internalisation&lt;/keyword&gt;&lt;keyword&gt;cell-exosome interaction&lt;/keyword&gt;&lt;keyword&gt;endocytosis&lt;/keyword&gt;&lt;/keywords&gt;&lt;dates&gt;&lt;year&gt;2014&lt;/year&gt;&lt;pub-dates&gt;&lt;date&gt;2014-08-04&lt;/date&gt;&lt;/pub-dates&gt;&lt;/dates&gt;&lt;work-type&gt;extracellular vesicles; exosome uptake; exosome internalisation; cell-exosome interaction; endocytosis&lt;/work-type&gt;&lt;urls&gt;&lt;related-urls&gt;&lt;url&gt;http://www.journalofextracellularvesicles.net/index.php/jev/article/view/24641&lt;/url&gt;&lt;/related-urls&gt;&lt;/urls&gt;&lt;/record&gt;&lt;/Cite&gt;&lt;/EndNote&gt;</w:instrText>
      </w:r>
      <w:r w:rsidR="00490181"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(Mulcahy</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2014)</w:t>
      </w:r>
      <w:r w:rsidR="00490181" w:rsidRPr="000C3393">
        <w:rPr>
          <w:rFonts w:ascii="Times New Roman" w:hAnsi="Times New Roman" w:cs="Times New Roman"/>
          <w:sz w:val="24"/>
          <w:szCs w:val="24"/>
        </w:rPr>
        <w:fldChar w:fldCharType="end"/>
      </w:r>
      <w:r w:rsidR="00853F36" w:rsidRPr="000C3393">
        <w:rPr>
          <w:rFonts w:ascii="Times New Roman" w:hAnsi="Times New Roman" w:cs="Times New Roman"/>
          <w:sz w:val="24"/>
          <w:szCs w:val="24"/>
        </w:rPr>
        <w:t>. Secretion an</w:t>
      </w:r>
      <w:r w:rsidR="00E3056B" w:rsidRPr="000C3393">
        <w:rPr>
          <w:rFonts w:ascii="Times New Roman" w:hAnsi="Times New Roman" w:cs="Times New Roman"/>
          <w:sz w:val="24"/>
          <w:szCs w:val="24"/>
        </w:rPr>
        <w:t xml:space="preserve">d </w:t>
      </w:r>
      <w:r w:rsidR="00885479">
        <w:rPr>
          <w:rFonts w:ascii="Times New Roman" w:hAnsi="Times New Roman" w:cs="Times New Roman"/>
          <w:sz w:val="24"/>
          <w:szCs w:val="24"/>
        </w:rPr>
        <w:t>uptake</w:t>
      </w:r>
      <w:r w:rsidR="00E675AA">
        <w:rPr>
          <w:rFonts w:ascii="Times New Roman" w:hAnsi="Times New Roman" w:cs="Times New Roman"/>
          <w:sz w:val="24"/>
          <w:szCs w:val="24"/>
        </w:rPr>
        <w:t xml:space="preserve"> </w:t>
      </w:r>
      <w:r w:rsidR="00853F36" w:rsidRPr="000C3393">
        <w:rPr>
          <w:rFonts w:ascii="Times New Roman" w:hAnsi="Times New Roman" w:cs="Times New Roman"/>
          <w:sz w:val="24"/>
          <w:szCs w:val="24"/>
        </w:rPr>
        <w:t xml:space="preserve">of the extracellular vesicles has been </w:t>
      </w:r>
      <w:r w:rsidR="00885479">
        <w:rPr>
          <w:rFonts w:ascii="Times New Roman" w:hAnsi="Times New Roman" w:cs="Times New Roman"/>
          <w:sz w:val="24"/>
          <w:szCs w:val="24"/>
        </w:rPr>
        <w:t>reported to influence</w:t>
      </w:r>
      <w:r w:rsidR="00853F36" w:rsidRPr="000C3393">
        <w:rPr>
          <w:rFonts w:ascii="Times New Roman" w:hAnsi="Times New Roman" w:cs="Times New Roman"/>
          <w:sz w:val="24"/>
          <w:szCs w:val="24"/>
        </w:rPr>
        <w:t xml:space="preserve"> a</w:t>
      </w:r>
      <w:r w:rsidR="00873DDC" w:rsidRPr="000C3393">
        <w:rPr>
          <w:rFonts w:ascii="Times New Roman" w:hAnsi="Times New Roman" w:cs="Times New Roman"/>
          <w:sz w:val="24"/>
          <w:szCs w:val="24"/>
        </w:rPr>
        <w:t xml:space="preserve"> range of biological processes, such as, </w:t>
      </w:r>
      <w:r w:rsidR="00853F36" w:rsidRPr="000C3393">
        <w:rPr>
          <w:rFonts w:ascii="Times New Roman" w:hAnsi="Times New Roman" w:cs="Times New Roman"/>
          <w:sz w:val="24"/>
          <w:szCs w:val="24"/>
        </w:rPr>
        <w:t>the selectively export</w:t>
      </w:r>
      <w:r w:rsidR="00885479">
        <w:rPr>
          <w:rFonts w:ascii="Times New Roman" w:hAnsi="Times New Roman" w:cs="Times New Roman"/>
          <w:sz w:val="24"/>
          <w:szCs w:val="24"/>
        </w:rPr>
        <w:t xml:space="preserve"> of</w:t>
      </w:r>
      <w:r w:rsidR="00853F36" w:rsidRPr="000C3393">
        <w:rPr>
          <w:rFonts w:ascii="Times New Roman" w:hAnsi="Times New Roman" w:cs="Times New Roman"/>
          <w:sz w:val="24"/>
          <w:szCs w:val="24"/>
        </w:rPr>
        <w:t xml:space="preserve"> cytokines in immunological responses and establishing a pre-metastatic niche in cancer progression</w:t>
      </w:r>
      <w:r w:rsidR="00031795">
        <w:rPr>
          <w:rFonts w:ascii="Times New Roman" w:hAnsi="Times New Roman" w:cs="Times New Roman"/>
          <w:sz w:val="24"/>
          <w:szCs w:val="24"/>
        </w:rPr>
        <w:t xml:space="preserve"> </w:t>
      </w:r>
      <w:r w:rsidR="00853F36" w:rsidRPr="000C3393">
        <w:rPr>
          <w:rFonts w:ascii="Times New Roman" w:hAnsi="Times New Roman" w:cs="Times New Roman"/>
          <w:sz w:val="24"/>
          <w:szCs w:val="24"/>
        </w:rPr>
        <w:fldChar w:fldCharType="begin">
          <w:fldData xml:space="preserve">PEVuZE5vdGU+PENpdGU+PEF1dGhvcj5EZSBUb3JvPC9BdXRob3I+PFllYXI+MjAxNTwvWWVhcj48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PEVuZE5vdGU+PENpdGU+PEF1dGhvcj5EZSBUb3JvPC9BdXRob3I+PFllYXI+MjAxNTwvWWVhcj48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853F36" w:rsidRPr="000C3393">
        <w:rPr>
          <w:rFonts w:ascii="Times New Roman" w:hAnsi="Times New Roman" w:cs="Times New Roman"/>
          <w:sz w:val="24"/>
          <w:szCs w:val="24"/>
        </w:rPr>
      </w:r>
      <w:r w:rsidR="00853F36"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(Campos</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2015; De Toro</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2015)</w:t>
      </w:r>
      <w:r w:rsidR="00853F36" w:rsidRPr="000C3393">
        <w:rPr>
          <w:rFonts w:ascii="Times New Roman" w:hAnsi="Times New Roman" w:cs="Times New Roman"/>
          <w:sz w:val="24"/>
          <w:szCs w:val="24"/>
        </w:rPr>
        <w:fldChar w:fldCharType="end"/>
      </w:r>
      <w:r w:rsidR="008A3D86">
        <w:rPr>
          <w:rFonts w:ascii="Times New Roman" w:hAnsi="Times New Roman" w:cs="Times New Roman"/>
          <w:sz w:val="24"/>
          <w:szCs w:val="24"/>
        </w:rPr>
        <w:t xml:space="preserve">. </w:t>
      </w:r>
      <w:r w:rsidR="00885479">
        <w:rPr>
          <w:rFonts w:ascii="Times New Roman" w:hAnsi="Times New Roman" w:cs="Times New Roman"/>
          <w:sz w:val="24"/>
          <w:szCs w:val="24"/>
        </w:rPr>
        <w:t>Therefore</w:t>
      </w:r>
      <w:r w:rsidR="00853F36" w:rsidRPr="000C3393">
        <w:rPr>
          <w:rFonts w:ascii="Times New Roman" w:hAnsi="Times New Roman" w:cs="Times New Roman"/>
          <w:sz w:val="24"/>
          <w:szCs w:val="24"/>
        </w:rPr>
        <w:t>, understandi</w:t>
      </w:r>
      <w:r w:rsidR="00233064" w:rsidRPr="000C3393">
        <w:rPr>
          <w:rFonts w:ascii="Times New Roman" w:hAnsi="Times New Roman" w:cs="Times New Roman"/>
          <w:sz w:val="24"/>
          <w:szCs w:val="24"/>
        </w:rPr>
        <w:t>ng the cargo loading mechanisms</w:t>
      </w:r>
      <w:r w:rsidR="002262ED">
        <w:rPr>
          <w:rFonts w:ascii="Times New Roman" w:hAnsi="Times New Roman" w:cs="Times New Roman"/>
          <w:sz w:val="24"/>
          <w:szCs w:val="24"/>
        </w:rPr>
        <w:t>, particularly miRNAs,</w:t>
      </w:r>
      <w:r w:rsidR="00853F36" w:rsidRPr="000C3393">
        <w:rPr>
          <w:rFonts w:ascii="Times New Roman" w:hAnsi="Times New Roman" w:cs="Times New Roman"/>
          <w:sz w:val="24"/>
          <w:szCs w:val="24"/>
        </w:rPr>
        <w:t xml:space="preserve"> can reveal how certa</w:t>
      </w:r>
      <w:r w:rsidR="00233064" w:rsidRPr="000C3393">
        <w:rPr>
          <w:rFonts w:ascii="Times New Roman" w:hAnsi="Times New Roman" w:cs="Times New Roman"/>
          <w:sz w:val="24"/>
          <w:szCs w:val="24"/>
        </w:rPr>
        <w:t>i</w:t>
      </w:r>
      <w:r w:rsidR="004257A5" w:rsidRPr="000C3393">
        <w:rPr>
          <w:rFonts w:ascii="Times New Roman" w:hAnsi="Times New Roman" w:cs="Times New Roman"/>
          <w:sz w:val="24"/>
          <w:szCs w:val="24"/>
        </w:rPr>
        <w:t xml:space="preserve">n </w:t>
      </w:r>
      <w:r w:rsidRPr="000C3393">
        <w:rPr>
          <w:rFonts w:ascii="Times New Roman" w:hAnsi="Times New Roman" w:cs="Times New Roman"/>
          <w:sz w:val="24"/>
          <w:szCs w:val="24"/>
        </w:rPr>
        <w:t>inter</w:t>
      </w:r>
      <w:r w:rsidR="004257A5" w:rsidRPr="000C3393">
        <w:rPr>
          <w:rFonts w:ascii="Times New Roman" w:hAnsi="Times New Roman" w:cs="Times New Roman"/>
          <w:sz w:val="24"/>
          <w:szCs w:val="24"/>
        </w:rPr>
        <w:t>cellular communications are mediated</w:t>
      </w:r>
      <w:r w:rsidR="00E675AA">
        <w:rPr>
          <w:rFonts w:ascii="Times New Roman" w:hAnsi="Times New Roman" w:cs="Times New Roman"/>
          <w:sz w:val="24"/>
          <w:szCs w:val="24"/>
        </w:rPr>
        <w:t>.</w:t>
      </w:r>
      <w:r w:rsidR="002262ED">
        <w:rPr>
          <w:rFonts w:ascii="Times New Roman" w:hAnsi="Times New Roman" w:cs="Times New Roman"/>
          <w:sz w:val="24"/>
          <w:szCs w:val="24"/>
        </w:rPr>
        <w:t xml:space="preserve"> </w:t>
      </w:r>
    </w:p>
    <w:p w14:paraId="34AAD018" w14:textId="1D55338D" w:rsidR="00F216BD" w:rsidRPr="00002BB9" w:rsidRDefault="00501F12" w:rsidP="00002BB9">
      <w:pPr>
        <w:pStyle w:val="Heading2"/>
        <w:spacing w:line="480" w:lineRule="auto"/>
        <w:rPr>
          <w:rFonts w:ascii="Times New Roman" w:hAnsi="Times New Roman" w:cs="Times New Roman"/>
          <w:b/>
          <w:sz w:val="24"/>
        </w:rPr>
      </w:pPr>
      <w:bookmarkStart w:id="6" w:name="_Toc445921964"/>
      <w:r w:rsidRPr="000C3393">
        <w:rPr>
          <w:rFonts w:ascii="Times New Roman" w:hAnsi="Times New Roman" w:cs="Times New Roman"/>
          <w:b/>
          <w:noProof/>
          <w:sz w:val="24"/>
          <w:szCs w:val="24"/>
          <w:lang w:eastAsia="en-AU"/>
        </w:rPr>
        <w:lastRenderedPageBreak/>
        <mc:AlternateContent>
          <mc:Choice Requires="wps">
            <w:drawing>
              <wp:anchor distT="0" distB="0" distL="114300" distR="114300" simplePos="0" relativeHeight="251673600" behindDoc="1" locked="0" layoutInCell="1" allowOverlap="1" wp14:anchorId="7AEFC231" wp14:editId="5AF9D466">
                <wp:simplePos x="0" y="0"/>
                <wp:positionH relativeFrom="column">
                  <wp:posOffset>2540</wp:posOffset>
                </wp:positionH>
                <wp:positionV relativeFrom="paragraph">
                  <wp:posOffset>21590</wp:posOffset>
                </wp:positionV>
                <wp:extent cx="5676265" cy="6848475"/>
                <wp:effectExtent l="0" t="0" r="635" b="9525"/>
                <wp:wrapTight wrapText="bothSides">
                  <wp:wrapPolygon edited="0">
                    <wp:start x="0" y="0"/>
                    <wp:lineTo x="0" y="21570"/>
                    <wp:lineTo x="21530" y="21570"/>
                    <wp:lineTo x="21530"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265" cy="6848475"/>
                        </a:xfrm>
                        <a:prstGeom prst="rect">
                          <a:avLst/>
                        </a:prstGeom>
                        <a:solidFill>
                          <a:srgbClr val="FFFFFF"/>
                        </a:solidFill>
                        <a:ln w="9525">
                          <a:noFill/>
                          <a:miter lim="800000"/>
                          <a:headEnd/>
                          <a:tailEnd/>
                        </a:ln>
                      </wps:spPr>
                      <wps:txbx>
                        <w:txbxContent>
                          <w:p w14:paraId="0FC38FEB" w14:textId="77777777" w:rsidR="00870EE1" w:rsidRDefault="00870EE1" w:rsidP="00501F12">
                            <w:r>
                              <w:rPr>
                                <w:noProof/>
                                <w:lang w:eastAsia="en-AU"/>
                              </w:rPr>
                              <w:t xml:space="preserve"> </w:t>
                            </w:r>
                            <w:r>
                              <w:rPr>
                                <w:noProof/>
                                <w:lang w:eastAsia="en-AU"/>
                              </w:rPr>
                              <w:drawing>
                                <wp:inline distT="0" distB="0" distL="0" distR="0" wp14:anchorId="0941CD16" wp14:editId="3C6582BC">
                                  <wp:extent cx="5442592" cy="36290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75" b="-1"/>
                                          <a:stretch/>
                                        </pic:blipFill>
                                        <pic:spPr bwMode="auto">
                                          <a:xfrm>
                                            <a:off x="0" y="0"/>
                                            <a:ext cx="5444505" cy="3630301"/>
                                          </a:xfrm>
                                          <a:prstGeom prst="rect">
                                            <a:avLst/>
                                          </a:prstGeom>
                                          <a:ln>
                                            <a:noFill/>
                                          </a:ln>
                                          <a:extLst>
                                            <a:ext uri="{53640926-AAD7-44D8-BBD7-CCE9431645EC}">
                                              <a14:shadowObscured xmlns:a14="http://schemas.microsoft.com/office/drawing/2010/main"/>
                                            </a:ext>
                                          </a:extLst>
                                        </pic:spPr>
                                      </pic:pic>
                                    </a:graphicData>
                                  </a:graphic>
                                </wp:inline>
                              </w:drawing>
                            </w:r>
                          </w:p>
                          <w:p w14:paraId="5C74D5FA" w14:textId="77777777" w:rsidR="00870EE1" w:rsidRPr="0069789F" w:rsidRDefault="00870EE1" w:rsidP="00501F12">
                            <w:pPr>
                              <w:pStyle w:val="NoSpacing"/>
                              <w:spacing w:line="480" w:lineRule="auto"/>
                              <w:rPr>
                                <w:rFonts w:ascii="Times New Roman" w:hAnsi="Times New Roman" w:cs="Times New Roman"/>
                                <w:sz w:val="24"/>
                                <w:szCs w:val="24"/>
                              </w:rPr>
                            </w:pPr>
                            <w:r w:rsidRPr="000C3393">
                              <w:rPr>
                                <w:rFonts w:ascii="Times New Roman" w:hAnsi="Times New Roman" w:cs="Times New Roman"/>
                                <w:b/>
                                <w:sz w:val="24"/>
                                <w:szCs w:val="24"/>
                              </w:rPr>
                              <w:t>Figure 1: Extracellular vesicles, secreted miRNAs and their function.</w:t>
                            </w:r>
                            <w:r w:rsidRPr="000C3393">
                              <w:rPr>
                                <w:rFonts w:ascii="Times New Roman" w:hAnsi="Times New Roman" w:cs="Times New Roman"/>
                                <w:sz w:val="24"/>
                                <w:szCs w:val="24"/>
                              </w:rPr>
                              <w:t xml:space="preserve"> EVs are formed in two different ways: from budding of the plasma membrane to form microvesicles and from </w:t>
                            </w:r>
                            <w:r>
                              <w:rPr>
                                <w:rFonts w:ascii="Times New Roman" w:hAnsi="Times New Roman" w:cs="Times New Roman"/>
                                <w:sz w:val="24"/>
                                <w:szCs w:val="24"/>
                              </w:rPr>
                              <w:t>fusion of the multivesicular bodies (</w:t>
                            </w:r>
                            <w:r w:rsidRPr="000C3393">
                              <w:rPr>
                                <w:rFonts w:ascii="Times New Roman" w:hAnsi="Times New Roman" w:cs="Times New Roman"/>
                                <w:sz w:val="24"/>
                                <w:szCs w:val="24"/>
                              </w:rPr>
                              <w:t>MVBs</w:t>
                            </w:r>
                            <w:r>
                              <w:rPr>
                                <w:rFonts w:ascii="Times New Roman" w:hAnsi="Times New Roman" w:cs="Times New Roman"/>
                                <w:sz w:val="24"/>
                                <w:szCs w:val="24"/>
                              </w:rPr>
                              <w:t>) with the plasma membrane to release</w:t>
                            </w:r>
                            <w:r w:rsidRPr="000C3393">
                              <w:rPr>
                                <w:rFonts w:ascii="Times New Roman" w:hAnsi="Times New Roman" w:cs="Times New Roman"/>
                                <w:sz w:val="24"/>
                                <w:szCs w:val="24"/>
                              </w:rPr>
                              <w:t xml:space="preserve"> exosomes. This process requires use of cholesterol rich lipid rafts (green) for formation, facilitated by raft associated proteins</w:t>
                            </w:r>
                            <w:r>
                              <w:rPr>
                                <w:rFonts w:ascii="Times New Roman" w:hAnsi="Times New Roman" w:cs="Times New Roman"/>
                                <w:sz w:val="24"/>
                                <w:szCs w:val="24"/>
                              </w:rPr>
                              <w:t xml:space="preserve"> (purple and red triangles)</w:t>
                            </w:r>
                            <w:r w:rsidRPr="000C3393">
                              <w:rPr>
                                <w:rFonts w:ascii="Times New Roman" w:hAnsi="Times New Roman" w:cs="Times New Roman"/>
                                <w:sz w:val="24"/>
                                <w:szCs w:val="24"/>
                              </w:rPr>
                              <w:t xml:space="preserve">. EV </w:t>
                            </w:r>
                            <w:r>
                              <w:rPr>
                                <w:rFonts w:ascii="Times New Roman" w:hAnsi="Times New Roman" w:cs="Times New Roman"/>
                                <w:sz w:val="24"/>
                                <w:szCs w:val="24"/>
                              </w:rPr>
                              <w:t>contents includes miRNAs. T</w:t>
                            </w:r>
                            <w:r w:rsidRPr="000C3393">
                              <w:rPr>
                                <w:rFonts w:ascii="Times New Roman" w:hAnsi="Times New Roman" w:cs="Times New Roman"/>
                                <w:sz w:val="24"/>
                                <w:szCs w:val="24"/>
                              </w:rPr>
                              <w:t>he recruitment of the RISC and associated protein</w:t>
                            </w:r>
                            <w:r>
                              <w:rPr>
                                <w:rFonts w:ascii="Times New Roman" w:hAnsi="Times New Roman" w:cs="Times New Roman"/>
                                <w:sz w:val="24"/>
                                <w:szCs w:val="24"/>
                              </w:rPr>
                              <w:t>s to the</w:t>
                            </w:r>
                            <w:r w:rsidRPr="000C3393">
                              <w:rPr>
                                <w:rFonts w:ascii="Times New Roman" w:hAnsi="Times New Roman" w:cs="Times New Roman"/>
                                <w:sz w:val="24"/>
                                <w:szCs w:val="24"/>
                              </w:rPr>
                              <w:t xml:space="preserve"> target mRNA </w:t>
                            </w:r>
                            <w:r>
                              <w:rPr>
                                <w:rFonts w:ascii="Times New Roman" w:hAnsi="Times New Roman" w:cs="Times New Roman"/>
                                <w:sz w:val="24"/>
                                <w:szCs w:val="24"/>
                              </w:rPr>
                              <w:t>occurs by miRNA</w:t>
                            </w:r>
                            <w:r w:rsidRPr="000C3393">
                              <w:rPr>
                                <w:rFonts w:ascii="Times New Roman" w:hAnsi="Times New Roman" w:cs="Times New Roman"/>
                                <w:sz w:val="24"/>
                                <w:szCs w:val="24"/>
                              </w:rPr>
                              <w:t xml:space="preserve"> binding</w:t>
                            </w:r>
                            <w:r>
                              <w:rPr>
                                <w:rFonts w:ascii="Times New Roman" w:hAnsi="Times New Roman" w:cs="Times New Roman"/>
                                <w:sz w:val="24"/>
                                <w:szCs w:val="24"/>
                              </w:rPr>
                              <w:t>, which promotes the suppression of protein translation by transcript degradation</w:t>
                            </w:r>
                            <w:r w:rsidRPr="000C3393">
                              <w:rPr>
                                <w:rFonts w:ascii="Times New Roman" w:hAnsi="Times New Roman" w:cs="Times New Roman"/>
                                <w:sz w:val="24"/>
                                <w:szCs w:val="24"/>
                              </w:rPr>
                              <w:t xml:space="preserve">. </w:t>
                            </w:r>
                            <w:r>
                              <w:rPr>
                                <w:rFonts w:ascii="Times New Roman" w:hAnsi="Times New Roman" w:cs="Times New Roman"/>
                                <w:sz w:val="24"/>
                                <w:szCs w:val="24"/>
                              </w:rPr>
                              <w:t>Addition</w:t>
                            </w:r>
                            <w:r w:rsidRPr="000C3393">
                              <w:rPr>
                                <w:rFonts w:ascii="Times New Roman" w:hAnsi="Times New Roman" w:cs="Times New Roman"/>
                                <w:sz w:val="24"/>
                                <w:szCs w:val="24"/>
                              </w:rPr>
                              <w:t xml:space="preserve"> of </w:t>
                            </w:r>
                            <w:r>
                              <w:rPr>
                                <w:rFonts w:ascii="Times New Roman" w:hAnsi="Times New Roman" w:cs="Times New Roman"/>
                                <w:sz w:val="24"/>
                                <w:szCs w:val="24"/>
                              </w:rPr>
                              <w:t xml:space="preserve">EV </w:t>
                            </w:r>
                            <w:r w:rsidRPr="000C3393">
                              <w:rPr>
                                <w:rFonts w:ascii="Times New Roman" w:hAnsi="Times New Roman" w:cs="Times New Roman"/>
                                <w:sz w:val="24"/>
                                <w:szCs w:val="24"/>
                              </w:rPr>
                              <w:t xml:space="preserve">miRNAs to the </w:t>
                            </w:r>
                            <w:r>
                              <w:rPr>
                                <w:rFonts w:ascii="Times New Roman" w:hAnsi="Times New Roman" w:cs="Times New Roman"/>
                                <w:sz w:val="24"/>
                                <w:szCs w:val="24"/>
                              </w:rPr>
                              <w:t xml:space="preserve">endogenous miRNA population in the </w:t>
                            </w:r>
                            <w:r w:rsidRPr="000C3393">
                              <w:rPr>
                                <w:rFonts w:ascii="Times New Roman" w:hAnsi="Times New Roman" w:cs="Times New Roman"/>
                                <w:sz w:val="24"/>
                                <w:szCs w:val="24"/>
                              </w:rPr>
                              <w:t xml:space="preserve">recipient cell </w:t>
                            </w:r>
                            <w:r>
                              <w:rPr>
                                <w:rFonts w:ascii="Times New Roman" w:hAnsi="Times New Roman" w:cs="Times New Roman"/>
                                <w:sz w:val="24"/>
                                <w:szCs w:val="24"/>
                              </w:rPr>
                              <w:t>facilitates altered protein and pathway activity.</w:t>
                            </w:r>
                          </w:p>
                        </w:txbxContent>
                      </wps:txbx>
                      <wps:bodyPr rot="0" vert="horz" wrap="square" lIns="91440" tIns="45720" rIns="91440" bIns="45720" anchor="t" anchorCtr="0">
                        <a:noAutofit/>
                      </wps:bodyPr>
                    </wps:wsp>
                  </a:graphicData>
                </a:graphic>
              </wp:anchor>
            </w:drawing>
          </mc:Choice>
          <mc:Fallback>
            <w:pict>
              <v:shapetype w14:anchorId="7AEFC231" id="_x0000_t202" coordsize="21600,21600" o:spt="202" path="m,l,21600r21600,l21600,xe">
                <v:stroke joinstyle="miter"/>
                <v:path gradientshapeok="t" o:connecttype="rect"/>
              </v:shapetype>
              <v:shape id="Text Box 2" o:spid="_x0000_s1026" type="#_x0000_t202" style="position:absolute;margin-left:.2pt;margin-top:1.7pt;width:446.95pt;height:539.2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" stroked="f">
                <v:textbox>
                  <w:txbxContent>
                    <w:p w14:paraId="0FC38FEB" w14:textId="77777777" w:rsidR="00870EE1" w:rsidRDefault="00870EE1" w:rsidP="00501F12">
                      <w:r>
                        <w:rPr>
                          <w:noProof/>
                          <w:lang w:eastAsia="en-AU"/>
                        </w:rPr>
                        <w:t xml:space="preserve"> </w:t>
                      </w:r>
                      <w:r>
                        <w:rPr>
                          <w:noProof/>
                          <w:lang w:eastAsia="en-AU"/>
                        </w:rPr>
                        <w:drawing>
                          <wp:inline distT="0" distB="0" distL="0" distR="0" wp14:anchorId="0941CD16" wp14:editId="3C6582BC">
                            <wp:extent cx="5442592" cy="36290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75" b="-1"/>
                                    <a:stretch/>
                                  </pic:blipFill>
                                  <pic:spPr bwMode="auto">
                                    <a:xfrm>
                                      <a:off x="0" y="0"/>
                                      <a:ext cx="5444505" cy="3630301"/>
                                    </a:xfrm>
                                    <a:prstGeom prst="rect">
                                      <a:avLst/>
                                    </a:prstGeom>
                                    <a:ln>
                                      <a:noFill/>
                                    </a:ln>
                                    <a:extLst>
                                      <a:ext uri="{53640926-AAD7-44D8-BBD7-CCE9431645EC}">
                                        <a14:shadowObscured xmlns:a14="http://schemas.microsoft.com/office/drawing/2010/main"/>
                                      </a:ext>
                                    </a:extLst>
                                  </pic:spPr>
                                </pic:pic>
                              </a:graphicData>
                            </a:graphic>
                          </wp:inline>
                        </w:drawing>
                      </w:r>
                    </w:p>
                    <w:p w14:paraId="5C74D5FA" w14:textId="77777777" w:rsidR="00870EE1" w:rsidRPr="0069789F" w:rsidRDefault="00870EE1" w:rsidP="00501F12">
                      <w:pPr>
                        <w:pStyle w:val="NoSpacing"/>
                        <w:spacing w:line="480" w:lineRule="auto"/>
                        <w:rPr>
                          <w:rFonts w:ascii="Times New Roman" w:hAnsi="Times New Roman" w:cs="Times New Roman"/>
                          <w:sz w:val="24"/>
                          <w:szCs w:val="24"/>
                        </w:rPr>
                      </w:pPr>
                      <w:r w:rsidRPr="000C3393">
                        <w:rPr>
                          <w:rFonts w:ascii="Times New Roman" w:hAnsi="Times New Roman" w:cs="Times New Roman"/>
                          <w:b/>
                          <w:sz w:val="24"/>
                          <w:szCs w:val="24"/>
                        </w:rPr>
                        <w:t>Figure 1: Extracellular vesicles, secreted miRNAs and their function.</w:t>
                      </w:r>
                      <w:r w:rsidRPr="000C3393">
                        <w:rPr>
                          <w:rFonts w:ascii="Times New Roman" w:hAnsi="Times New Roman" w:cs="Times New Roman"/>
                          <w:sz w:val="24"/>
                          <w:szCs w:val="24"/>
                        </w:rPr>
                        <w:t xml:space="preserve"> EVs are formed in two different ways: from budding of the plasma membrane to form microvesicles and from </w:t>
                      </w:r>
                      <w:r>
                        <w:rPr>
                          <w:rFonts w:ascii="Times New Roman" w:hAnsi="Times New Roman" w:cs="Times New Roman"/>
                          <w:sz w:val="24"/>
                          <w:szCs w:val="24"/>
                        </w:rPr>
                        <w:t>fusion of the multivesicular bodies (</w:t>
                      </w:r>
                      <w:r w:rsidRPr="000C3393">
                        <w:rPr>
                          <w:rFonts w:ascii="Times New Roman" w:hAnsi="Times New Roman" w:cs="Times New Roman"/>
                          <w:sz w:val="24"/>
                          <w:szCs w:val="24"/>
                        </w:rPr>
                        <w:t>MVBs</w:t>
                      </w:r>
                      <w:r>
                        <w:rPr>
                          <w:rFonts w:ascii="Times New Roman" w:hAnsi="Times New Roman" w:cs="Times New Roman"/>
                          <w:sz w:val="24"/>
                          <w:szCs w:val="24"/>
                        </w:rPr>
                        <w:t>) with the plasma membrane to release</w:t>
                      </w:r>
                      <w:r w:rsidRPr="000C3393">
                        <w:rPr>
                          <w:rFonts w:ascii="Times New Roman" w:hAnsi="Times New Roman" w:cs="Times New Roman"/>
                          <w:sz w:val="24"/>
                          <w:szCs w:val="24"/>
                        </w:rPr>
                        <w:t xml:space="preserve"> exosomes. This process requires use of cholesterol rich lipid rafts (green) for formation, facilitated by raft associated proteins</w:t>
                      </w:r>
                      <w:r>
                        <w:rPr>
                          <w:rFonts w:ascii="Times New Roman" w:hAnsi="Times New Roman" w:cs="Times New Roman"/>
                          <w:sz w:val="24"/>
                          <w:szCs w:val="24"/>
                        </w:rPr>
                        <w:t xml:space="preserve"> (purple and red triangles)</w:t>
                      </w:r>
                      <w:r w:rsidRPr="000C3393">
                        <w:rPr>
                          <w:rFonts w:ascii="Times New Roman" w:hAnsi="Times New Roman" w:cs="Times New Roman"/>
                          <w:sz w:val="24"/>
                          <w:szCs w:val="24"/>
                        </w:rPr>
                        <w:t xml:space="preserve">. EV </w:t>
                      </w:r>
                      <w:r>
                        <w:rPr>
                          <w:rFonts w:ascii="Times New Roman" w:hAnsi="Times New Roman" w:cs="Times New Roman"/>
                          <w:sz w:val="24"/>
                          <w:szCs w:val="24"/>
                        </w:rPr>
                        <w:t>contents includes miRNAs. T</w:t>
                      </w:r>
                      <w:r w:rsidRPr="000C3393">
                        <w:rPr>
                          <w:rFonts w:ascii="Times New Roman" w:hAnsi="Times New Roman" w:cs="Times New Roman"/>
                          <w:sz w:val="24"/>
                          <w:szCs w:val="24"/>
                        </w:rPr>
                        <w:t>he recruitment of the RISC and associated protein</w:t>
                      </w:r>
                      <w:r>
                        <w:rPr>
                          <w:rFonts w:ascii="Times New Roman" w:hAnsi="Times New Roman" w:cs="Times New Roman"/>
                          <w:sz w:val="24"/>
                          <w:szCs w:val="24"/>
                        </w:rPr>
                        <w:t>s to the</w:t>
                      </w:r>
                      <w:r w:rsidRPr="000C3393">
                        <w:rPr>
                          <w:rFonts w:ascii="Times New Roman" w:hAnsi="Times New Roman" w:cs="Times New Roman"/>
                          <w:sz w:val="24"/>
                          <w:szCs w:val="24"/>
                        </w:rPr>
                        <w:t xml:space="preserve"> target mRNA </w:t>
                      </w:r>
                      <w:r>
                        <w:rPr>
                          <w:rFonts w:ascii="Times New Roman" w:hAnsi="Times New Roman" w:cs="Times New Roman"/>
                          <w:sz w:val="24"/>
                          <w:szCs w:val="24"/>
                        </w:rPr>
                        <w:t>occurs by miRNA</w:t>
                      </w:r>
                      <w:r w:rsidRPr="000C3393">
                        <w:rPr>
                          <w:rFonts w:ascii="Times New Roman" w:hAnsi="Times New Roman" w:cs="Times New Roman"/>
                          <w:sz w:val="24"/>
                          <w:szCs w:val="24"/>
                        </w:rPr>
                        <w:t xml:space="preserve"> binding</w:t>
                      </w:r>
                      <w:r>
                        <w:rPr>
                          <w:rFonts w:ascii="Times New Roman" w:hAnsi="Times New Roman" w:cs="Times New Roman"/>
                          <w:sz w:val="24"/>
                          <w:szCs w:val="24"/>
                        </w:rPr>
                        <w:t>, which promotes the suppression of protein translation by transcript degradation</w:t>
                      </w:r>
                      <w:r w:rsidRPr="000C3393">
                        <w:rPr>
                          <w:rFonts w:ascii="Times New Roman" w:hAnsi="Times New Roman" w:cs="Times New Roman"/>
                          <w:sz w:val="24"/>
                          <w:szCs w:val="24"/>
                        </w:rPr>
                        <w:t xml:space="preserve">. </w:t>
                      </w:r>
                      <w:r>
                        <w:rPr>
                          <w:rFonts w:ascii="Times New Roman" w:hAnsi="Times New Roman" w:cs="Times New Roman"/>
                          <w:sz w:val="24"/>
                          <w:szCs w:val="24"/>
                        </w:rPr>
                        <w:t>Addition</w:t>
                      </w:r>
                      <w:r w:rsidRPr="000C3393">
                        <w:rPr>
                          <w:rFonts w:ascii="Times New Roman" w:hAnsi="Times New Roman" w:cs="Times New Roman"/>
                          <w:sz w:val="24"/>
                          <w:szCs w:val="24"/>
                        </w:rPr>
                        <w:t xml:space="preserve"> of </w:t>
                      </w:r>
                      <w:r>
                        <w:rPr>
                          <w:rFonts w:ascii="Times New Roman" w:hAnsi="Times New Roman" w:cs="Times New Roman"/>
                          <w:sz w:val="24"/>
                          <w:szCs w:val="24"/>
                        </w:rPr>
                        <w:t xml:space="preserve">EV </w:t>
                      </w:r>
                      <w:r w:rsidRPr="000C3393">
                        <w:rPr>
                          <w:rFonts w:ascii="Times New Roman" w:hAnsi="Times New Roman" w:cs="Times New Roman"/>
                          <w:sz w:val="24"/>
                          <w:szCs w:val="24"/>
                        </w:rPr>
                        <w:t xml:space="preserve">miRNAs to the </w:t>
                      </w:r>
                      <w:r>
                        <w:rPr>
                          <w:rFonts w:ascii="Times New Roman" w:hAnsi="Times New Roman" w:cs="Times New Roman"/>
                          <w:sz w:val="24"/>
                          <w:szCs w:val="24"/>
                        </w:rPr>
                        <w:t xml:space="preserve">endogenous miRNA population in the </w:t>
                      </w:r>
                      <w:r w:rsidRPr="000C3393">
                        <w:rPr>
                          <w:rFonts w:ascii="Times New Roman" w:hAnsi="Times New Roman" w:cs="Times New Roman"/>
                          <w:sz w:val="24"/>
                          <w:szCs w:val="24"/>
                        </w:rPr>
                        <w:t xml:space="preserve">recipient cell </w:t>
                      </w:r>
                      <w:r>
                        <w:rPr>
                          <w:rFonts w:ascii="Times New Roman" w:hAnsi="Times New Roman" w:cs="Times New Roman"/>
                          <w:sz w:val="24"/>
                          <w:szCs w:val="24"/>
                        </w:rPr>
                        <w:t>facilitates altered protein and pathway activity.</w:t>
                      </w:r>
                    </w:p>
                  </w:txbxContent>
                </v:textbox>
                <w10:wrap type="tight"/>
              </v:shape>
            </w:pict>
          </mc:Fallback>
        </mc:AlternateContent>
      </w:r>
      <w:r w:rsidR="00F216BD" w:rsidRPr="00002BB9">
        <w:rPr>
          <w:rFonts w:ascii="Times New Roman" w:hAnsi="Times New Roman" w:cs="Times New Roman"/>
          <w:b/>
          <w:sz w:val="24"/>
        </w:rPr>
        <w:t>Lipid raft domains and EV cargo sorting</w:t>
      </w:r>
      <w:bookmarkEnd w:id="6"/>
    </w:p>
    <w:p w14:paraId="77CAF14D" w14:textId="30944908" w:rsidR="004551D3" w:rsidRPr="000C3393" w:rsidRDefault="00617984" w:rsidP="00501F12">
      <w:pPr>
        <w:pStyle w:val="NoSpacing"/>
        <w:spacing w:line="480" w:lineRule="auto"/>
        <w:ind w:firstLine="142"/>
        <w:rPr>
          <w:rFonts w:ascii="Times New Roman" w:hAnsi="Times New Roman" w:cs="Times New Roman"/>
          <w:sz w:val="24"/>
          <w:szCs w:val="24"/>
        </w:rPr>
      </w:pPr>
      <w:r>
        <w:rPr>
          <w:rFonts w:ascii="Times New Roman" w:hAnsi="Times New Roman" w:cs="Times New Roman"/>
          <w:sz w:val="24"/>
          <w:szCs w:val="24"/>
        </w:rPr>
        <w:t xml:space="preserve">One clue on how </w:t>
      </w:r>
      <w:r w:rsidR="0053023D">
        <w:rPr>
          <w:rFonts w:ascii="Times New Roman" w:hAnsi="Times New Roman" w:cs="Times New Roman"/>
          <w:sz w:val="24"/>
          <w:szCs w:val="24"/>
        </w:rPr>
        <w:t>miRNA cargo</w:t>
      </w:r>
      <w:r>
        <w:rPr>
          <w:rFonts w:ascii="Times New Roman" w:hAnsi="Times New Roman" w:cs="Times New Roman"/>
          <w:sz w:val="24"/>
          <w:szCs w:val="24"/>
        </w:rPr>
        <w:t xml:space="preserve"> are selectively sorted for secretion via EV may lie in their lipid composition. C</w:t>
      </w:r>
      <w:r w:rsidRPr="000C3393">
        <w:rPr>
          <w:rFonts w:ascii="Times New Roman" w:hAnsi="Times New Roman" w:cs="Times New Roman"/>
          <w:sz w:val="24"/>
          <w:szCs w:val="24"/>
        </w:rPr>
        <w:t>ompared to the cellular membrane</w:t>
      </w:r>
      <w:r>
        <w:rPr>
          <w:rFonts w:ascii="Times New Roman" w:hAnsi="Times New Roman" w:cs="Times New Roman"/>
          <w:sz w:val="24"/>
          <w:szCs w:val="24"/>
        </w:rPr>
        <w:t>, b</w:t>
      </w:r>
      <w:r w:rsidR="00F216BD">
        <w:rPr>
          <w:rFonts w:ascii="Times New Roman" w:hAnsi="Times New Roman" w:cs="Times New Roman"/>
          <w:sz w:val="24"/>
          <w:szCs w:val="24"/>
        </w:rPr>
        <w:t xml:space="preserve">oth types of </w:t>
      </w:r>
      <w:r w:rsidR="00F216BD" w:rsidRPr="000C3393">
        <w:rPr>
          <w:rFonts w:ascii="Times New Roman" w:hAnsi="Times New Roman" w:cs="Times New Roman"/>
          <w:sz w:val="24"/>
          <w:szCs w:val="24"/>
        </w:rPr>
        <w:t xml:space="preserve"> EVs are typically enriched in </w:t>
      </w:r>
      <w:r>
        <w:rPr>
          <w:rFonts w:ascii="Times New Roman" w:hAnsi="Times New Roman" w:cs="Times New Roman"/>
          <w:sz w:val="24"/>
          <w:szCs w:val="24"/>
        </w:rPr>
        <w:t>lipid raft lipids, c</w:t>
      </w:r>
      <w:r w:rsidR="00F216BD" w:rsidRPr="000C3393">
        <w:rPr>
          <w:rFonts w:ascii="Times New Roman" w:hAnsi="Times New Roman" w:cs="Times New Roman"/>
          <w:sz w:val="24"/>
          <w:szCs w:val="24"/>
        </w:rPr>
        <w:t xml:space="preserve">holesterol, </w:t>
      </w:r>
      <w:r w:rsidR="00002BB9">
        <w:rPr>
          <w:rFonts w:ascii="Times New Roman" w:hAnsi="Times New Roman" w:cs="Times New Roman"/>
          <w:sz w:val="24"/>
          <w:szCs w:val="24"/>
        </w:rPr>
        <w:t>sphingolipids and ceramide</w:t>
      </w:r>
      <w:r w:rsidR="00031795">
        <w:rPr>
          <w:rFonts w:ascii="Times New Roman" w:hAnsi="Times New Roman" w:cs="Times New Roman"/>
          <w:sz w:val="24"/>
          <w:szCs w:val="24"/>
        </w:rPr>
        <w:t xml:space="preserve"> </w:t>
      </w:r>
      <w:r w:rsidR="00F216BD"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&lt;EndNote&gt;&lt;Cite&gt;&lt;Author&gt;Cocucci&lt;/Author&gt;&lt;Year&gt;2015&lt;/Year&gt;&lt;RecNum&gt;122&lt;/RecNum&gt;&lt;DisplayText&gt;(Cocucci and Meldolesi 2015)&lt;/DisplayText&gt;&lt;record&gt;&lt;rec-number&gt;122&lt;/rec-number&gt;&lt;foreign-keys&gt;&lt;key app="EN" db-id="fvaw9vd5rrfez2epavc5exebz02xt0vvvwrs" timestamp="1457309234"&gt;122&lt;/key&gt;&lt;/foreign-keys&gt;&lt;ref-type name="Journal Article"&gt;17&lt;/ref-type&gt;&lt;contributors&gt;&lt;authors&gt;&lt;author&gt;Cocucci, Emanuele&lt;/author&gt;&lt;author&gt;Meldolesi, Jacopo&lt;/author&gt;&lt;/authors&gt;&lt;/contributors&gt;&lt;titles&gt;&lt;title&gt;Ectosomes and exosomes: shedding the confusion between extracellular vesicles&lt;/title&gt;&lt;secondary-title&gt;Trends in Cell Biology&lt;/secondary-title&gt;&lt;/titles&gt;&lt;periodical&gt;&lt;full-title&gt;Trends in Cell Biology&lt;/full-title&gt;&lt;/periodical&gt;&lt;pages&gt;364-372&lt;/pages&gt;&lt;volume&gt;25&lt;/volume&gt;&lt;number&gt;6&lt;/number&gt;&lt;keywords&gt;&lt;keyword&gt;extracellular vesicles&lt;/keyword&gt;&lt;keyword&gt;multivesicular bodies&lt;/keyword&gt;&lt;keyword&gt;vesicle assembly&lt;/keyword&gt;&lt;keyword&gt;ESCRT&lt;/keyword&gt;&lt;keyword&gt;vesicle pinching off and release&lt;/keyword&gt;&lt;keyword&gt;cell targets&lt;/keyword&gt;&lt;keyword&gt;membrane fusions mediated by fusogens&lt;/keyword&gt;&lt;keyword&gt;endocytosis&lt;/keyword&gt;&lt;keyword&gt;cancer diagnosis and therapy&lt;/keyword&gt;&lt;/keywords&gt;&lt;dates&gt;&lt;year&gt;2015&lt;/year&gt;&lt;pub-dates&gt;&lt;date&gt;6//&lt;/date&gt;&lt;/pub-dates&gt;&lt;/dates&gt;&lt;isbn&gt;0962-8924&lt;/isbn&gt;&lt;urls&gt;&lt;related-urls&gt;&lt;url&gt;http://www.sciencedirect.com/science/article/pii/S096289241500015X&lt;/url&gt;&lt;/related-urls&gt;&lt;/urls&gt;&lt;electronic-resource-num&gt;http://dx.doi.org/10.1016/j.tcb.2015.01.004&lt;/electronic-resource-num&gt;&lt;/record&gt;&lt;/Cite&gt;&lt;/EndNote&gt;</w:instrText>
      </w:r>
      <w:r w:rsidR="00F216BD"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(Cocucci and Meldolesi 2015)</w:t>
      </w:r>
      <w:r w:rsidR="00F216BD"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 Depletion of cholesterol, by treatment with methyl-beta-cy</w:t>
      </w:r>
      <w:r w:rsidR="007616F8">
        <w:rPr>
          <w:rFonts w:ascii="Times New Roman" w:hAnsi="Times New Roman" w:cs="Times New Roman"/>
          <w:sz w:val="24"/>
          <w:szCs w:val="24"/>
        </w:rPr>
        <w:t>c</w:t>
      </w:r>
      <w:r w:rsidR="00F216BD" w:rsidRPr="000C3393">
        <w:rPr>
          <w:rFonts w:ascii="Times New Roman" w:hAnsi="Times New Roman" w:cs="Times New Roman"/>
          <w:sz w:val="24"/>
          <w:szCs w:val="24"/>
        </w:rPr>
        <w:t xml:space="preserve">lodextrin, severely inhibited </w:t>
      </w:r>
      <w:r w:rsidR="00F216BD" w:rsidRPr="000C3393">
        <w:rPr>
          <w:rFonts w:ascii="Times New Roman" w:hAnsi="Times New Roman" w:cs="Times New Roman"/>
          <w:sz w:val="24"/>
          <w:szCs w:val="24"/>
        </w:rPr>
        <w:lastRenderedPageBreak/>
        <w:t xml:space="preserve">regulated EV production and release by dispersing </w:t>
      </w:r>
      <w:r w:rsidR="005E549C">
        <w:rPr>
          <w:rFonts w:ascii="Times New Roman" w:hAnsi="Times New Roman" w:cs="Times New Roman"/>
          <w:sz w:val="24"/>
          <w:szCs w:val="24"/>
        </w:rPr>
        <w:t xml:space="preserve">lipid raft </w:t>
      </w:r>
      <w:r w:rsidR="00F216BD" w:rsidRPr="000C3393">
        <w:rPr>
          <w:rFonts w:ascii="Times New Roman" w:hAnsi="Times New Roman" w:cs="Times New Roman"/>
          <w:sz w:val="24"/>
          <w:szCs w:val="24"/>
        </w:rPr>
        <w:t>proteins</w:t>
      </w:r>
      <w:r w:rsidR="00031795">
        <w:rPr>
          <w:rFonts w:ascii="Times New Roman" w:hAnsi="Times New Roman" w:cs="Times New Roman"/>
          <w:sz w:val="24"/>
          <w:szCs w:val="24"/>
        </w:rPr>
        <w:t xml:space="preserve"> </w:t>
      </w:r>
      <w:r w:rsidR="00F216BD" w:rsidRPr="000C3393">
        <w:rPr>
          <w:rFonts w:ascii="Times New Roman" w:hAnsi="Times New Roman" w:cs="Times New Roman"/>
          <w:sz w:val="24"/>
          <w:szCs w:val="24"/>
        </w:rPr>
        <w:fldChar w:fldCharType="begin">
          <w:fldData xml:space="preserve">PEVuZE5vdGU+PENpdGU+PEF1dGhvcj5DaGFtYmVybGFpbjwvQXV0aG9yPjxZZWFyPjIwMDE8L1ll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PEVuZE5vdGU+PENpdGU+PEF1dGhvcj5DaGFtYmVybGFpbjwvQXV0aG9yPjxZZWFyPjIwMDE8L1ll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F216BD" w:rsidRPr="000C3393">
        <w:rPr>
          <w:rFonts w:ascii="Times New Roman" w:hAnsi="Times New Roman" w:cs="Times New Roman"/>
          <w:sz w:val="24"/>
          <w:szCs w:val="24"/>
        </w:rPr>
      </w:r>
      <w:r w:rsidR="00F216BD"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(Chamberlain</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2001; Lang</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2001)</w:t>
      </w:r>
      <w:r w:rsidR="00F216BD"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 xml:space="preserve">. Furthermore, </w:t>
      </w:r>
      <w:r w:rsidR="00F216BD">
        <w:rPr>
          <w:rFonts w:ascii="Times New Roman" w:hAnsi="Times New Roman" w:cs="Times New Roman"/>
          <w:sz w:val="24"/>
          <w:szCs w:val="24"/>
        </w:rPr>
        <w:t>cholesterol depletion leads to</w:t>
      </w:r>
      <w:r w:rsidR="00F216BD" w:rsidRPr="000C3393">
        <w:rPr>
          <w:rFonts w:ascii="Times New Roman" w:hAnsi="Times New Roman" w:cs="Times New Roman"/>
          <w:sz w:val="24"/>
          <w:szCs w:val="24"/>
        </w:rPr>
        <w:t xml:space="preserve"> a change in EV protein content</w:t>
      </w:r>
      <w:r w:rsidR="00031795">
        <w:rPr>
          <w:rFonts w:ascii="Times New Roman" w:hAnsi="Times New Roman" w:cs="Times New Roman"/>
          <w:sz w:val="24"/>
          <w:szCs w:val="24"/>
        </w:rPr>
        <w:t xml:space="preserve"> </w:t>
      </w:r>
      <w:r w:rsidR="00F216BD" w:rsidRPr="000C3393">
        <w:rPr>
          <w:rFonts w:ascii="Times New Roman" w:hAnsi="Times New Roman" w:cs="Times New Roman"/>
          <w:sz w:val="24"/>
          <w:szCs w:val="24"/>
        </w:rPr>
        <w:fldChar w:fldCharType="begin">
          <w:fldData xml:space="preserve">PEVuZE5vdGU+PENpdGU+PEF1dGhvcj5MZXl0PC9BdXRob3I+PFllYXI+MjAwNzwvWWVhcj48UmVj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PEVuZE5vdGU+PENpdGU+PEF1dGhvcj5MZXl0PC9BdXRob3I+PFllYXI+MjAwNzwvWWVhcj48UmVj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F216BD" w:rsidRPr="000C3393">
        <w:rPr>
          <w:rFonts w:ascii="Times New Roman" w:hAnsi="Times New Roman" w:cs="Times New Roman"/>
          <w:sz w:val="24"/>
          <w:szCs w:val="24"/>
        </w:rPr>
      </w:r>
      <w:r w:rsidR="00F216BD"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(Leyt</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2007)</w:t>
      </w:r>
      <w:r w:rsidR="00F216BD"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 xml:space="preserve">. </w:t>
      </w:r>
      <w:r w:rsidR="005806A2">
        <w:rPr>
          <w:rFonts w:ascii="Times New Roman" w:hAnsi="Times New Roman" w:cs="Times New Roman"/>
          <w:sz w:val="24"/>
          <w:szCs w:val="24"/>
        </w:rPr>
        <w:t>Depletion studies</w:t>
      </w:r>
      <w:r w:rsidR="00F216BD" w:rsidRPr="000C3393">
        <w:rPr>
          <w:rFonts w:ascii="Times New Roman" w:hAnsi="Times New Roman" w:cs="Times New Roman"/>
          <w:sz w:val="24"/>
          <w:szCs w:val="24"/>
        </w:rPr>
        <w:t xml:space="preserve"> were </w:t>
      </w:r>
      <w:r w:rsidR="005806A2">
        <w:rPr>
          <w:rFonts w:ascii="Times New Roman" w:hAnsi="Times New Roman" w:cs="Times New Roman"/>
          <w:sz w:val="24"/>
          <w:szCs w:val="24"/>
        </w:rPr>
        <w:t xml:space="preserve">completed </w:t>
      </w:r>
      <w:r w:rsidR="00F216BD" w:rsidRPr="000C3393">
        <w:rPr>
          <w:rFonts w:ascii="Times New Roman" w:hAnsi="Times New Roman" w:cs="Times New Roman"/>
          <w:sz w:val="24"/>
          <w:szCs w:val="24"/>
        </w:rPr>
        <w:t>for ceramide and sphingolipids</w:t>
      </w:r>
      <w:r w:rsidR="00F216BD">
        <w:rPr>
          <w:rFonts w:ascii="Times New Roman" w:hAnsi="Times New Roman" w:cs="Times New Roman"/>
          <w:sz w:val="24"/>
          <w:szCs w:val="24"/>
        </w:rPr>
        <w:t>, providing additional support</w:t>
      </w:r>
      <w:r w:rsidR="00F216BD" w:rsidRPr="000C3393">
        <w:rPr>
          <w:rFonts w:ascii="Times New Roman" w:hAnsi="Times New Roman" w:cs="Times New Roman"/>
          <w:sz w:val="24"/>
          <w:szCs w:val="24"/>
        </w:rPr>
        <w:t xml:space="preserve"> that lipid composition mediates EV formation and </w:t>
      </w:r>
      <w:r w:rsidR="00F216BD">
        <w:rPr>
          <w:rFonts w:ascii="Times New Roman" w:hAnsi="Times New Roman" w:cs="Times New Roman"/>
          <w:sz w:val="24"/>
          <w:szCs w:val="24"/>
        </w:rPr>
        <w:t xml:space="preserve">potentially </w:t>
      </w:r>
      <w:r w:rsidR="00F216BD" w:rsidRPr="000C3393">
        <w:rPr>
          <w:rFonts w:ascii="Times New Roman" w:hAnsi="Times New Roman" w:cs="Times New Roman"/>
          <w:sz w:val="24"/>
          <w:szCs w:val="24"/>
        </w:rPr>
        <w:t>cargo loading</w:t>
      </w:r>
      <w:r w:rsidR="00031795">
        <w:rPr>
          <w:rFonts w:ascii="Times New Roman" w:hAnsi="Times New Roman" w:cs="Times New Roman"/>
          <w:sz w:val="24"/>
          <w:szCs w:val="24"/>
        </w:rPr>
        <w:t xml:space="preserve"> </w:t>
      </w:r>
      <w:r w:rsidR="00002BB9" w:rsidRPr="000C3393">
        <w:rPr>
          <w:rFonts w:ascii="Times New Roman" w:hAnsi="Times New Roman" w:cs="Times New Roman"/>
          <w:sz w:val="24"/>
          <w:szCs w:val="24"/>
        </w:rPr>
        <w:fldChar w:fldCharType="begin">
          <w:fldData xml:space="preserve">PEVuZE5vdGU+PENpdGU+PEF1dGhvcj5UcmFqa292aWM8L0F1dGhvcj48WWVhcj4yMDA4PC9ZZWFy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PEVuZE5vdGU+PENpdGU+PEF1dGhvcj5UcmFqa292aWM8L0F1dGhvcj48WWVhcj4yMDA4PC9ZZWFy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002BB9" w:rsidRPr="000C3393">
        <w:rPr>
          <w:rFonts w:ascii="Times New Roman" w:hAnsi="Times New Roman" w:cs="Times New Roman"/>
          <w:sz w:val="24"/>
          <w:szCs w:val="24"/>
        </w:rPr>
      </w:r>
      <w:r w:rsidR="00002BB9"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(Trajkovic</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2008; Phuyal</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2014)</w:t>
      </w:r>
      <w:r w:rsidR="00002BB9"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w:t>
      </w:r>
      <w:r w:rsidR="00011A07" w:rsidRPr="000C3393">
        <w:rPr>
          <w:rFonts w:ascii="Times New Roman" w:hAnsi="Times New Roman" w:cs="Times New Roman"/>
          <w:sz w:val="24"/>
          <w:szCs w:val="24"/>
        </w:rPr>
        <w:t xml:space="preserve"> </w:t>
      </w:r>
      <w:r w:rsidR="00F216BD" w:rsidRPr="000C3393">
        <w:rPr>
          <w:rFonts w:ascii="Times New Roman" w:hAnsi="Times New Roman" w:cs="Times New Roman"/>
          <w:sz w:val="24"/>
          <w:szCs w:val="24"/>
        </w:rPr>
        <w:t xml:space="preserve">Our lab </w:t>
      </w:r>
      <w:r w:rsidR="00F216BD">
        <w:rPr>
          <w:rFonts w:ascii="Times New Roman" w:hAnsi="Times New Roman" w:cs="Times New Roman"/>
          <w:sz w:val="24"/>
          <w:szCs w:val="24"/>
        </w:rPr>
        <w:t>has utilised the</w:t>
      </w:r>
      <w:r w:rsidR="00F216BD" w:rsidRPr="000C3393">
        <w:rPr>
          <w:rFonts w:ascii="Times New Roman" w:hAnsi="Times New Roman" w:cs="Times New Roman"/>
          <w:sz w:val="24"/>
          <w:szCs w:val="24"/>
        </w:rPr>
        <w:t xml:space="preserve"> advanced prostate cancer cell </w:t>
      </w:r>
      <w:r w:rsidR="00F216BD">
        <w:rPr>
          <w:rFonts w:ascii="Times New Roman" w:hAnsi="Times New Roman" w:cs="Times New Roman"/>
          <w:sz w:val="24"/>
          <w:szCs w:val="24"/>
        </w:rPr>
        <w:t>line</w:t>
      </w:r>
      <w:r w:rsidR="00F216BD" w:rsidRPr="000C3393">
        <w:rPr>
          <w:rFonts w:ascii="Times New Roman" w:hAnsi="Times New Roman" w:cs="Times New Roman"/>
          <w:sz w:val="24"/>
          <w:szCs w:val="24"/>
        </w:rPr>
        <w:t>, PC3</w:t>
      </w:r>
      <w:r w:rsidR="00F216BD">
        <w:rPr>
          <w:rFonts w:ascii="Times New Roman" w:hAnsi="Times New Roman" w:cs="Times New Roman"/>
          <w:sz w:val="24"/>
          <w:szCs w:val="24"/>
        </w:rPr>
        <w:t>, as a model for studying lipid raft function in cancer</w:t>
      </w:r>
      <w:r w:rsidR="00F216BD" w:rsidRPr="000C3393">
        <w:rPr>
          <w:rFonts w:ascii="Times New Roman" w:hAnsi="Times New Roman" w:cs="Times New Roman"/>
          <w:sz w:val="24"/>
          <w:szCs w:val="24"/>
        </w:rPr>
        <w:t>. This cell</w:t>
      </w:r>
      <w:r w:rsidR="001A5A52">
        <w:rPr>
          <w:rFonts w:ascii="Times New Roman" w:hAnsi="Times New Roman" w:cs="Times New Roman"/>
          <w:sz w:val="24"/>
          <w:szCs w:val="24"/>
        </w:rPr>
        <w:t xml:space="preserve"> </w:t>
      </w:r>
      <w:r w:rsidR="00F216BD" w:rsidRPr="000C3393">
        <w:rPr>
          <w:rFonts w:ascii="Times New Roman" w:hAnsi="Times New Roman" w:cs="Times New Roman"/>
          <w:sz w:val="24"/>
          <w:szCs w:val="24"/>
        </w:rPr>
        <w:t>line exhibits abnormal caveolin-1 expression without its accompanying functional partners, cavins</w:t>
      </w:r>
      <w:r w:rsidR="00031795">
        <w:rPr>
          <w:rFonts w:ascii="Times New Roman" w:hAnsi="Times New Roman" w:cs="Times New Roman"/>
          <w:sz w:val="24"/>
          <w:szCs w:val="24"/>
        </w:rPr>
        <w:t xml:space="preserve"> </w:t>
      </w:r>
      <w:r w:rsidR="00F216BD"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&lt;EndNote&gt;&lt;Cite&gt;&lt;Author&gt;Bennett&lt;/Author&gt;&lt;Year&gt;2014&lt;/Year&gt;&lt;RecNum&gt;140&lt;/RecNum&gt;&lt;DisplayText&gt;(Bennett&lt;style face="italic"&gt; et al.&lt;/style&gt; 2014)&lt;/DisplayText&gt;&lt;record&gt;&lt;rec-number&gt;140&lt;/rec-number&gt;&lt;foreign-keys&gt;&lt;key app="EN" db-id="fvaw9vd5rrfez2epavc5exebz02xt0vvvwrs" timestamp="1457517613"&gt;140&lt;/key&gt;&lt;/foreign-keys&gt;&lt;ref-type name="Journal Article"&gt;17&lt;/ref-type&gt;&lt;contributors&gt;&lt;authors&gt;&lt;author&gt;Bennett, N. C.&lt;/author&gt;&lt;author&gt;Hooper, J. D.&lt;/author&gt;&lt;author&gt;Johnson, D. W.&lt;/author&gt;&lt;author&gt;Gobe, G. C.&lt;/author&gt;&lt;/authors&gt;&lt;/contributors&gt;&lt;auth-address&gt;Centre for Kidney Disease Research, School of Medicine, University of Queensland, Translational Research Institute, Woolloongabba, Brisbane, Australia.&lt;/auth-address&gt;&lt;titles&gt;&lt;title&gt;Expression profiles and functional associations of endogenous androgen receptor and caveolin-1 in prostate cancer cell lines&lt;/title&gt;&lt;secondary-title&gt;Prostate&lt;/secondary-title&gt;&lt;alt-title&gt;The Prostate&lt;/alt-title&gt;&lt;/titles&gt;&lt;periodical&gt;&lt;full-title&gt;Prostate&lt;/full-title&gt;&lt;abbr-1&gt;The Prostate&lt;/abbr-1&gt;&lt;/periodical&gt;&lt;alt-periodical&gt;&lt;full-title&gt;Prostate&lt;/full-title&gt;&lt;abbr-1&gt;The Prostate&lt;/abbr-1&gt;&lt;/alt-periodical&gt;&lt;pages&gt;478-87&lt;/pages&gt;&lt;volume&gt;74&lt;/volume&gt;&lt;number&gt;5&lt;/number&gt;&lt;edition&gt;2014/01/01&lt;/edition&gt;&lt;keywords&gt;&lt;keyword&gt;Caveolin 1/genetics/*metabolism&lt;/keyword&gt;&lt;keyword&gt;Cell Line, Tumor&lt;/keyword&gt;&lt;keyword&gt;*Gene Expression Regulation, Neoplastic&lt;/keyword&gt;&lt;keyword&gt;Humans&lt;/keyword&gt;&lt;keyword&gt;Male&lt;/keyword&gt;&lt;keyword&gt;Prostate/metabolism/pathology&lt;/keyword&gt;&lt;keyword&gt;Prostatic Neoplasms/genetics/*metabolism/pathology&lt;/keyword&gt;&lt;keyword&gt;RNA, Small Interfering&lt;/keyword&gt;&lt;keyword&gt;Receptors, Androgen/genetics/*metabolism&lt;/keyword&gt;&lt;keyword&gt;Transcription, Genetic&lt;/keyword&gt;&lt;/keywords&gt;&lt;dates&gt;&lt;year&gt;2014&lt;/year&gt;&lt;pub-dates&gt;&lt;date&gt;May&lt;/date&gt;&lt;/pub-dates&gt;&lt;/dates&gt;&lt;isbn&gt;0270-4137&lt;/isbn&gt;&lt;accession-num&gt;24375805&lt;/accession-num&gt;&lt;urls&gt;&lt;/urls&gt;&lt;electronic-resource-num&gt;10.1002/pros.22767&lt;/electronic-resource-num&gt;&lt;remote-database-provider&gt;Nlm&lt;/remote-database-provider&gt;&lt;language&gt;eng&lt;/language&gt;&lt;/record&gt;&lt;/Cite&gt;&lt;/EndNote&gt;</w:instrText>
      </w:r>
      <w:r w:rsidR="00F216BD"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(Bennett</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2014)</w:t>
      </w:r>
      <w:r w:rsidR="00F216BD"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 Manipulation of this system, by introduction of cavin-1, resulted in lipid raft, EV protein content and, most interestingly, EV microRNA changes</w:t>
      </w:r>
      <w:r w:rsidR="00031795">
        <w:rPr>
          <w:rFonts w:ascii="Times New Roman" w:hAnsi="Times New Roman" w:cs="Times New Roman"/>
          <w:sz w:val="24"/>
          <w:szCs w:val="24"/>
        </w:rPr>
        <w:t xml:space="preserve"> </w:t>
      </w:r>
      <w:r w:rsidR="00F216BD"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Y051bT45PC9SZWNOdW0+PERpc3BsYXlUZXh0PihJbmRlciBldCBhbC4gMjAxMjsgSW5kZXIgZXQg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YmFzZS1wcm92aWRlcj48bGFuZ3VhZ2U+ZW5nPC9sYW5ndWFnZT48L3JlY29yZD48L0NpdGU+PC9F
bmROb3RlPn==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Y051bT45PC9SZWNOdW0+PERpc3BsYXlUZXh0PihJbmRlciBldCBhbC4gMjAxMjsgSW5kZXIgZXQg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YmFzZS1wcm92aWRlcj48bGFuZ3VhZ2U+ZW5nPC9sYW5ndWFnZT48L3JlY29yZD48L0NpdGU+PC9F
bmROb3RlPn==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F216BD" w:rsidRPr="000C3393">
        <w:rPr>
          <w:rFonts w:ascii="Times New Roman" w:hAnsi="Times New Roman" w:cs="Times New Roman"/>
          <w:sz w:val="24"/>
          <w:szCs w:val="24"/>
        </w:rPr>
      </w:r>
      <w:r w:rsidR="00F216BD"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(Inder et al. 2012; Inder et al. 2014; Moon et al. 2014)</w:t>
      </w:r>
      <w:r w:rsidR="00F216BD"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 Hereby, this model establishes a system to assess microRNA export mechanisms, particularly in respons</w:t>
      </w:r>
      <w:r w:rsidR="00501F12">
        <w:rPr>
          <w:rFonts w:ascii="Times New Roman" w:hAnsi="Times New Roman" w:cs="Times New Roman"/>
          <w:sz w:val="24"/>
          <w:szCs w:val="24"/>
        </w:rPr>
        <w:t xml:space="preserve">e to lipid raft modifications. </w:t>
      </w:r>
    </w:p>
    <w:p w14:paraId="3F980BB6" w14:textId="0891FE46" w:rsidR="00346213" w:rsidRPr="000C3393" w:rsidRDefault="00060879" w:rsidP="00C47ADC">
      <w:pPr>
        <w:pStyle w:val="NoSpacing"/>
        <w:spacing w:line="480" w:lineRule="auto"/>
        <w:rPr>
          <w:rFonts w:ascii="Times New Roman" w:hAnsi="Times New Roman" w:cs="Times New Roman"/>
          <w:b/>
          <w:sz w:val="24"/>
          <w:szCs w:val="24"/>
        </w:rPr>
      </w:pPr>
      <w:bookmarkStart w:id="7" w:name="_Toc445921965"/>
      <w:r>
        <w:rPr>
          <w:rStyle w:val="Heading2Char"/>
          <w:rFonts w:ascii="Times New Roman" w:hAnsi="Times New Roman" w:cs="Times New Roman"/>
          <w:b/>
          <w:sz w:val="24"/>
          <w:szCs w:val="24"/>
        </w:rPr>
        <w:t>PC3 cell line: Experimental Model.</w:t>
      </w:r>
      <w:bookmarkEnd w:id="7"/>
      <w:r>
        <w:rPr>
          <w:rStyle w:val="Heading2Char"/>
          <w:rFonts w:ascii="Times New Roman" w:hAnsi="Times New Roman" w:cs="Times New Roman"/>
          <w:b/>
          <w:sz w:val="24"/>
          <w:szCs w:val="24"/>
        </w:rPr>
        <w:t xml:space="preserve"> </w:t>
      </w:r>
      <w:r w:rsidR="002D7259" w:rsidRPr="000C3393">
        <w:rPr>
          <w:rFonts w:ascii="Times New Roman" w:hAnsi="Times New Roman" w:cs="Times New Roman"/>
          <w:b/>
          <w:sz w:val="24"/>
          <w:szCs w:val="24"/>
        </w:rPr>
        <w:t xml:space="preserve"> </w:t>
      </w:r>
    </w:p>
    <w:p w14:paraId="3E8C89F5" w14:textId="19CE6487" w:rsidR="004D51EC" w:rsidRPr="000C3393" w:rsidRDefault="004D51EC" w:rsidP="004D51EC">
      <w:pPr>
        <w:pStyle w:val="NoSpacing"/>
        <w:spacing w:line="480" w:lineRule="auto"/>
        <w:ind w:firstLine="142"/>
        <w:rPr>
          <w:rStyle w:val="Heading2Char"/>
          <w:rFonts w:ascii="Times New Roman" w:eastAsiaTheme="minorHAnsi" w:hAnsi="Times New Roman" w:cs="Times New Roman"/>
          <w:color w:val="auto"/>
          <w:sz w:val="24"/>
          <w:szCs w:val="24"/>
        </w:rPr>
      </w:pPr>
      <w:r>
        <w:rPr>
          <w:rFonts w:ascii="Times New Roman" w:hAnsi="Times New Roman" w:cs="Times New Roman"/>
          <w:sz w:val="24"/>
          <w:szCs w:val="24"/>
        </w:rPr>
        <w:t xml:space="preserve">The PC3 model </w:t>
      </w:r>
      <w:r w:rsidR="00535E3B">
        <w:rPr>
          <w:rFonts w:ascii="Times New Roman" w:hAnsi="Times New Roman" w:cs="Times New Roman"/>
          <w:sz w:val="24"/>
          <w:szCs w:val="24"/>
        </w:rPr>
        <w:t xml:space="preserve">is used to assess lipid raft modifications, facilitated by the relationship between CAV1 and cavin-1. </w:t>
      </w:r>
      <w:r w:rsidRPr="000C3393">
        <w:rPr>
          <w:rFonts w:ascii="Times New Roman" w:hAnsi="Times New Roman" w:cs="Times New Roman"/>
          <w:sz w:val="24"/>
          <w:szCs w:val="24"/>
        </w:rPr>
        <w:t>The caveolin protein family are integral membrane proteins that dictate the formation of caveolae, flask-shaped invaginations of the plasma membrane, by facilitating structural change of membrane curvature and lipid raft composition</w:t>
      </w:r>
      <w:r w:rsidRPr="000C3393">
        <w:rPr>
          <w:rFonts w:ascii="Times New Roman" w:hAnsi="Times New Roman" w:cs="Times New Roman"/>
          <w:sz w:val="24"/>
          <w:szCs w:val="24"/>
        </w:rPr>
        <w:fldChar w:fldCharType="begin"/>
      </w:r>
      <w:r w:rsidR="00BA26AD">
        <w:rPr>
          <w:rFonts w:ascii="Times New Roman" w:hAnsi="Times New Roman" w:cs="Times New Roman"/>
          <w:sz w:val="24"/>
          <w:szCs w:val="24"/>
        </w:rPr>
        <w:instrText xml:space="preserve"> ADDIN EN.CITE &lt;EndNote&gt;&lt;Cite&gt;&lt;Author&gt;Ariotti&lt;/Author&gt;&lt;Year&gt;2015&lt;/Year&gt;&lt;RecNum&gt;2&lt;/RecNum&gt;&lt;DisplayText&gt;(Ariotti&lt;style face="italic"&gt; et al.&lt;/style&gt; 2015)&lt;/DisplayText&gt;&lt;record&gt;&lt;rec-number&gt;2&lt;/rec-number&gt;&lt;foreign-keys&gt;&lt;key app="EN" db-id="fvaw9vd5rrfez2epavc5exebz02xt0vvvwrs" timestamp="1452130423"&gt;2&lt;/key&gt;&lt;/foreign-keys&gt;&lt;ref-type name="Journal Article"&gt;17&lt;/ref-type&gt;&lt;contributors&gt;&lt;authors&gt;&lt;author&gt;Ariotti, Nicholas&lt;/author&gt;&lt;author&gt;Rae, James&lt;/author&gt;&lt;author&gt;Leneva, Natalya&lt;/author&gt;&lt;author&gt;Ferguson, Charles&lt;/author&gt;&lt;author&gt;Loo, Dorothy&lt;/author&gt;&lt;author&gt;Okano, Satomi&lt;/author&gt;&lt;author&gt;Hill, Michelle M.&lt;/author&gt;&lt;author&gt;Walser, Piers&lt;/author&gt;&lt;author&gt;Collins, Brett M.&lt;/author&gt;&lt;author&gt;Parton, Robert G.&lt;/author&gt;&lt;/authors&gt;&lt;/contributors&gt;&lt;titles&gt;&lt;title&gt;Molecular Characterization of Caveolin-induced Membrane Curvature&lt;/title&gt;&lt;secondary-title&gt;Journal of Biological Chemistry&lt;/secondary-title&gt;&lt;/titles&gt;&lt;periodical&gt;&lt;full-title&gt;Journal of Biological Chemistry&lt;/full-title&gt;&lt;/periodical&gt;&lt;pages&gt;24875-24890&lt;/pages&gt;&lt;volume&gt;290&lt;/volume&gt;&lt;number&gt;41&lt;/number&gt;&lt;dates&gt;&lt;year&gt;2015&lt;/year&gt;&lt;pub-dates&gt;&lt;date&gt;October 9, 2015&lt;/date&gt;&lt;/pub-dates&gt;&lt;/dates&gt;&lt;urls&gt;&lt;related-urls&gt;&lt;url&gt;http://www.jbc.org/content/290/41/24875.abstract&lt;/url&gt;&lt;/related-urls&gt;&lt;/urls&gt;&lt;electronic-resource-num&gt;10.1074/jbc.M115.644336&lt;/electronic-resource-num&gt;&lt;/record&gt;&lt;/Cite&gt;&lt;/EndNote&gt;</w:instrText>
      </w:r>
      <w:r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(Ariotti</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2015)</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The three isoforms of caveolin, named CAV1-3. CAV1 and 2 are </w:t>
      </w:r>
      <w:ins w:id="8" w:author="Michelle Hill" w:date="2016-03-14T20:06:00Z">
        <w:r>
          <w:rPr>
            <w:rFonts w:ascii="Times New Roman" w:hAnsi="Times New Roman" w:cs="Times New Roman"/>
            <w:sz w:val="24"/>
            <w:szCs w:val="24"/>
          </w:rPr>
          <w:t xml:space="preserve">widely </w:t>
        </w:r>
      </w:ins>
      <w:r w:rsidRPr="000C3393">
        <w:rPr>
          <w:rFonts w:ascii="Times New Roman" w:hAnsi="Times New Roman" w:cs="Times New Roman"/>
          <w:sz w:val="24"/>
          <w:szCs w:val="24"/>
        </w:rPr>
        <w:t>expressed</w:t>
      </w:r>
      <w:del w:id="9" w:author="Michelle Hill" w:date="2016-03-14T20:06:00Z">
        <w:r w:rsidRPr="000C3393" w:rsidDel="00314E80">
          <w:rPr>
            <w:rFonts w:ascii="Times New Roman" w:hAnsi="Times New Roman" w:cs="Times New Roman"/>
            <w:sz w:val="24"/>
            <w:szCs w:val="24"/>
          </w:rPr>
          <w:delText xml:space="preserve"> in</w:delText>
        </w:r>
        <w:r w:rsidDel="00314E80">
          <w:rPr>
            <w:rFonts w:ascii="Times New Roman" w:hAnsi="Times New Roman" w:cs="Times New Roman"/>
            <w:sz w:val="24"/>
            <w:szCs w:val="24"/>
          </w:rPr>
          <w:delText xml:space="preserve"> epithelial</w:delText>
        </w:r>
        <w:r w:rsidRPr="000C3393" w:rsidDel="00314E80">
          <w:rPr>
            <w:rFonts w:ascii="Times New Roman" w:hAnsi="Times New Roman" w:cs="Times New Roman"/>
            <w:sz w:val="24"/>
            <w:szCs w:val="24"/>
          </w:rPr>
          <w:delText xml:space="preserve"> cell types</w:delText>
        </w:r>
      </w:del>
      <w:r w:rsidRPr="000C3393">
        <w:rPr>
          <w:rFonts w:ascii="Times New Roman" w:hAnsi="Times New Roman" w:cs="Times New Roman"/>
          <w:sz w:val="24"/>
          <w:szCs w:val="24"/>
        </w:rPr>
        <w:t xml:space="preserve">, whereas CAV3 is predominately expressed in </w:t>
      </w:r>
      <w:del w:id="10" w:author="Michelle Hill" w:date="2016-03-14T20:06:00Z">
        <w:r w:rsidRPr="000C3393" w:rsidDel="00314E80">
          <w:rPr>
            <w:rFonts w:ascii="Times New Roman" w:hAnsi="Times New Roman" w:cs="Times New Roman"/>
            <w:sz w:val="24"/>
            <w:szCs w:val="24"/>
          </w:rPr>
          <w:delText xml:space="preserve">cytoskeletal </w:delText>
        </w:r>
      </w:del>
      <w:r w:rsidRPr="000C3393">
        <w:rPr>
          <w:rFonts w:ascii="Times New Roman" w:hAnsi="Times New Roman" w:cs="Times New Roman"/>
          <w:sz w:val="24"/>
          <w:szCs w:val="24"/>
        </w:rPr>
        <w:t>muscle cells</w:t>
      </w:r>
      <w:r w:rsidR="00501F12">
        <w:rPr>
          <w:rFonts w:ascii="Times New Roman" w:hAnsi="Times New Roman" w:cs="Times New Roman"/>
          <w:sz w:val="24"/>
          <w:szCs w:val="24"/>
        </w:rPr>
        <w:t xml:space="preserve"> </w:t>
      </w:r>
      <w:r w:rsidRPr="000C3393">
        <w:rPr>
          <w:rFonts w:ascii="Times New Roman" w:hAnsi="Times New Roman" w:cs="Times New Roman"/>
          <w:sz w:val="24"/>
          <w:szCs w:val="24"/>
        </w:rPr>
        <w:fldChar w:fldCharType="begin"/>
      </w:r>
      <w:r w:rsidR="00BA26AD">
        <w:rPr>
          <w:rFonts w:ascii="Times New Roman" w:hAnsi="Times New Roman" w:cs="Times New Roman"/>
          <w:sz w:val="24"/>
          <w:szCs w:val="24"/>
        </w:rPr>
        <w:instrText xml:space="preserve"> ADDIN EN.CITE &lt;EndNote&gt;&lt;Cite&gt;&lt;Author&gt;Engelman&lt;/Author&gt;&lt;Year&gt;1998&lt;/Year&gt;&lt;RecNum&gt;137&lt;/RecNum&gt;&lt;DisplayText&gt;(Engelman&lt;style face="italic"&gt; et al.&lt;/style&gt; 1998)&lt;/DisplayText&gt;&lt;record&gt;&lt;rec-number&gt;137&lt;/rec-number&gt;&lt;foreign-keys&gt;&lt;key app="EN" db-id="fvaw9vd5rrfez2epavc5exebz02xt0vvvwrs" timestamp="1457327852"&gt;137&lt;/key&gt;&lt;/foreign-keys&gt;&lt;ref-type name="Journal Article"&gt;17&lt;/ref-type&gt;&lt;contributors&gt;&lt;authors&gt;&lt;author&gt;Engelman, Jeffrey A.&lt;/author&gt;&lt;author&gt;Zhang, XiaoLan&lt;/author&gt;&lt;author&gt;Galbiati, Ferruccio&lt;/author&gt;&lt;author&gt;Volonté, Daniela&lt;/author&gt;&lt;author&gt;Sotgia, Federica&lt;/author&gt;&lt;author&gt;Pestell, Richard G.&lt;/author&gt;&lt;author&gt;Minetti, Carlo&lt;/author&gt;&lt;author&gt;Scherer, Philipp E.&lt;/author&gt;&lt;author&gt;Okamoto, Takashi&lt;/author&gt;&lt;author&gt;Lisanti, Michael P.&lt;/author&gt;&lt;/authors&gt;&lt;/contributors&gt;&lt;titles&gt;&lt;title&gt;Molecular Genetics of the Caveolin Gene Family: Implications for Human Cancers, Diabetes, Alzheimer Disease, and Muscular Dystrophy&lt;/title&gt;&lt;secondary-title&gt;The American Journal of Human Genetics&lt;/secondary-title&gt;&lt;/titles&gt;&lt;periodical&gt;&lt;full-title&gt;The American Journal of Human Genetics&lt;/full-title&gt;&lt;/periodical&gt;&lt;pages&gt;1578-1587&lt;/pages&gt;&lt;volume&gt;63&lt;/volume&gt;&lt;number&gt;6&lt;/number&gt;&lt;keywords&gt;&lt;keyword&gt;Caveolin genes&lt;/keyword&gt;&lt;keyword&gt;Cancer&lt;/keyword&gt;&lt;keyword&gt;Diabetes&lt;/keyword&gt;&lt;keyword&gt;Alzheimer disease&lt;/keyword&gt;&lt;keyword&gt;Muscular dystrophy&lt;/keyword&gt;&lt;/keywords&gt;&lt;dates&gt;&lt;year&gt;1998&lt;/year&gt;&lt;pub-dates&gt;&lt;date&gt;12//&lt;/date&gt;&lt;/pub-dates&gt;&lt;/dates&gt;&lt;isbn&gt;0002-9297&lt;/isbn&gt;&lt;urls&gt;&lt;related-urls&gt;&lt;url&gt;http://www.sciencedirect.com/science/article/pii/S0002929707616012&lt;/url&gt;&lt;/related-urls&gt;&lt;/urls&gt;&lt;electronic-resource-num&gt;http://dx.doi.org/10.1086/302172&lt;/electronic-resource-num&gt;&lt;/record&gt;&lt;/Cite&gt;&lt;/EndNote&gt;</w:instrText>
      </w:r>
      <w:r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(Engelman</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1998)</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del w:id="11" w:author="Michelle Hill" w:date="2016-03-14T20:07:00Z">
        <w:r w:rsidRPr="000C3393" w:rsidDel="00792B42">
          <w:rPr>
            <w:rFonts w:ascii="Times New Roman" w:hAnsi="Times New Roman" w:cs="Times New Roman"/>
            <w:sz w:val="24"/>
            <w:szCs w:val="24"/>
          </w:rPr>
          <w:delText>These proteins</w:delText>
        </w:r>
      </w:del>
      <w:ins w:id="12" w:author="Michelle Hill" w:date="2016-03-14T20:07:00Z">
        <w:r>
          <w:rPr>
            <w:rFonts w:ascii="Times New Roman" w:hAnsi="Times New Roman" w:cs="Times New Roman"/>
            <w:sz w:val="24"/>
            <w:szCs w:val="24"/>
          </w:rPr>
          <w:t>Caveolins</w:t>
        </w:r>
      </w:ins>
      <w:r w:rsidRPr="000C3393">
        <w:rPr>
          <w:rFonts w:ascii="Times New Roman" w:hAnsi="Times New Roman" w:cs="Times New Roman"/>
          <w:sz w:val="24"/>
          <w:szCs w:val="24"/>
        </w:rPr>
        <w:t xml:space="preserve"> are cholesterol transporters required in the delivery of cholesterol on the plasma membrane</w:t>
      </w:r>
      <w:ins w:id="13" w:author="Michelle Hill" w:date="2016-03-14T20:07:00Z">
        <w:r w:rsidRPr="000C3393" w:rsidDel="00792B42">
          <w:rPr>
            <w:rFonts w:ascii="Times New Roman" w:hAnsi="Times New Roman" w:cs="Times New Roman"/>
            <w:sz w:val="24"/>
            <w:szCs w:val="24"/>
          </w:rPr>
          <w:t xml:space="preserve"> </w:t>
        </w:r>
      </w:ins>
      <w:del w:id="14" w:author="Michelle Hill" w:date="2016-03-14T20:07:00Z">
        <w:r w:rsidRPr="000C3393" w:rsidDel="00792B42">
          <w:rPr>
            <w:rFonts w:ascii="Times New Roman" w:hAnsi="Times New Roman" w:cs="Times New Roman"/>
            <w:sz w:val="24"/>
            <w:szCs w:val="24"/>
          </w:rPr>
          <w:delText>, allowing for changes in lipid composition</w:delText>
        </w:r>
      </w:del>
      <w:r w:rsidRPr="000C3393">
        <w:rPr>
          <w:rFonts w:ascii="Times New Roman" w:hAnsi="Times New Roman" w:cs="Times New Roman"/>
          <w:sz w:val="24"/>
          <w:szCs w:val="24"/>
        </w:rPr>
        <w:fldChar w:fldCharType="begin"/>
      </w:r>
      <w:r w:rsidR="00BA26AD">
        <w:rPr>
          <w:rFonts w:ascii="Times New Roman" w:hAnsi="Times New Roman" w:cs="Times New Roman"/>
          <w:sz w:val="24"/>
          <w:szCs w:val="24"/>
        </w:rPr>
        <w:instrText xml:space="preserve"> ADDIN EN.CITE &lt;EndNote&gt;&lt;Cite&gt;&lt;Author&gt;Smart&lt;/Author&gt;&lt;Year&gt;1996&lt;/Year&gt;&lt;RecNum&gt;138&lt;/RecNum&gt;&lt;DisplayText&gt;(Smart&lt;style face="italic"&gt; et al.&lt;/style&gt; 1996)&lt;/DisplayText&gt;&lt;record&gt;&lt;rec-number&gt;138&lt;/rec-number&gt;&lt;foreign-keys&gt;&lt;key app="EN" db-id="fvaw9vd5rrfez2epavc5exebz02xt0vvvwrs" timestamp="1457328272"&gt;138&lt;/key&gt;&lt;/foreign-keys&gt;&lt;ref-type name="Journal Article"&gt;17&lt;/ref-type&gt;&lt;contributors&gt;&lt;authors&gt;&lt;author&gt;Smart, Eric J.&lt;/author&gt;&lt;author&gt;Ying, Yun-shu&lt;/author&gt;&lt;author&gt;Donzell, William C.&lt;/author&gt;&lt;author&gt;Anderson, Richard G. W.&lt;/author&gt;&lt;/authors&gt;&lt;/contributors&gt;&lt;titles&gt;&lt;title&gt;A Role for Caveolin in Transport of Cholesterol from Endoplasmic Reticulum to Plasma Membrane&lt;/title&gt;&lt;secondary-title&gt;Journal of Biological Chemistry&lt;/secondary-title&gt;&lt;/titles&gt;&lt;periodical&gt;&lt;full-title&gt;Journal of Biological Chemistry&lt;/full-title&gt;&lt;/periodical&gt;&lt;pages&gt;29427-29435&lt;/pages&gt;&lt;volume&gt;271&lt;/volume&gt;&lt;number&gt;46&lt;/number&gt;&lt;dates&gt;&lt;year&gt;1996&lt;/year&gt;&lt;pub-dates&gt;&lt;date&gt;November 15, 1996&lt;/date&gt;&lt;/pub-dates&gt;&lt;/dates&gt;&lt;urls&gt;&lt;related-urls&gt;&lt;url&gt;http://www.jbc.org/content/271/46/29427.abstract&lt;/url&gt;&lt;/related-urls&gt;&lt;/urls&gt;&lt;electronic-resource-num&gt;10.1074/jbc.271.46.29427&lt;/electronic-resource-num&gt;&lt;/record&gt;&lt;/Cite&gt;&lt;/EndNote&gt;</w:instrText>
      </w:r>
      <w:r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(Smart</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1996)</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ins w:id="15" w:author="Harley Robinson " w:date="2016-03-15T08:39:00Z">
        <w:r>
          <w:rPr>
            <w:rFonts w:ascii="Times New Roman" w:hAnsi="Times New Roman" w:cs="Times New Roman"/>
            <w:sz w:val="24"/>
            <w:szCs w:val="24"/>
          </w:rPr>
          <w:t xml:space="preserve">Membrane bound caveolin </w:t>
        </w:r>
      </w:ins>
      <w:del w:id="16" w:author="Harley Robinson " w:date="2016-03-15T08:39:00Z">
        <w:r w:rsidRPr="000C3393" w:rsidDel="005806A2">
          <w:rPr>
            <w:rFonts w:ascii="Times New Roman" w:hAnsi="Times New Roman" w:cs="Times New Roman"/>
            <w:sz w:val="24"/>
            <w:szCs w:val="24"/>
          </w:rPr>
          <w:delText xml:space="preserve">These </w:delText>
        </w:r>
      </w:del>
      <w:r w:rsidRPr="000C3393">
        <w:rPr>
          <w:rFonts w:ascii="Times New Roman" w:hAnsi="Times New Roman" w:cs="Times New Roman"/>
          <w:sz w:val="24"/>
          <w:szCs w:val="24"/>
        </w:rPr>
        <w:t>are also known to promote a variety of signalling activities, including the mediation of growth, secretion and adhesion</w:t>
      </w:r>
      <w:r w:rsidR="00535E3B">
        <w:rPr>
          <w:rFonts w:ascii="Times New Roman" w:hAnsi="Times New Roman" w:cs="Times New Roman"/>
          <w:sz w:val="24"/>
          <w:szCs w:val="24"/>
        </w:rPr>
        <w:t xml:space="preserve"> </w:t>
      </w:r>
      <w:r w:rsidRPr="000C3393">
        <w:rPr>
          <w:rFonts w:ascii="Times New Roman" w:hAnsi="Times New Roman" w:cs="Times New Roman"/>
          <w:sz w:val="24"/>
          <w:szCs w:val="24"/>
        </w:rPr>
        <w:fldChar w:fldCharType="begin">
          <w:fldData xml:space="preserve">PEVuZE5vdGU+PENpdGU+PEF1dGhvcj5HdW88L0F1dGhvcj48WWVhcj4yMDExPC9ZZWFyPjxSZWNO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</w:fldData>
        </w:fldChar>
      </w:r>
      <w:r w:rsidR="00BA26AD">
        <w:rPr>
          <w:rFonts w:ascii="Times New Roman" w:hAnsi="Times New Roman" w:cs="Times New Roman"/>
          <w:sz w:val="24"/>
          <w:szCs w:val="24"/>
        </w:rPr>
        <w:instrText xml:space="preserve"> ADDIN EN.CITE </w:instrText>
      </w:r>
      <w:r w:rsidR="00BA26AD">
        <w:rPr>
          <w:rFonts w:ascii="Times New Roman" w:hAnsi="Times New Roman" w:cs="Times New Roman"/>
          <w:sz w:val="24"/>
          <w:szCs w:val="24"/>
        </w:rPr>
        <w:fldChar w:fldCharType="begin">
          <w:fldData xml:space="preserve">PEVuZE5vdGU+PENpdGU+PEF1dGhvcj5HdW88L0F1dGhvcj48WWVhcj4yMDExPC9ZZWFyPjxSZWNO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</w:fldData>
        </w:fldChar>
      </w:r>
      <w:r w:rsidR="00BA26AD">
        <w:rPr>
          <w:rFonts w:ascii="Times New Roman" w:hAnsi="Times New Roman" w:cs="Times New Roman"/>
          <w:sz w:val="24"/>
          <w:szCs w:val="24"/>
        </w:rPr>
        <w:instrText xml:space="preserve"> ADDIN EN.CITE.DATA </w:instrText>
      </w:r>
      <w:r w:rsidR="00BA26AD">
        <w:rPr>
          <w:rFonts w:ascii="Times New Roman" w:hAnsi="Times New Roman" w:cs="Times New Roman"/>
          <w:sz w:val="24"/>
          <w:szCs w:val="24"/>
        </w:rPr>
      </w:r>
      <w:r w:rsidR="00BA26AD">
        <w:rPr>
          <w:rFonts w:ascii="Times New Roman" w:hAnsi="Times New Roman" w:cs="Times New Roman"/>
          <w:sz w:val="24"/>
          <w:szCs w:val="24"/>
        </w:rPr>
        <w:fldChar w:fldCharType="end"/>
      </w:r>
      <w:r w:rsidRPr="000C3393">
        <w:rPr>
          <w:rFonts w:ascii="Times New Roman" w:hAnsi="Times New Roman" w:cs="Times New Roman"/>
          <w:sz w:val="24"/>
          <w:szCs w:val="24"/>
        </w:rPr>
      </w:r>
      <w:r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(Bosch</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2011; Guo</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2011)</w:t>
      </w:r>
      <w:r w:rsidRPr="000C3393">
        <w:rPr>
          <w:rFonts w:ascii="Times New Roman" w:hAnsi="Times New Roman" w:cs="Times New Roman"/>
          <w:sz w:val="24"/>
          <w:szCs w:val="24"/>
        </w:rPr>
        <w:fldChar w:fldCharType="end"/>
      </w:r>
      <w:r w:rsidR="00535E3B">
        <w:rPr>
          <w:rFonts w:ascii="Times New Roman" w:hAnsi="Times New Roman" w:cs="Times New Roman"/>
          <w:sz w:val="24"/>
          <w:szCs w:val="24"/>
        </w:rPr>
        <w:t xml:space="preserve">. Genetic ablation and ectopic expression of CAV1 results in a dramatic modification of caveolae formation, unlike CAV2 and 3 </w:t>
      </w:r>
      <w:del w:id="17" w:author="Harley Robinson " w:date="2016-03-15T08:40:00Z">
        <w:r w:rsidRPr="000C3393" w:rsidDel="005806A2">
          <w:rPr>
            <w:rFonts w:ascii="Times New Roman" w:hAnsi="Times New Roman" w:cs="Times New Roman"/>
            <w:sz w:val="24"/>
            <w:szCs w:val="24"/>
          </w:rPr>
          <w:delText>, unlike loss of CAV2</w:delText>
        </w:r>
      </w:del>
      <w:r w:rsidRPr="000C3393">
        <w:rPr>
          <w:rFonts w:ascii="Times New Roman" w:hAnsi="Times New Roman" w:cs="Times New Roman"/>
          <w:sz w:val="24"/>
          <w:szCs w:val="24"/>
        </w:rPr>
        <w:fldChar w:fldCharType="begin">
          <w:fldData xml:space="preserve">PEVuZE5vdGU+PENpdGU+PEF1dGhvcj5SYXphbmk8L0F1dGhvcj48WWVhcj4yMDAxPC9ZZWFyPjxS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</w:fldData>
        </w:fldChar>
      </w:r>
      <w:r w:rsidR="00BA26AD">
        <w:rPr>
          <w:rFonts w:ascii="Times New Roman" w:hAnsi="Times New Roman" w:cs="Times New Roman"/>
          <w:sz w:val="24"/>
          <w:szCs w:val="24"/>
        </w:rPr>
        <w:instrText xml:space="preserve"> ADDIN EN.CITE </w:instrText>
      </w:r>
      <w:r w:rsidR="00BA26AD">
        <w:rPr>
          <w:rFonts w:ascii="Times New Roman" w:hAnsi="Times New Roman" w:cs="Times New Roman"/>
          <w:sz w:val="24"/>
          <w:szCs w:val="24"/>
        </w:rPr>
        <w:fldChar w:fldCharType="begin">
          <w:fldData xml:space="preserve">PEVuZE5vdGU+PENpdGU+PEF1dGhvcj5SYXphbmk8L0F1dGhvcj48WWVhcj4yMDAxPC9ZZWFyPjxS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</w:fldData>
        </w:fldChar>
      </w:r>
      <w:r w:rsidR="00BA26AD">
        <w:rPr>
          <w:rFonts w:ascii="Times New Roman" w:hAnsi="Times New Roman" w:cs="Times New Roman"/>
          <w:sz w:val="24"/>
          <w:szCs w:val="24"/>
        </w:rPr>
        <w:instrText xml:space="preserve"> ADDIN EN.CITE.DATA </w:instrText>
      </w:r>
      <w:r w:rsidR="00BA26AD">
        <w:rPr>
          <w:rFonts w:ascii="Times New Roman" w:hAnsi="Times New Roman" w:cs="Times New Roman"/>
          <w:sz w:val="24"/>
          <w:szCs w:val="24"/>
        </w:rPr>
      </w:r>
      <w:r w:rsidR="00BA26AD">
        <w:rPr>
          <w:rFonts w:ascii="Times New Roman" w:hAnsi="Times New Roman" w:cs="Times New Roman"/>
          <w:sz w:val="24"/>
          <w:szCs w:val="24"/>
        </w:rPr>
        <w:fldChar w:fldCharType="end"/>
      </w:r>
      <w:r w:rsidRPr="000C3393">
        <w:rPr>
          <w:rFonts w:ascii="Times New Roman" w:hAnsi="Times New Roman" w:cs="Times New Roman"/>
          <w:sz w:val="24"/>
          <w:szCs w:val="24"/>
        </w:rPr>
      </w:r>
      <w:r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(Fra</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1995; Drab</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2001; Galbiati</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2001; Razani</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2001)</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del w:id="18" w:author="Michelle Hill" w:date="2016-03-14T20:08:00Z">
        <w:r w:rsidRPr="000C3393" w:rsidDel="00792B42">
          <w:rPr>
            <w:rFonts w:ascii="Times New Roman" w:hAnsi="Times New Roman" w:cs="Times New Roman"/>
            <w:sz w:val="24"/>
            <w:szCs w:val="24"/>
          </w:rPr>
          <w:delText>Hereby</w:delText>
        </w:r>
      </w:del>
      <w:ins w:id="19" w:author="Michelle Hill" w:date="2016-03-14T20:08:00Z">
        <w:r w:rsidRPr="000C3393">
          <w:rPr>
            <w:rFonts w:ascii="Times New Roman" w:hAnsi="Times New Roman" w:cs="Times New Roman"/>
            <w:sz w:val="24"/>
            <w:szCs w:val="24"/>
          </w:rPr>
          <w:t>He</w:t>
        </w:r>
        <w:r>
          <w:rPr>
            <w:rFonts w:ascii="Times New Roman" w:hAnsi="Times New Roman" w:cs="Times New Roman"/>
            <w:sz w:val="24"/>
            <w:szCs w:val="24"/>
          </w:rPr>
          <w:t>nce</w:t>
        </w:r>
      </w:ins>
      <w:r w:rsidRPr="000C3393">
        <w:rPr>
          <w:rFonts w:ascii="Times New Roman" w:hAnsi="Times New Roman" w:cs="Times New Roman"/>
          <w:sz w:val="24"/>
          <w:szCs w:val="24"/>
        </w:rPr>
        <w:t xml:space="preserve">, CAV1 appears to be </w:t>
      </w:r>
      <w:ins w:id="20" w:author="Michelle Hill" w:date="2016-03-14T20:09:00Z">
        <w:r>
          <w:rPr>
            <w:rFonts w:ascii="Times New Roman" w:hAnsi="Times New Roman" w:cs="Times New Roman"/>
            <w:sz w:val="24"/>
            <w:szCs w:val="24"/>
          </w:rPr>
          <w:t xml:space="preserve">essential </w:t>
        </w:r>
      </w:ins>
      <w:del w:id="21" w:author="Michelle Hill" w:date="2016-03-14T20:09:00Z">
        <w:r w:rsidRPr="000C3393" w:rsidDel="00792B42">
          <w:rPr>
            <w:rFonts w:ascii="Times New Roman" w:hAnsi="Times New Roman" w:cs="Times New Roman"/>
            <w:sz w:val="24"/>
            <w:szCs w:val="24"/>
          </w:rPr>
          <w:delText xml:space="preserve">detrimental to lipid raft composition required </w:delText>
        </w:r>
      </w:del>
      <w:r w:rsidRPr="000C3393">
        <w:rPr>
          <w:rFonts w:ascii="Times New Roman" w:hAnsi="Times New Roman" w:cs="Times New Roman"/>
          <w:sz w:val="24"/>
          <w:szCs w:val="24"/>
        </w:rPr>
        <w:t xml:space="preserve">for </w:t>
      </w:r>
      <w:r w:rsidRPr="000C3393">
        <w:rPr>
          <w:rFonts w:ascii="Times New Roman" w:hAnsi="Times New Roman" w:cs="Times New Roman"/>
          <w:sz w:val="24"/>
          <w:szCs w:val="24"/>
        </w:rPr>
        <w:lastRenderedPageBreak/>
        <w:t>caveolae formation, and potentially</w:t>
      </w:r>
      <w:del w:id="22" w:author="Michelle Hill" w:date="2016-03-14T20:09:00Z">
        <w:r w:rsidRPr="000C3393" w:rsidDel="00792B42">
          <w:rPr>
            <w:rFonts w:ascii="Times New Roman" w:hAnsi="Times New Roman" w:cs="Times New Roman"/>
            <w:sz w:val="24"/>
            <w:szCs w:val="24"/>
          </w:rPr>
          <w:delText>,</w:delText>
        </w:r>
      </w:del>
      <w:r w:rsidRPr="000C3393">
        <w:rPr>
          <w:rFonts w:ascii="Times New Roman" w:hAnsi="Times New Roman" w:cs="Times New Roman"/>
          <w:sz w:val="24"/>
          <w:szCs w:val="24"/>
        </w:rPr>
        <w:t xml:space="preserve"> </w:t>
      </w:r>
      <w:ins w:id="23" w:author="Michelle Hill" w:date="2016-03-14T20:09:00Z">
        <w:r>
          <w:rPr>
            <w:rFonts w:ascii="Times New Roman" w:hAnsi="Times New Roman" w:cs="Times New Roman"/>
            <w:sz w:val="24"/>
            <w:szCs w:val="24"/>
          </w:rPr>
          <w:t xml:space="preserve">regulates </w:t>
        </w:r>
      </w:ins>
      <w:del w:id="24" w:author="Michelle Hill" w:date="2016-03-14T20:09:00Z">
        <w:r w:rsidRPr="000C3393" w:rsidDel="00792B42">
          <w:rPr>
            <w:rFonts w:ascii="Times New Roman" w:hAnsi="Times New Roman" w:cs="Times New Roman"/>
            <w:sz w:val="24"/>
            <w:szCs w:val="24"/>
          </w:rPr>
          <w:delText xml:space="preserve">other </w:delText>
        </w:r>
      </w:del>
      <w:r w:rsidRPr="000C3393">
        <w:rPr>
          <w:rFonts w:ascii="Times New Roman" w:hAnsi="Times New Roman" w:cs="Times New Roman"/>
          <w:sz w:val="24"/>
          <w:szCs w:val="24"/>
        </w:rPr>
        <w:t xml:space="preserve">raft </w:t>
      </w:r>
      <w:ins w:id="25" w:author="Michelle Hill" w:date="2016-03-14T20:09:00Z">
        <w:r>
          <w:rPr>
            <w:rFonts w:ascii="Times New Roman" w:hAnsi="Times New Roman" w:cs="Times New Roman"/>
            <w:sz w:val="24"/>
            <w:szCs w:val="24"/>
          </w:rPr>
          <w:t xml:space="preserve">lipid </w:t>
        </w:r>
      </w:ins>
      <w:r w:rsidRPr="000C3393">
        <w:rPr>
          <w:rFonts w:ascii="Times New Roman" w:hAnsi="Times New Roman" w:cs="Times New Roman"/>
          <w:sz w:val="24"/>
          <w:szCs w:val="24"/>
        </w:rPr>
        <w:t>composition</w:t>
      </w:r>
      <w:del w:id="26" w:author="Michelle Hill" w:date="2016-03-14T20:09:00Z">
        <w:r w:rsidRPr="000C3393" w:rsidDel="00792B42">
          <w:rPr>
            <w:rFonts w:ascii="Times New Roman" w:hAnsi="Times New Roman" w:cs="Times New Roman"/>
            <w:sz w:val="24"/>
            <w:szCs w:val="24"/>
          </w:rPr>
          <w:delText xml:space="preserve"> by its regulation of cholesterol</w:delText>
        </w:r>
      </w:del>
      <w:r w:rsidRPr="000C3393">
        <w:rPr>
          <w:rFonts w:ascii="Times New Roman" w:hAnsi="Times New Roman" w:cs="Times New Roman"/>
          <w:sz w:val="24"/>
          <w:szCs w:val="24"/>
        </w:rPr>
        <w:t xml:space="preserve">. However, </w:t>
      </w:r>
      <w:del w:id="27" w:author="Michelle Hill" w:date="2016-03-14T20:10:00Z">
        <w:r w:rsidRPr="000C3393" w:rsidDel="00792B42">
          <w:rPr>
            <w:rFonts w:ascii="Times New Roman" w:hAnsi="Times New Roman" w:cs="Times New Roman"/>
            <w:sz w:val="24"/>
            <w:szCs w:val="24"/>
          </w:rPr>
          <w:delText>it should be noted that these knockdown/over-expression studies were performed in a cell model that still contains other associated proteins required to facilitate this change. As such, the findings that non-caveolar caveolin exists demonstrates that, while</w:delText>
        </w:r>
      </w:del>
      <w:ins w:id="28" w:author="Michelle Hill" w:date="2016-03-14T20:10:00Z">
        <w:r>
          <w:rPr>
            <w:rFonts w:ascii="Times New Roman" w:hAnsi="Times New Roman" w:cs="Times New Roman"/>
            <w:sz w:val="24"/>
            <w:szCs w:val="24"/>
          </w:rPr>
          <w:t xml:space="preserve">recent studies reveal that </w:t>
        </w:r>
      </w:ins>
      <w:del w:id="29" w:author="Michelle Hill" w:date="2016-03-14T20:10:00Z">
        <w:r w:rsidRPr="000C3393" w:rsidDel="00792B42">
          <w:rPr>
            <w:rFonts w:ascii="Times New Roman" w:hAnsi="Times New Roman" w:cs="Times New Roman"/>
            <w:sz w:val="24"/>
            <w:szCs w:val="24"/>
          </w:rPr>
          <w:delText xml:space="preserve"> </w:delText>
        </w:r>
      </w:del>
      <w:r w:rsidRPr="000C3393">
        <w:rPr>
          <w:rFonts w:ascii="Times New Roman" w:hAnsi="Times New Roman" w:cs="Times New Roman"/>
          <w:sz w:val="24"/>
          <w:szCs w:val="24"/>
        </w:rPr>
        <w:t xml:space="preserve">caveolin </w:t>
      </w:r>
      <w:del w:id="30" w:author="Michelle Hill" w:date="2016-03-14T20:10:00Z">
        <w:r w:rsidRPr="000C3393" w:rsidDel="00792B42">
          <w:rPr>
            <w:rFonts w:ascii="Times New Roman" w:hAnsi="Times New Roman" w:cs="Times New Roman"/>
            <w:sz w:val="24"/>
            <w:szCs w:val="24"/>
          </w:rPr>
          <w:delText>is present, it</w:delText>
        </w:r>
      </w:del>
      <w:ins w:id="31" w:author="Michelle Hill" w:date="2016-03-14T20:10:00Z">
        <w:r>
          <w:rPr>
            <w:rFonts w:ascii="Times New Roman" w:hAnsi="Times New Roman" w:cs="Times New Roman"/>
            <w:sz w:val="24"/>
            <w:szCs w:val="24"/>
          </w:rPr>
          <w:t xml:space="preserve">alone </w:t>
        </w:r>
      </w:ins>
      <w:del w:id="32" w:author="Michelle Hill" w:date="2016-03-14T20:10:00Z">
        <w:r w:rsidRPr="000C3393" w:rsidDel="00792B42">
          <w:rPr>
            <w:rFonts w:ascii="Times New Roman" w:hAnsi="Times New Roman" w:cs="Times New Roman"/>
            <w:sz w:val="24"/>
            <w:szCs w:val="24"/>
          </w:rPr>
          <w:delText xml:space="preserve"> </w:delText>
        </w:r>
      </w:del>
      <w:r w:rsidRPr="000C3393">
        <w:rPr>
          <w:rFonts w:ascii="Times New Roman" w:hAnsi="Times New Roman" w:cs="Times New Roman"/>
          <w:sz w:val="24"/>
          <w:szCs w:val="24"/>
        </w:rPr>
        <w:t xml:space="preserve">is not sufficient for </w:t>
      </w:r>
      <w:ins w:id="33" w:author="Michelle Hill" w:date="2016-03-14T20:10:00Z">
        <w:r>
          <w:rPr>
            <w:rFonts w:ascii="Times New Roman" w:hAnsi="Times New Roman" w:cs="Times New Roman"/>
            <w:sz w:val="24"/>
            <w:szCs w:val="24"/>
          </w:rPr>
          <w:t xml:space="preserve">stable </w:t>
        </w:r>
      </w:ins>
      <w:r w:rsidRPr="000C3393">
        <w:rPr>
          <w:rFonts w:ascii="Times New Roman" w:hAnsi="Times New Roman" w:cs="Times New Roman"/>
          <w:sz w:val="24"/>
          <w:szCs w:val="24"/>
        </w:rPr>
        <w:t xml:space="preserve">caveolae production </w:t>
      </w:r>
      <w:del w:id="34" w:author="Michelle Hill" w:date="2016-03-14T20:10:00Z">
        <w:r w:rsidRPr="000C3393" w:rsidDel="00792B42">
          <w:rPr>
            <w:rFonts w:ascii="Times New Roman" w:hAnsi="Times New Roman" w:cs="Times New Roman"/>
            <w:sz w:val="24"/>
            <w:szCs w:val="24"/>
          </w:rPr>
          <w:delText xml:space="preserve">on its own </w:delText>
        </w:r>
      </w:del>
      <w:r w:rsidRPr="000C3393">
        <w:rPr>
          <w:rFonts w:ascii="Times New Roman" w:hAnsi="Times New Roman" w:cs="Times New Roman"/>
          <w:sz w:val="24"/>
          <w:szCs w:val="24"/>
        </w:rPr>
        <w:t xml:space="preserve">and requires </w:t>
      </w:r>
      <w:ins w:id="35" w:author="Michelle Hill" w:date="2016-03-14T20:10:00Z">
        <w:r>
          <w:rPr>
            <w:rFonts w:ascii="Times New Roman" w:hAnsi="Times New Roman" w:cs="Times New Roman"/>
            <w:sz w:val="24"/>
            <w:szCs w:val="24"/>
          </w:rPr>
          <w:t xml:space="preserve">coat proteins of the cavin family </w:t>
        </w:r>
      </w:ins>
      <w:del w:id="36" w:author="Michelle Hill" w:date="2016-03-14T20:11:00Z">
        <w:r w:rsidRPr="000C3393" w:rsidDel="00792B42">
          <w:rPr>
            <w:rFonts w:ascii="Times New Roman" w:hAnsi="Times New Roman" w:cs="Times New Roman"/>
            <w:sz w:val="24"/>
            <w:szCs w:val="24"/>
          </w:rPr>
          <w:delText xml:space="preserve">effectors for this compositional change </w:delText>
        </w:r>
      </w:del>
      <w:r w:rsidRPr="000C3393">
        <w:rPr>
          <w:rFonts w:ascii="Times New Roman" w:hAnsi="Times New Roman" w:cs="Times New Roman"/>
          <w:sz w:val="24"/>
          <w:szCs w:val="24"/>
        </w:rPr>
        <w:fldChar w:fldCharType="begin"/>
      </w:r>
      <w:r w:rsidR="00BA26AD">
        <w:rPr>
          <w:rFonts w:ascii="Times New Roman" w:hAnsi="Times New Roman" w:cs="Times New Roman"/>
          <w:sz w:val="24"/>
          <w:szCs w:val="24"/>
        </w:rPr>
        <w:instrText xml:space="preserve"> ADDIN EN.CITE &lt;EndNote&gt;&lt;Cite&gt;&lt;Author&gt;Hill&lt;/Author&gt;&lt;Year&gt;2008&lt;/Year&gt;&lt;RecNum&gt;33&lt;/RecNum&gt;&lt;DisplayText&gt;(Hill&lt;style face="italic"&gt; et al.&lt;/style&gt;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(Hill</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2008)</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del w:id="37" w:author="Michelle Hill" w:date="2016-03-14T20:11:00Z">
        <w:r w:rsidRPr="000C3393" w:rsidDel="00792B42">
          <w:rPr>
            <w:rFonts w:ascii="Times New Roman" w:hAnsi="Times New Roman" w:cs="Times New Roman"/>
            <w:sz w:val="24"/>
            <w:szCs w:val="24"/>
          </w:rPr>
          <w:delText>Additionally, non-caveolar caveolin has been implicated in additional pathways and pathologies</w:delText>
        </w:r>
        <w:r w:rsidRPr="000C3393" w:rsidDel="00792B42">
          <w:rPr>
            <w:rFonts w:ascii="Times New Roman" w:hAnsi="Times New Roman" w:cs="Times New Roman"/>
            <w:sz w:val="24"/>
            <w:szCs w:val="24"/>
          </w:rPr>
          <w:fldChar w:fldCharType="begin">
            <w:fldData xml:space="preserve">PEVuZE5vdGU+PENpdGU+PEF1dGhvcj5Cb3NjaDwvQXV0aG9yPjxZZWFyPjIwMTE8L1llYXI+PFJl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</w:fldData>
          </w:fldChar>
        </w:r>
      </w:del>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PEVuZE5vdGU+PENpdGU+PEF1dGhvcj5Cb3NjaDwvQXV0aG9yPjxZZWFyPjIwMTE8L1llYXI+PFJl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del w:id="38" w:author="Michelle Hill" w:date="2016-03-14T20:11:00Z">
        <w:r w:rsidRPr="000C3393" w:rsidDel="00792B42">
          <w:rPr>
            <w:rFonts w:ascii="Times New Roman" w:hAnsi="Times New Roman" w:cs="Times New Roman"/>
            <w:sz w:val="24"/>
            <w:szCs w:val="24"/>
          </w:rPr>
        </w:r>
        <w:r w:rsidRPr="000C3393" w:rsidDel="00792B42">
          <w:rPr>
            <w:rFonts w:ascii="Times New Roman" w:hAnsi="Times New Roman" w:cs="Times New Roman"/>
            <w:sz w:val="24"/>
            <w:szCs w:val="24"/>
          </w:rPr>
          <w:fldChar w:fldCharType="separate"/>
        </w:r>
      </w:del>
      <w:r>
        <w:rPr>
          <w:rFonts w:ascii="Times New Roman" w:hAnsi="Times New Roman" w:cs="Times New Roman"/>
          <w:noProof/>
          <w:sz w:val="24"/>
          <w:szCs w:val="24"/>
        </w:rPr>
        <w:t>(Bosch et al. 2011; Low and Nicholson 2015)</w:t>
      </w:r>
      <w:del w:id="39" w:author="Michelle Hill" w:date="2016-03-14T20:11:00Z">
        <w:r w:rsidRPr="000C3393" w:rsidDel="00792B42">
          <w:rPr>
            <w:rFonts w:ascii="Times New Roman" w:hAnsi="Times New Roman" w:cs="Times New Roman"/>
            <w:sz w:val="24"/>
            <w:szCs w:val="24"/>
          </w:rPr>
          <w:fldChar w:fldCharType="end"/>
        </w:r>
        <w:r w:rsidRPr="000C3393" w:rsidDel="00792B42">
          <w:rPr>
            <w:rFonts w:ascii="Times New Roman" w:hAnsi="Times New Roman" w:cs="Times New Roman"/>
            <w:sz w:val="24"/>
            <w:szCs w:val="24"/>
          </w:rPr>
          <w:delText xml:space="preserve">. </w:delText>
        </w:r>
      </w:del>
    </w:p>
    <w:p w14:paraId="4065F6F2" w14:textId="22BF76CF" w:rsidR="001B5889" w:rsidRDefault="004D51EC" w:rsidP="001B5889">
      <w:pPr>
        <w:pStyle w:val="NoSpacing"/>
        <w:spacing w:line="480" w:lineRule="auto"/>
        <w:ind w:firstLine="142"/>
        <w:rPr>
          <w:rFonts w:ascii="Times New Roman" w:hAnsi="Times New Roman" w:cs="Times New Roman"/>
          <w:sz w:val="24"/>
          <w:szCs w:val="24"/>
        </w:rPr>
      </w:pPr>
      <w:del w:id="40" w:author="Michelle Hill" w:date="2016-03-14T20:11:00Z">
        <w:r w:rsidRPr="000C3393" w:rsidDel="00792B42">
          <w:rPr>
            <w:rFonts w:ascii="Times New Roman" w:hAnsi="Times New Roman" w:cs="Times New Roman"/>
            <w:sz w:val="24"/>
            <w:szCs w:val="24"/>
          </w:rPr>
          <w:delText>In addition to CAV1, cavins are required in caveolae production by acting as caveolar coat proteins that stabilise caveolin interaction in endocytosis</w:delText>
        </w:r>
        <w:r w:rsidRPr="000C3393" w:rsidDel="00792B42">
          <w:rPr>
            <w:rFonts w:ascii="Times New Roman" w:hAnsi="Times New Roman" w:cs="Times New Roman"/>
            <w:sz w:val="24"/>
            <w:szCs w:val="24"/>
          </w:rPr>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Pr="000C3393" w:rsidDel="00792B42">
          <w:rPr>
            <w:rFonts w:ascii="Times New Roman" w:hAnsi="Times New Roman" w:cs="Times New Roman"/>
            <w:sz w:val="24"/>
            <w:szCs w:val="24"/>
          </w:rPr>
          <w:delInstrText xml:space="preserve"> ADDIN EN.CITE </w:delInstrText>
        </w:r>
        <w:r w:rsidRPr="000C3393" w:rsidDel="00792B42">
          <w:rPr>
            <w:rFonts w:ascii="Times New Roman" w:hAnsi="Times New Roman" w:cs="Times New Roman"/>
            <w:sz w:val="24"/>
            <w:szCs w:val="24"/>
          </w:rPr>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Pr="000C3393" w:rsidDel="00792B42">
          <w:rPr>
            <w:rFonts w:ascii="Times New Roman" w:hAnsi="Times New Roman" w:cs="Times New Roman"/>
            <w:sz w:val="24"/>
            <w:szCs w:val="24"/>
          </w:rPr>
          <w:delInstrText xml:space="preserve"> ADDIN EN.CITE.DATA </w:delInstrText>
        </w:r>
        <w:r w:rsidRPr="000C3393" w:rsidDel="00792B42">
          <w:rPr>
            <w:rFonts w:ascii="Times New Roman" w:hAnsi="Times New Roman" w:cs="Times New Roman"/>
            <w:sz w:val="24"/>
            <w:szCs w:val="24"/>
          </w:rPr>
        </w:r>
        <w:r w:rsidRPr="000C3393" w:rsidDel="00792B42">
          <w:rPr>
            <w:rFonts w:ascii="Times New Roman" w:hAnsi="Times New Roman" w:cs="Times New Roman"/>
            <w:sz w:val="24"/>
            <w:szCs w:val="24"/>
          </w:rPr>
          <w:fldChar w:fldCharType="end"/>
        </w:r>
        <w:r w:rsidRPr="000C3393" w:rsidDel="00792B42">
          <w:rPr>
            <w:rFonts w:ascii="Times New Roman" w:hAnsi="Times New Roman" w:cs="Times New Roman"/>
            <w:sz w:val="24"/>
            <w:szCs w:val="24"/>
          </w:rPr>
        </w:r>
        <w:r w:rsidRPr="000C3393" w:rsidDel="00792B42">
          <w:rPr>
            <w:rFonts w:ascii="Times New Roman" w:hAnsi="Times New Roman" w:cs="Times New Roman"/>
            <w:sz w:val="24"/>
            <w:szCs w:val="24"/>
          </w:rPr>
          <w:fldChar w:fldCharType="separate"/>
        </w:r>
        <w:r w:rsidRPr="000C3393" w:rsidDel="00792B42">
          <w:rPr>
            <w:rFonts w:ascii="Times New Roman" w:hAnsi="Times New Roman" w:cs="Times New Roman"/>
            <w:noProof/>
            <w:sz w:val="24"/>
            <w:szCs w:val="24"/>
          </w:rPr>
          <w:delText>(Nabi 2009)</w:delText>
        </w:r>
        <w:r w:rsidRPr="000C3393" w:rsidDel="00792B42">
          <w:rPr>
            <w:rFonts w:ascii="Times New Roman" w:hAnsi="Times New Roman" w:cs="Times New Roman"/>
            <w:sz w:val="24"/>
            <w:szCs w:val="24"/>
          </w:rPr>
          <w:fldChar w:fldCharType="end"/>
        </w:r>
        <w:r w:rsidRPr="000C3393" w:rsidDel="00792B42">
          <w:rPr>
            <w:rFonts w:ascii="Times New Roman" w:hAnsi="Times New Roman" w:cs="Times New Roman"/>
            <w:sz w:val="24"/>
            <w:szCs w:val="24"/>
          </w:rPr>
          <w:delText xml:space="preserve">. </w:delText>
        </w:r>
      </w:del>
      <w:r w:rsidRPr="000C3393">
        <w:rPr>
          <w:rFonts w:ascii="Times New Roman" w:hAnsi="Times New Roman" w:cs="Times New Roman"/>
          <w:sz w:val="24"/>
          <w:szCs w:val="24"/>
        </w:rPr>
        <w:t>The cavin family consists of 4 cavins, named Polymerase I and Transcript Release Factor (PTRF or cavin-1), Serum Deprivation Response (SDPR or cavin-2), S</w:t>
      </w:r>
      <w:r w:rsidRPr="000C3393">
        <w:rPr>
          <w:rFonts w:ascii="Times New Roman" w:hAnsi="Times New Roman" w:cs="Times New Roman"/>
          <w:color w:val="000000"/>
          <w:sz w:val="24"/>
          <w:szCs w:val="24"/>
          <w:shd w:val="clear" w:color="auto" w:fill="FFFFFF"/>
        </w:rPr>
        <w:t>dr-</w:t>
      </w:r>
      <w:r w:rsidRPr="000C3393">
        <w:rPr>
          <w:rStyle w:val="underline"/>
          <w:rFonts w:ascii="Times New Roman" w:hAnsi="Times New Roman" w:cs="Times New Roman"/>
          <w:color w:val="000000"/>
          <w:sz w:val="24"/>
          <w:szCs w:val="24"/>
          <w:shd w:val="clear" w:color="auto" w:fill="FFFFFF"/>
        </w:rPr>
        <w:t>R</w:t>
      </w:r>
      <w:r w:rsidRPr="000C3393">
        <w:rPr>
          <w:rFonts w:ascii="Times New Roman" w:hAnsi="Times New Roman" w:cs="Times New Roman"/>
          <w:color w:val="000000"/>
          <w:sz w:val="24"/>
          <w:szCs w:val="24"/>
          <w:shd w:val="clear" w:color="auto" w:fill="FFFFFF"/>
        </w:rPr>
        <w:t>elated gene product that</w:t>
      </w:r>
      <w:r w:rsidRPr="000C3393">
        <w:rPr>
          <w:rStyle w:val="apple-converted-space"/>
          <w:rFonts w:ascii="Times New Roman" w:hAnsi="Times New Roman" w:cs="Times New Roman"/>
          <w:color w:val="000000"/>
          <w:sz w:val="24"/>
          <w:szCs w:val="24"/>
          <w:shd w:val="clear" w:color="auto" w:fill="FFFFFF"/>
        </w:rPr>
        <w:t> </w:t>
      </w:r>
      <w:r w:rsidRPr="000C3393">
        <w:rPr>
          <w:rStyle w:val="underline"/>
          <w:rFonts w:ascii="Times New Roman" w:hAnsi="Times New Roman" w:cs="Times New Roman"/>
          <w:color w:val="000000"/>
          <w:sz w:val="24"/>
          <w:szCs w:val="24"/>
          <w:shd w:val="clear" w:color="auto" w:fill="FFFFFF"/>
        </w:rPr>
        <w:t>B</w:t>
      </w:r>
      <w:r w:rsidRPr="000C3393">
        <w:rPr>
          <w:rFonts w:ascii="Times New Roman" w:hAnsi="Times New Roman" w:cs="Times New Roman"/>
          <w:color w:val="000000"/>
          <w:sz w:val="24"/>
          <w:szCs w:val="24"/>
          <w:shd w:val="clear" w:color="auto" w:fill="FFFFFF"/>
        </w:rPr>
        <w:t>inds to</w:t>
      </w:r>
      <w:r w:rsidRPr="000C3393">
        <w:rPr>
          <w:rStyle w:val="apple-converted-space"/>
          <w:rFonts w:ascii="Times New Roman" w:hAnsi="Times New Roman" w:cs="Times New Roman"/>
          <w:color w:val="000000"/>
          <w:sz w:val="24"/>
          <w:szCs w:val="24"/>
          <w:shd w:val="clear" w:color="auto" w:fill="FFFFFF"/>
        </w:rPr>
        <w:t> </w:t>
      </w:r>
      <w:r w:rsidRPr="000C3393">
        <w:rPr>
          <w:rStyle w:val="underline"/>
          <w:rFonts w:ascii="Times New Roman" w:hAnsi="Times New Roman" w:cs="Times New Roman"/>
          <w:color w:val="000000"/>
          <w:sz w:val="24"/>
          <w:szCs w:val="24"/>
          <w:shd w:val="clear" w:color="auto" w:fill="FFFFFF"/>
        </w:rPr>
        <w:t>C</w:t>
      </w:r>
      <w:r w:rsidRPr="000C3393">
        <w:rPr>
          <w:rFonts w:ascii="Times New Roman" w:hAnsi="Times New Roman" w:cs="Times New Roman"/>
          <w:color w:val="000000"/>
          <w:sz w:val="24"/>
          <w:szCs w:val="24"/>
          <w:shd w:val="clear" w:color="auto" w:fill="FFFFFF"/>
        </w:rPr>
        <w:t>-kinase (SRBC or cavin-3)</w:t>
      </w:r>
      <w:r w:rsidRPr="000C3393">
        <w:rPr>
          <w:rFonts w:ascii="Times New Roman" w:hAnsi="Times New Roman" w:cs="Times New Roman"/>
          <w:sz w:val="24"/>
          <w:szCs w:val="24"/>
        </w:rPr>
        <w:t xml:space="preserve"> and Muscle Related Coiled-Coil protein (MURC or cavin-4). </w:t>
      </w:r>
      <w:r w:rsidR="00535E3B" w:rsidRPr="000C3393">
        <w:rPr>
          <w:rFonts w:ascii="Times New Roman" w:hAnsi="Times New Roman" w:cs="Times New Roman"/>
          <w:sz w:val="24"/>
          <w:szCs w:val="24"/>
        </w:rPr>
        <w:t xml:space="preserve">Co-immunoprecipitation studies with the cavin members </w:t>
      </w:r>
      <w:del w:id="41" w:author="Michelle Hill" w:date="2016-03-14T20:21:00Z">
        <w:r w:rsidR="00535E3B" w:rsidRPr="000C3393" w:rsidDel="0077000B">
          <w:rPr>
            <w:rFonts w:ascii="Times New Roman" w:hAnsi="Times New Roman" w:cs="Times New Roman"/>
            <w:sz w:val="24"/>
            <w:szCs w:val="24"/>
          </w:rPr>
          <w:delText xml:space="preserve">and CAV1 </w:delText>
        </w:r>
      </w:del>
      <w:r w:rsidR="00535E3B" w:rsidRPr="000C3393">
        <w:rPr>
          <w:rFonts w:ascii="Times New Roman" w:hAnsi="Times New Roman" w:cs="Times New Roman"/>
          <w:sz w:val="24"/>
          <w:szCs w:val="24"/>
        </w:rPr>
        <w:t>reveal that cavin</w:t>
      </w:r>
      <w:ins w:id="42" w:author="Michelle Hill" w:date="2016-03-14T20:21:00Z">
        <w:r w:rsidR="00535E3B">
          <w:rPr>
            <w:rFonts w:ascii="Times New Roman" w:hAnsi="Times New Roman" w:cs="Times New Roman"/>
            <w:sz w:val="24"/>
            <w:szCs w:val="24"/>
          </w:rPr>
          <w:t>s</w:t>
        </w:r>
      </w:ins>
      <w:r w:rsidR="00535E3B" w:rsidRPr="000C3393">
        <w:rPr>
          <w:rFonts w:ascii="Times New Roman" w:hAnsi="Times New Roman" w:cs="Times New Roman"/>
          <w:sz w:val="24"/>
          <w:szCs w:val="24"/>
        </w:rPr>
        <w:t xml:space="preserve"> form distinct complexes</w:t>
      </w:r>
      <w:del w:id="43" w:author="Michelle Hill" w:date="2016-03-14T20:22:00Z">
        <w:r w:rsidR="00535E3B" w:rsidRPr="000C3393" w:rsidDel="0077000B">
          <w:rPr>
            <w:rFonts w:ascii="Times New Roman" w:hAnsi="Times New Roman" w:cs="Times New Roman"/>
            <w:sz w:val="24"/>
            <w:szCs w:val="24"/>
          </w:rPr>
          <w:delText>. These complexes</w:delText>
        </w:r>
      </w:del>
      <w:ins w:id="44" w:author="Michelle Hill" w:date="2016-03-14T20:22:00Z">
        <w:r w:rsidR="00535E3B">
          <w:rPr>
            <w:rFonts w:ascii="Times New Roman" w:hAnsi="Times New Roman" w:cs="Times New Roman"/>
            <w:sz w:val="24"/>
            <w:szCs w:val="24"/>
          </w:rPr>
          <w:t xml:space="preserve"> which</w:t>
        </w:r>
      </w:ins>
      <w:r w:rsidR="00535E3B" w:rsidRPr="000C3393">
        <w:rPr>
          <w:rFonts w:ascii="Times New Roman" w:hAnsi="Times New Roman" w:cs="Times New Roman"/>
          <w:sz w:val="24"/>
          <w:szCs w:val="24"/>
        </w:rPr>
        <w:t xml:space="preserve"> require the presence of cavin-1 with either cavin-2 or cavin-3 </w:t>
      </w:r>
      <w:del w:id="45" w:author="Michelle Hill" w:date="2016-03-14T20:22:00Z">
        <w:r w:rsidR="00535E3B" w:rsidRPr="000C3393" w:rsidDel="0077000B">
          <w:rPr>
            <w:rFonts w:ascii="Times New Roman" w:hAnsi="Times New Roman" w:cs="Times New Roman"/>
            <w:sz w:val="24"/>
            <w:szCs w:val="24"/>
          </w:rPr>
          <w:delText>to initiate modification of the lipid domain composition</w:delText>
        </w:r>
      </w:del>
      <w:r w:rsidR="00535E3B" w:rsidRPr="000C3393">
        <w:rPr>
          <w:rFonts w:ascii="Times New Roman" w:hAnsi="Times New Roman" w:cs="Times New Roman"/>
          <w:sz w:val="24"/>
          <w:szCs w:val="24"/>
        </w:rPr>
        <w:fldChar w:fldCharType="begin"/>
      </w:r>
      <w:r w:rsidR="00BA26AD">
        <w:rPr>
          <w:rFonts w:ascii="Times New Roman" w:hAnsi="Times New Roman" w:cs="Times New Roman"/>
          <w:sz w:val="24"/>
          <w:szCs w:val="24"/>
        </w:rPr>
        <w:instrText xml:space="preserve"> ADDIN EN.CITE &lt;EndNote&gt;&lt;Cite&gt;&lt;Author&gt;Bastiani&lt;/Author&gt;&lt;Year&gt;2009&lt;/Year&gt;&lt;RecNum&gt;141&lt;/RecNum&gt;&lt;DisplayText&gt;(Bastiani&lt;style face="italic"&gt; et al.&lt;/style&gt; 2009)&lt;/DisplayText&gt;&lt;record&gt;&lt;rec-number&gt;141&lt;/rec-number&gt;&lt;foreign-keys&gt;&lt;key app="EN" db-id="fvaw9vd5rrfez2epavc5exebz02xt0vvvwrs" timestamp="1457519486"&gt;141&lt;/key&gt;&lt;/foreign-keys&gt;&lt;ref-type name="Journal Article"&gt;17&lt;/ref-type&gt;&lt;contributors&gt;&lt;authors&gt;&lt;author&gt;Bastiani, Michele&lt;/author&gt;&lt;author&gt;Liu, Libin&lt;/author&gt;&lt;author&gt;Hill, Michelle M.&lt;/author&gt;&lt;author&gt;Jedrychowski, Mark P.&lt;/author&gt;&lt;author&gt;Nixon, Susan J.&lt;/author&gt;&lt;author&gt;Lo, Harriet P.&lt;/author&gt;&lt;author&gt;Abankwa, Daniel&lt;/author&gt;&lt;author&gt;Luetterforst, Robert&lt;/author&gt;&lt;author&gt;Fernandez-Rojo, Manuel&lt;/author&gt;&lt;author&gt;Breen, Michael R.&lt;/author&gt;&lt;author&gt;Gygi, Steven P.&lt;/author&gt;&lt;author&gt;Vinten, Jorgen&lt;/author&gt;&lt;author&gt;Walser, Piers J.&lt;/author&gt;&lt;author&gt;North, Kathryn N.&lt;/author&gt;&lt;author&gt;Hancock, John F.&lt;/author&gt;&lt;author&gt;Pilch, Paul F.&lt;/author&gt;&lt;author&gt;Parton, Robert G.&lt;/author&gt;&lt;/authors&gt;&lt;/contributors&gt;&lt;titles&gt;&lt;title&gt;MURC/Cavin-4 and cavin family members form tissue-specific caveolar complexes&lt;/title&gt;&lt;secondary-title&gt;The Journal of Cell Biology&lt;/secondary-title&gt;&lt;/titles&gt;&lt;periodical&gt;&lt;full-title&gt;The Journal of Cell Biology&lt;/full-title&gt;&lt;/periodical&gt;&lt;pages&gt;1259-1273&lt;/pages&gt;&lt;volume&gt;185&lt;/volume&gt;&lt;number&gt;7&lt;/number&gt;&lt;dates&gt;&lt;year&gt;2009&lt;/year&gt;&lt;pub-dates&gt;&lt;date&gt;03/10/received&amp;#xD;05/15/accepted&lt;/date&gt;&lt;/pub-dates&gt;&lt;/dates&gt;&lt;publisher&gt;The Rockefeller University Press&lt;/publisher&gt;&lt;isbn&gt;0021-9525&amp;#xD;1540-8140&lt;/isbn&gt;&lt;accession-num&gt;PMC2712963&lt;/accession-num&gt;&lt;urls&gt;&lt;related-urls&gt;&lt;url&gt;http://www.ncbi.nlm.nih.gov/pmc/articles/PMC2712963/&lt;/url&gt;&lt;/related-urls&gt;&lt;/urls&gt;&lt;electronic-resource-num&gt;10.1083/jcb.200903053&lt;/electronic-resource-num&gt;&lt;remote-database-name&gt;PMC&lt;/remote-database-name&gt;&lt;/record&gt;&lt;/Cite&gt;&lt;/EndNote&gt;</w:instrText>
      </w:r>
      <w:r w:rsidR="00535E3B"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(Bastiani</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2009)</w:t>
      </w:r>
      <w:r w:rsidR="00535E3B" w:rsidRPr="000C3393">
        <w:rPr>
          <w:rFonts w:ascii="Times New Roman" w:hAnsi="Times New Roman" w:cs="Times New Roman"/>
          <w:sz w:val="24"/>
          <w:szCs w:val="24"/>
        </w:rPr>
        <w:fldChar w:fldCharType="end"/>
      </w:r>
      <w:r w:rsidR="00535E3B">
        <w:rPr>
          <w:rFonts w:ascii="Times New Roman" w:hAnsi="Times New Roman" w:cs="Times New Roman"/>
          <w:sz w:val="24"/>
          <w:szCs w:val="24"/>
        </w:rPr>
        <w:t>. However, of the cavin members, only cavin-1 can directly bind to CAV1</w:t>
      </w:r>
      <w:r w:rsidR="00CB29BD">
        <w:rPr>
          <w:rFonts w:ascii="Times New Roman" w:hAnsi="Times New Roman" w:cs="Times New Roman"/>
          <w:sz w:val="24"/>
          <w:szCs w:val="24"/>
        </w:rPr>
        <w:t xml:space="preserve"> </w:t>
      </w:r>
      <w:r w:rsidR="00CB29BD">
        <w:rPr>
          <w:rFonts w:ascii="Times New Roman" w:hAnsi="Times New Roman" w:cs="Times New Roman"/>
          <w:sz w:val="24"/>
          <w:szCs w:val="24"/>
        </w:rPr>
        <w:fldChar w:fldCharType="begin"/>
      </w:r>
      <w:r w:rsidR="00CB29BD">
        <w:rPr>
          <w:rFonts w:ascii="Times New Roman" w:hAnsi="Times New Roman" w:cs="Times New Roman"/>
          <w:sz w:val="24"/>
          <w:szCs w:val="24"/>
        </w:rPr>
        <w:instrText xml:space="preserve"> ADDIN EN.CITE &lt;EndNote&gt;&lt;Cite&gt;&lt;Author&gt;Bastiani&lt;/Author&gt;&lt;Year&gt;2009&lt;/Year&gt;&lt;RecNum&gt;141&lt;/RecNum&gt;&lt;DisplayText&gt;(Bastiani et al. 2009)&lt;/DisplayText&gt;&lt;record&gt;&lt;rec-number&gt;141&lt;/rec-number&gt;&lt;foreign-keys&gt;&lt;key app="EN" db-id="fvaw9vd5rrfez2epavc5exebz02xt0vvvwrs" timestamp="1457519486"&gt;141&lt;/key&gt;&lt;/foreign-keys&gt;&lt;ref-type name="Journal Article"&gt;17&lt;/ref-type&gt;&lt;contributors&gt;&lt;authors&gt;&lt;author&gt;Bastiani, Michele&lt;/author&gt;&lt;author&gt;Liu, Libin&lt;/author&gt;&lt;author&gt;Hill, Michelle M.&lt;/author&gt;&lt;author&gt;Jedrychowski, Mark P.&lt;/author&gt;&lt;author&gt;Nixon, Susan J.&lt;/author&gt;&lt;author&gt;Lo, Harriet P.&lt;/author&gt;&lt;author&gt;Abankwa, Daniel&lt;/author&gt;&lt;author&gt;Luetterforst, Robert&lt;/author&gt;&lt;author&gt;Fernandez-Rojo, Manuel&lt;/author&gt;&lt;author&gt;Breen, Michael R.&lt;/author&gt;&lt;author&gt;Gygi, Steven P.&lt;/author&gt;&lt;author&gt;Vinten, Jorgen&lt;/author&gt;&lt;author&gt;Walser, Piers J.&lt;/author&gt;&lt;author&gt;North, Kathryn N.&lt;/author&gt;&lt;author&gt;Hancock, John F.&lt;/author&gt;&lt;author&gt;Pilch, Paul F.&lt;/author&gt;&lt;author&gt;Parton, Robert G.&lt;/author&gt;&lt;/authors&gt;&lt;/contributors&gt;&lt;titles&gt;&lt;title&gt;MURC/Cavin-4 and cavin family members form tissue-specific caveolar complexes&lt;/title&gt;&lt;secondary-title&gt;The Journal of Cell Biology&lt;/secondary-title&gt;&lt;/titles&gt;&lt;periodical&gt;&lt;full-title&gt;The Journal of Cell Biology&lt;/full-title&gt;&lt;/periodical&gt;&lt;pages&gt;1259-1273&lt;/pages&gt;&lt;volume&gt;185&lt;/volume&gt;&lt;number&gt;7&lt;/number&gt;&lt;dates&gt;&lt;year&gt;2009&lt;/year&gt;&lt;pub-dates&gt;&lt;date&gt;03/10/received&amp;#xD;05/15/accepted&lt;/date&gt;&lt;/pub-dates&gt;&lt;/dates&gt;&lt;publisher&gt;The Rockefeller University Press&lt;/publisher&gt;&lt;isbn&gt;0021-9525&amp;#xD;1540-8140&lt;/isbn&gt;&lt;accession-num&gt;PMC2712963&lt;/accession-num&gt;&lt;urls&gt;&lt;related-urls&gt;&lt;url&gt;http://www.ncbi.nlm.nih.gov/pmc/articles/PMC2712963/&lt;/url&gt;&lt;/related-urls&gt;&lt;/urls&gt;&lt;electronic-resource-num&gt;10.1083/jcb.200903053&lt;/electronic-resource-num&gt;&lt;remote-database-name&gt;PMC&lt;/remote-database-name&gt;&lt;/record&gt;&lt;/Cite&gt;&lt;/EndNote&gt;</w:instrText>
      </w:r>
      <w:r w:rsidR="00CB29BD">
        <w:rPr>
          <w:rFonts w:ascii="Times New Roman" w:hAnsi="Times New Roman" w:cs="Times New Roman"/>
          <w:sz w:val="24"/>
          <w:szCs w:val="24"/>
        </w:rPr>
        <w:fldChar w:fldCharType="separate"/>
      </w:r>
      <w:r w:rsidR="00CB29BD">
        <w:rPr>
          <w:rFonts w:ascii="Times New Roman" w:hAnsi="Times New Roman" w:cs="Times New Roman"/>
          <w:noProof/>
          <w:sz w:val="24"/>
          <w:szCs w:val="24"/>
        </w:rPr>
        <w:t>(Bastiani et al. 2009)</w:t>
      </w:r>
      <w:r w:rsidR="00CB29BD">
        <w:rPr>
          <w:rFonts w:ascii="Times New Roman" w:hAnsi="Times New Roman" w:cs="Times New Roman"/>
          <w:sz w:val="24"/>
          <w:szCs w:val="24"/>
        </w:rPr>
        <w:fldChar w:fldCharType="end"/>
      </w:r>
      <w:r w:rsidR="00535E3B">
        <w:rPr>
          <w:rFonts w:ascii="Times New Roman" w:hAnsi="Times New Roman" w:cs="Times New Roman"/>
          <w:sz w:val="24"/>
          <w:szCs w:val="24"/>
        </w:rPr>
        <w:t xml:space="preserve">. </w:t>
      </w:r>
      <w:r w:rsidR="00CB29BD">
        <w:rPr>
          <w:rFonts w:ascii="Times New Roman" w:hAnsi="Times New Roman" w:cs="Times New Roman"/>
          <w:sz w:val="24"/>
          <w:szCs w:val="24"/>
        </w:rPr>
        <w:t>Ectopic e</w:t>
      </w:r>
      <w:r w:rsidRPr="000C3393">
        <w:rPr>
          <w:rFonts w:ascii="Times New Roman" w:hAnsi="Times New Roman" w:cs="Times New Roman"/>
          <w:sz w:val="24"/>
          <w:szCs w:val="24"/>
        </w:rPr>
        <w:t>xpression of cavin-1 in cells with functional caveolin dramatically increases caveolae density</w:t>
      </w:r>
      <w:r w:rsidR="00535E3B">
        <w:rPr>
          <w:rFonts w:ascii="Times New Roman" w:hAnsi="Times New Roman" w:cs="Times New Roman"/>
          <w:sz w:val="24"/>
          <w:szCs w:val="24"/>
        </w:rPr>
        <w:t xml:space="preserve"> </w:t>
      </w:r>
      <w:r w:rsidR="00CB29BD">
        <w:rPr>
          <w:rFonts w:ascii="Times New Roman" w:hAnsi="Times New Roman" w:cs="Times New Roman"/>
          <w:sz w:val="24"/>
          <w:szCs w:val="24"/>
        </w:rPr>
        <w:t xml:space="preserve">of the plasma membrane, without the presence of the other cavins </w:t>
      </w:r>
      <w:r w:rsidRPr="000C3393">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&lt;EndNote&gt;&lt;Cite&gt;&lt;Author&gt;Hill&lt;/Author&gt;&lt;Year&gt;2008&lt;/Year&gt;&lt;RecNum&gt;33&lt;/RecNum&gt;&lt;DisplayText&gt;(Hill et al.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rsidRPr="000C3393">
        <w:rPr>
          <w:rFonts w:ascii="Times New Roman" w:hAnsi="Times New Roman" w:cs="Times New Roman"/>
          <w:sz w:val="24"/>
          <w:szCs w:val="24"/>
        </w:rPr>
        <w:fldChar w:fldCharType="separate"/>
      </w:r>
      <w:r>
        <w:rPr>
          <w:rFonts w:ascii="Times New Roman" w:hAnsi="Times New Roman" w:cs="Times New Roman"/>
          <w:noProof/>
          <w:sz w:val="24"/>
          <w:szCs w:val="24"/>
        </w:rPr>
        <w:t>(Hill et al. 2008)</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r w:rsidR="00312DAE">
        <w:rPr>
          <w:rFonts w:ascii="Times New Roman" w:hAnsi="Times New Roman" w:cs="Times New Roman"/>
          <w:sz w:val="24"/>
          <w:szCs w:val="24"/>
        </w:rPr>
        <w:t xml:space="preserve">Hereby, cavin-1 is found to be a strong mediator in CAV1 function regarding caveolae formation and potentially the lipid raft compositional change it evokes. </w:t>
      </w:r>
      <w:r>
        <w:rPr>
          <w:rFonts w:ascii="Times New Roman" w:hAnsi="Times New Roman" w:cs="Times New Roman"/>
          <w:sz w:val="24"/>
          <w:szCs w:val="24"/>
        </w:rPr>
        <w:t>Earlier</w:t>
      </w:r>
      <w:r w:rsidRPr="000C3393">
        <w:rPr>
          <w:rFonts w:ascii="Times New Roman" w:hAnsi="Times New Roman" w:cs="Times New Roman"/>
          <w:sz w:val="24"/>
          <w:szCs w:val="24"/>
        </w:rPr>
        <w:t xml:space="preserve"> work from our lab compared GFP transformed PC3 cells to GFP-cavin-1 PC3 cells which revealed a decrease in cholesterol within the lipid raft fraction upon cavin-1 expression</w:t>
      </w:r>
      <w:r w:rsidR="00312DAE">
        <w:rPr>
          <w:rFonts w:ascii="Times New Roman" w:hAnsi="Times New Roman" w:cs="Times New Roman"/>
          <w:sz w:val="24"/>
          <w:szCs w:val="24"/>
        </w:rPr>
        <w:t xml:space="preserve"> </w:t>
      </w:r>
      <w:r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0C3393">
        <w:rPr>
          <w:rFonts w:ascii="Times New Roman" w:hAnsi="Times New Roman" w:cs="Times New Roman"/>
          <w:sz w:val="24"/>
          <w:szCs w:val="24"/>
        </w:rPr>
      </w:r>
      <w:r w:rsidRPr="000C3393">
        <w:rPr>
          <w:rFonts w:ascii="Times New Roman" w:hAnsi="Times New Roman" w:cs="Times New Roman"/>
          <w:sz w:val="24"/>
          <w:szCs w:val="24"/>
        </w:rPr>
        <w:fldChar w:fldCharType="separate"/>
      </w:r>
      <w:r>
        <w:rPr>
          <w:rFonts w:ascii="Times New Roman" w:hAnsi="Times New Roman" w:cs="Times New Roman"/>
          <w:noProof/>
          <w:sz w:val="24"/>
          <w:szCs w:val="24"/>
        </w:rPr>
        <w:t>(Inder et al. 2012)</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w:t>
      </w:r>
      <w:del w:id="46" w:author="Michelle Hill" w:date="2016-03-14T20:16:00Z">
        <w:r w:rsidRPr="000C3393" w:rsidDel="00BA53A0">
          <w:rPr>
            <w:rFonts w:ascii="Times New Roman" w:hAnsi="Times New Roman" w:cs="Times New Roman"/>
            <w:sz w:val="24"/>
            <w:szCs w:val="24"/>
          </w:rPr>
          <w:delText>Hereb</w:delText>
        </w:r>
      </w:del>
      <w:r w:rsidR="00312DAE">
        <w:rPr>
          <w:rFonts w:ascii="Times New Roman" w:hAnsi="Times New Roman" w:cs="Times New Roman"/>
          <w:sz w:val="24"/>
          <w:szCs w:val="24"/>
        </w:rPr>
        <w:t xml:space="preserve"> </w:t>
      </w:r>
      <w:r w:rsidR="00BB1A7E">
        <w:rPr>
          <w:rFonts w:ascii="Times New Roman" w:hAnsi="Times New Roman" w:cs="Times New Roman"/>
          <w:sz w:val="24"/>
          <w:szCs w:val="24"/>
        </w:rPr>
        <w:t>This confirms the relationship between c</w:t>
      </w:r>
      <w:r w:rsidRPr="000C3393">
        <w:rPr>
          <w:rFonts w:ascii="Times New Roman" w:hAnsi="Times New Roman" w:cs="Times New Roman"/>
          <w:sz w:val="24"/>
          <w:szCs w:val="24"/>
        </w:rPr>
        <w:t xml:space="preserve">avin-1 </w:t>
      </w:r>
      <w:del w:id="47" w:author="Michelle Hill" w:date="2016-03-14T20:17:00Z">
        <w:r w:rsidRPr="000C3393" w:rsidDel="0077000B">
          <w:rPr>
            <w:rFonts w:ascii="Times New Roman" w:hAnsi="Times New Roman" w:cs="Times New Roman"/>
            <w:sz w:val="24"/>
            <w:szCs w:val="24"/>
          </w:rPr>
          <w:delText>modifies the</w:delText>
        </w:r>
      </w:del>
      <w:r w:rsidR="00BB1A7E">
        <w:rPr>
          <w:rFonts w:ascii="Times New Roman" w:hAnsi="Times New Roman" w:cs="Times New Roman"/>
          <w:sz w:val="24"/>
          <w:szCs w:val="24"/>
        </w:rPr>
        <w:t>and lipid raft modification,</w:t>
      </w:r>
      <w:ins w:id="48" w:author="Michelle Hill" w:date="2016-03-14T20:17:00Z">
        <w:r>
          <w:rPr>
            <w:rFonts w:ascii="Times New Roman" w:hAnsi="Times New Roman" w:cs="Times New Roman"/>
            <w:sz w:val="24"/>
            <w:szCs w:val="24"/>
          </w:rPr>
          <w:t xml:space="preserve"> presumably</w:t>
        </w:r>
      </w:ins>
      <w:r w:rsidRPr="000C3393">
        <w:rPr>
          <w:rFonts w:ascii="Times New Roman" w:hAnsi="Times New Roman" w:cs="Times New Roman"/>
          <w:sz w:val="24"/>
          <w:szCs w:val="24"/>
        </w:rPr>
        <w:t xml:space="preserve"> by acting on CAV1</w:t>
      </w:r>
      <w:r w:rsidR="00BB1A7E">
        <w:rPr>
          <w:rFonts w:ascii="Times New Roman" w:hAnsi="Times New Roman" w:cs="Times New Roman"/>
          <w:sz w:val="24"/>
          <w:szCs w:val="24"/>
        </w:rPr>
        <w:t xml:space="preserve">. </w:t>
      </w:r>
      <w:r w:rsidR="00501F12">
        <w:rPr>
          <w:rFonts w:ascii="Times New Roman" w:hAnsi="Times New Roman" w:cs="Times New Roman"/>
          <w:sz w:val="24"/>
          <w:szCs w:val="24"/>
        </w:rPr>
        <w:t>Further manipulation of</w:t>
      </w:r>
      <w:r w:rsidRPr="000C3393">
        <w:rPr>
          <w:rFonts w:ascii="Times New Roman" w:hAnsi="Times New Roman" w:cs="Times New Roman"/>
          <w:sz w:val="24"/>
          <w:szCs w:val="24"/>
        </w:rPr>
        <w:t xml:space="preserve"> </w:t>
      </w:r>
      <w:r w:rsidR="00BB1A7E">
        <w:rPr>
          <w:rFonts w:ascii="Times New Roman" w:hAnsi="Times New Roman" w:cs="Times New Roman"/>
          <w:sz w:val="24"/>
          <w:szCs w:val="24"/>
        </w:rPr>
        <w:t xml:space="preserve">the CAV1/cavin-1 system revealed a novel mechanism regarding EV sorting for both proteins and miRNAs. </w:t>
      </w:r>
    </w:p>
    <w:p w14:paraId="11C570F7" w14:textId="5BEC4C64" w:rsidR="004D51EC" w:rsidDel="005756A9" w:rsidRDefault="00BB1A7E">
      <w:pPr>
        <w:pStyle w:val="NoSpacing"/>
        <w:spacing w:line="480" w:lineRule="auto"/>
        <w:ind w:firstLine="142"/>
        <w:rPr>
          <w:del w:id="49" w:author="Harley Robinson " w:date="2016-03-15T09:22:00Z"/>
          <w:rFonts w:ascii="Times New Roman" w:hAnsi="Times New Roman" w:cs="Times New Roman"/>
          <w:sz w:val="24"/>
          <w:szCs w:val="24"/>
        </w:rPr>
        <w:pPrChange w:id="50" w:author="Harley Robinson " w:date="2016-03-15T09:22:00Z">
          <w:pPr>
            <w:pStyle w:val="NoSpacing"/>
            <w:spacing w:line="480" w:lineRule="auto"/>
          </w:pPr>
        </w:pPrChange>
      </w:pPr>
      <w:r>
        <w:rPr>
          <w:rFonts w:ascii="Times New Roman" w:hAnsi="Times New Roman" w:cs="Times New Roman"/>
          <w:sz w:val="24"/>
          <w:szCs w:val="24"/>
        </w:rPr>
        <w:lastRenderedPageBreak/>
        <w:t>Introduction of cavin-1 to PC3 cells</w:t>
      </w:r>
      <w:r w:rsidR="004D51EC" w:rsidRPr="000C3393">
        <w:rPr>
          <w:rFonts w:ascii="Times New Roman" w:hAnsi="Times New Roman" w:cs="Times New Roman"/>
          <w:sz w:val="24"/>
          <w:szCs w:val="24"/>
        </w:rPr>
        <w:t xml:space="preserve"> </w:t>
      </w:r>
      <w:r>
        <w:rPr>
          <w:rFonts w:ascii="Times New Roman" w:hAnsi="Times New Roman" w:cs="Times New Roman"/>
          <w:sz w:val="24"/>
          <w:szCs w:val="24"/>
        </w:rPr>
        <w:t>was found to modify lipid raft proteins, including</w:t>
      </w:r>
      <w:r w:rsidR="004D51EC" w:rsidRPr="000C3393">
        <w:rPr>
          <w:rFonts w:ascii="Times New Roman" w:hAnsi="Times New Roman" w:cs="Times New Roman"/>
          <w:sz w:val="24"/>
          <w:szCs w:val="24"/>
        </w:rPr>
        <w:t xml:space="preserve"> cytoskeletal proteins to modify adhesion and cytoskeletal </w:t>
      </w:r>
      <w:r w:rsidR="00C72751" w:rsidRPr="000C3393">
        <w:rPr>
          <w:rFonts w:ascii="Times New Roman" w:hAnsi="Times New Roman" w:cs="Times New Roman"/>
          <w:sz w:val="24"/>
          <w:szCs w:val="24"/>
        </w:rPr>
        <w:t xml:space="preserve">remodelling </w:t>
      </w:r>
      <w:r w:rsidR="004D51EC"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4D51EC">
        <w:rPr>
          <w:rFonts w:ascii="Times New Roman" w:hAnsi="Times New Roman" w:cs="Times New Roman"/>
          <w:sz w:val="24"/>
          <w:szCs w:val="24"/>
        </w:rPr>
        <w:instrText xml:space="preserve"> ADDIN EN.CITE </w:instrText>
      </w:r>
      <w:r w:rsidR="004D51EC">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4D51EC">
        <w:rPr>
          <w:rFonts w:ascii="Times New Roman" w:hAnsi="Times New Roman" w:cs="Times New Roman"/>
          <w:sz w:val="24"/>
          <w:szCs w:val="24"/>
        </w:rPr>
        <w:instrText xml:space="preserve"> ADDIN EN.CITE.DATA </w:instrText>
      </w:r>
      <w:r w:rsidR="004D51EC">
        <w:rPr>
          <w:rFonts w:ascii="Times New Roman" w:hAnsi="Times New Roman" w:cs="Times New Roman"/>
          <w:sz w:val="24"/>
          <w:szCs w:val="24"/>
        </w:rPr>
      </w:r>
      <w:r w:rsidR="004D51EC">
        <w:rPr>
          <w:rFonts w:ascii="Times New Roman" w:hAnsi="Times New Roman" w:cs="Times New Roman"/>
          <w:sz w:val="24"/>
          <w:szCs w:val="24"/>
        </w:rPr>
        <w:fldChar w:fldCharType="end"/>
      </w:r>
      <w:r w:rsidR="004D51EC" w:rsidRPr="000C3393">
        <w:rPr>
          <w:rFonts w:ascii="Times New Roman" w:hAnsi="Times New Roman" w:cs="Times New Roman"/>
          <w:sz w:val="24"/>
          <w:szCs w:val="24"/>
        </w:rPr>
      </w:r>
      <w:r w:rsidR="004D51EC" w:rsidRPr="000C3393">
        <w:rPr>
          <w:rFonts w:ascii="Times New Roman" w:hAnsi="Times New Roman" w:cs="Times New Roman"/>
          <w:sz w:val="24"/>
          <w:szCs w:val="24"/>
        </w:rPr>
        <w:fldChar w:fldCharType="separate"/>
      </w:r>
      <w:r w:rsidR="004D51EC">
        <w:rPr>
          <w:rFonts w:ascii="Times New Roman" w:hAnsi="Times New Roman" w:cs="Times New Roman"/>
          <w:noProof/>
          <w:sz w:val="24"/>
          <w:szCs w:val="24"/>
        </w:rPr>
        <w:t>(Inder et al. 2012)</w:t>
      </w:r>
      <w:r w:rsidR="004D51EC" w:rsidRPr="000C3393">
        <w:rPr>
          <w:rFonts w:ascii="Times New Roman" w:hAnsi="Times New Roman" w:cs="Times New Roman"/>
          <w:sz w:val="24"/>
          <w:szCs w:val="24"/>
        </w:rPr>
        <w:fldChar w:fldCharType="end"/>
      </w:r>
      <w:r w:rsidR="004D51EC" w:rsidRPr="000C3393">
        <w:rPr>
          <w:rFonts w:ascii="Times New Roman" w:hAnsi="Times New Roman" w:cs="Times New Roman"/>
          <w:sz w:val="24"/>
          <w:szCs w:val="24"/>
        </w:rPr>
        <w:t xml:space="preserve">. </w:t>
      </w:r>
      <w:r w:rsidR="00C72751">
        <w:rPr>
          <w:rFonts w:ascii="Times New Roman" w:hAnsi="Times New Roman" w:cs="Times New Roman"/>
          <w:sz w:val="24"/>
          <w:szCs w:val="24"/>
        </w:rPr>
        <w:t xml:space="preserve">Additionally, </w:t>
      </w:r>
      <w:del w:id="51" w:author="Michelle Hill" w:date="2016-03-14T20:36:00Z">
        <w:r w:rsidR="004D51EC" w:rsidRPr="000C3393" w:rsidDel="000753FF">
          <w:rPr>
            <w:rFonts w:ascii="Times New Roman" w:hAnsi="Times New Roman" w:cs="Times New Roman"/>
            <w:sz w:val="24"/>
            <w:szCs w:val="24"/>
          </w:rPr>
          <w:delText>This indicates not only a lipid composition modification but lipid dependant protein compositional change, impacting on cellular processes. Therefore this compositional switch can be utilised to determine protein change between the rafts, ultimately identifying functional change. An earlier study from our lab had used this mechanism in PC3 cells to determine changes in protein cargo recruitment into t</w:delText>
        </w:r>
      </w:del>
      <w:r w:rsidR="004D51EC" w:rsidRPr="000C3393">
        <w:rPr>
          <w:rFonts w:ascii="Times New Roman" w:hAnsi="Times New Roman" w:cs="Times New Roman"/>
          <w:sz w:val="24"/>
          <w:szCs w:val="24"/>
        </w:rPr>
        <w:t xml:space="preserve">differential </w:t>
      </w:r>
      <w:del w:id="52" w:author="Michelle Hill" w:date="2016-03-14T20:37:00Z">
        <w:r w:rsidR="004D51EC" w:rsidRPr="000C3393" w:rsidDel="006D0437">
          <w:rPr>
            <w:rFonts w:ascii="Times New Roman" w:hAnsi="Times New Roman" w:cs="Times New Roman"/>
            <w:sz w:val="24"/>
            <w:szCs w:val="24"/>
          </w:rPr>
          <w:delText xml:space="preserve">protein </w:delText>
        </w:r>
      </w:del>
      <w:r w:rsidR="004D51EC" w:rsidRPr="000C3393">
        <w:rPr>
          <w:rFonts w:ascii="Times New Roman" w:hAnsi="Times New Roman" w:cs="Times New Roman"/>
          <w:sz w:val="24"/>
          <w:szCs w:val="24"/>
        </w:rPr>
        <w:t xml:space="preserve">recruitment of 123 proteins to EVs </w:t>
      </w:r>
      <w:r w:rsidR="00C72751">
        <w:rPr>
          <w:rFonts w:ascii="Times New Roman" w:hAnsi="Times New Roman" w:cs="Times New Roman"/>
          <w:sz w:val="24"/>
          <w:szCs w:val="24"/>
        </w:rPr>
        <w:t xml:space="preserve">occurred following cavin-1 ectopic expression </w:t>
      </w:r>
      <w:del w:id="53" w:author="Michelle Hill" w:date="2016-03-14T20:37:00Z">
        <w:r w:rsidR="004D51EC" w:rsidRPr="000C3393" w:rsidDel="006D0437">
          <w:rPr>
            <w:rFonts w:ascii="Times New Roman" w:hAnsi="Times New Roman" w:cs="Times New Roman"/>
            <w:sz w:val="24"/>
            <w:szCs w:val="24"/>
          </w:rPr>
          <w:delText>and flux in lipid raft proteins</w:delText>
        </w:r>
      </w:del>
      <w:r w:rsidR="004D51EC"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4D51EC">
        <w:rPr>
          <w:rFonts w:ascii="Times New Roman" w:hAnsi="Times New Roman" w:cs="Times New Roman"/>
          <w:sz w:val="24"/>
          <w:szCs w:val="24"/>
        </w:rPr>
        <w:instrText xml:space="preserve"> ADDIN EN.CITE </w:instrText>
      </w:r>
      <w:r w:rsidR="004D51EC">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4D51EC">
        <w:rPr>
          <w:rFonts w:ascii="Times New Roman" w:hAnsi="Times New Roman" w:cs="Times New Roman"/>
          <w:sz w:val="24"/>
          <w:szCs w:val="24"/>
        </w:rPr>
        <w:instrText xml:space="preserve"> ADDIN EN.CITE.DATA </w:instrText>
      </w:r>
      <w:r w:rsidR="004D51EC">
        <w:rPr>
          <w:rFonts w:ascii="Times New Roman" w:hAnsi="Times New Roman" w:cs="Times New Roman"/>
          <w:sz w:val="24"/>
          <w:szCs w:val="24"/>
        </w:rPr>
      </w:r>
      <w:r w:rsidR="004D51EC">
        <w:rPr>
          <w:rFonts w:ascii="Times New Roman" w:hAnsi="Times New Roman" w:cs="Times New Roman"/>
          <w:sz w:val="24"/>
          <w:szCs w:val="24"/>
        </w:rPr>
        <w:fldChar w:fldCharType="end"/>
      </w:r>
      <w:r w:rsidR="004D51EC" w:rsidRPr="000C3393">
        <w:rPr>
          <w:rFonts w:ascii="Times New Roman" w:hAnsi="Times New Roman" w:cs="Times New Roman"/>
          <w:sz w:val="24"/>
          <w:szCs w:val="24"/>
        </w:rPr>
      </w:r>
      <w:r w:rsidR="004D51EC" w:rsidRPr="000C3393">
        <w:rPr>
          <w:rFonts w:ascii="Times New Roman" w:hAnsi="Times New Roman" w:cs="Times New Roman"/>
          <w:sz w:val="24"/>
          <w:szCs w:val="24"/>
        </w:rPr>
        <w:fldChar w:fldCharType="separate"/>
      </w:r>
      <w:r w:rsidR="004D51EC">
        <w:rPr>
          <w:rFonts w:ascii="Times New Roman" w:hAnsi="Times New Roman" w:cs="Times New Roman"/>
          <w:noProof/>
          <w:sz w:val="24"/>
          <w:szCs w:val="24"/>
        </w:rPr>
        <w:t>(Inder et al. 2012)</w:t>
      </w:r>
      <w:r w:rsidR="004D51EC" w:rsidRPr="000C3393">
        <w:rPr>
          <w:rFonts w:ascii="Times New Roman" w:hAnsi="Times New Roman" w:cs="Times New Roman"/>
          <w:sz w:val="24"/>
          <w:szCs w:val="24"/>
        </w:rPr>
        <w:fldChar w:fldCharType="end"/>
      </w:r>
      <w:r w:rsidR="004D51EC" w:rsidRPr="000C3393">
        <w:rPr>
          <w:rFonts w:ascii="Times New Roman" w:hAnsi="Times New Roman" w:cs="Times New Roman"/>
          <w:sz w:val="24"/>
          <w:szCs w:val="24"/>
        </w:rPr>
        <w:t>.</w:t>
      </w:r>
      <w:r w:rsidR="00C72751">
        <w:rPr>
          <w:rFonts w:ascii="Times New Roman" w:hAnsi="Times New Roman" w:cs="Times New Roman"/>
          <w:sz w:val="24"/>
          <w:szCs w:val="24"/>
        </w:rPr>
        <w:t xml:space="preserve"> </w:t>
      </w:r>
      <w:r w:rsidR="004D51EC" w:rsidRPr="000C3393">
        <w:rPr>
          <w:rFonts w:ascii="Times New Roman" w:hAnsi="Times New Roman" w:cs="Times New Roman"/>
          <w:sz w:val="24"/>
          <w:szCs w:val="24"/>
        </w:rPr>
        <w:t>In a later study, the microRNA, miR-148a, was found to be strongly underrepresented the EVs upon expression of cavin-1, yet no significant decrease in the cell</w:t>
      </w:r>
      <w:r w:rsidR="00C72751">
        <w:rPr>
          <w:rFonts w:ascii="Times New Roman" w:hAnsi="Times New Roman" w:cs="Times New Roman"/>
          <w:sz w:val="24"/>
          <w:szCs w:val="24"/>
        </w:rPr>
        <w:t xml:space="preserve"> </w:t>
      </w:r>
      <w:r w:rsidR="004D51EC"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4D51EC">
        <w:rPr>
          <w:rFonts w:ascii="Times New Roman" w:hAnsi="Times New Roman" w:cs="Times New Roman"/>
          <w:sz w:val="24"/>
          <w:szCs w:val="24"/>
        </w:rPr>
        <w:instrText xml:space="preserve"> ADDIN EN.CITE </w:instrText>
      </w:r>
      <w:r w:rsidR="004D51EC">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4D51EC">
        <w:rPr>
          <w:rFonts w:ascii="Times New Roman" w:hAnsi="Times New Roman" w:cs="Times New Roman"/>
          <w:sz w:val="24"/>
          <w:szCs w:val="24"/>
        </w:rPr>
        <w:instrText xml:space="preserve"> ADDIN EN.CITE.DATA </w:instrText>
      </w:r>
      <w:r w:rsidR="004D51EC">
        <w:rPr>
          <w:rFonts w:ascii="Times New Roman" w:hAnsi="Times New Roman" w:cs="Times New Roman"/>
          <w:sz w:val="24"/>
          <w:szCs w:val="24"/>
        </w:rPr>
      </w:r>
      <w:r w:rsidR="004D51EC">
        <w:rPr>
          <w:rFonts w:ascii="Times New Roman" w:hAnsi="Times New Roman" w:cs="Times New Roman"/>
          <w:sz w:val="24"/>
          <w:szCs w:val="24"/>
        </w:rPr>
        <w:fldChar w:fldCharType="end"/>
      </w:r>
      <w:r w:rsidR="004D51EC" w:rsidRPr="000C3393">
        <w:rPr>
          <w:rFonts w:ascii="Times New Roman" w:hAnsi="Times New Roman" w:cs="Times New Roman"/>
          <w:sz w:val="24"/>
          <w:szCs w:val="24"/>
        </w:rPr>
      </w:r>
      <w:r w:rsidR="004D51EC" w:rsidRPr="000C3393">
        <w:rPr>
          <w:rFonts w:ascii="Times New Roman" w:hAnsi="Times New Roman" w:cs="Times New Roman"/>
          <w:sz w:val="24"/>
          <w:szCs w:val="24"/>
        </w:rPr>
        <w:fldChar w:fldCharType="separate"/>
      </w:r>
      <w:r w:rsidR="004D51EC">
        <w:rPr>
          <w:rFonts w:ascii="Times New Roman" w:hAnsi="Times New Roman" w:cs="Times New Roman"/>
          <w:noProof/>
          <w:sz w:val="24"/>
          <w:szCs w:val="24"/>
        </w:rPr>
        <w:t>(Inder et al. 2014)</w:t>
      </w:r>
      <w:r w:rsidR="004D51EC" w:rsidRPr="000C3393">
        <w:rPr>
          <w:rFonts w:ascii="Times New Roman" w:hAnsi="Times New Roman" w:cs="Times New Roman"/>
          <w:sz w:val="24"/>
          <w:szCs w:val="24"/>
        </w:rPr>
        <w:fldChar w:fldCharType="end"/>
      </w:r>
      <w:r w:rsidR="004D51EC" w:rsidRPr="000C3393">
        <w:rPr>
          <w:rFonts w:ascii="Times New Roman" w:hAnsi="Times New Roman" w:cs="Times New Roman"/>
          <w:sz w:val="24"/>
          <w:szCs w:val="24"/>
        </w:rPr>
        <w:t xml:space="preserve">. </w:t>
      </w:r>
      <w:r w:rsidR="00C72751">
        <w:rPr>
          <w:rFonts w:ascii="Times New Roman" w:hAnsi="Times New Roman" w:cs="Times New Roman"/>
          <w:sz w:val="24"/>
          <w:szCs w:val="24"/>
        </w:rPr>
        <w:t xml:space="preserve">In contrast, miR-125a was found to be increased in both the cell and EVs proportionally following ectopic cavin-1 </w:t>
      </w:r>
      <w:r w:rsidR="00501F12">
        <w:rPr>
          <w:rFonts w:ascii="Times New Roman" w:hAnsi="Times New Roman" w:cs="Times New Roman"/>
          <w:sz w:val="24"/>
          <w:szCs w:val="24"/>
        </w:rPr>
        <w:t xml:space="preserve">expression </w:t>
      </w:r>
      <w:r w:rsidR="00501F12">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501F12">
        <w:rPr>
          <w:rFonts w:ascii="Times New Roman" w:hAnsi="Times New Roman" w:cs="Times New Roman"/>
          <w:sz w:val="24"/>
          <w:szCs w:val="24"/>
        </w:rPr>
        <w:instrText xml:space="preserve"> ADDIN EN.CITE </w:instrText>
      </w:r>
      <w:r w:rsidR="00501F12">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501F12">
        <w:rPr>
          <w:rFonts w:ascii="Times New Roman" w:hAnsi="Times New Roman" w:cs="Times New Roman"/>
          <w:sz w:val="24"/>
          <w:szCs w:val="24"/>
        </w:rPr>
        <w:instrText xml:space="preserve"> ADDIN EN.CITE.DATA </w:instrText>
      </w:r>
      <w:r w:rsidR="00501F12">
        <w:rPr>
          <w:rFonts w:ascii="Times New Roman" w:hAnsi="Times New Roman" w:cs="Times New Roman"/>
          <w:sz w:val="24"/>
          <w:szCs w:val="24"/>
        </w:rPr>
      </w:r>
      <w:r w:rsidR="00501F12">
        <w:rPr>
          <w:rFonts w:ascii="Times New Roman" w:hAnsi="Times New Roman" w:cs="Times New Roman"/>
          <w:sz w:val="24"/>
          <w:szCs w:val="24"/>
        </w:rPr>
        <w:fldChar w:fldCharType="end"/>
      </w:r>
      <w:r w:rsidR="00501F12">
        <w:rPr>
          <w:rFonts w:ascii="Times New Roman" w:hAnsi="Times New Roman" w:cs="Times New Roman"/>
          <w:sz w:val="24"/>
          <w:szCs w:val="24"/>
        </w:rPr>
      </w:r>
      <w:r w:rsidR="00501F12">
        <w:rPr>
          <w:rFonts w:ascii="Times New Roman" w:hAnsi="Times New Roman" w:cs="Times New Roman"/>
          <w:sz w:val="24"/>
          <w:szCs w:val="24"/>
        </w:rPr>
        <w:fldChar w:fldCharType="separate"/>
      </w:r>
      <w:r w:rsidR="00501F12">
        <w:rPr>
          <w:rFonts w:ascii="Times New Roman" w:hAnsi="Times New Roman" w:cs="Times New Roman"/>
          <w:noProof/>
          <w:sz w:val="24"/>
          <w:szCs w:val="24"/>
        </w:rPr>
        <w:t>(Inder et al. 2014)</w:t>
      </w:r>
      <w:r w:rsidR="00501F12">
        <w:rPr>
          <w:rFonts w:ascii="Times New Roman" w:hAnsi="Times New Roman" w:cs="Times New Roman"/>
          <w:sz w:val="24"/>
          <w:szCs w:val="24"/>
        </w:rPr>
        <w:fldChar w:fldCharType="end"/>
      </w:r>
      <w:r w:rsidR="00C72751">
        <w:rPr>
          <w:rFonts w:ascii="Times New Roman" w:hAnsi="Times New Roman" w:cs="Times New Roman"/>
          <w:sz w:val="24"/>
          <w:szCs w:val="24"/>
        </w:rPr>
        <w:t>. W</w:t>
      </w:r>
      <w:r w:rsidR="004D51EC" w:rsidRPr="000C3393">
        <w:rPr>
          <w:rFonts w:ascii="Times New Roman" w:hAnsi="Times New Roman" w:cs="Times New Roman"/>
          <w:sz w:val="24"/>
          <w:szCs w:val="24"/>
        </w:rPr>
        <w:t xml:space="preserve">hile cavin-1 is mediating this change, it is not present within the EVs, indicating an indirect mechanism through lipid raft changes. This suggests that cargo sequestered into the EVs is completed in a selective manner for </w:t>
      </w:r>
      <w:r w:rsidR="00501F12">
        <w:rPr>
          <w:rFonts w:ascii="Times New Roman" w:hAnsi="Times New Roman" w:cs="Times New Roman"/>
          <w:sz w:val="24"/>
          <w:szCs w:val="24"/>
        </w:rPr>
        <w:t xml:space="preserve">some </w:t>
      </w:r>
      <w:r w:rsidR="004D51EC" w:rsidRPr="000C3393">
        <w:rPr>
          <w:rFonts w:ascii="Times New Roman" w:hAnsi="Times New Roman" w:cs="Times New Roman"/>
          <w:sz w:val="24"/>
          <w:szCs w:val="24"/>
        </w:rPr>
        <w:t xml:space="preserve">miRNAs alike protein, which </w:t>
      </w:r>
      <w:r w:rsidR="00B560FE">
        <w:rPr>
          <w:rFonts w:ascii="Times New Roman" w:hAnsi="Times New Roman" w:cs="Times New Roman"/>
          <w:sz w:val="24"/>
          <w:szCs w:val="24"/>
        </w:rPr>
        <w:t>may be mediated by</w:t>
      </w:r>
      <w:r w:rsidR="004D51EC" w:rsidRPr="000C3393">
        <w:rPr>
          <w:rFonts w:ascii="Times New Roman" w:hAnsi="Times New Roman" w:cs="Times New Roman"/>
          <w:sz w:val="24"/>
          <w:szCs w:val="24"/>
        </w:rPr>
        <w:t xml:space="preserve"> change</w:t>
      </w:r>
      <w:r w:rsidR="00B560FE">
        <w:rPr>
          <w:rFonts w:ascii="Times New Roman" w:hAnsi="Times New Roman" w:cs="Times New Roman"/>
          <w:sz w:val="24"/>
          <w:szCs w:val="24"/>
        </w:rPr>
        <w:t>s</w:t>
      </w:r>
      <w:r w:rsidR="004D51EC" w:rsidRPr="000C3393">
        <w:rPr>
          <w:rFonts w:ascii="Times New Roman" w:hAnsi="Times New Roman" w:cs="Times New Roman"/>
          <w:sz w:val="24"/>
          <w:szCs w:val="24"/>
        </w:rPr>
        <w:t xml:space="preserve"> in lipid raft composition from this system. </w:t>
      </w:r>
    </w:p>
    <w:p w14:paraId="5E8B609C" w14:textId="77777777" w:rsidR="004D51EC" w:rsidRPr="000C3393" w:rsidRDefault="004D51EC" w:rsidP="00BB1A7E">
      <w:pPr>
        <w:pStyle w:val="NoSpacing"/>
        <w:spacing w:line="480" w:lineRule="auto"/>
        <w:rPr>
          <w:ins w:id="54" w:author="Harley Robinson " w:date="2016-03-15T09:22:00Z"/>
          <w:rFonts w:ascii="Times New Roman" w:hAnsi="Times New Roman" w:cs="Times New Roman"/>
          <w:sz w:val="24"/>
          <w:szCs w:val="24"/>
        </w:rPr>
      </w:pPr>
    </w:p>
    <w:p w14:paraId="51349AE2" w14:textId="77777777" w:rsidR="00D36602" w:rsidRPr="000C3393" w:rsidRDefault="00D36602" w:rsidP="00002BB9">
      <w:pPr>
        <w:pStyle w:val="NoSpacing"/>
        <w:spacing w:line="480" w:lineRule="auto"/>
        <w:ind w:firstLine="142"/>
        <w:rPr>
          <w:rFonts w:ascii="Times New Roman" w:hAnsi="Times New Roman" w:cs="Times New Roman"/>
          <w:sz w:val="24"/>
          <w:szCs w:val="24"/>
        </w:rPr>
      </w:pPr>
    </w:p>
    <w:p w14:paraId="6A26A37F" w14:textId="77777777" w:rsidR="00321603" w:rsidRPr="000C3393" w:rsidRDefault="00321603" w:rsidP="008A2CC3">
      <w:pPr>
        <w:pStyle w:val="NoSpacing"/>
        <w:spacing w:line="480" w:lineRule="auto"/>
        <w:ind w:firstLine="142"/>
        <w:rPr>
          <w:rFonts w:ascii="Times New Roman" w:hAnsi="Times New Roman" w:cs="Times New Roman"/>
          <w:b/>
          <w:sz w:val="28"/>
          <w:szCs w:val="24"/>
        </w:rPr>
      </w:pPr>
      <w:bookmarkStart w:id="55" w:name="_Toc445921966"/>
      <w:r w:rsidRPr="000C3393">
        <w:rPr>
          <w:rStyle w:val="Heading1Char"/>
          <w:rFonts w:ascii="Times New Roman" w:hAnsi="Times New Roman" w:cs="Times New Roman"/>
          <w:b/>
          <w:sz w:val="28"/>
          <w:szCs w:val="24"/>
        </w:rPr>
        <w:t>Hypothesis</w:t>
      </w:r>
      <w:bookmarkEnd w:id="55"/>
      <w:r w:rsidRPr="000C3393">
        <w:rPr>
          <w:rFonts w:ascii="Times New Roman" w:hAnsi="Times New Roman" w:cs="Times New Roman"/>
          <w:b/>
          <w:sz w:val="28"/>
          <w:szCs w:val="24"/>
        </w:rPr>
        <w:t>:</w:t>
      </w:r>
    </w:p>
    <w:p w14:paraId="675B1F58" w14:textId="1BE5F88E" w:rsidR="007B3FE7" w:rsidRPr="008A2CC3" w:rsidRDefault="005756A9"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noProof/>
          <w:sz w:val="24"/>
          <w:szCs w:val="24"/>
          <w:lang w:eastAsia="en-AU"/>
        </w:rPr>
        <w:lastRenderedPageBreak/>
        <mc:AlternateContent>
          <mc:Choice Requires="wps">
            <w:drawing>
              <wp:anchor distT="45720" distB="45720" distL="114300" distR="114300" simplePos="0" relativeHeight="251670528" behindDoc="1" locked="0" layoutInCell="1" allowOverlap="1" wp14:anchorId="425A9D7D" wp14:editId="51F9CBCB">
                <wp:simplePos x="0" y="0"/>
                <wp:positionH relativeFrom="margin">
                  <wp:posOffset>31115</wp:posOffset>
                </wp:positionH>
                <wp:positionV relativeFrom="paragraph">
                  <wp:posOffset>1478915</wp:posOffset>
                </wp:positionV>
                <wp:extent cx="5806440" cy="3990975"/>
                <wp:effectExtent l="0" t="0" r="3810" b="9525"/>
                <wp:wrapTight wrapText="bothSides">
                  <wp:wrapPolygon edited="0">
                    <wp:start x="0" y="0"/>
                    <wp:lineTo x="0" y="21548"/>
                    <wp:lineTo x="21543" y="21548"/>
                    <wp:lineTo x="21543"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6440" cy="3990975"/>
                        </a:xfrm>
                        <a:prstGeom prst="rect">
                          <a:avLst/>
                        </a:prstGeom>
                        <a:solidFill>
                          <a:srgbClr val="FFFFFF"/>
                        </a:solidFill>
                        <a:ln w="9525">
                          <a:noFill/>
                          <a:miter lim="800000"/>
                          <a:headEnd/>
                          <a:tailEnd/>
                        </a:ln>
                      </wps:spPr>
                      <wps:txbx>
                        <w:txbxContent>
                          <w:p w14:paraId="194369D1" w14:textId="0827CA7A" w:rsidR="00870EE1" w:rsidRDefault="00870EE1" w:rsidP="00CD2780">
                            <w:pPr>
                              <w:jc w:val="center"/>
                            </w:pPr>
                            <w:r>
                              <w:rPr>
                                <w:noProof/>
                                <w:lang w:eastAsia="en-AU"/>
                              </w:rPr>
                              <w:drawing>
                                <wp:inline distT="0" distB="0" distL="0" distR="0" wp14:anchorId="798F667C" wp14:editId="2A0B60D5">
                                  <wp:extent cx="5614670" cy="2183765"/>
                                  <wp:effectExtent l="0" t="0" r="508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4670" cy="2183765"/>
                                          </a:xfrm>
                                          <a:prstGeom prst="rect">
                                            <a:avLst/>
                                          </a:prstGeom>
                                        </pic:spPr>
                                      </pic:pic>
                                    </a:graphicData>
                                  </a:graphic>
                                </wp:inline>
                              </w:drawing>
                            </w:r>
                          </w:p>
                          <w:p w14:paraId="4A3F417B" w14:textId="7A579D1F" w:rsidR="00870EE1" w:rsidRPr="000C3393" w:rsidRDefault="00870EE1" w:rsidP="00D36602">
                            <w:pPr>
                              <w:spacing w:line="480" w:lineRule="auto"/>
                              <w:rPr>
                                <w:rFonts w:ascii="Times New Roman" w:hAnsi="Times New Roman" w:cs="Times New Roman"/>
                                <w:sz w:val="24"/>
                                <w:szCs w:val="24"/>
                              </w:rPr>
                            </w:pPr>
                            <w:r w:rsidRPr="00FB539C">
                              <w:rPr>
                                <w:rFonts w:ascii="Times New Roman" w:hAnsi="Times New Roman" w:cs="Times New Roman"/>
                                <w:b/>
                                <w:sz w:val="24"/>
                                <w:szCs w:val="24"/>
                              </w:rPr>
                              <w:t>Figure 2: Diagrammatic representation of the hypothesis.</w:t>
                            </w:r>
                            <w:r w:rsidRPr="000C3393">
                              <w:rPr>
                                <w:rFonts w:ascii="Times New Roman" w:hAnsi="Times New Roman" w:cs="Times New Roman"/>
                                <w:sz w:val="24"/>
                                <w:szCs w:val="24"/>
                              </w:rPr>
                              <w:t xml:space="preserve"> It is hypothesised that </w:t>
                            </w:r>
                            <w:r>
                              <w:rPr>
                                <w:rFonts w:ascii="Times New Roman" w:hAnsi="Times New Roman" w:cs="Times New Roman"/>
                                <w:sz w:val="24"/>
                                <w:szCs w:val="24"/>
                              </w:rPr>
                              <w:t xml:space="preserve">EVs released from </w:t>
                            </w:r>
                            <w:r w:rsidRPr="000C3393">
                              <w:rPr>
                                <w:rFonts w:ascii="Times New Roman" w:hAnsi="Times New Roman" w:cs="Times New Roman"/>
                                <w:sz w:val="24"/>
                                <w:szCs w:val="24"/>
                              </w:rPr>
                              <w:t>PC3 cell</w:t>
                            </w:r>
                            <w:r>
                              <w:rPr>
                                <w:rFonts w:ascii="Times New Roman" w:hAnsi="Times New Roman" w:cs="Times New Roman"/>
                                <w:sz w:val="24"/>
                                <w:szCs w:val="24"/>
                              </w:rPr>
                              <w:t xml:space="preserve"> lines expressing GFP or GFP-Cavin-1 </w:t>
                            </w:r>
                            <w:r w:rsidRPr="000C3393">
                              <w:rPr>
                                <w:rFonts w:ascii="Times New Roman" w:hAnsi="Times New Roman" w:cs="Times New Roman"/>
                                <w:sz w:val="24"/>
                                <w:szCs w:val="24"/>
                              </w:rPr>
                              <w:t>will contain a different miRNA, lipid raft and protein composition compared to the cavin-1 transfected</w:t>
                            </w:r>
                            <w:r>
                              <w:rPr>
                                <w:rFonts w:ascii="Times New Roman" w:hAnsi="Times New Roman" w:cs="Times New Roman"/>
                                <w:sz w:val="24"/>
                                <w:szCs w:val="24"/>
                              </w:rPr>
                              <w:t xml:space="preserve"> PC3 cell line</w:t>
                            </w:r>
                            <w:r w:rsidRPr="000C3393">
                              <w:rPr>
                                <w:rFonts w:ascii="Times New Roman" w:hAnsi="Times New Roman" w:cs="Times New Roman"/>
                                <w:sz w:val="24"/>
                                <w:szCs w:val="24"/>
                              </w:rPr>
                              <w:t xml:space="preserve">. </w:t>
                            </w:r>
                            <w:r>
                              <w:rPr>
                                <w:rFonts w:ascii="Times New Roman" w:hAnsi="Times New Roman" w:cs="Times New Roman"/>
                                <w:sz w:val="24"/>
                                <w:szCs w:val="24"/>
                              </w:rPr>
                              <w:t xml:space="preserve">While RNA-binding proteins are expected to be specific to the cell line, several common proteins may be shared between the conditions. </w:t>
                            </w:r>
                          </w:p>
                          <w:p w14:paraId="77BFDB41" w14:textId="77777777" w:rsidR="00870EE1" w:rsidRDefault="00870EE1" w:rsidP="00CD27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5A9D7D" id="_x0000_s1027" type="#_x0000_t202" style="position:absolute;left:0;text-align:left;margin-left:2.45pt;margin-top:116.45pt;width:457.2pt;height:314.25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" stroked="f">
                <v:textbox>
                  <w:txbxContent>
                    <w:p w14:paraId="194369D1" w14:textId="0827CA7A" w:rsidR="00870EE1" w:rsidRDefault="00870EE1" w:rsidP="00CD2780">
                      <w:pPr>
                        <w:jc w:val="center"/>
                      </w:pPr>
                      <w:r>
                        <w:rPr>
                          <w:noProof/>
                          <w:lang w:eastAsia="en-AU"/>
                        </w:rPr>
                        <w:drawing>
                          <wp:inline distT="0" distB="0" distL="0" distR="0" wp14:anchorId="798F667C" wp14:editId="2A0B60D5">
                            <wp:extent cx="5614670" cy="2183765"/>
                            <wp:effectExtent l="0" t="0" r="508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4670" cy="2183765"/>
                                    </a:xfrm>
                                    <a:prstGeom prst="rect">
                                      <a:avLst/>
                                    </a:prstGeom>
                                  </pic:spPr>
                                </pic:pic>
                              </a:graphicData>
                            </a:graphic>
                          </wp:inline>
                        </w:drawing>
                      </w:r>
                    </w:p>
                    <w:p w14:paraId="4A3F417B" w14:textId="7A579D1F" w:rsidR="00870EE1" w:rsidRPr="000C3393" w:rsidRDefault="00870EE1" w:rsidP="00D36602">
                      <w:pPr>
                        <w:spacing w:line="480" w:lineRule="auto"/>
                        <w:rPr>
                          <w:rFonts w:ascii="Times New Roman" w:hAnsi="Times New Roman" w:cs="Times New Roman"/>
                          <w:sz w:val="24"/>
                          <w:szCs w:val="24"/>
                        </w:rPr>
                      </w:pPr>
                      <w:r w:rsidRPr="00FB539C">
                        <w:rPr>
                          <w:rFonts w:ascii="Times New Roman" w:hAnsi="Times New Roman" w:cs="Times New Roman"/>
                          <w:b/>
                          <w:sz w:val="24"/>
                          <w:szCs w:val="24"/>
                        </w:rPr>
                        <w:t>Figure 2: Diagrammatic representation of the hypothesis.</w:t>
                      </w:r>
                      <w:r w:rsidRPr="000C3393">
                        <w:rPr>
                          <w:rFonts w:ascii="Times New Roman" w:hAnsi="Times New Roman" w:cs="Times New Roman"/>
                          <w:sz w:val="24"/>
                          <w:szCs w:val="24"/>
                        </w:rPr>
                        <w:t xml:space="preserve"> It is hypothesised that </w:t>
                      </w:r>
                      <w:r>
                        <w:rPr>
                          <w:rFonts w:ascii="Times New Roman" w:hAnsi="Times New Roman" w:cs="Times New Roman"/>
                          <w:sz w:val="24"/>
                          <w:szCs w:val="24"/>
                        </w:rPr>
                        <w:t xml:space="preserve">EVs released from </w:t>
                      </w:r>
                      <w:r w:rsidRPr="000C3393">
                        <w:rPr>
                          <w:rFonts w:ascii="Times New Roman" w:hAnsi="Times New Roman" w:cs="Times New Roman"/>
                          <w:sz w:val="24"/>
                          <w:szCs w:val="24"/>
                        </w:rPr>
                        <w:t>PC3 cell</w:t>
                      </w:r>
                      <w:r>
                        <w:rPr>
                          <w:rFonts w:ascii="Times New Roman" w:hAnsi="Times New Roman" w:cs="Times New Roman"/>
                          <w:sz w:val="24"/>
                          <w:szCs w:val="24"/>
                        </w:rPr>
                        <w:t xml:space="preserve"> lines expressing GFP or GFP-Cavin-1 </w:t>
                      </w:r>
                      <w:r w:rsidRPr="000C3393">
                        <w:rPr>
                          <w:rFonts w:ascii="Times New Roman" w:hAnsi="Times New Roman" w:cs="Times New Roman"/>
                          <w:sz w:val="24"/>
                          <w:szCs w:val="24"/>
                        </w:rPr>
                        <w:t>will contain a different miRNA, lipid raft and protein composition compared to the cavin-1 transfected</w:t>
                      </w:r>
                      <w:r>
                        <w:rPr>
                          <w:rFonts w:ascii="Times New Roman" w:hAnsi="Times New Roman" w:cs="Times New Roman"/>
                          <w:sz w:val="24"/>
                          <w:szCs w:val="24"/>
                        </w:rPr>
                        <w:t xml:space="preserve"> PC3 cell line</w:t>
                      </w:r>
                      <w:r w:rsidRPr="000C3393">
                        <w:rPr>
                          <w:rFonts w:ascii="Times New Roman" w:hAnsi="Times New Roman" w:cs="Times New Roman"/>
                          <w:sz w:val="24"/>
                          <w:szCs w:val="24"/>
                        </w:rPr>
                        <w:t xml:space="preserve">. </w:t>
                      </w:r>
                      <w:r>
                        <w:rPr>
                          <w:rFonts w:ascii="Times New Roman" w:hAnsi="Times New Roman" w:cs="Times New Roman"/>
                          <w:sz w:val="24"/>
                          <w:szCs w:val="24"/>
                        </w:rPr>
                        <w:t xml:space="preserve">While RNA-binding proteins are expected to be specific to the cell line, several common proteins may be shared between the conditions. </w:t>
                      </w:r>
                    </w:p>
                    <w:p w14:paraId="77BFDB41" w14:textId="77777777" w:rsidR="00870EE1" w:rsidRDefault="00870EE1" w:rsidP="00CD2780"/>
                  </w:txbxContent>
                </v:textbox>
                <w10:wrap type="tight" anchorx="margin"/>
              </v:shape>
            </w:pict>
          </mc:Fallback>
        </mc:AlternateContent>
      </w:r>
      <w:r w:rsidR="00321603" w:rsidRPr="000C3393">
        <w:rPr>
          <w:rFonts w:ascii="Times New Roman" w:hAnsi="Times New Roman" w:cs="Times New Roman"/>
          <w:sz w:val="24"/>
          <w:szCs w:val="24"/>
        </w:rPr>
        <w:t>This project will assess the hypothesis that miRNAs a</w:t>
      </w:r>
      <w:r w:rsidR="00540D51" w:rsidRPr="000C3393">
        <w:rPr>
          <w:rFonts w:ascii="Times New Roman" w:hAnsi="Times New Roman" w:cs="Times New Roman"/>
          <w:sz w:val="24"/>
          <w:szCs w:val="24"/>
        </w:rPr>
        <w:t>re selectively exported via extracellular vesicles</w:t>
      </w:r>
      <w:r w:rsidR="00C14909" w:rsidRPr="000C3393">
        <w:rPr>
          <w:rFonts w:ascii="Times New Roman" w:hAnsi="Times New Roman" w:cs="Times New Roman"/>
          <w:sz w:val="24"/>
          <w:szCs w:val="24"/>
        </w:rPr>
        <w:t xml:space="preserve"> </w:t>
      </w:r>
      <w:r w:rsidR="006D0437">
        <w:rPr>
          <w:rFonts w:ascii="Times New Roman" w:hAnsi="Times New Roman" w:cs="Times New Roman"/>
          <w:sz w:val="24"/>
          <w:szCs w:val="24"/>
        </w:rPr>
        <w:t xml:space="preserve">mediated by </w:t>
      </w:r>
      <w:r w:rsidR="00C14909" w:rsidRPr="000C3393">
        <w:rPr>
          <w:rFonts w:ascii="Times New Roman" w:hAnsi="Times New Roman" w:cs="Times New Roman"/>
          <w:sz w:val="24"/>
          <w:szCs w:val="24"/>
        </w:rPr>
        <w:t xml:space="preserve">lipid raft </w:t>
      </w:r>
      <w:r w:rsidR="006D0437">
        <w:rPr>
          <w:rFonts w:ascii="Times New Roman" w:hAnsi="Times New Roman" w:cs="Times New Roman"/>
          <w:sz w:val="24"/>
          <w:szCs w:val="24"/>
        </w:rPr>
        <w:t>proteins, using</w:t>
      </w:r>
      <w:r w:rsidR="007B3FE7" w:rsidRPr="000C3393">
        <w:rPr>
          <w:rFonts w:ascii="Times New Roman" w:hAnsi="Times New Roman" w:cs="Times New Roman"/>
          <w:sz w:val="24"/>
          <w:szCs w:val="24"/>
        </w:rPr>
        <w:t xml:space="preserve"> a PC3 model. As</w:t>
      </w:r>
      <w:r w:rsidR="00760CD8" w:rsidRPr="000C3393">
        <w:rPr>
          <w:rFonts w:ascii="Times New Roman" w:hAnsi="Times New Roman" w:cs="Times New Roman"/>
          <w:sz w:val="24"/>
          <w:szCs w:val="24"/>
        </w:rPr>
        <w:t xml:space="preserve"> cavin-1 </w:t>
      </w:r>
      <w:r w:rsidR="007B3FE7" w:rsidRPr="000C3393">
        <w:rPr>
          <w:rFonts w:ascii="Times New Roman" w:hAnsi="Times New Roman" w:cs="Times New Roman"/>
          <w:sz w:val="24"/>
          <w:szCs w:val="24"/>
        </w:rPr>
        <w:t>cannot</w:t>
      </w:r>
      <w:r w:rsidR="00321603" w:rsidRPr="000C3393">
        <w:rPr>
          <w:rFonts w:ascii="Times New Roman" w:hAnsi="Times New Roman" w:cs="Times New Roman"/>
          <w:sz w:val="24"/>
          <w:szCs w:val="24"/>
        </w:rPr>
        <w:t xml:space="preserve"> directly mediate the</w:t>
      </w:r>
      <w:r w:rsidR="00E35707" w:rsidRPr="000C3393">
        <w:rPr>
          <w:rFonts w:ascii="Times New Roman" w:hAnsi="Times New Roman" w:cs="Times New Roman"/>
          <w:sz w:val="24"/>
          <w:szCs w:val="24"/>
        </w:rPr>
        <w:t xml:space="preserve"> export of miRNAs, it is hypothesised</w:t>
      </w:r>
      <w:r w:rsidR="00E7621D" w:rsidRPr="000C3393">
        <w:rPr>
          <w:rFonts w:ascii="Times New Roman" w:hAnsi="Times New Roman" w:cs="Times New Roman"/>
          <w:sz w:val="24"/>
          <w:szCs w:val="24"/>
        </w:rPr>
        <w:t xml:space="preserve"> that </w:t>
      </w:r>
      <w:r w:rsidR="006D0437">
        <w:rPr>
          <w:rFonts w:ascii="Times New Roman" w:hAnsi="Times New Roman" w:cs="Times New Roman"/>
          <w:sz w:val="24"/>
          <w:szCs w:val="24"/>
        </w:rPr>
        <w:t xml:space="preserve">cavin-1 indirectly modulates </w:t>
      </w:r>
      <w:r w:rsidR="00760CD8" w:rsidRPr="000C3393">
        <w:rPr>
          <w:rFonts w:ascii="Times New Roman" w:hAnsi="Times New Roman" w:cs="Times New Roman"/>
          <w:sz w:val="24"/>
          <w:szCs w:val="24"/>
        </w:rPr>
        <w:t>miRNA escort</w:t>
      </w:r>
      <w:r w:rsidR="00321603" w:rsidRPr="000C3393">
        <w:rPr>
          <w:rFonts w:ascii="Times New Roman" w:hAnsi="Times New Roman" w:cs="Times New Roman"/>
          <w:sz w:val="24"/>
          <w:szCs w:val="24"/>
        </w:rPr>
        <w:t xml:space="preserve"> proteins </w:t>
      </w:r>
      <w:r w:rsidR="006D0437">
        <w:rPr>
          <w:rFonts w:ascii="Times New Roman" w:hAnsi="Times New Roman" w:cs="Times New Roman"/>
          <w:sz w:val="24"/>
          <w:szCs w:val="24"/>
        </w:rPr>
        <w:t xml:space="preserve">to lipid rafts, thereby mediating selective miRNA export (Figure 2). </w:t>
      </w:r>
    </w:p>
    <w:p w14:paraId="2DCE5580" w14:textId="77777777" w:rsidR="00321603" w:rsidRPr="000C3393" w:rsidRDefault="00321603" w:rsidP="008A2CC3">
      <w:pPr>
        <w:pStyle w:val="Heading1"/>
        <w:spacing w:before="0" w:line="480" w:lineRule="auto"/>
        <w:rPr>
          <w:rFonts w:ascii="Times New Roman" w:hAnsi="Times New Roman" w:cs="Times New Roman"/>
          <w:b/>
          <w:sz w:val="28"/>
          <w:szCs w:val="24"/>
        </w:rPr>
      </w:pPr>
      <w:bookmarkStart w:id="56" w:name="_Toc445921967"/>
      <w:r w:rsidRPr="000C3393">
        <w:rPr>
          <w:rFonts w:ascii="Times New Roman" w:hAnsi="Times New Roman" w:cs="Times New Roman"/>
          <w:b/>
          <w:sz w:val="28"/>
          <w:szCs w:val="24"/>
        </w:rPr>
        <w:t>Aims:</w:t>
      </w:r>
      <w:bookmarkEnd w:id="56"/>
      <w:r w:rsidRPr="000C3393">
        <w:rPr>
          <w:rFonts w:ascii="Times New Roman" w:hAnsi="Times New Roman" w:cs="Times New Roman"/>
          <w:b/>
          <w:sz w:val="28"/>
          <w:szCs w:val="24"/>
        </w:rPr>
        <w:t xml:space="preserve"> </w:t>
      </w:r>
    </w:p>
    <w:p w14:paraId="5FB2E3DE" w14:textId="4B9A0D96" w:rsidR="00321603" w:rsidRPr="000C3393" w:rsidRDefault="00321603" w:rsidP="008A2CC3">
      <w:pPr>
        <w:pStyle w:val="NoSpacing"/>
        <w:numPr>
          <w:ilvl w:val="0"/>
          <w:numId w:val="2"/>
        </w:numPr>
        <w:spacing w:line="480" w:lineRule="auto"/>
        <w:rPr>
          <w:rFonts w:ascii="Times New Roman" w:hAnsi="Times New Roman" w:cs="Times New Roman"/>
          <w:sz w:val="24"/>
          <w:szCs w:val="24"/>
        </w:rPr>
      </w:pPr>
      <w:r w:rsidRPr="000C3393">
        <w:rPr>
          <w:rFonts w:ascii="Times New Roman" w:hAnsi="Times New Roman" w:cs="Times New Roman"/>
          <w:sz w:val="24"/>
          <w:szCs w:val="24"/>
        </w:rPr>
        <w:t xml:space="preserve">Establish </w:t>
      </w:r>
      <w:r w:rsidR="00C14909" w:rsidRPr="000C3393">
        <w:rPr>
          <w:rFonts w:ascii="Times New Roman" w:hAnsi="Times New Roman" w:cs="Times New Roman"/>
          <w:sz w:val="24"/>
          <w:szCs w:val="24"/>
        </w:rPr>
        <w:t>the full repertoire of miRNAs</w:t>
      </w:r>
      <w:r w:rsidRPr="000C3393">
        <w:rPr>
          <w:rFonts w:ascii="Times New Roman" w:hAnsi="Times New Roman" w:cs="Times New Roman"/>
          <w:sz w:val="24"/>
          <w:szCs w:val="24"/>
        </w:rPr>
        <w:t xml:space="preserve"> </w:t>
      </w:r>
      <w:r w:rsidR="00C14909" w:rsidRPr="000C3393">
        <w:rPr>
          <w:rFonts w:ascii="Times New Roman" w:hAnsi="Times New Roman" w:cs="Times New Roman"/>
          <w:sz w:val="24"/>
          <w:szCs w:val="24"/>
        </w:rPr>
        <w:t xml:space="preserve">that are </w:t>
      </w:r>
      <w:r w:rsidRPr="000C3393">
        <w:rPr>
          <w:rFonts w:ascii="Times New Roman" w:hAnsi="Times New Roman" w:cs="Times New Roman"/>
          <w:sz w:val="24"/>
          <w:szCs w:val="24"/>
        </w:rPr>
        <w:t xml:space="preserve">selectively exported </w:t>
      </w:r>
      <w:r w:rsidR="00540D51" w:rsidRPr="000C3393">
        <w:rPr>
          <w:rFonts w:ascii="Times New Roman" w:hAnsi="Times New Roman" w:cs="Times New Roman"/>
          <w:sz w:val="24"/>
          <w:szCs w:val="24"/>
        </w:rPr>
        <w:t xml:space="preserve">by </w:t>
      </w:r>
      <w:r w:rsidR="00716E81" w:rsidRPr="000C3393">
        <w:rPr>
          <w:rFonts w:ascii="Times New Roman" w:hAnsi="Times New Roman" w:cs="Times New Roman"/>
          <w:sz w:val="24"/>
          <w:szCs w:val="24"/>
        </w:rPr>
        <w:t>EV</w:t>
      </w:r>
      <w:r w:rsidR="00540D51" w:rsidRPr="000C3393">
        <w:rPr>
          <w:rFonts w:ascii="Times New Roman" w:hAnsi="Times New Roman" w:cs="Times New Roman"/>
          <w:sz w:val="24"/>
          <w:szCs w:val="24"/>
        </w:rPr>
        <w:t>s</w:t>
      </w:r>
      <w:r w:rsidRPr="000C3393">
        <w:rPr>
          <w:rFonts w:ascii="Times New Roman" w:hAnsi="Times New Roman" w:cs="Times New Roman"/>
          <w:sz w:val="24"/>
          <w:szCs w:val="24"/>
        </w:rPr>
        <w:t xml:space="preserve"> in response to cavin-1 expression</w:t>
      </w:r>
      <w:r w:rsidR="003529D3">
        <w:rPr>
          <w:rFonts w:ascii="Times New Roman" w:hAnsi="Times New Roman" w:cs="Times New Roman"/>
          <w:sz w:val="24"/>
          <w:szCs w:val="24"/>
        </w:rPr>
        <w:t xml:space="preserve"> in PC3 model system</w:t>
      </w:r>
      <w:r w:rsidRPr="000C3393">
        <w:rPr>
          <w:rFonts w:ascii="Times New Roman" w:hAnsi="Times New Roman" w:cs="Times New Roman"/>
          <w:sz w:val="24"/>
          <w:szCs w:val="24"/>
        </w:rPr>
        <w:t xml:space="preserve">. </w:t>
      </w:r>
    </w:p>
    <w:p w14:paraId="6CDCA9B7" w14:textId="70080E61" w:rsidR="00321603" w:rsidRPr="000C3393" w:rsidRDefault="00321603" w:rsidP="008A2CC3">
      <w:pPr>
        <w:pStyle w:val="NoSpacing"/>
        <w:numPr>
          <w:ilvl w:val="0"/>
          <w:numId w:val="2"/>
        </w:numPr>
        <w:spacing w:line="480" w:lineRule="auto"/>
        <w:rPr>
          <w:rFonts w:ascii="Times New Roman" w:hAnsi="Times New Roman" w:cs="Times New Roman"/>
          <w:sz w:val="24"/>
          <w:szCs w:val="24"/>
        </w:rPr>
      </w:pPr>
      <w:r w:rsidRPr="000C3393">
        <w:rPr>
          <w:rFonts w:ascii="Times New Roman" w:hAnsi="Times New Roman" w:cs="Times New Roman"/>
          <w:sz w:val="24"/>
          <w:szCs w:val="24"/>
        </w:rPr>
        <w:t>Identify potential</w:t>
      </w:r>
      <w:r w:rsidR="006D0437">
        <w:rPr>
          <w:rFonts w:ascii="Times New Roman" w:hAnsi="Times New Roman" w:cs="Times New Roman"/>
          <w:sz w:val="24"/>
          <w:szCs w:val="24"/>
        </w:rPr>
        <w:t xml:space="preserve"> miRNA escort proteins</w:t>
      </w:r>
      <w:r w:rsidRPr="000C3393">
        <w:rPr>
          <w:rFonts w:ascii="Times New Roman" w:hAnsi="Times New Roman" w:cs="Times New Roman"/>
          <w:sz w:val="24"/>
          <w:szCs w:val="24"/>
        </w:rPr>
        <w:t xml:space="preserve"> involved with miRNA sorting</w:t>
      </w:r>
      <w:r w:rsidR="003529D3">
        <w:rPr>
          <w:rFonts w:ascii="Times New Roman" w:hAnsi="Times New Roman" w:cs="Times New Roman"/>
          <w:sz w:val="24"/>
          <w:szCs w:val="24"/>
        </w:rPr>
        <w:t xml:space="preserve"> into EVs</w:t>
      </w:r>
      <w:r w:rsidRPr="000C3393">
        <w:rPr>
          <w:rFonts w:ascii="Times New Roman" w:hAnsi="Times New Roman" w:cs="Times New Roman"/>
          <w:sz w:val="24"/>
          <w:szCs w:val="24"/>
        </w:rPr>
        <w:t xml:space="preserve">.  </w:t>
      </w:r>
    </w:p>
    <w:p w14:paraId="6867CB29" w14:textId="37B819E1" w:rsidR="003800F8" w:rsidRPr="000C3393" w:rsidRDefault="001B5889" w:rsidP="008A2CC3">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Confirm the sorting function of the</w:t>
      </w:r>
      <w:r w:rsidR="00DE4437" w:rsidRPr="000C3393">
        <w:rPr>
          <w:rFonts w:ascii="Times New Roman" w:hAnsi="Times New Roman" w:cs="Times New Roman"/>
          <w:sz w:val="24"/>
          <w:szCs w:val="24"/>
        </w:rPr>
        <w:t xml:space="preserve"> candidate miRNA </w:t>
      </w:r>
      <w:r w:rsidR="00760CD8" w:rsidRPr="000C3393">
        <w:rPr>
          <w:rFonts w:ascii="Times New Roman" w:hAnsi="Times New Roman" w:cs="Times New Roman"/>
          <w:sz w:val="24"/>
          <w:szCs w:val="24"/>
        </w:rPr>
        <w:t>escort</w:t>
      </w:r>
      <w:r w:rsidR="00321603" w:rsidRPr="000C3393">
        <w:rPr>
          <w:rFonts w:ascii="Times New Roman" w:hAnsi="Times New Roman" w:cs="Times New Roman"/>
          <w:sz w:val="24"/>
          <w:szCs w:val="24"/>
        </w:rPr>
        <w:t xml:space="preserve"> proteins by </w:t>
      </w:r>
      <w:r w:rsidR="00760CD8" w:rsidRPr="000C3393">
        <w:rPr>
          <w:rFonts w:ascii="Times New Roman" w:hAnsi="Times New Roman" w:cs="Times New Roman"/>
          <w:sz w:val="24"/>
          <w:szCs w:val="24"/>
        </w:rPr>
        <w:t xml:space="preserve">assessing binding ability and </w:t>
      </w:r>
      <w:r>
        <w:rPr>
          <w:rFonts w:ascii="Times New Roman" w:hAnsi="Times New Roman" w:cs="Times New Roman"/>
          <w:sz w:val="24"/>
          <w:szCs w:val="24"/>
        </w:rPr>
        <w:t>co-localisation with miRNAs</w:t>
      </w:r>
      <w:r w:rsidR="00321603" w:rsidRPr="000C3393">
        <w:rPr>
          <w:rFonts w:ascii="Times New Roman" w:hAnsi="Times New Roman" w:cs="Times New Roman"/>
          <w:sz w:val="24"/>
          <w:szCs w:val="24"/>
        </w:rPr>
        <w:t xml:space="preserve">.  </w:t>
      </w:r>
    </w:p>
    <w:p w14:paraId="70E9E37F" w14:textId="77777777" w:rsidR="003800F8" w:rsidRPr="000C3393" w:rsidRDefault="003800F8" w:rsidP="008A2CC3">
      <w:pPr>
        <w:pStyle w:val="NoSpacing"/>
        <w:spacing w:line="480" w:lineRule="auto"/>
        <w:ind w:left="142"/>
        <w:rPr>
          <w:rFonts w:ascii="Times New Roman" w:hAnsi="Times New Roman" w:cs="Times New Roman"/>
          <w:sz w:val="24"/>
          <w:szCs w:val="24"/>
        </w:rPr>
      </w:pPr>
    </w:p>
    <w:p w14:paraId="57C965CA" w14:textId="1B5402DC" w:rsidR="00321603" w:rsidRDefault="003529D3" w:rsidP="008A2CC3">
      <w:pPr>
        <w:pStyle w:val="NoSpacing"/>
        <w:spacing w:line="480" w:lineRule="auto"/>
        <w:rPr>
          <w:rFonts w:ascii="Times New Roman" w:hAnsi="Times New Roman" w:cs="Times New Roman"/>
          <w:sz w:val="24"/>
          <w:szCs w:val="24"/>
        </w:rPr>
      </w:pPr>
      <w:bookmarkStart w:id="57" w:name="_Toc445921968"/>
      <w:r>
        <w:rPr>
          <w:rStyle w:val="Heading1Char"/>
          <w:rFonts w:ascii="Times New Roman" w:hAnsi="Times New Roman" w:cs="Times New Roman"/>
          <w:b/>
          <w:sz w:val="28"/>
          <w:szCs w:val="24"/>
        </w:rPr>
        <w:t>Research Pl</w:t>
      </w:r>
      <w:r w:rsidR="001B5889">
        <w:rPr>
          <w:rStyle w:val="Heading1Char"/>
          <w:rFonts w:ascii="Times New Roman" w:hAnsi="Times New Roman" w:cs="Times New Roman"/>
          <w:b/>
          <w:sz w:val="28"/>
          <w:szCs w:val="24"/>
        </w:rPr>
        <w:t>an</w:t>
      </w:r>
      <w:r>
        <w:rPr>
          <w:rStyle w:val="Heading1Char"/>
          <w:rFonts w:ascii="Times New Roman" w:hAnsi="Times New Roman" w:cs="Times New Roman"/>
          <w:b/>
          <w:sz w:val="28"/>
          <w:szCs w:val="24"/>
        </w:rPr>
        <w:t xml:space="preserve"> and </w:t>
      </w:r>
      <w:r w:rsidR="003800F8" w:rsidRPr="000C3393">
        <w:rPr>
          <w:rStyle w:val="Heading1Char"/>
          <w:rFonts w:ascii="Times New Roman" w:hAnsi="Times New Roman" w:cs="Times New Roman"/>
          <w:b/>
          <w:sz w:val="28"/>
          <w:szCs w:val="24"/>
        </w:rPr>
        <w:t>Methods</w:t>
      </w:r>
      <w:r w:rsidR="003800F8" w:rsidRPr="000C3393">
        <w:rPr>
          <w:rStyle w:val="Heading1Char"/>
          <w:rFonts w:ascii="Times New Roman" w:hAnsi="Times New Roman" w:cs="Times New Roman"/>
          <w:sz w:val="24"/>
          <w:szCs w:val="24"/>
        </w:rPr>
        <w:t>:</w:t>
      </w:r>
      <w:bookmarkEnd w:id="57"/>
      <w:r w:rsidR="00BB7E87" w:rsidRPr="000C3393">
        <w:rPr>
          <w:rFonts w:ascii="Times New Roman" w:hAnsi="Times New Roman" w:cs="Times New Roman"/>
          <w:sz w:val="24"/>
          <w:szCs w:val="24"/>
        </w:rPr>
        <w:t xml:space="preserve"> </w:t>
      </w:r>
    </w:p>
    <w:p w14:paraId="6452CA87" w14:textId="51219F01" w:rsidR="006D0437" w:rsidRPr="000C3393" w:rsidRDefault="005756A9" w:rsidP="008A2CC3">
      <w:pPr>
        <w:pStyle w:val="NoSpacing"/>
        <w:spacing w:line="480" w:lineRule="auto"/>
        <w:rPr>
          <w:rFonts w:ascii="Times New Roman" w:hAnsi="Times New Roman" w:cs="Times New Roman"/>
          <w:sz w:val="24"/>
          <w:szCs w:val="24"/>
        </w:rPr>
      </w:pPr>
      <w:r w:rsidRPr="000C3393">
        <w:rPr>
          <w:rFonts w:ascii="Times New Roman" w:hAnsi="Times New Roman" w:cs="Times New Roman"/>
          <w:b/>
          <w:noProof/>
          <w:color w:val="FF0000"/>
          <w:sz w:val="28"/>
          <w:szCs w:val="24"/>
          <w:lang w:eastAsia="en-AU"/>
        </w:rPr>
        <w:lastRenderedPageBreak/>
        <mc:AlternateContent>
          <mc:Choice Requires="wps">
            <w:drawing>
              <wp:anchor distT="45720" distB="45720" distL="114300" distR="114300" simplePos="0" relativeHeight="251658240" behindDoc="0" locked="0" layoutInCell="1" allowOverlap="1" wp14:anchorId="057AFE94" wp14:editId="29224BA8">
                <wp:simplePos x="0" y="0"/>
                <wp:positionH relativeFrom="margin">
                  <wp:posOffset>-73660</wp:posOffset>
                </wp:positionH>
                <wp:positionV relativeFrom="paragraph">
                  <wp:posOffset>1228090</wp:posOffset>
                </wp:positionV>
                <wp:extent cx="5800725" cy="62579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6257925"/>
                        </a:xfrm>
                        <a:prstGeom prst="rect">
                          <a:avLst/>
                        </a:prstGeom>
                        <a:solidFill>
                          <a:srgbClr val="FFFFFF"/>
                        </a:solidFill>
                        <a:ln w="9525">
                          <a:noFill/>
                          <a:miter lim="800000"/>
                          <a:headEnd/>
                          <a:tailEnd/>
                        </a:ln>
                      </wps:spPr>
                      <wps:txbx>
                        <w:txbxContent>
                          <w:p w14:paraId="613F0623" w14:textId="77777777" w:rsidR="00870EE1" w:rsidRDefault="00870EE1" w:rsidP="00002BB9">
                            <w:pPr>
                              <w:spacing w:line="480" w:lineRule="auto"/>
                              <w:jc w:val="center"/>
                              <w:rPr>
                                <w:noProof/>
                                <w:lang w:eastAsia="en-AU"/>
                              </w:rPr>
                            </w:pPr>
                            <w:r>
                              <w:rPr>
                                <w:noProof/>
                                <w:lang w:eastAsia="en-AU"/>
                              </w:rPr>
                              <w:drawing>
                                <wp:inline distT="0" distB="0" distL="0" distR="0" wp14:anchorId="5C8A6201" wp14:editId="43DEABE3">
                                  <wp:extent cx="3750582" cy="50196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kflowrevised.PNG"/>
                                          <pic:cNvPicPr/>
                                        </pic:nvPicPr>
                                        <pic:blipFill>
                                          <a:blip r:embed="rId10">
                                            <a:extLst>
                                              <a:ext uri="{28A0092B-C50C-407E-A947-70E740481C1C}">
                                                <a14:useLocalDpi xmlns:a14="http://schemas.microsoft.com/office/drawing/2010/main" val="0"/>
                                              </a:ext>
                                            </a:extLst>
                                          </a:blip>
                                          <a:stretch>
                                            <a:fillRect/>
                                          </a:stretch>
                                        </pic:blipFill>
                                        <pic:spPr>
                                          <a:xfrm>
                                            <a:off x="0" y="0"/>
                                            <a:ext cx="3755087" cy="5025705"/>
                                          </a:xfrm>
                                          <a:prstGeom prst="rect">
                                            <a:avLst/>
                                          </a:prstGeom>
                                        </pic:spPr>
                                      </pic:pic>
                                    </a:graphicData>
                                  </a:graphic>
                                </wp:inline>
                              </w:drawing>
                            </w:r>
                          </w:p>
                          <w:p w14:paraId="7F4AC36E" w14:textId="6A58AD54" w:rsidR="00870EE1" w:rsidRPr="00A53EE3" w:rsidRDefault="00870EE1" w:rsidP="006F0613">
                            <w:pPr>
                              <w:spacing w:line="480" w:lineRule="auto"/>
                              <w:ind w:left="142"/>
                              <w:rPr>
                                <w:rFonts w:ascii="Times New Roman" w:hAnsi="Times New Roman" w:cs="Times New Roman"/>
                                <w:noProof/>
                                <w:sz w:val="24"/>
                                <w:lang w:eastAsia="en-AU"/>
                              </w:rPr>
                            </w:pPr>
                            <w:r w:rsidRPr="00A53EE3">
                              <w:rPr>
                                <w:rFonts w:ascii="Times New Roman" w:hAnsi="Times New Roman" w:cs="Times New Roman"/>
                                <w:b/>
                                <w:noProof/>
                                <w:sz w:val="24"/>
                                <w:lang w:eastAsia="en-AU"/>
                              </w:rPr>
                              <w:t>Figure 3: Workflow diagram</w:t>
                            </w:r>
                            <w:r w:rsidRPr="00A53EE3">
                              <w:rPr>
                                <w:rFonts w:ascii="Times New Roman" w:hAnsi="Times New Roman" w:cs="Times New Roman"/>
                                <w:noProof/>
                                <w:sz w:val="24"/>
                                <w:lang w:eastAsia="en-AU"/>
                              </w:rPr>
                              <w:t xml:space="preserve"> detailing the methods to be used for each aim (blue) and expected results (pink). Dotted lines </w:t>
                            </w:r>
                            <w:r>
                              <w:rPr>
                                <w:rFonts w:ascii="Times New Roman" w:hAnsi="Times New Roman" w:cs="Times New Roman"/>
                                <w:noProof/>
                                <w:sz w:val="24"/>
                                <w:lang w:eastAsia="en-AU"/>
                              </w:rPr>
                              <w:t>show</w:t>
                            </w:r>
                            <w:r w:rsidRPr="00A53EE3">
                              <w:rPr>
                                <w:rFonts w:ascii="Times New Roman" w:hAnsi="Times New Roman" w:cs="Times New Roman"/>
                                <w:noProof/>
                                <w:sz w:val="24"/>
                                <w:lang w:eastAsia="en-AU"/>
                              </w:rPr>
                              <w:t xml:space="preserve"> how the results are integrated between methods.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AFE94" id="_x0000_s1028" type="#_x0000_t202" style="position:absolute;margin-left:-5.8pt;margin-top:96.7pt;width:456.75pt;height:492.7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" stroked="f">
                <v:textbox>
                  <w:txbxContent>
                    <w:p w14:paraId="613F0623" w14:textId="77777777" w:rsidR="00870EE1" w:rsidRDefault="00870EE1" w:rsidP="00002BB9">
                      <w:pPr>
                        <w:spacing w:line="480" w:lineRule="auto"/>
                        <w:jc w:val="center"/>
                        <w:rPr>
                          <w:noProof/>
                          <w:lang w:eastAsia="en-AU"/>
                        </w:rPr>
                      </w:pPr>
                      <w:r>
                        <w:rPr>
                          <w:noProof/>
                          <w:lang w:eastAsia="en-AU"/>
                        </w:rPr>
                        <w:drawing>
                          <wp:inline distT="0" distB="0" distL="0" distR="0" wp14:anchorId="5C8A6201" wp14:editId="43DEABE3">
                            <wp:extent cx="3750582" cy="50196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kflowrevised.PNG"/>
                                    <pic:cNvPicPr/>
                                  </pic:nvPicPr>
                                  <pic:blipFill>
                                    <a:blip r:embed="rId10">
                                      <a:extLst>
                                        <a:ext uri="{28A0092B-C50C-407E-A947-70E740481C1C}">
                                          <a14:useLocalDpi xmlns:a14="http://schemas.microsoft.com/office/drawing/2010/main" val="0"/>
                                        </a:ext>
                                      </a:extLst>
                                    </a:blip>
                                    <a:stretch>
                                      <a:fillRect/>
                                    </a:stretch>
                                  </pic:blipFill>
                                  <pic:spPr>
                                    <a:xfrm>
                                      <a:off x="0" y="0"/>
                                      <a:ext cx="3755087" cy="5025705"/>
                                    </a:xfrm>
                                    <a:prstGeom prst="rect">
                                      <a:avLst/>
                                    </a:prstGeom>
                                  </pic:spPr>
                                </pic:pic>
                              </a:graphicData>
                            </a:graphic>
                          </wp:inline>
                        </w:drawing>
                      </w:r>
                    </w:p>
                    <w:p w14:paraId="7F4AC36E" w14:textId="6A58AD54" w:rsidR="00870EE1" w:rsidRPr="00A53EE3" w:rsidRDefault="00870EE1" w:rsidP="006F0613">
                      <w:pPr>
                        <w:spacing w:line="480" w:lineRule="auto"/>
                        <w:ind w:left="142"/>
                        <w:rPr>
                          <w:rFonts w:ascii="Times New Roman" w:hAnsi="Times New Roman" w:cs="Times New Roman"/>
                          <w:noProof/>
                          <w:sz w:val="24"/>
                          <w:lang w:eastAsia="en-AU"/>
                        </w:rPr>
                      </w:pPr>
                      <w:r w:rsidRPr="00A53EE3">
                        <w:rPr>
                          <w:rFonts w:ascii="Times New Roman" w:hAnsi="Times New Roman" w:cs="Times New Roman"/>
                          <w:b/>
                          <w:noProof/>
                          <w:sz w:val="24"/>
                          <w:lang w:eastAsia="en-AU"/>
                        </w:rPr>
                        <w:t>Figure 3: Workflow diagram</w:t>
                      </w:r>
                      <w:r w:rsidRPr="00A53EE3">
                        <w:rPr>
                          <w:rFonts w:ascii="Times New Roman" w:hAnsi="Times New Roman" w:cs="Times New Roman"/>
                          <w:noProof/>
                          <w:sz w:val="24"/>
                          <w:lang w:eastAsia="en-AU"/>
                        </w:rPr>
                        <w:t xml:space="preserve"> detailing the methods to be used for each aim (blue) and expected results (pink). Dotted lines </w:t>
                      </w:r>
                      <w:r>
                        <w:rPr>
                          <w:rFonts w:ascii="Times New Roman" w:hAnsi="Times New Roman" w:cs="Times New Roman"/>
                          <w:noProof/>
                          <w:sz w:val="24"/>
                          <w:lang w:eastAsia="en-AU"/>
                        </w:rPr>
                        <w:t>show</w:t>
                      </w:r>
                      <w:r w:rsidRPr="00A53EE3">
                        <w:rPr>
                          <w:rFonts w:ascii="Times New Roman" w:hAnsi="Times New Roman" w:cs="Times New Roman"/>
                          <w:noProof/>
                          <w:sz w:val="24"/>
                          <w:lang w:eastAsia="en-AU"/>
                        </w:rPr>
                        <w:t xml:space="preserve"> how the results are integrated between methods. </w:t>
                      </w:r>
                    </w:p>
                  </w:txbxContent>
                </v:textbox>
                <w10:wrap type="square" anchorx="margin"/>
              </v:shape>
            </w:pict>
          </mc:Fallback>
        </mc:AlternateContent>
      </w:r>
      <w:r w:rsidR="003529D3">
        <w:rPr>
          <w:rFonts w:ascii="Times New Roman" w:hAnsi="Times New Roman" w:cs="Times New Roman"/>
          <w:sz w:val="24"/>
          <w:szCs w:val="24"/>
        </w:rPr>
        <w:t>To</w:t>
      </w:r>
      <w:r w:rsidR="001B5889">
        <w:rPr>
          <w:rFonts w:ascii="Times New Roman" w:hAnsi="Times New Roman" w:cs="Times New Roman"/>
          <w:sz w:val="24"/>
          <w:szCs w:val="24"/>
        </w:rPr>
        <w:t xml:space="preserve"> assess the selective export of miRNAs</w:t>
      </w:r>
      <w:r w:rsidR="00DA0DF2">
        <w:rPr>
          <w:rFonts w:ascii="Times New Roman" w:hAnsi="Times New Roman" w:cs="Times New Roman"/>
          <w:sz w:val="24"/>
          <w:szCs w:val="24"/>
        </w:rPr>
        <w:t xml:space="preserve"> to EVs by use of lipid raft dependent RNA-binding protein</w:t>
      </w:r>
      <w:r w:rsidR="001B5889">
        <w:rPr>
          <w:rFonts w:ascii="Times New Roman" w:hAnsi="Times New Roman" w:cs="Times New Roman"/>
          <w:sz w:val="24"/>
          <w:szCs w:val="24"/>
        </w:rPr>
        <w:t>, I</w:t>
      </w:r>
      <w:r w:rsidR="003529D3">
        <w:rPr>
          <w:rFonts w:ascii="Times New Roman" w:hAnsi="Times New Roman" w:cs="Times New Roman"/>
          <w:sz w:val="24"/>
          <w:szCs w:val="24"/>
        </w:rPr>
        <w:t xml:space="preserve"> propose the following workflow </w:t>
      </w:r>
      <w:r w:rsidR="001B5889">
        <w:rPr>
          <w:rFonts w:ascii="Times New Roman" w:hAnsi="Times New Roman" w:cs="Times New Roman"/>
          <w:sz w:val="24"/>
          <w:szCs w:val="24"/>
        </w:rPr>
        <w:t>(</w:t>
      </w:r>
      <w:r w:rsidR="003529D3">
        <w:rPr>
          <w:rFonts w:ascii="Times New Roman" w:hAnsi="Times New Roman" w:cs="Times New Roman"/>
          <w:sz w:val="24"/>
          <w:szCs w:val="24"/>
        </w:rPr>
        <w:t>Figure 3</w:t>
      </w:r>
      <w:r w:rsidR="00DA0DF2">
        <w:rPr>
          <w:rFonts w:ascii="Times New Roman" w:hAnsi="Times New Roman" w:cs="Times New Roman"/>
          <w:sz w:val="24"/>
          <w:szCs w:val="24"/>
        </w:rPr>
        <w:t xml:space="preserve">). </w:t>
      </w:r>
      <w:r w:rsidR="00DA0DF2" w:rsidRPr="000C3393">
        <w:rPr>
          <w:rFonts w:ascii="Times New Roman" w:hAnsi="Times New Roman" w:cs="Times New Roman"/>
          <w:sz w:val="24"/>
          <w:szCs w:val="24"/>
        </w:rPr>
        <w:t xml:space="preserve">PC3 expressing GFP and GFP-tagged cavin proteins had previously </w:t>
      </w:r>
      <w:r w:rsidR="00DA0DF2">
        <w:rPr>
          <w:rFonts w:ascii="Times New Roman" w:hAnsi="Times New Roman" w:cs="Times New Roman"/>
          <w:sz w:val="24"/>
          <w:szCs w:val="24"/>
        </w:rPr>
        <w:t xml:space="preserve">been generated and characterised (Bastiani 2009), </w:t>
      </w:r>
      <w:r w:rsidR="00DA0DF2" w:rsidRPr="000C3393">
        <w:rPr>
          <w:rFonts w:ascii="Times New Roman" w:hAnsi="Times New Roman" w:cs="Times New Roman"/>
          <w:sz w:val="24"/>
          <w:szCs w:val="24"/>
        </w:rPr>
        <w:t>and will be used throughout this project. GFP expressing PC3 cells will be used as a CAV1</w:t>
      </w:r>
      <w:r w:rsidR="00DA0DF2" w:rsidRPr="000C3393">
        <w:rPr>
          <w:rFonts w:ascii="Times New Roman" w:hAnsi="Times New Roman" w:cs="Times New Roman"/>
          <w:sz w:val="24"/>
          <w:szCs w:val="24"/>
          <w:vertAlign w:val="superscript"/>
        </w:rPr>
        <w:t>+</w:t>
      </w:r>
      <w:r w:rsidR="00DA0DF2" w:rsidRPr="000C3393">
        <w:rPr>
          <w:rFonts w:ascii="Times New Roman" w:hAnsi="Times New Roman" w:cs="Times New Roman"/>
          <w:sz w:val="24"/>
          <w:szCs w:val="24"/>
        </w:rPr>
        <w:t>/Cavin-1</w:t>
      </w:r>
      <w:r w:rsidR="00DA0DF2" w:rsidRPr="000C3393">
        <w:rPr>
          <w:rFonts w:ascii="Times New Roman" w:hAnsi="Times New Roman" w:cs="Times New Roman"/>
          <w:sz w:val="24"/>
          <w:szCs w:val="24"/>
          <w:vertAlign w:val="superscript"/>
        </w:rPr>
        <w:t>-</w:t>
      </w:r>
      <w:r w:rsidR="00DA0DF2" w:rsidRPr="000C3393">
        <w:rPr>
          <w:rFonts w:ascii="Times New Roman" w:hAnsi="Times New Roman" w:cs="Times New Roman"/>
          <w:sz w:val="24"/>
          <w:szCs w:val="24"/>
        </w:rPr>
        <w:t xml:space="preserve"> control.</w:t>
      </w:r>
    </w:p>
    <w:p w14:paraId="4ECB054D" w14:textId="4A33DACD" w:rsidR="006E3ADC" w:rsidRPr="000C3393" w:rsidRDefault="006E3ADC" w:rsidP="008A2CC3">
      <w:pPr>
        <w:pStyle w:val="Heading2"/>
        <w:spacing w:before="0" w:line="480" w:lineRule="auto"/>
        <w:rPr>
          <w:rFonts w:ascii="Times New Roman" w:hAnsi="Times New Roman" w:cs="Times New Roman"/>
          <w:b/>
          <w:sz w:val="24"/>
          <w:szCs w:val="24"/>
        </w:rPr>
      </w:pPr>
      <w:bookmarkStart w:id="58" w:name="_Toc445921969"/>
      <w:r w:rsidRPr="000C3393">
        <w:rPr>
          <w:rFonts w:ascii="Times New Roman" w:hAnsi="Times New Roman" w:cs="Times New Roman"/>
          <w:b/>
          <w:sz w:val="24"/>
          <w:szCs w:val="24"/>
        </w:rPr>
        <w:lastRenderedPageBreak/>
        <w:t xml:space="preserve">Aim 1: </w:t>
      </w:r>
      <w:r w:rsidR="00DA0DF2" w:rsidRPr="000C3393">
        <w:rPr>
          <w:rFonts w:ascii="Times New Roman" w:hAnsi="Times New Roman" w:cs="Times New Roman"/>
          <w:sz w:val="24"/>
          <w:szCs w:val="24"/>
        </w:rPr>
        <w:t>Establish the full repertoire of miRNAs that are selectively exported by EVs in response to cavin-1 expression</w:t>
      </w:r>
      <w:r w:rsidR="00DA0DF2">
        <w:rPr>
          <w:rFonts w:ascii="Times New Roman" w:hAnsi="Times New Roman" w:cs="Times New Roman"/>
          <w:sz w:val="24"/>
          <w:szCs w:val="24"/>
        </w:rPr>
        <w:t xml:space="preserve"> in PC3 model system</w:t>
      </w:r>
      <w:bookmarkEnd w:id="58"/>
    </w:p>
    <w:p w14:paraId="5D974C30" w14:textId="77ADB25E" w:rsidR="0002673E" w:rsidRDefault="0002673E" w:rsidP="008A2CC3">
      <w:pPr>
        <w:pStyle w:val="NoSpacing"/>
        <w:spacing w:line="480" w:lineRule="auto"/>
        <w:ind w:firstLine="142"/>
        <w:rPr>
          <w:rFonts w:ascii="Times New Roman" w:hAnsi="Times New Roman" w:cs="Times New Roman"/>
          <w:sz w:val="24"/>
          <w:szCs w:val="24"/>
        </w:rPr>
      </w:pPr>
      <w:r>
        <w:rPr>
          <w:rFonts w:ascii="Times New Roman" w:hAnsi="Times New Roman" w:cs="Times New Roman"/>
          <w:sz w:val="24"/>
          <w:szCs w:val="24"/>
        </w:rPr>
        <w:t>A miRNA-seq experiment was performed in the lab to profile the miRNA content in PC3 cells and their EVs. Three replicates of t</w:t>
      </w:r>
      <w:r w:rsidRPr="000C3393">
        <w:rPr>
          <w:rFonts w:ascii="Times New Roman" w:hAnsi="Times New Roman" w:cs="Times New Roman"/>
          <w:sz w:val="24"/>
          <w:szCs w:val="24"/>
        </w:rPr>
        <w:t xml:space="preserve">otal RNA was extracted from EVs </w:t>
      </w:r>
      <w:r>
        <w:rPr>
          <w:rFonts w:ascii="Times New Roman" w:hAnsi="Times New Roman" w:cs="Times New Roman"/>
          <w:sz w:val="24"/>
          <w:szCs w:val="24"/>
        </w:rPr>
        <w:t xml:space="preserve">or cell pellets of </w:t>
      </w:r>
      <w:r w:rsidRPr="000C3393">
        <w:rPr>
          <w:rFonts w:ascii="Times New Roman" w:hAnsi="Times New Roman" w:cs="Times New Roman"/>
          <w:sz w:val="24"/>
          <w:szCs w:val="24"/>
        </w:rPr>
        <w:t xml:space="preserve">PC3 cells expressing GFP only or cavin-1::GFP. </w:t>
      </w:r>
      <w:r>
        <w:rPr>
          <w:rFonts w:ascii="Times New Roman" w:hAnsi="Times New Roman" w:cs="Times New Roman"/>
          <w:sz w:val="24"/>
          <w:szCs w:val="24"/>
        </w:rPr>
        <w:t>Small</w:t>
      </w:r>
      <w:r w:rsidRPr="000C3393">
        <w:rPr>
          <w:rFonts w:ascii="Times New Roman" w:hAnsi="Times New Roman" w:cs="Times New Roman"/>
          <w:sz w:val="24"/>
          <w:szCs w:val="24"/>
        </w:rPr>
        <w:t xml:space="preserve"> RNA was </w:t>
      </w:r>
      <w:r>
        <w:rPr>
          <w:rFonts w:ascii="Times New Roman" w:hAnsi="Times New Roman" w:cs="Times New Roman"/>
          <w:sz w:val="24"/>
          <w:szCs w:val="24"/>
        </w:rPr>
        <w:t xml:space="preserve">prepared </w:t>
      </w:r>
      <w:r w:rsidRPr="000C3393">
        <w:rPr>
          <w:rFonts w:ascii="Times New Roman" w:hAnsi="Times New Roman" w:cs="Times New Roman"/>
          <w:sz w:val="24"/>
          <w:szCs w:val="24"/>
        </w:rPr>
        <w:t>for sequencing</w:t>
      </w:r>
      <w:r>
        <w:rPr>
          <w:rFonts w:ascii="Times New Roman" w:hAnsi="Times New Roman" w:cs="Times New Roman"/>
          <w:sz w:val="24"/>
          <w:szCs w:val="24"/>
        </w:rPr>
        <w:t xml:space="preserve">, and the results </w:t>
      </w:r>
      <w:r w:rsidRPr="000C3393">
        <w:rPr>
          <w:rFonts w:ascii="Times New Roman" w:hAnsi="Times New Roman" w:cs="Times New Roman"/>
          <w:sz w:val="24"/>
          <w:szCs w:val="24"/>
        </w:rPr>
        <w:t>aligned to the human genome</w:t>
      </w:r>
      <w:r>
        <w:rPr>
          <w:rFonts w:ascii="Times New Roman" w:hAnsi="Times New Roman" w:cs="Times New Roman"/>
          <w:sz w:val="24"/>
          <w:szCs w:val="24"/>
        </w:rPr>
        <w:t>.</w:t>
      </w:r>
      <w:r w:rsidRPr="000C3393">
        <w:rPr>
          <w:rFonts w:ascii="Times New Roman" w:hAnsi="Times New Roman" w:cs="Times New Roman"/>
          <w:sz w:val="24"/>
          <w:szCs w:val="24"/>
        </w:rPr>
        <w:t xml:space="preserve"> </w:t>
      </w:r>
      <w:r>
        <w:rPr>
          <w:rFonts w:ascii="Times New Roman" w:hAnsi="Times New Roman" w:cs="Times New Roman"/>
          <w:sz w:val="24"/>
          <w:szCs w:val="24"/>
        </w:rPr>
        <w:t xml:space="preserve">I have received the </w:t>
      </w:r>
      <w:r w:rsidRPr="000C3393">
        <w:rPr>
          <w:rFonts w:ascii="Times New Roman" w:hAnsi="Times New Roman" w:cs="Times New Roman"/>
          <w:sz w:val="24"/>
          <w:szCs w:val="24"/>
        </w:rPr>
        <w:t>raw counts of miRNA species</w:t>
      </w:r>
      <w:r>
        <w:rPr>
          <w:rFonts w:ascii="Times New Roman" w:hAnsi="Times New Roman" w:cs="Times New Roman"/>
          <w:sz w:val="24"/>
          <w:szCs w:val="24"/>
        </w:rPr>
        <w:t xml:space="preserve"> and will perform b</w:t>
      </w:r>
      <w:r w:rsidR="006E3ADC" w:rsidRPr="000C3393">
        <w:rPr>
          <w:rFonts w:ascii="Times New Roman" w:hAnsi="Times New Roman" w:cs="Times New Roman"/>
          <w:sz w:val="24"/>
          <w:szCs w:val="24"/>
        </w:rPr>
        <w:t xml:space="preserve">ioinformatics to </w:t>
      </w:r>
      <w:r>
        <w:rPr>
          <w:rFonts w:ascii="Times New Roman" w:hAnsi="Times New Roman" w:cs="Times New Roman"/>
          <w:sz w:val="24"/>
          <w:szCs w:val="24"/>
        </w:rPr>
        <w:t>analyse the</w:t>
      </w:r>
      <w:r w:rsidR="006E3ADC" w:rsidRPr="000C3393">
        <w:rPr>
          <w:rFonts w:ascii="Times New Roman" w:hAnsi="Times New Roman" w:cs="Times New Roman"/>
          <w:sz w:val="24"/>
          <w:szCs w:val="24"/>
        </w:rPr>
        <w:t xml:space="preserve"> miRNA-seq data and </w:t>
      </w:r>
      <w:r w:rsidRPr="000C3393">
        <w:rPr>
          <w:rFonts w:ascii="Times New Roman" w:hAnsi="Times New Roman" w:cs="Times New Roman"/>
          <w:sz w:val="24"/>
          <w:szCs w:val="24"/>
        </w:rPr>
        <w:t>verif</w:t>
      </w:r>
      <w:r w:rsidR="00304A24">
        <w:rPr>
          <w:rFonts w:ascii="Times New Roman" w:hAnsi="Times New Roman" w:cs="Times New Roman"/>
          <w:sz w:val="24"/>
          <w:szCs w:val="24"/>
        </w:rPr>
        <w:t>y</w:t>
      </w:r>
      <w:r>
        <w:rPr>
          <w:rFonts w:ascii="Times New Roman" w:hAnsi="Times New Roman" w:cs="Times New Roman"/>
          <w:sz w:val="24"/>
          <w:szCs w:val="24"/>
        </w:rPr>
        <w:t xml:space="preserve"> candidate miRNAs </w:t>
      </w:r>
      <w:r w:rsidR="006E3ADC" w:rsidRPr="000C3393">
        <w:rPr>
          <w:rFonts w:ascii="Times New Roman" w:hAnsi="Times New Roman" w:cs="Times New Roman"/>
          <w:sz w:val="24"/>
          <w:szCs w:val="24"/>
        </w:rPr>
        <w:t xml:space="preserve">by RT-qPCR. </w:t>
      </w:r>
    </w:p>
    <w:p w14:paraId="1052B8E3" w14:textId="5EA03C21" w:rsidR="006E3ADC" w:rsidRPr="000C3393" w:rsidRDefault="006E3ADC"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Comparing the GFP expressive to the cavin-1 expressive PC3 cell lines should reveal miRNAs that are </w:t>
      </w:r>
      <w:r w:rsidR="00AF18E1" w:rsidRPr="000C3393">
        <w:rPr>
          <w:rFonts w:ascii="Times New Roman" w:hAnsi="Times New Roman" w:cs="Times New Roman"/>
          <w:sz w:val="24"/>
          <w:szCs w:val="24"/>
        </w:rPr>
        <w:t>differentially exported</w:t>
      </w:r>
      <w:r w:rsidRPr="000C3393">
        <w:rPr>
          <w:rFonts w:ascii="Times New Roman" w:hAnsi="Times New Roman" w:cs="Times New Roman"/>
          <w:sz w:val="24"/>
          <w:szCs w:val="24"/>
        </w:rPr>
        <w:t xml:space="preserve"> in PC3 model system</w:t>
      </w:r>
      <w:r w:rsidR="00AF18E1" w:rsidRPr="000C3393">
        <w:rPr>
          <w:rFonts w:ascii="Times New Roman" w:hAnsi="Times New Roman" w:cs="Times New Roman"/>
          <w:sz w:val="24"/>
          <w:szCs w:val="24"/>
        </w:rPr>
        <w:t xml:space="preserve"> upon change of lipid raft composition</w:t>
      </w:r>
      <w:r w:rsidRPr="000C3393">
        <w:rPr>
          <w:rFonts w:ascii="Times New Roman" w:hAnsi="Times New Roman" w:cs="Times New Roman"/>
          <w:sz w:val="24"/>
          <w:szCs w:val="24"/>
        </w:rPr>
        <w:t>.</w:t>
      </w:r>
      <w:r w:rsidR="00AF18E1" w:rsidRPr="000C3393">
        <w:rPr>
          <w:rFonts w:ascii="Times New Roman" w:hAnsi="Times New Roman" w:cs="Times New Roman"/>
          <w:sz w:val="24"/>
          <w:szCs w:val="24"/>
        </w:rPr>
        <w:t xml:space="preserve"> Further comparing this fold change</w:t>
      </w:r>
      <w:r w:rsidR="00EB0CCD" w:rsidRPr="000C3393">
        <w:rPr>
          <w:rFonts w:ascii="Times New Roman" w:hAnsi="Times New Roman" w:cs="Times New Roman"/>
          <w:sz w:val="24"/>
          <w:szCs w:val="24"/>
        </w:rPr>
        <w:t xml:space="preserve"> (FC)</w:t>
      </w:r>
      <w:r w:rsidR="00AF18E1" w:rsidRPr="000C3393">
        <w:rPr>
          <w:rFonts w:ascii="Times New Roman" w:hAnsi="Times New Roman" w:cs="Times New Roman"/>
          <w:sz w:val="24"/>
          <w:szCs w:val="24"/>
        </w:rPr>
        <w:t xml:space="preserve"> in the </w:t>
      </w:r>
      <w:r w:rsidR="00716E81" w:rsidRPr="000C3393">
        <w:rPr>
          <w:rFonts w:ascii="Times New Roman" w:hAnsi="Times New Roman" w:cs="Times New Roman"/>
          <w:sz w:val="24"/>
          <w:szCs w:val="24"/>
        </w:rPr>
        <w:t>EV</w:t>
      </w:r>
      <w:r w:rsidR="00AF18E1" w:rsidRPr="000C3393">
        <w:rPr>
          <w:rFonts w:ascii="Times New Roman" w:hAnsi="Times New Roman" w:cs="Times New Roman"/>
          <w:sz w:val="24"/>
          <w:szCs w:val="24"/>
        </w:rPr>
        <w:t xml:space="preserve">s to the cell change in miRNAs will reveal whether the change in the </w:t>
      </w:r>
      <w:r w:rsidR="00716E81" w:rsidRPr="000C3393">
        <w:rPr>
          <w:rFonts w:ascii="Times New Roman" w:hAnsi="Times New Roman" w:cs="Times New Roman"/>
          <w:sz w:val="24"/>
          <w:szCs w:val="24"/>
        </w:rPr>
        <w:t>EV</w:t>
      </w:r>
      <w:r w:rsidR="00424D31">
        <w:rPr>
          <w:rFonts w:ascii="Times New Roman" w:hAnsi="Times New Roman" w:cs="Times New Roman"/>
          <w:sz w:val="24"/>
          <w:szCs w:val="24"/>
        </w:rPr>
        <w:t>s are</w:t>
      </w:r>
      <w:r w:rsidR="00AF18E1" w:rsidRPr="000C3393">
        <w:rPr>
          <w:rFonts w:ascii="Times New Roman" w:hAnsi="Times New Roman" w:cs="Times New Roman"/>
          <w:sz w:val="24"/>
          <w:szCs w:val="24"/>
        </w:rPr>
        <w:t xml:space="preserve"> selective, and not a product of total cell expression. </w:t>
      </w:r>
    </w:p>
    <w:p w14:paraId="508BA213" w14:textId="33CBD0B6" w:rsidR="006E3ADC" w:rsidRPr="000C3393" w:rsidRDefault="00DA0DF2" w:rsidP="008A2CC3">
      <w:pPr>
        <w:pStyle w:val="Heading3"/>
        <w:spacing w:before="0" w:line="480" w:lineRule="auto"/>
        <w:rPr>
          <w:rFonts w:ascii="Times New Roman" w:hAnsi="Times New Roman" w:cs="Times New Roman"/>
        </w:rPr>
      </w:pPr>
      <w:bookmarkStart w:id="59" w:name="_Toc445921970"/>
      <w:r w:rsidRPr="00DA0DF2">
        <w:rPr>
          <w:rFonts w:ascii="Times New Roman" w:hAnsi="Times New Roman" w:cs="Times New Roman"/>
          <w:b/>
        </w:rPr>
        <w:t>Aim 1.1</w:t>
      </w:r>
      <w:r>
        <w:rPr>
          <w:rFonts w:ascii="Times New Roman" w:hAnsi="Times New Roman" w:cs="Times New Roman"/>
        </w:rPr>
        <w:t xml:space="preserve">: </w:t>
      </w:r>
      <w:r w:rsidR="006E3ADC" w:rsidRPr="000C3393">
        <w:rPr>
          <w:rFonts w:ascii="Times New Roman" w:hAnsi="Times New Roman" w:cs="Times New Roman"/>
        </w:rPr>
        <w:t>Bioinformatics analysis</w:t>
      </w:r>
      <w:r>
        <w:rPr>
          <w:rFonts w:ascii="Times New Roman" w:hAnsi="Times New Roman" w:cs="Times New Roman"/>
        </w:rPr>
        <w:t>.</w:t>
      </w:r>
      <w:bookmarkEnd w:id="59"/>
      <w:r w:rsidR="006E3ADC" w:rsidRPr="000C3393">
        <w:rPr>
          <w:rFonts w:ascii="Times New Roman" w:hAnsi="Times New Roman" w:cs="Times New Roman"/>
        </w:rPr>
        <w:t xml:space="preserve"> </w:t>
      </w:r>
    </w:p>
    <w:p w14:paraId="17D582EE" w14:textId="7759B873" w:rsidR="006E3ADC" w:rsidRPr="000C3393" w:rsidRDefault="006E3ADC"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The </w:t>
      </w:r>
      <w:r w:rsidR="003529D3">
        <w:rPr>
          <w:rFonts w:ascii="Times New Roman" w:hAnsi="Times New Roman" w:cs="Times New Roman"/>
          <w:sz w:val="24"/>
          <w:szCs w:val="24"/>
        </w:rPr>
        <w:t>transcriptome</w:t>
      </w:r>
      <w:r w:rsidRPr="000C3393">
        <w:rPr>
          <w:rFonts w:ascii="Times New Roman" w:hAnsi="Times New Roman" w:cs="Times New Roman"/>
          <w:sz w:val="24"/>
          <w:szCs w:val="24"/>
        </w:rPr>
        <w:t xml:space="preserve"> analyses will be completed through R, a commonly used programming language used for statistical analyses and graphing of data. </w:t>
      </w:r>
      <w:r w:rsidR="003529D3">
        <w:rPr>
          <w:rFonts w:ascii="Times New Roman" w:hAnsi="Times New Roman" w:cs="Times New Roman"/>
          <w:sz w:val="24"/>
          <w:szCs w:val="24"/>
        </w:rPr>
        <w:t xml:space="preserve">Bioinformatics analysis </w:t>
      </w:r>
      <w:r w:rsidRPr="000C3393">
        <w:rPr>
          <w:rFonts w:ascii="Times New Roman" w:hAnsi="Times New Roman" w:cs="Times New Roman"/>
          <w:sz w:val="24"/>
          <w:szCs w:val="24"/>
        </w:rPr>
        <w:t>DESeq2 and edgeR packages are two of</w:t>
      </w:r>
      <w:r w:rsidR="00606901" w:rsidRPr="000C3393">
        <w:rPr>
          <w:rFonts w:ascii="Times New Roman" w:hAnsi="Times New Roman" w:cs="Times New Roman"/>
          <w:sz w:val="24"/>
          <w:szCs w:val="24"/>
        </w:rPr>
        <w:t xml:space="preserve"> the more commonly used RNA-seq</w:t>
      </w:r>
      <w:r w:rsidRPr="000C3393">
        <w:rPr>
          <w:rFonts w:ascii="Times New Roman" w:hAnsi="Times New Roman" w:cs="Times New Roman"/>
          <w:sz w:val="24"/>
          <w:szCs w:val="24"/>
        </w:rPr>
        <w:t xml:space="preserve"> analysing packages that integrate quality control assessment of data and assess differential expression</w:t>
      </w:r>
      <w:r w:rsidR="00DB10C8" w:rsidRPr="000C3393">
        <w:rPr>
          <w:rFonts w:ascii="Times New Roman" w:hAnsi="Times New Roman" w:cs="Times New Roman"/>
          <w:sz w:val="24"/>
          <w:szCs w:val="24"/>
        </w:rPr>
        <w:t xml:space="preserve"> for bulk samples</w:t>
      </w:r>
      <w:r w:rsidR="00031795">
        <w:rPr>
          <w:rFonts w:ascii="Times New Roman" w:hAnsi="Times New Roman" w:cs="Times New Roman"/>
          <w:sz w:val="24"/>
          <w:szCs w:val="24"/>
        </w:rPr>
        <w:t xml:space="preserve"> </w:t>
      </w:r>
      <w:r w:rsidR="00205CBF">
        <w:rPr>
          <w:rFonts w:ascii="Times New Roman" w:hAnsi="Times New Roman" w:cs="Times New Roman"/>
          <w:sz w:val="24"/>
          <w:szCs w:val="24"/>
        </w:rPr>
        <w:fldChar w:fldCharType="begin">
          <w:fldData xml:space="preserve">PEVuZE5vdGU+PENpdGU+PEF1dGhvcj5Mb3ZlPC9BdXRob3I+PFllYXI+MjAxNDwvWWVhcj48UmVj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PEVuZE5vdGU+PENpdGU+PEF1dGhvcj5Mb3ZlPC9BdXRob3I+PFllYXI+MjAxNDwvWWVhcj48UmVj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205CBF">
        <w:rPr>
          <w:rFonts w:ascii="Times New Roman" w:hAnsi="Times New Roman" w:cs="Times New Roman"/>
          <w:sz w:val="24"/>
          <w:szCs w:val="24"/>
        </w:rPr>
      </w:r>
      <w:r w:rsidR="00205CBF">
        <w:rPr>
          <w:rFonts w:ascii="Times New Roman" w:hAnsi="Times New Roman" w:cs="Times New Roman"/>
          <w:sz w:val="24"/>
          <w:szCs w:val="24"/>
        </w:rPr>
        <w:fldChar w:fldCharType="separate"/>
      </w:r>
      <w:r w:rsidR="00002BB9">
        <w:rPr>
          <w:rFonts w:ascii="Times New Roman" w:hAnsi="Times New Roman" w:cs="Times New Roman"/>
          <w:noProof/>
          <w:sz w:val="24"/>
          <w:szCs w:val="24"/>
        </w:rPr>
        <w:t>(Robinson</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2009; Love</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2014)</w:t>
      </w:r>
      <w:r w:rsidR="00205CBF">
        <w:rPr>
          <w:rFonts w:ascii="Times New Roman" w:hAnsi="Times New Roman" w:cs="Times New Roman"/>
          <w:sz w:val="24"/>
          <w:szCs w:val="24"/>
        </w:rPr>
        <w:fldChar w:fldCharType="end"/>
      </w:r>
      <w:r w:rsidRPr="000C3393">
        <w:rPr>
          <w:rFonts w:ascii="Times New Roman" w:hAnsi="Times New Roman" w:cs="Times New Roman"/>
          <w:sz w:val="24"/>
          <w:szCs w:val="24"/>
        </w:rPr>
        <w:t>. Differentially exported miRNAs for further analysis will be considered based on statistical significance</w:t>
      </w:r>
      <w:r w:rsidR="006F0F2B" w:rsidRPr="000C3393">
        <w:rPr>
          <w:rFonts w:ascii="Times New Roman" w:hAnsi="Times New Roman" w:cs="Times New Roman"/>
          <w:sz w:val="24"/>
          <w:szCs w:val="24"/>
        </w:rPr>
        <w:t>, with a p value correction</w:t>
      </w:r>
      <w:r w:rsidR="00031795">
        <w:rPr>
          <w:rFonts w:ascii="Times New Roman" w:hAnsi="Times New Roman" w:cs="Times New Roman"/>
          <w:sz w:val="24"/>
          <w:szCs w:val="24"/>
        </w:rPr>
        <w:t xml:space="preserve"> (P&lt;0.05)</w:t>
      </w:r>
      <w:r w:rsidR="006F0F2B" w:rsidRPr="000C3393">
        <w:rPr>
          <w:rFonts w:ascii="Times New Roman" w:hAnsi="Times New Roman" w:cs="Times New Roman"/>
          <w:sz w:val="24"/>
          <w:szCs w:val="24"/>
        </w:rPr>
        <w:t>,</w:t>
      </w:r>
      <w:r w:rsidR="00EB0CCD" w:rsidRPr="000C3393">
        <w:rPr>
          <w:rFonts w:ascii="Times New Roman" w:hAnsi="Times New Roman" w:cs="Times New Roman"/>
          <w:sz w:val="24"/>
          <w:szCs w:val="24"/>
        </w:rPr>
        <w:t xml:space="preserve"> and magnitude of FC.</w:t>
      </w:r>
      <w:r w:rsidRPr="000C3393">
        <w:rPr>
          <w:rFonts w:ascii="Times New Roman" w:hAnsi="Times New Roman" w:cs="Times New Roman"/>
          <w:sz w:val="24"/>
          <w:szCs w:val="24"/>
        </w:rPr>
        <w:t xml:space="preserve">    </w:t>
      </w:r>
    </w:p>
    <w:p w14:paraId="750C97A2" w14:textId="3D18482A" w:rsidR="006E3ADC" w:rsidRPr="000C3393" w:rsidRDefault="00DA0DF2" w:rsidP="008A2CC3">
      <w:pPr>
        <w:pStyle w:val="Heading3"/>
        <w:spacing w:before="0" w:line="480" w:lineRule="auto"/>
        <w:rPr>
          <w:rFonts w:ascii="Times New Roman" w:hAnsi="Times New Roman" w:cs="Times New Roman"/>
        </w:rPr>
      </w:pPr>
      <w:bookmarkStart w:id="60" w:name="_Toc445921971"/>
      <w:r w:rsidRPr="00DA0DF2">
        <w:rPr>
          <w:rFonts w:ascii="Times New Roman" w:hAnsi="Times New Roman" w:cs="Times New Roman"/>
          <w:b/>
        </w:rPr>
        <w:t>Aim1.2</w:t>
      </w:r>
      <w:r>
        <w:rPr>
          <w:rFonts w:ascii="Times New Roman" w:hAnsi="Times New Roman" w:cs="Times New Roman"/>
        </w:rPr>
        <w:t>: Experimental confirmation.</w:t>
      </w:r>
      <w:bookmarkEnd w:id="60"/>
      <w:r w:rsidR="006E3ADC" w:rsidRPr="000C3393">
        <w:rPr>
          <w:rFonts w:ascii="Times New Roman" w:hAnsi="Times New Roman" w:cs="Times New Roman"/>
        </w:rPr>
        <w:t xml:space="preserve"> </w:t>
      </w:r>
    </w:p>
    <w:p w14:paraId="7F222460" w14:textId="64A7A6E3" w:rsidR="006E3ADC" w:rsidRPr="000C3393" w:rsidRDefault="006E3ADC" w:rsidP="008A2CC3">
      <w:pPr>
        <w:pStyle w:val="NoSpacing"/>
        <w:spacing w:line="480" w:lineRule="auto"/>
        <w:ind w:firstLine="142"/>
        <w:rPr>
          <w:rFonts w:ascii="Times New Roman" w:hAnsi="Times New Roman" w:cs="Times New Roman"/>
          <w:color w:val="FF0000"/>
          <w:sz w:val="24"/>
          <w:szCs w:val="24"/>
        </w:rPr>
      </w:pPr>
      <w:r w:rsidRPr="000C3393">
        <w:rPr>
          <w:rFonts w:ascii="Times New Roman" w:hAnsi="Times New Roman" w:cs="Times New Roman"/>
          <w:sz w:val="24"/>
          <w:szCs w:val="24"/>
        </w:rPr>
        <w:t xml:space="preserve">An experimental confirmation of the miRNA level change will be required to verify </w:t>
      </w:r>
      <w:r w:rsidR="00DB10C8" w:rsidRPr="000C3393">
        <w:rPr>
          <w:rFonts w:ascii="Times New Roman" w:hAnsi="Times New Roman" w:cs="Times New Roman"/>
          <w:sz w:val="24"/>
          <w:szCs w:val="24"/>
        </w:rPr>
        <w:t>the computational results</w:t>
      </w:r>
      <w:r w:rsidRPr="000C3393">
        <w:rPr>
          <w:rFonts w:ascii="Times New Roman" w:hAnsi="Times New Roman" w:cs="Times New Roman"/>
          <w:sz w:val="24"/>
          <w:szCs w:val="24"/>
        </w:rPr>
        <w:t xml:space="preserve">. A similar preparation process to the miRNA-seq experiment will be completed to ensure consistent results. This includes </w:t>
      </w:r>
      <w:r w:rsidR="0005482C" w:rsidRPr="000C3393">
        <w:rPr>
          <w:rFonts w:ascii="Times New Roman" w:hAnsi="Times New Roman" w:cs="Times New Roman"/>
          <w:sz w:val="24"/>
          <w:szCs w:val="24"/>
        </w:rPr>
        <w:t>EV</w:t>
      </w:r>
      <w:r w:rsidRPr="000C3393">
        <w:rPr>
          <w:rFonts w:ascii="Times New Roman" w:hAnsi="Times New Roman" w:cs="Times New Roman"/>
          <w:sz w:val="24"/>
          <w:szCs w:val="24"/>
        </w:rPr>
        <w:t xml:space="preserve"> extraction from healthy PC3 cells, </w:t>
      </w:r>
      <w:r w:rsidR="006F0F2B" w:rsidRPr="000C3393">
        <w:rPr>
          <w:rFonts w:ascii="Times New Roman" w:hAnsi="Times New Roman" w:cs="Times New Roman"/>
          <w:sz w:val="24"/>
          <w:szCs w:val="24"/>
        </w:rPr>
        <w:t xml:space="preserve">total </w:t>
      </w:r>
      <w:r w:rsidRPr="000C3393">
        <w:rPr>
          <w:rFonts w:ascii="Times New Roman" w:hAnsi="Times New Roman" w:cs="Times New Roman"/>
          <w:sz w:val="24"/>
          <w:szCs w:val="24"/>
        </w:rPr>
        <w:t xml:space="preserve">RNA extraction </w:t>
      </w:r>
      <w:r w:rsidR="006F0F2B" w:rsidRPr="000C3393">
        <w:rPr>
          <w:rFonts w:ascii="Times New Roman" w:hAnsi="Times New Roman" w:cs="Times New Roman"/>
          <w:sz w:val="24"/>
          <w:szCs w:val="24"/>
        </w:rPr>
        <w:t xml:space="preserve">from </w:t>
      </w:r>
      <w:r w:rsidR="00716E81" w:rsidRPr="000C3393">
        <w:rPr>
          <w:rFonts w:ascii="Times New Roman" w:hAnsi="Times New Roman" w:cs="Times New Roman"/>
          <w:sz w:val="24"/>
          <w:szCs w:val="24"/>
        </w:rPr>
        <w:t>EV</w:t>
      </w:r>
      <w:r w:rsidR="006F0F2B" w:rsidRPr="000C3393">
        <w:rPr>
          <w:rFonts w:ascii="Times New Roman" w:hAnsi="Times New Roman" w:cs="Times New Roman"/>
          <w:sz w:val="24"/>
          <w:szCs w:val="24"/>
        </w:rPr>
        <w:t>s and cell pellet using miRvana extraction kit,</w:t>
      </w:r>
      <w:r w:rsidRPr="000C3393">
        <w:rPr>
          <w:rFonts w:ascii="Times New Roman" w:hAnsi="Times New Roman" w:cs="Times New Roman"/>
          <w:sz w:val="24"/>
          <w:szCs w:val="24"/>
        </w:rPr>
        <w:t xml:space="preserve"> DNAse treatment </w:t>
      </w:r>
      <w:r w:rsidRPr="000C3393">
        <w:rPr>
          <w:rFonts w:ascii="Times New Roman" w:hAnsi="Times New Roman" w:cs="Times New Roman"/>
          <w:sz w:val="24"/>
          <w:szCs w:val="24"/>
        </w:rPr>
        <w:lastRenderedPageBreak/>
        <w:t xml:space="preserve">to avoid contamination and RT-qPCR. As miRNAs are too small </w:t>
      </w:r>
      <w:r w:rsidR="00DB10C8" w:rsidRPr="000C3393">
        <w:rPr>
          <w:rFonts w:ascii="Times New Roman" w:hAnsi="Times New Roman" w:cs="Times New Roman"/>
          <w:sz w:val="24"/>
          <w:szCs w:val="24"/>
        </w:rPr>
        <w:t>to encompass non-overlapping PCR primers</w:t>
      </w:r>
      <w:r w:rsidRPr="000C3393">
        <w:rPr>
          <w:rFonts w:ascii="Times New Roman" w:hAnsi="Times New Roman" w:cs="Times New Roman"/>
          <w:sz w:val="24"/>
          <w:szCs w:val="24"/>
        </w:rPr>
        <w:t xml:space="preserve">, a poly-A tail will need to be added. This allows for the use of a universal </w:t>
      </w:r>
      <w:r w:rsidR="004806F2">
        <w:rPr>
          <w:rFonts w:ascii="Times New Roman" w:hAnsi="Times New Roman" w:cs="Times New Roman"/>
          <w:sz w:val="24"/>
          <w:szCs w:val="24"/>
        </w:rPr>
        <w:t>reverse</w:t>
      </w:r>
      <w:r w:rsidRPr="000C3393">
        <w:rPr>
          <w:rFonts w:ascii="Times New Roman" w:hAnsi="Times New Roman" w:cs="Times New Roman"/>
          <w:sz w:val="24"/>
          <w:szCs w:val="24"/>
        </w:rPr>
        <w:t xml:space="preserve"> primer, as all miRNAs will then contain a </w:t>
      </w:r>
      <w:r w:rsidR="004806F2">
        <w:rPr>
          <w:rFonts w:ascii="Times New Roman" w:hAnsi="Times New Roman" w:cs="Times New Roman"/>
          <w:sz w:val="24"/>
          <w:szCs w:val="24"/>
        </w:rPr>
        <w:t xml:space="preserve">3’ </w:t>
      </w:r>
      <w:r w:rsidRPr="000C3393">
        <w:rPr>
          <w:rFonts w:ascii="Times New Roman" w:hAnsi="Times New Roman" w:cs="Times New Roman"/>
          <w:sz w:val="24"/>
          <w:szCs w:val="24"/>
        </w:rPr>
        <w:t xml:space="preserve">poly-A region, with a miRNA specific </w:t>
      </w:r>
      <w:r w:rsidR="004806F2">
        <w:rPr>
          <w:rFonts w:ascii="Times New Roman" w:hAnsi="Times New Roman" w:cs="Times New Roman"/>
          <w:sz w:val="24"/>
          <w:szCs w:val="24"/>
        </w:rPr>
        <w:t>forward</w:t>
      </w:r>
      <w:r w:rsidRPr="000C3393">
        <w:rPr>
          <w:rFonts w:ascii="Times New Roman" w:hAnsi="Times New Roman" w:cs="Times New Roman"/>
          <w:sz w:val="24"/>
          <w:szCs w:val="24"/>
        </w:rPr>
        <w:t xml:space="preserve"> primer. All samples will be part of a biological triplet</w:t>
      </w:r>
      <w:r w:rsidR="003E1989" w:rsidRPr="000C3393">
        <w:rPr>
          <w:rFonts w:ascii="Times New Roman" w:hAnsi="Times New Roman" w:cs="Times New Roman"/>
          <w:sz w:val="24"/>
          <w:szCs w:val="24"/>
        </w:rPr>
        <w:t>, at minimum</w:t>
      </w:r>
      <w:r w:rsidRPr="000C3393">
        <w:rPr>
          <w:rFonts w:ascii="Times New Roman" w:hAnsi="Times New Roman" w:cs="Times New Roman"/>
          <w:sz w:val="24"/>
          <w:szCs w:val="24"/>
        </w:rPr>
        <w:t>.</w:t>
      </w:r>
      <w:r w:rsidR="003E1989" w:rsidRPr="000C3393">
        <w:rPr>
          <w:rFonts w:ascii="Times New Roman" w:hAnsi="Times New Roman" w:cs="Times New Roman"/>
          <w:sz w:val="24"/>
          <w:szCs w:val="24"/>
        </w:rPr>
        <w:t xml:space="preserve"> Ct values (cycle threshold)</w:t>
      </w:r>
      <w:r w:rsidR="006E1E22" w:rsidRPr="000C3393">
        <w:rPr>
          <w:rFonts w:ascii="Times New Roman" w:hAnsi="Times New Roman" w:cs="Times New Roman"/>
          <w:sz w:val="24"/>
          <w:szCs w:val="24"/>
        </w:rPr>
        <w:t>, which correspond to the miRNA amount in the sample, will be averaged an</w:t>
      </w:r>
      <w:r w:rsidR="00EB0CCD" w:rsidRPr="000C3393">
        <w:rPr>
          <w:rFonts w:ascii="Times New Roman" w:hAnsi="Times New Roman" w:cs="Times New Roman"/>
          <w:sz w:val="24"/>
          <w:szCs w:val="24"/>
        </w:rPr>
        <w:t>d compared to verify FC</w:t>
      </w:r>
      <w:r w:rsidR="006E1E22" w:rsidRPr="000C3393">
        <w:rPr>
          <w:rFonts w:ascii="Times New Roman" w:hAnsi="Times New Roman" w:cs="Times New Roman"/>
          <w:sz w:val="24"/>
          <w:szCs w:val="24"/>
        </w:rPr>
        <w:t xml:space="preserve"> between cavin-1 and control PC3 samples and between </w:t>
      </w:r>
      <w:r w:rsidR="00716E81" w:rsidRPr="000C3393">
        <w:rPr>
          <w:rFonts w:ascii="Times New Roman" w:hAnsi="Times New Roman" w:cs="Times New Roman"/>
          <w:sz w:val="24"/>
          <w:szCs w:val="24"/>
        </w:rPr>
        <w:t>EV</w:t>
      </w:r>
      <w:r w:rsidR="006E1E22" w:rsidRPr="000C3393">
        <w:rPr>
          <w:rFonts w:ascii="Times New Roman" w:hAnsi="Times New Roman" w:cs="Times New Roman"/>
          <w:sz w:val="24"/>
          <w:szCs w:val="24"/>
        </w:rPr>
        <w:t xml:space="preserve"> and cell.</w:t>
      </w:r>
      <w:r w:rsidR="003E1989" w:rsidRPr="000C3393">
        <w:rPr>
          <w:rFonts w:ascii="Times New Roman" w:hAnsi="Times New Roman" w:cs="Times New Roman"/>
          <w:sz w:val="24"/>
          <w:szCs w:val="24"/>
        </w:rPr>
        <w:t xml:space="preserve"> </w:t>
      </w:r>
      <w:r w:rsidRPr="000C3393">
        <w:rPr>
          <w:rFonts w:ascii="Times New Roman" w:hAnsi="Times New Roman" w:cs="Times New Roman"/>
          <w:sz w:val="24"/>
          <w:szCs w:val="24"/>
        </w:rPr>
        <w:t xml:space="preserve"> </w:t>
      </w:r>
    </w:p>
    <w:p w14:paraId="5BDA60E6" w14:textId="0D921E70" w:rsidR="00901654" w:rsidRPr="000C3393" w:rsidRDefault="00901654" w:rsidP="008A2CC3">
      <w:pPr>
        <w:pStyle w:val="Heading3"/>
        <w:spacing w:before="0" w:line="480" w:lineRule="auto"/>
        <w:rPr>
          <w:rFonts w:ascii="Times New Roman" w:hAnsi="Times New Roman" w:cs="Times New Roman"/>
        </w:rPr>
      </w:pPr>
      <w:bookmarkStart w:id="61" w:name="_Toc445921972"/>
      <w:r w:rsidRPr="000C3393">
        <w:rPr>
          <w:rFonts w:ascii="Times New Roman" w:hAnsi="Times New Roman" w:cs="Times New Roman"/>
        </w:rPr>
        <w:t>Aim 1:</w:t>
      </w:r>
      <w:r w:rsidR="00DA0DF2">
        <w:rPr>
          <w:rFonts w:ascii="Times New Roman" w:hAnsi="Times New Roman" w:cs="Times New Roman"/>
        </w:rPr>
        <w:t xml:space="preserve"> Expected Outcome.</w:t>
      </w:r>
      <w:bookmarkEnd w:id="61"/>
      <w:r w:rsidR="00DA0DF2">
        <w:rPr>
          <w:rFonts w:ascii="Times New Roman" w:hAnsi="Times New Roman" w:cs="Times New Roman"/>
        </w:rPr>
        <w:t xml:space="preserve"> </w:t>
      </w:r>
    </w:p>
    <w:p w14:paraId="63C4324A" w14:textId="4686CA6B" w:rsidR="00E56D2D" w:rsidRPr="000C3393" w:rsidRDefault="00EB0CCD" w:rsidP="00DA0DF2">
      <w:pPr>
        <w:spacing w:line="480" w:lineRule="auto"/>
        <w:rPr>
          <w:rFonts w:ascii="Times New Roman" w:hAnsi="Times New Roman" w:cs="Times New Roman"/>
          <w:sz w:val="24"/>
          <w:szCs w:val="24"/>
        </w:rPr>
      </w:pPr>
      <w:r w:rsidRPr="000C3393">
        <w:rPr>
          <w:rFonts w:ascii="Times New Roman" w:hAnsi="Times New Roman" w:cs="Times New Roman"/>
          <w:sz w:val="24"/>
          <w:szCs w:val="24"/>
        </w:rPr>
        <w:t>As previous studies had begun to assess this system which revealed differential export of specific miRNAs</w:t>
      </w:r>
      <w:r w:rsidR="00304A24">
        <w:rPr>
          <w:rFonts w:ascii="Times New Roman" w:hAnsi="Times New Roman" w:cs="Times New Roman"/>
          <w:sz w:val="24"/>
          <w:szCs w:val="24"/>
        </w:rPr>
        <w:t>, including miR-148a</w:t>
      </w:r>
      <w:r w:rsidRPr="000C3393">
        <w:rPr>
          <w:rFonts w:ascii="Times New Roman" w:hAnsi="Times New Roman" w:cs="Times New Roman"/>
          <w:sz w:val="24"/>
          <w:szCs w:val="24"/>
        </w:rPr>
        <w:t xml:space="preserve">, it is expected that </w:t>
      </w:r>
      <w:r w:rsidR="00E56D2D" w:rsidRPr="000C3393">
        <w:rPr>
          <w:rFonts w:ascii="Times New Roman" w:hAnsi="Times New Roman" w:cs="Times New Roman"/>
          <w:sz w:val="24"/>
          <w:szCs w:val="24"/>
        </w:rPr>
        <w:t xml:space="preserve">upon a more comprehensive assessment that more miRNAs will be found to exert this activity given the change in lipid raft composition by cavin-1 and CAV1 manipulation. </w:t>
      </w:r>
      <w:r w:rsidR="00CD520F" w:rsidRPr="000C3393">
        <w:rPr>
          <w:rFonts w:ascii="Times New Roman" w:hAnsi="Times New Roman" w:cs="Times New Roman"/>
          <w:sz w:val="24"/>
          <w:szCs w:val="24"/>
        </w:rPr>
        <w:t>Additionally, there is likely to be some miRNAs that change in response to cavin-1, but are a product of non-selective export</w:t>
      </w:r>
      <w:r w:rsidR="00557E6B" w:rsidRPr="000C3393">
        <w:rPr>
          <w:rFonts w:ascii="Times New Roman" w:hAnsi="Times New Roman" w:cs="Times New Roman"/>
          <w:sz w:val="24"/>
          <w:szCs w:val="24"/>
        </w:rPr>
        <w:t xml:space="preserve"> seen by a proportional increase/decrease to the cell levels</w:t>
      </w:r>
      <w:r w:rsidR="00304A24">
        <w:rPr>
          <w:rFonts w:ascii="Times New Roman" w:hAnsi="Times New Roman" w:cs="Times New Roman"/>
          <w:sz w:val="24"/>
          <w:szCs w:val="24"/>
        </w:rPr>
        <w:t>, such as the miR</w:t>
      </w:r>
      <w:r w:rsidR="00031795">
        <w:rPr>
          <w:rFonts w:ascii="Times New Roman" w:hAnsi="Times New Roman" w:cs="Times New Roman"/>
          <w:sz w:val="24"/>
          <w:szCs w:val="24"/>
        </w:rPr>
        <w:t xml:space="preserve">-125a found in previous studies </w:t>
      </w:r>
      <w:r w:rsidR="00B13DD6">
        <w:rPr>
          <w:rFonts w:ascii="Times New Roman" w:hAnsi="Times New Roman" w:cs="Times New Roman"/>
          <w:sz w:val="24"/>
          <w:szCs w:val="24"/>
        </w:rPr>
        <w:fldChar w:fldCharType="begin">
          <w:fldData xml:space="preserve">PEVuZE5vdGU+PENpdGU+PEF1dGhvcj5JbmRlcjwvQXV0aG9yPjxZZWFyPjIwMTQpPC9ZZWFyPjxS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PEVuZE5vdGU+PENpdGU+PEF1dGhvcj5JbmRlcjwvQXV0aG9yPjxZZWFyPjIwMTQpPC9ZZWFyPjxS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B13DD6">
        <w:rPr>
          <w:rFonts w:ascii="Times New Roman" w:hAnsi="Times New Roman" w:cs="Times New Roman"/>
          <w:sz w:val="24"/>
          <w:szCs w:val="24"/>
        </w:rPr>
      </w:r>
      <w:r w:rsidR="00B13DD6">
        <w:rPr>
          <w:rFonts w:ascii="Times New Roman" w:hAnsi="Times New Roman" w:cs="Times New Roman"/>
          <w:sz w:val="24"/>
          <w:szCs w:val="24"/>
        </w:rPr>
        <w:fldChar w:fldCharType="separate"/>
      </w:r>
      <w:r w:rsidR="00002BB9">
        <w:rPr>
          <w:rFonts w:ascii="Times New Roman" w:hAnsi="Times New Roman" w:cs="Times New Roman"/>
          <w:noProof/>
          <w:sz w:val="24"/>
          <w:szCs w:val="24"/>
        </w:rPr>
        <w:t>(Inder et al. 2014)</w:t>
      </w:r>
      <w:r w:rsidR="00B13DD6">
        <w:rPr>
          <w:rFonts w:ascii="Times New Roman" w:hAnsi="Times New Roman" w:cs="Times New Roman"/>
          <w:sz w:val="24"/>
          <w:szCs w:val="24"/>
        </w:rPr>
        <w:fldChar w:fldCharType="end"/>
      </w:r>
      <w:r w:rsidR="00CD520F" w:rsidRPr="000C3393">
        <w:rPr>
          <w:rFonts w:ascii="Times New Roman" w:hAnsi="Times New Roman" w:cs="Times New Roman"/>
          <w:sz w:val="24"/>
          <w:szCs w:val="24"/>
        </w:rPr>
        <w:t>.</w:t>
      </w:r>
      <w:r w:rsidR="00557E6B" w:rsidRPr="000C3393">
        <w:rPr>
          <w:rFonts w:ascii="Times New Roman" w:hAnsi="Times New Roman" w:cs="Times New Roman"/>
          <w:sz w:val="24"/>
          <w:szCs w:val="24"/>
        </w:rPr>
        <w:t xml:space="preserve"> These miRNAs may be used as a </w:t>
      </w:r>
      <w:r w:rsidR="00031795">
        <w:rPr>
          <w:rFonts w:ascii="Times New Roman" w:hAnsi="Times New Roman" w:cs="Times New Roman"/>
          <w:sz w:val="24"/>
          <w:szCs w:val="24"/>
        </w:rPr>
        <w:t xml:space="preserve">negative </w:t>
      </w:r>
      <w:r w:rsidR="004806F2">
        <w:rPr>
          <w:rFonts w:ascii="Times New Roman" w:hAnsi="Times New Roman" w:cs="Times New Roman"/>
          <w:sz w:val="24"/>
          <w:szCs w:val="24"/>
        </w:rPr>
        <w:t>control as these will</w:t>
      </w:r>
      <w:r w:rsidR="00DB10C8" w:rsidRPr="000C3393">
        <w:rPr>
          <w:rFonts w:ascii="Times New Roman" w:hAnsi="Times New Roman" w:cs="Times New Roman"/>
          <w:sz w:val="24"/>
          <w:szCs w:val="24"/>
        </w:rPr>
        <w:t xml:space="preserve"> not bind to the miRNA esc</w:t>
      </w:r>
      <w:r w:rsidR="00557E6B" w:rsidRPr="000C3393">
        <w:rPr>
          <w:rFonts w:ascii="Times New Roman" w:hAnsi="Times New Roman" w:cs="Times New Roman"/>
          <w:sz w:val="24"/>
          <w:szCs w:val="24"/>
        </w:rPr>
        <w:t xml:space="preserve">ort protein. </w:t>
      </w:r>
    </w:p>
    <w:p w14:paraId="78CA3FCF" w14:textId="3BF191BA" w:rsidR="006E3ADC" w:rsidRPr="00DA0DF2" w:rsidRDefault="00C660DF" w:rsidP="00DA0DF2">
      <w:pPr>
        <w:pStyle w:val="Heading2"/>
        <w:spacing w:line="480" w:lineRule="auto"/>
        <w:rPr>
          <w:rFonts w:ascii="Times New Roman" w:hAnsi="Times New Roman" w:cs="Times New Roman"/>
          <w:sz w:val="24"/>
        </w:rPr>
      </w:pPr>
      <w:bookmarkStart w:id="62" w:name="_Toc445921973"/>
      <w:r w:rsidRPr="00DA0DF2">
        <w:rPr>
          <w:rFonts w:ascii="Times New Roman" w:hAnsi="Times New Roman" w:cs="Times New Roman"/>
          <w:b/>
          <w:sz w:val="24"/>
        </w:rPr>
        <w:t xml:space="preserve">Aim 2: </w:t>
      </w:r>
      <w:r w:rsidR="00DA0DF2" w:rsidRPr="00DA0DF2">
        <w:rPr>
          <w:rFonts w:ascii="Times New Roman" w:hAnsi="Times New Roman" w:cs="Times New Roman"/>
          <w:sz w:val="24"/>
        </w:rPr>
        <w:t>Identify potential miRNA escort proteins involved with miRNA sorting into EVs.</w:t>
      </w:r>
      <w:bookmarkEnd w:id="62"/>
      <w:r w:rsidR="00DA0DF2" w:rsidRPr="00DA0DF2">
        <w:rPr>
          <w:rFonts w:ascii="Times New Roman" w:hAnsi="Times New Roman" w:cs="Times New Roman"/>
          <w:sz w:val="24"/>
        </w:rPr>
        <w:t xml:space="preserve">  </w:t>
      </w:r>
    </w:p>
    <w:p w14:paraId="01FEDCDE" w14:textId="11F54FBE" w:rsidR="006E3ADC" w:rsidRPr="000C3393" w:rsidRDefault="006E3ADC" w:rsidP="00DA0DF2">
      <w:pPr>
        <w:pStyle w:val="NoSpacing"/>
        <w:spacing w:line="480" w:lineRule="auto"/>
        <w:rPr>
          <w:rFonts w:ascii="Times New Roman" w:hAnsi="Times New Roman" w:cs="Times New Roman"/>
          <w:sz w:val="24"/>
          <w:szCs w:val="24"/>
        </w:rPr>
      </w:pPr>
      <w:r w:rsidRPr="000C3393">
        <w:rPr>
          <w:rFonts w:ascii="Times New Roman" w:hAnsi="Times New Roman" w:cs="Times New Roman"/>
          <w:sz w:val="24"/>
          <w:szCs w:val="24"/>
        </w:rPr>
        <w:t xml:space="preserve">Analysing the differentially exported miRNAs, </w:t>
      </w:r>
      <w:r w:rsidR="00424D31">
        <w:rPr>
          <w:rFonts w:ascii="Times New Roman" w:hAnsi="Times New Roman" w:cs="Times New Roman"/>
          <w:sz w:val="24"/>
          <w:szCs w:val="24"/>
        </w:rPr>
        <w:t>from</w:t>
      </w:r>
      <w:r w:rsidRPr="000C3393">
        <w:rPr>
          <w:rFonts w:ascii="Times New Roman" w:hAnsi="Times New Roman" w:cs="Times New Roman"/>
          <w:sz w:val="24"/>
          <w:szCs w:val="24"/>
        </w:rPr>
        <w:t xml:space="preserve"> aim 1, based on common binding pa</w:t>
      </w:r>
      <w:r w:rsidR="006E1E22" w:rsidRPr="000C3393">
        <w:rPr>
          <w:rFonts w:ascii="Times New Roman" w:hAnsi="Times New Roman" w:cs="Times New Roman"/>
          <w:sz w:val="24"/>
          <w:szCs w:val="24"/>
        </w:rPr>
        <w:t xml:space="preserve">rtners can reveal the </w:t>
      </w:r>
      <w:r w:rsidR="00DB10C8" w:rsidRPr="000C3393">
        <w:rPr>
          <w:rFonts w:ascii="Times New Roman" w:hAnsi="Times New Roman" w:cs="Times New Roman"/>
          <w:sz w:val="24"/>
          <w:szCs w:val="24"/>
        </w:rPr>
        <w:t>escort</w:t>
      </w:r>
      <w:r w:rsidRPr="000C3393">
        <w:rPr>
          <w:rFonts w:ascii="Times New Roman" w:hAnsi="Times New Roman" w:cs="Times New Roman"/>
          <w:sz w:val="24"/>
          <w:szCs w:val="24"/>
        </w:rPr>
        <w:t xml:space="preserve"> proteins that are mediating export. This section w</w:t>
      </w:r>
      <w:r w:rsidR="00E56D2D" w:rsidRPr="000C3393">
        <w:rPr>
          <w:rFonts w:ascii="Times New Roman" w:hAnsi="Times New Roman" w:cs="Times New Roman"/>
          <w:sz w:val="24"/>
          <w:szCs w:val="24"/>
        </w:rPr>
        <w:t>ill identify</w:t>
      </w:r>
      <w:r w:rsidRPr="000C3393">
        <w:rPr>
          <w:rFonts w:ascii="Times New Roman" w:hAnsi="Times New Roman" w:cs="Times New Roman"/>
          <w:sz w:val="24"/>
          <w:szCs w:val="24"/>
        </w:rPr>
        <w:t xml:space="preserve"> proteins that are present in the lipid raft fraction and </w:t>
      </w:r>
      <w:r w:rsidR="00716E81" w:rsidRPr="000C3393">
        <w:rPr>
          <w:rFonts w:ascii="Times New Roman" w:hAnsi="Times New Roman" w:cs="Times New Roman"/>
          <w:sz w:val="24"/>
          <w:szCs w:val="24"/>
        </w:rPr>
        <w:t>EV</w:t>
      </w:r>
      <w:r w:rsidR="006E1E22" w:rsidRPr="000C3393">
        <w:rPr>
          <w:rFonts w:ascii="Times New Roman" w:hAnsi="Times New Roman" w:cs="Times New Roman"/>
          <w:sz w:val="24"/>
          <w:szCs w:val="24"/>
        </w:rPr>
        <w:t>s</w:t>
      </w:r>
      <w:r w:rsidRPr="000C3393">
        <w:rPr>
          <w:rFonts w:ascii="Times New Roman" w:hAnsi="Times New Roman" w:cs="Times New Roman"/>
          <w:sz w:val="24"/>
          <w:szCs w:val="24"/>
        </w:rPr>
        <w:t xml:space="preserve"> that possess RNA-binding abilities. This </w:t>
      </w:r>
      <w:r w:rsidR="007171CB">
        <w:rPr>
          <w:rFonts w:ascii="Times New Roman" w:hAnsi="Times New Roman" w:cs="Times New Roman"/>
          <w:sz w:val="24"/>
          <w:szCs w:val="24"/>
        </w:rPr>
        <w:t xml:space="preserve">aim will be realised by </w:t>
      </w:r>
      <w:r w:rsidRPr="000C3393">
        <w:rPr>
          <w:rFonts w:ascii="Times New Roman" w:hAnsi="Times New Roman" w:cs="Times New Roman"/>
          <w:sz w:val="24"/>
          <w:szCs w:val="24"/>
        </w:rPr>
        <w:t>bioinformatics analys</w:t>
      </w:r>
      <w:r w:rsidR="007171CB">
        <w:rPr>
          <w:rFonts w:ascii="Times New Roman" w:hAnsi="Times New Roman" w:cs="Times New Roman"/>
          <w:sz w:val="24"/>
          <w:szCs w:val="24"/>
        </w:rPr>
        <w:t>is of a published</w:t>
      </w:r>
      <w:r w:rsidRPr="000C3393">
        <w:rPr>
          <w:rFonts w:ascii="Times New Roman" w:hAnsi="Times New Roman" w:cs="Times New Roman"/>
          <w:sz w:val="24"/>
          <w:szCs w:val="24"/>
        </w:rPr>
        <w:t xml:space="preserve"> proteomic data</w:t>
      </w:r>
      <w:r w:rsidR="007171CB">
        <w:rPr>
          <w:rFonts w:ascii="Times New Roman" w:hAnsi="Times New Roman" w:cs="Times New Roman"/>
          <w:sz w:val="24"/>
          <w:szCs w:val="24"/>
        </w:rPr>
        <w:t>set</w:t>
      </w:r>
      <w:r w:rsidRPr="000C3393">
        <w:rPr>
          <w:rFonts w:ascii="Times New Roman" w:hAnsi="Times New Roman" w:cs="Times New Roman"/>
          <w:sz w:val="24"/>
          <w:szCs w:val="24"/>
        </w:rPr>
        <w:t xml:space="preserve"> </w:t>
      </w:r>
      <w:r w:rsidR="00CD2DB7" w:rsidRPr="000C3393">
        <w:rPr>
          <w:rFonts w:ascii="Times New Roman" w:hAnsi="Times New Roman" w:cs="Times New Roman"/>
          <w:sz w:val="24"/>
          <w:szCs w:val="24"/>
        </w:rPr>
        <w:t xml:space="preserve">with </w:t>
      </w:r>
      <w:r w:rsidR="00C45304">
        <w:rPr>
          <w:rFonts w:ascii="Times New Roman" w:hAnsi="Times New Roman" w:cs="Times New Roman"/>
          <w:sz w:val="24"/>
          <w:szCs w:val="24"/>
        </w:rPr>
        <w:t xml:space="preserve">RNA-binding </w:t>
      </w:r>
      <w:r w:rsidR="00CD2DB7" w:rsidRPr="000C3393">
        <w:rPr>
          <w:rFonts w:ascii="Times New Roman" w:hAnsi="Times New Roman" w:cs="Times New Roman"/>
          <w:sz w:val="24"/>
          <w:szCs w:val="24"/>
        </w:rPr>
        <w:t xml:space="preserve">motif assessment. </w:t>
      </w:r>
    </w:p>
    <w:p w14:paraId="296BDD15" w14:textId="487135AC" w:rsidR="006E3ADC" w:rsidRPr="000C3393" w:rsidRDefault="00DA0DF2" w:rsidP="008A2CC3">
      <w:pPr>
        <w:pStyle w:val="Heading3"/>
        <w:tabs>
          <w:tab w:val="left" w:pos="5760"/>
        </w:tabs>
        <w:spacing w:before="0" w:line="480" w:lineRule="auto"/>
        <w:rPr>
          <w:rFonts w:ascii="Times New Roman" w:hAnsi="Times New Roman" w:cs="Times New Roman"/>
        </w:rPr>
      </w:pPr>
      <w:bookmarkStart w:id="63" w:name="_Toc445921974"/>
      <w:r w:rsidRPr="00DA0DF2">
        <w:rPr>
          <w:rFonts w:ascii="Times New Roman" w:hAnsi="Times New Roman" w:cs="Times New Roman"/>
          <w:b/>
        </w:rPr>
        <w:t>Aim 2.1</w:t>
      </w:r>
      <w:r>
        <w:rPr>
          <w:rFonts w:ascii="Times New Roman" w:hAnsi="Times New Roman" w:cs="Times New Roman"/>
        </w:rPr>
        <w:t xml:space="preserve">: </w:t>
      </w:r>
      <w:r w:rsidR="006E3ADC" w:rsidRPr="000C3393">
        <w:rPr>
          <w:rFonts w:ascii="Times New Roman" w:hAnsi="Times New Roman" w:cs="Times New Roman"/>
        </w:rPr>
        <w:t>Identify correlated proteins with RNA-binding ability</w:t>
      </w:r>
      <w:r>
        <w:rPr>
          <w:rFonts w:ascii="Times New Roman" w:hAnsi="Times New Roman" w:cs="Times New Roman"/>
        </w:rPr>
        <w:t>.</w:t>
      </w:r>
      <w:bookmarkEnd w:id="63"/>
      <w:r w:rsidR="006E3ADC" w:rsidRPr="000C3393">
        <w:rPr>
          <w:rFonts w:ascii="Times New Roman" w:hAnsi="Times New Roman" w:cs="Times New Roman"/>
        </w:rPr>
        <w:t xml:space="preserve"> </w:t>
      </w:r>
      <w:r w:rsidR="00E56D2D" w:rsidRPr="000C3393">
        <w:rPr>
          <w:rFonts w:ascii="Times New Roman" w:hAnsi="Times New Roman" w:cs="Times New Roman"/>
        </w:rPr>
        <w:tab/>
      </w:r>
    </w:p>
    <w:p w14:paraId="2A0D3D75" w14:textId="04341E3B" w:rsidR="008B6EFA" w:rsidRPr="000C3393" w:rsidRDefault="00AF377E" w:rsidP="008A2CC3">
      <w:pPr>
        <w:pStyle w:val="NoSpacing"/>
        <w:spacing w:line="480" w:lineRule="auto"/>
        <w:ind w:firstLine="142"/>
        <w:rPr>
          <w:rFonts w:ascii="Times New Roman" w:hAnsi="Times New Roman" w:cs="Times New Roman"/>
          <w:sz w:val="24"/>
          <w:szCs w:val="24"/>
        </w:rPr>
      </w:pPr>
      <w:r>
        <w:rPr>
          <w:rFonts w:ascii="Times New Roman" w:hAnsi="Times New Roman" w:cs="Times New Roman"/>
          <w:sz w:val="24"/>
          <w:szCs w:val="24"/>
        </w:rPr>
        <w:t>Subcellular</w:t>
      </w:r>
      <w:r w:rsidR="007171CB" w:rsidRPr="000C3393">
        <w:rPr>
          <w:rFonts w:ascii="Times New Roman" w:hAnsi="Times New Roman" w:cs="Times New Roman"/>
          <w:sz w:val="24"/>
          <w:szCs w:val="24"/>
        </w:rPr>
        <w:t xml:space="preserve"> fractions were analysed by liquid chromatography tandem mass spectrometry to identify proteins as published</w:t>
      </w:r>
      <w:r w:rsidR="00031795">
        <w:rPr>
          <w:rFonts w:ascii="Times New Roman" w:hAnsi="Times New Roman" w:cs="Times New Roman"/>
          <w:sz w:val="24"/>
          <w:szCs w:val="24"/>
        </w:rPr>
        <w:t xml:space="preserve"> </w:t>
      </w:r>
      <w:r w:rsidR="007171CB"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7171CB" w:rsidRPr="000C3393">
        <w:rPr>
          <w:rFonts w:ascii="Times New Roman" w:hAnsi="Times New Roman" w:cs="Times New Roman"/>
          <w:sz w:val="24"/>
          <w:szCs w:val="24"/>
        </w:rPr>
      </w:r>
      <w:r w:rsidR="007171CB"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(Inder et al. 2012)</w:t>
      </w:r>
      <w:r w:rsidR="007171CB" w:rsidRPr="000C3393">
        <w:rPr>
          <w:rFonts w:ascii="Times New Roman" w:hAnsi="Times New Roman" w:cs="Times New Roman"/>
          <w:sz w:val="24"/>
          <w:szCs w:val="24"/>
        </w:rPr>
        <w:fldChar w:fldCharType="end"/>
      </w:r>
      <w:r w:rsidR="007171CB" w:rsidRPr="000C3393">
        <w:rPr>
          <w:rFonts w:ascii="Times New Roman" w:hAnsi="Times New Roman" w:cs="Times New Roman"/>
          <w:sz w:val="24"/>
          <w:szCs w:val="24"/>
        </w:rPr>
        <w:t xml:space="preserve">. This method was completed on PC3 GFP and PC3 cavin-1 cell lines and compared to assess FC of proteins between these conditions, </w:t>
      </w:r>
      <w:r w:rsidR="007171CB" w:rsidRPr="000C3393">
        <w:rPr>
          <w:rFonts w:ascii="Times New Roman" w:hAnsi="Times New Roman" w:cs="Times New Roman"/>
          <w:sz w:val="24"/>
          <w:szCs w:val="24"/>
        </w:rPr>
        <w:lastRenderedPageBreak/>
        <w:t xml:space="preserve">complete with statistical analyses. </w:t>
      </w:r>
      <w:r w:rsidR="006E1E22" w:rsidRPr="000C3393">
        <w:rPr>
          <w:rFonts w:ascii="Times New Roman" w:hAnsi="Times New Roman" w:cs="Times New Roman"/>
          <w:sz w:val="24"/>
          <w:szCs w:val="24"/>
        </w:rPr>
        <w:t xml:space="preserve">A non-ionic detergent, Triton-X100, was used to segregate the detergent-resistant lipid raft from the remaining lipid membrane. </w:t>
      </w:r>
      <w:r w:rsidR="00572C4E" w:rsidRPr="000C3393">
        <w:rPr>
          <w:rFonts w:ascii="Times New Roman" w:hAnsi="Times New Roman" w:cs="Times New Roman"/>
          <w:sz w:val="24"/>
          <w:szCs w:val="24"/>
        </w:rPr>
        <w:t xml:space="preserve">Additionally, the </w:t>
      </w:r>
      <w:r w:rsidR="00716E81" w:rsidRPr="000C3393">
        <w:rPr>
          <w:rFonts w:ascii="Times New Roman" w:hAnsi="Times New Roman" w:cs="Times New Roman"/>
          <w:sz w:val="24"/>
          <w:szCs w:val="24"/>
        </w:rPr>
        <w:t>EV</w:t>
      </w:r>
      <w:r w:rsidR="00572C4E" w:rsidRPr="000C3393">
        <w:rPr>
          <w:rFonts w:ascii="Times New Roman" w:hAnsi="Times New Roman" w:cs="Times New Roman"/>
          <w:sz w:val="24"/>
          <w:szCs w:val="24"/>
        </w:rPr>
        <w:t>s were</w:t>
      </w:r>
      <w:r w:rsidR="007171CB">
        <w:rPr>
          <w:rFonts w:ascii="Times New Roman" w:hAnsi="Times New Roman" w:cs="Times New Roman"/>
          <w:sz w:val="24"/>
          <w:szCs w:val="24"/>
        </w:rPr>
        <w:t xml:space="preserve"> collected from conditioned media</w:t>
      </w:r>
      <w:r w:rsidR="00572C4E" w:rsidRPr="000C3393">
        <w:rPr>
          <w:rFonts w:ascii="Times New Roman" w:hAnsi="Times New Roman" w:cs="Times New Roman"/>
          <w:sz w:val="24"/>
          <w:szCs w:val="24"/>
        </w:rPr>
        <w:t>.</w:t>
      </w:r>
      <w:r w:rsidR="007171CB">
        <w:rPr>
          <w:rFonts w:ascii="Times New Roman" w:hAnsi="Times New Roman" w:cs="Times New Roman"/>
          <w:sz w:val="24"/>
          <w:szCs w:val="24"/>
        </w:rPr>
        <w:t xml:space="preserve"> Total membrane fraction was prepared by ultracentrifugation of a cellular homogenate which had the nuclei removed</w:t>
      </w:r>
      <w:r w:rsidR="00572C4E" w:rsidRPr="000C3393">
        <w:rPr>
          <w:rFonts w:ascii="Times New Roman" w:hAnsi="Times New Roman" w:cs="Times New Roman"/>
          <w:sz w:val="24"/>
          <w:szCs w:val="24"/>
        </w:rPr>
        <w:t xml:space="preserve"> </w:t>
      </w:r>
      <w:r w:rsidR="007171CB">
        <w:rPr>
          <w:rFonts w:ascii="Times New Roman" w:hAnsi="Times New Roman" w:cs="Times New Roman"/>
          <w:sz w:val="24"/>
          <w:szCs w:val="24"/>
        </w:rPr>
        <w:t>by low-speed centrifugation.</w:t>
      </w:r>
    </w:p>
    <w:p w14:paraId="58FB7F47" w14:textId="15C11FD7" w:rsidR="006E3ADC" w:rsidRPr="000C3393" w:rsidRDefault="00AF377E" w:rsidP="008A2CC3">
      <w:pPr>
        <w:pStyle w:val="NoSpacing"/>
        <w:spacing w:line="480" w:lineRule="auto"/>
        <w:ind w:firstLine="142"/>
        <w:rPr>
          <w:rFonts w:ascii="Times New Roman" w:hAnsi="Times New Roman" w:cs="Times New Roman"/>
          <w:sz w:val="24"/>
          <w:szCs w:val="24"/>
        </w:rPr>
      </w:pPr>
      <w:r w:rsidRPr="00002BB9">
        <w:rPr>
          <w:rFonts w:ascii="Times New Roman" w:hAnsi="Times New Roman" w:cs="Times New Roman"/>
          <w:noProof/>
          <w:sz w:val="24"/>
          <w:szCs w:val="24"/>
          <w:lang w:eastAsia="en-AU"/>
        </w:rPr>
        <mc:AlternateContent>
          <mc:Choice Requires="wps">
            <w:drawing>
              <wp:anchor distT="45720" distB="45720" distL="114300" distR="114300" simplePos="0" relativeHeight="251672576" behindDoc="0" locked="0" layoutInCell="1" allowOverlap="1" wp14:anchorId="21AB5930" wp14:editId="45894F31">
                <wp:simplePos x="0" y="0"/>
                <wp:positionH relativeFrom="column">
                  <wp:posOffset>88265</wp:posOffset>
                </wp:positionH>
                <wp:positionV relativeFrom="paragraph">
                  <wp:posOffset>3446145</wp:posOffset>
                </wp:positionV>
                <wp:extent cx="5610225" cy="397192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3971925"/>
                        </a:xfrm>
                        <a:prstGeom prst="rect">
                          <a:avLst/>
                        </a:prstGeom>
                        <a:solidFill>
                          <a:srgbClr val="FFFFFF"/>
                        </a:solidFill>
                        <a:ln w="9525">
                          <a:solidFill>
                            <a:schemeClr val="bg1"/>
                          </a:solidFill>
                          <a:miter lim="800000"/>
                          <a:headEnd/>
                          <a:tailEnd/>
                        </a:ln>
                      </wps:spPr>
                      <wps:txbx>
                        <w:txbxContent>
                          <w:p w14:paraId="0CF9531D" w14:textId="77777777" w:rsidR="00870EE1" w:rsidRDefault="00870EE1" w:rsidP="00002BB9">
                            <w:pPr>
                              <w:jc w:val="center"/>
                            </w:pPr>
                            <w:r>
                              <w:rPr>
                                <w:noProof/>
                                <w:lang w:eastAsia="en-AU"/>
                              </w:rPr>
                              <w:drawing>
                                <wp:inline distT="0" distB="0" distL="0" distR="0" wp14:anchorId="2534CE78" wp14:editId="75E1AA3B">
                                  <wp:extent cx="4228058" cy="23907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im2method1venn.PNG"/>
                                          <pic:cNvPicPr/>
                                        </pic:nvPicPr>
                                        <pic:blipFill>
                                          <a:blip r:embed="rId11">
                                            <a:extLst>
                                              <a:ext uri="{28A0092B-C50C-407E-A947-70E740481C1C}">
                                                <a14:useLocalDpi xmlns:a14="http://schemas.microsoft.com/office/drawing/2010/main" val="0"/>
                                              </a:ext>
                                            </a:extLst>
                                          </a:blip>
                                          <a:stretch>
                                            <a:fillRect/>
                                          </a:stretch>
                                        </pic:blipFill>
                                        <pic:spPr>
                                          <a:xfrm>
                                            <a:off x="0" y="0"/>
                                            <a:ext cx="4249620" cy="2402967"/>
                                          </a:xfrm>
                                          <a:prstGeom prst="rect">
                                            <a:avLst/>
                                          </a:prstGeom>
                                        </pic:spPr>
                                      </pic:pic>
                                    </a:graphicData>
                                  </a:graphic>
                                </wp:inline>
                              </w:drawing>
                            </w:r>
                          </w:p>
                          <w:p w14:paraId="53F62A9E" w14:textId="1670652C" w:rsidR="00870EE1" w:rsidRPr="00002BB9" w:rsidRDefault="00870EE1" w:rsidP="00002BB9">
                            <w:pPr>
                              <w:spacing w:line="360" w:lineRule="auto"/>
                              <w:rPr>
                                <w:rFonts w:ascii="Times New Roman" w:hAnsi="Times New Roman" w:cs="Times New Roman"/>
                                <w:sz w:val="24"/>
                              </w:rPr>
                            </w:pPr>
                            <w:r w:rsidRPr="00002BB9">
                              <w:rPr>
                                <w:rFonts w:ascii="Times New Roman" w:hAnsi="Times New Roman" w:cs="Times New Roman"/>
                                <w:b/>
                                <w:sz w:val="24"/>
                              </w:rPr>
                              <w:t xml:space="preserve">Figure 4: </w:t>
                            </w:r>
                            <w:r>
                              <w:rPr>
                                <w:rFonts w:ascii="Times New Roman" w:hAnsi="Times New Roman" w:cs="Times New Roman"/>
                                <w:b/>
                                <w:sz w:val="24"/>
                              </w:rPr>
                              <w:t>Visualisation of the c</w:t>
                            </w:r>
                            <w:r w:rsidRPr="00B35C42">
                              <w:rPr>
                                <w:rFonts w:ascii="Times New Roman" w:hAnsi="Times New Roman" w:cs="Times New Roman"/>
                                <w:b/>
                                <w:sz w:val="24"/>
                              </w:rPr>
                              <w:t xml:space="preserve">omparisons between proteome data required for candidate RNA-binding proteins. </w:t>
                            </w:r>
                            <w:r>
                              <w:rPr>
                                <w:rFonts w:ascii="Times New Roman" w:hAnsi="Times New Roman" w:cs="Times New Roman"/>
                                <w:sz w:val="24"/>
                              </w:rPr>
                              <w:t xml:space="preserve">Proteins significantly modified upon introduction of cavin-1 within the EV and lipid raft data sets that possess RNA-binding ability will be considered the candidate escort proteins. The lipid raft comparison must not contain proteins that were also differentially affected in the total membrane dataset.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B5930" id="_x0000_s1029" type="#_x0000_t202" style="position:absolute;left:0;text-align:left;margin-left:6.95pt;margin-top:271.35pt;width:441.75pt;height:312.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" strokecolor="white [3212]">
                <v:textbox>
                  <w:txbxContent>
                    <w:p w14:paraId="0CF9531D" w14:textId="77777777" w:rsidR="00870EE1" w:rsidRDefault="00870EE1" w:rsidP="00002BB9">
                      <w:pPr>
                        <w:jc w:val="center"/>
                      </w:pPr>
                      <w:r>
                        <w:rPr>
                          <w:noProof/>
                          <w:lang w:eastAsia="en-AU"/>
                        </w:rPr>
                        <w:drawing>
                          <wp:inline distT="0" distB="0" distL="0" distR="0" wp14:anchorId="2534CE78" wp14:editId="75E1AA3B">
                            <wp:extent cx="4228058" cy="23907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im2method1venn.PNG"/>
                                    <pic:cNvPicPr/>
                                  </pic:nvPicPr>
                                  <pic:blipFill>
                                    <a:blip r:embed="rId11">
                                      <a:extLst>
                                        <a:ext uri="{28A0092B-C50C-407E-A947-70E740481C1C}">
                                          <a14:useLocalDpi xmlns:a14="http://schemas.microsoft.com/office/drawing/2010/main" val="0"/>
                                        </a:ext>
                                      </a:extLst>
                                    </a:blip>
                                    <a:stretch>
                                      <a:fillRect/>
                                    </a:stretch>
                                  </pic:blipFill>
                                  <pic:spPr>
                                    <a:xfrm>
                                      <a:off x="0" y="0"/>
                                      <a:ext cx="4249620" cy="2402967"/>
                                    </a:xfrm>
                                    <a:prstGeom prst="rect">
                                      <a:avLst/>
                                    </a:prstGeom>
                                  </pic:spPr>
                                </pic:pic>
                              </a:graphicData>
                            </a:graphic>
                          </wp:inline>
                        </w:drawing>
                      </w:r>
                    </w:p>
                    <w:p w14:paraId="53F62A9E" w14:textId="1670652C" w:rsidR="00870EE1" w:rsidRPr="00002BB9" w:rsidRDefault="00870EE1" w:rsidP="00002BB9">
                      <w:pPr>
                        <w:spacing w:line="360" w:lineRule="auto"/>
                        <w:rPr>
                          <w:rFonts w:ascii="Times New Roman" w:hAnsi="Times New Roman" w:cs="Times New Roman"/>
                          <w:sz w:val="24"/>
                        </w:rPr>
                      </w:pPr>
                      <w:r w:rsidRPr="00002BB9">
                        <w:rPr>
                          <w:rFonts w:ascii="Times New Roman" w:hAnsi="Times New Roman" w:cs="Times New Roman"/>
                          <w:b/>
                          <w:sz w:val="24"/>
                        </w:rPr>
                        <w:t xml:space="preserve">Figure 4: </w:t>
                      </w:r>
                      <w:r>
                        <w:rPr>
                          <w:rFonts w:ascii="Times New Roman" w:hAnsi="Times New Roman" w:cs="Times New Roman"/>
                          <w:b/>
                          <w:sz w:val="24"/>
                        </w:rPr>
                        <w:t>Visualisation of the c</w:t>
                      </w:r>
                      <w:r w:rsidRPr="00B35C42">
                        <w:rPr>
                          <w:rFonts w:ascii="Times New Roman" w:hAnsi="Times New Roman" w:cs="Times New Roman"/>
                          <w:b/>
                          <w:sz w:val="24"/>
                        </w:rPr>
                        <w:t xml:space="preserve">omparisons between proteome data required for candidate RNA-binding proteins. </w:t>
                      </w:r>
                      <w:r>
                        <w:rPr>
                          <w:rFonts w:ascii="Times New Roman" w:hAnsi="Times New Roman" w:cs="Times New Roman"/>
                          <w:sz w:val="24"/>
                        </w:rPr>
                        <w:t xml:space="preserve">Proteins significantly modified upon introduction of cavin-1 within the EV and lipid raft data sets that possess RNA-binding ability will be considered the candidate escort proteins. The lipid raft comparison must not contain proteins that were also differentially affected in the total membrane dataset. </w:t>
                      </w:r>
                    </w:p>
                  </w:txbxContent>
                </v:textbox>
                <w10:wrap type="square"/>
              </v:shape>
            </w:pict>
          </mc:Fallback>
        </mc:AlternateContent>
      </w:r>
      <w:r w:rsidR="0045699E" w:rsidRPr="000C3393">
        <w:rPr>
          <w:rFonts w:ascii="Times New Roman" w:hAnsi="Times New Roman" w:cs="Times New Roman"/>
          <w:sz w:val="24"/>
          <w:szCs w:val="24"/>
        </w:rPr>
        <w:t xml:space="preserve"> </w:t>
      </w:r>
      <w:r w:rsidR="004267E0" w:rsidRPr="000C3393">
        <w:rPr>
          <w:rFonts w:ascii="Times New Roman" w:hAnsi="Times New Roman" w:cs="Times New Roman"/>
          <w:sz w:val="24"/>
          <w:szCs w:val="24"/>
        </w:rPr>
        <w:t xml:space="preserve"> </w:t>
      </w:r>
      <w:r w:rsidR="006E3ADC" w:rsidRPr="000C3393">
        <w:rPr>
          <w:rFonts w:ascii="Times New Roman" w:hAnsi="Times New Roman" w:cs="Times New Roman"/>
          <w:sz w:val="24"/>
          <w:szCs w:val="24"/>
        </w:rPr>
        <w:t xml:space="preserve">As </w:t>
      </w:r>
      <w:r w:rsidR="00DB10C8" w:rsidRPr="000C3393">
        <w:rPr>
          <w:rFonts w:ascii="Times New Roman" w:hAnsi="Times New Roman" w:cs="Times New Roman"/>
          <w:sz w:val="24"/>
          <w:szCs w:val="24"/>
        </w:rPr>
        <w:t>escort proteins should</w:t>
      </w:r>
      <w:r w:rsidR="006E3ADC" w:rsidRPr="000C3393">
        <w:rPr>
          <w:rFonts w:ascii="Times New Roman" w:hAnsi="Times New Roman" w:cs="Times New Roman"/>
          <w:sz w:val="24"/>
          <w:szCs w:val="24"/>
        </w:rPr>
        <w:t xml:space="preserve"> bind to the miRNA and sequester them into the </w:t>
      </w:r>
      <w:r w:rsidR="004267E0" w:rsidRPr="000C3393">
        <w:rPr>
          <w:rFonts w:ascii="Times New Roman" w:hAnsi="Times New Roman" w:cs="Times New Roman"/>
          <w:sz w:val="24"/>
          <w:szCs w:val="24"/>
        </w:rPr>
        <w:t xml:space="preserve">forming </w:t>
      </w:r>
      <w:r w:rsidR="00716E81" w:rsidRPr="000C3393">
        <w:rPr>
          <w:rFonts w:ascii="Times New Roman" w:hAnsi="Times New Roman" w:cs="Times New Roman"/>
          <w:sz w:val="24"/>
          <w:szCs w:val="24"/>
        </w:rPr>
        <w:t>EV</w:t>
      </w:r>
      <w:r w:rsidR="004267E0" w:rsidRPr="000C3393">
        <w:rPr>
          <w:rFonts w:ascii="Times New Roman" w:hAnsi="Times New Roman" w:cs="Times New Roman"/>
          <w:sz w:val="24"/>
          <w:szCs w:val="24"/>
        </w:rPr>
        <w:t>s</w:t>
      </w:r>
      <w:r w:rsidR="006E3ADC" w:rsidRPr="000C3393">
        <w:rPr>
          <w:rFonts w:ascii="Times New Roman" w:hAnsi="Times New Roman" w:cs="Times New Roman"/>
          <w:sz w:val="24"/>
          <w:szCs w:val="24"/>
        </w:rPr>
        <w:t>, it would be expect</w:t>
      </w:r>
      <w:r w:rsidR="000C300E" w:rsidRPr="000C3393">
        <w:rPr>
          <w:rFonts w:ascii="Times New Roman" w:hAnsi="Times New Roman" w:cs="Times New Roman"/>
          <w:sz w:val="24"/>
          <w:szCs w:val="24"/>
        </w:rPr>
        <w:t>ed to be more abundant</w:t>
      </w:r>
      <w:r w:rsidR="006E3ADC" w:rsidRPr="000C3393">
        <w:rPr>
          <w:rFonts w:ascii="Times New Roman" w:hAnsi="Times New Roman" w:cs="Times New Roman"/>
          <w:sz w:val="24"/>
          <w:szCs w:val="24"/>
        </w:rPr>
        <w:t xml:space="preserve"> in the </w:t>
      </w:r>
      <w:r w:rsidR="00716E81" w:rsidRPr="000C3393">
        <w:rPr>
          <w:rFonts w:ascii="Times New Roman" w:hAnsi="Times New Roman" w:cs="Times New Roman"/>
          <w:sz w:val="24"/>
          <w:szCs w:val="24"/>
        </w:rPr>
        <w:t>EV</w:t>
      </w:r>
      <w:r w:rsidR="006E3ADC" w:rsidRPr="000C3393">
        <w:rPr>
          <w:rFonts w:ascii="Times New Roman" w:hAnsi="Times New Roman" w:cs="Times New Roman"/>
          <w:sz w:val="24"/>
          <w:szCs w:val="24"/>
        </w:rPr>
        <w:t xml:space="preserve"> fraction when the miRNAs are present. </w:t>
      </w:r>
      <w:r w:rsidR="00CD2DB7" w:rsidRPr="000C3393">
        <w:rPr>
          <w:rFonts w:ascii="Times New Roman" w:hAnsi="Times New Roman" w:cs="Times New Roman"/>
          <w:sz w:val="24"/>
          <w:szCs w:val="24"/>
        </w:rPr>
        <w:t>P</w:t>
      </w:r>
      <w:r w:rsidR="00137D0F" w:rsidRPr="000C3393">
        <w:rPr>
          <w:rFonts w:ascii="Times New Roman" w:hAnsi="Times New Roman" w:cs="Times New Roman"/>
          <w:sz w:val="24"/>
          <w:szCs w:val="24"/>
        </w:rPr>
        <w:t xml:space="preserve">roteins that are enriched in the </w:t>
      </w:r>
      <w:r w:rsidR="00716E81" w:rsidRPr="000C3393">
        <w:rPr>
          <w:rFonts w:ascii="Times New Roman" w:hAnsi="Times New Roman" w:cs="Times New Roman"/>
          <w:sz w:val="24"/>
          <w:szCs w:val="24"/>
        </w:rPr>
        <w:t>EV</w:t>
      </w:r>
      <w:r w:rsidR="00EB0CCD" w:rsidRPr="000C3393">
        <w:rPr>
          <w:rFonts w:ascii="Times New Roman" w:hAnsi="Times New Roman" w:cs="Times New Roman"/>
          <w:sz w:val="24"/>
          <w:szCs w:val="24"/>
        </w:rPr>
        <w:t>, based on FC,</w:t>
      </w:r>
      <w:r w:rsidR="00CD2DB7" w:rsidRPr="000C3393">
        <w:rPr>
          <w:rFonts w:ascii="Times New Roman" w:hAnsi="Times New Roman" w:cs="Times New Roman"/>
          <w:sz w:val="24"/>
          <w:szCs w:val="24"/>
        </w:rPr>
        <w:t xml:space="preserve"> corresponding to a higher miRNA abundance will be assessed for </w:t>
      </w:r>
      <w:r w:rsidR="00C45304">
        <w:rPr>
          <w:rFonts w:ascii="Times New Roman" w:hAnsi="Times New Roman" w:cs="Times New Roman"/>
          <w:sz w:val="24"/>
          <w:szCs w:val="24"/>
        </w:rPr>
        <w:t>RNA-binding ability</w:t>
      </w:r>
      <w:r w:rsidR="00CD2DB7" w:rsidRPr="000C3393">
        <w:rPr>
          <w:rFonts w:ascii="Times New Roman" w:hAnsi="Times New Roman" w:cs="Times New Roman"/>
          <w:sz w:val="24"/>
          <w:szCs w:val="24"/>
        </w:rPr>
        <w:t xml:space="preserve">. </w:t>
      </w:r>
      <w:r w:rsidR="006E3ADC" w:rsidRPr="000C3393">
        <w:rPr>
          <w:rFonts w:ascii="Times New Roman" w:hAnsi="Times New Roman" w:cs="Times New Roman"/>
          <w:sz w:val="24"/>
          <w:szCs w:val="24"/>
        </w:rPr>
        <w:t>Performing a gene ontology assessment</w:t>
      </w:r>
      <w:r w:rsidR="00DB10C8" w:rsidRPr="000C3393">
        <w:rPr>
          <w:rFonts w:ascii="Times New Roman" w:hAnsi="Times New Roman" w:cs="Times New Roman"/>
          <w:sz w:val="24"/>
          <w:szCs w:val="24"/>
        </w:rPr>
        <w:t xml:space="preserve"> </w:t>
      </w:r>
      <w:r w:rsidR="006E3ADC" w:rsidRPr="000C3393">
        <w:rPr>
          <w:rFonts w:ascii="Times New Roman" w:hAnsi="Times New Roman" w:cs="Times New Roman"/>
          <w:sz w:val="24"/>
          <w:szCs w:val="24"/>
        </w:rPr>
        <w:t>for molecular functi</w:t>
      </w:r>
      <w:r w:rsidR="00CD2DB7" w:rsidRPr="000C3393">
        <w:rPr>
          <w:rFonts w:ascii="Times New Roman" w:hAnsi="Times New Roman" w:cs="Times New Roman"/>
          <w:sz w:val="24"/>
          <w:szCs w:val="24"/>
        </w:rPr>
        <w:t>on</w:t>
      </w:r>
      <w:r w:rsidR="00E927FA">
        <w:rPr>
          <w:rFonts w:ascii="Times New Roman" w:hAnsi="Times New Roman" w:cs="Times New Roman"/>
          <w:sz w:val="24"/>
          <w:szCs w:val="24"/>
        </w:rPr>
        <w:t>, using Gene Ontology (GO)</w:t>
      </w:r>
      <w:r w:rsidR="00DB10C8" w:rsidRPr="000C3393">
        <w:rPr>
          <w:rFonts w:ascii="Times New Roman" w:hAnsi="Times New Roman" w:cs="Times New Roman"/>
          <w:sz w:val="24"/>
          <w:szCs w:val="24"/>
        </w:rPr>
        <w:t xml:space="preserve">, </w:t>
      </w:r>
      <w:r w:rsidR="006E3ADC" w:rsidRPr="000C3393">
        <w:rPr>
          <w:rFonts w:ascii="Times New Roman" w:hAnsi="Times New Roman" w:cs="Times New Roman"/>
          <w:sz w:val="24"/>
          <w:szCs w:val="24"/>
        </w:rPr>
        <w:t>will reveal the molecular properties relating to these</w:t>
      </w:r>
      <w:r w:rsidR="00CD2DB7" w:rsidRPr="000C3393">
        <w:rPr>
          <w:rFonts w:ascii="Times New Roman" w:hAnsi="Times New Roman" w:cs="Times New Roman"/>
          <w:sz w:val="24"/>
          <w:szCs w:val="24"/>
        </w:rPr>
        <w:t xml:space="preserve"> protein</w:t>
      </w:r>
      <w:r w:rsidR="000C300E" w:rsidRPr="000C3393">
        <w:rPr>
          <w:rFonts w:ascii="Times New Roman" w:hAnsi="Times New Roman" w:cs="Times New Roman"/>
          <w:sz w:val="24"/>
          <w:szCs w:val="24"/>
        </w:rPr>
        <w:t>s</w:t>
      </w:r>
      <w:r w:rsidR="006E3ADC" w:rsidRPr="000C3393">
        <w:rPr>
          <w:rFonts w:ascii="Times New Roman" w:hAnsi="Times New Roman" w:cs="Times New Roman"/>
          <w:sz w:val="24"/>
          <w:szCs w:val="24"/>
        </w:rPr>
        <w:t>, such as RNA-binding ability.</w:t>
      </w:r>
      <w:r w:rsidR="000C300E" w:rsidRPr="000C3393">
        <w:rPr>
          <w:rFonts w:ascii="Times New Roman" w:hAnsi="Times New Roman" w:cs="Times New Roman"/>
          <w:sz w:val="24"/>
          <w:szCs w:val="24"/>
        </w:rPr>
        <w:t xml:space="preserve"> Furthermore, enquiring into their enrichment within the lipid rafts, compared to </w:t>
      </w:r>
      <w:r w:rsidR="00B76576">
        <w:rPr>
          <w:rFonts w:ascii="Times New Roman" w:hAnsi="Times New Roman" w:cs="Times New Roman"/>
          <w:sz w:val="24"/>
          <w:szCs w:val="24"/>
        </w:rPr>
        <w:t>total</w:t>
      </w:r>
      <w:r w:rsidR="00B76576" w:rsidRPr="000C3393">
        <w:rPr>
          <w:rFonts w:ascii="Times New Roman" w:hAnsi="Times New Roman" w:cs="Times New Roman"/>
          <w:sz w:val="24"/>
          <w:szCs w:val="24"/>
        </w:rPr>
        <w:t xml:space="preserve"> </w:t>
      </w:r>
      <w:r w:rsidR="000C300E" w:rsidRPr="000C3393">
        <w:rPr>
          <w:rFonts w:ascii="Times New Roman" w:hAnsi="Times New Roman" w:cs="Times New Roman"/>
          <w:sz w:val="24"/>
          <w:szCs w:val="24"/>
        </w:rPr>
        <w:t xml:space="preserve">membrane, </w:t>
      </w:r>
      <w:r w:rsidR="00DB10C8" w:rsidRPr="000C3393">
        <w:rPr>
          <w:rFonts w:ascii="Times New Roman" w:hAnsi="Times New Roman" w:cs="Times New Roman"/>
          <w:sz w:val="24"/>
          <w:szCs w:val="24"/>
        </w:rPr>
        <w:t>confirms the</w:t>
      </w:r>
      <w:r w:rsidR="000C300E" w:rsidRPr="000C3393">
        <w:rPr>
          <w:rFonts w:ascii="Times New Roman" w:hAnsi="Times New Roman" w:cs="Times New Roman"/>
          <w:sz w:val="24"/>
          <w:szCs w:val="24"/>
        </w:rPr>
        <w:t xml:space="preserve"> importance of the lipid raft composition in this process. Hereby, proteins that correlate to miRNA abundance, </w:t>
      </w:r>
      <w:r w:rsidR="000C300E" w:rsidRPr="000C3393">
        <w:rPr>
          <w:rFonts w:ascii="Times New Roman" w:hAnsi="Times New Roman" w:cs="Times New Roman"/>
          <w:sz w:val="24"/>
          <w:szCs w:val="24"/>
        </w:rPr>
        <w:lastRenderedPageBreak/>
        <w:t>possess RNA-binding abilities and associate with the lipid rafts will be ch</w:t>
      </w:r>
      <w:r w:rsidR="00DB10C8" w:rsidRPr="000C3393">
        <w:rPr>
          <w:rFonts w:ascii="Times New Roman" w:hAnsi="Times New Roman" w:cs="Times New Roman"/>
          <w:sz w:val="24"/>
          <w:szCs w:val="24"/>
        </w:rPr>
        <w:t>osen as candidates for miRNA esc</w:t>
      </w:r>
      <w:r w:rsidR="000C300E" w:rsidRPr="000C3393">
        <w:rPr>
          <w:rFonts w:ascii="Times New Roman" w:hAnsi="Times New Roman" w:cs="Times New Roman"/>
          <w:sz w:val="24"/>
          <w:szCs w:val="24"/>
        </w:rPr>
        <w:t>ort proteins</w:t>
      </w:r>
      <w:r>
        <w:rPr>
          <w:rFonts w:ascii="Times New Roman" w:hAnsi="Times New Roman" w:cs="Times New Roman"/>
          <w:sz w:val="24"/>
          <w:szCs w:val="24"/>
        </w:rPr>
        <w:t xml:space="preserve"> (Figure 4)</w:t>
      </w:r>
      <w:r w:rsidR="000C300E" w:rsidRPr="000C3393">
        <w:rPr>
          <w:rFonts w:ascii="Times New Roman" w:hAnsi="Times New Roman" w:cs="Times New Roman"/>
          <w:sz w:val="24"/>
          <w:szCs w:val="24"/>
        </w:rPr>
        <w:t xml:space="preserve">. </w:t>
      </w:r>
    </w:p>
    <w:p w14:paraId="434EB576" w14:textId="21715360" w:rsidR="00D17E8A" w:rsidRPr="000C3393" w:rsidRDefault="001D2AF9" w:rsidP="008A2CC3">
      <w:pPr>
        <w:pStyle w:val="Heading3"/>
        <w:spacing w:before="0" w:line="480" w:lineRule="auto"/>
        <w:rPr>
          <w:rFonts w:ascii="Times New Roman" w:hAnsi="Times New Roman" w:cs="Times New Roman"/>
        </w:rPr>
      </w:pPr>
      <w:bookmarkStart w:id="64" w:name="_Toc445921975"/>
      <w:r w:rsidRPr="001D2AF9">
        <w:rPr>
          <w:rFonts w:ascii="Times New Roman" w:hAnsi="Times New Roman" w:cs="Times New Roman"/>
          <w:b/>
        </w:rPr>
        <w:t>Aim 2.2</w:t>
      </w:r>
      <w:r>
        <w:rPr>
          <w:rFonts w:ascii="Times New Roman" w:hAnsi="Times New Roman" w:cs="Times New Roman"/>
        </w:rPr>
        <w:t xml:space="preserve">: </w:t>
      </w:r>
      <w:r w:rsidR="00D17E8A" w:rsidRPr="000C3393">
        <w:rPr>
          <w:rFonts w:ascii="Times New Roman" w:hAnsi="Times New Roman" w:cs="Times New Roman"/>
        </w:rPr>
        <w:t>Motif discovery of selectively exported miRNAs</w:t>
      </w:r>
      <w:r>
        <w:rPr>
          <w:rFonts w:ascii="Times New Roman" w:hAnsi="Times New Roman" w:cs="Times New Roman"/>
        </w:rPr>
        <w:t>.</w:t>
      </w:r>
      <w:bookmarkEnd w:id="64"/>
    </w:p>
    <w:p w14:paraId="3D945492" w14:textId="4BAD820B" w:rsidR="00D17E8A" w:rsidRPr="000C3393" w:rsidRDefault="00D17E8A"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For the miRNAs to be able to be exported selectively, there would be a shared </w:t>
      </w:r>
      <w:r w:rsidR="000C300E" w:rsidRPr="000C3393">
        <w:rPr>
          <w:rFonts w:ascii="Times New Roman" w:hAnsi="Times New Roman" w:cs="Times New Roman"/>
          <w:sz w:val="24"/>
          <w:szCs w:val="24"/>
        </w:rPr>
        <w:t xml:space="preserve">binding </w:t>
      </w:r>
      <w:r w:rsidRPr="000C3393">
        <w:rPr>
          <w:rFonts w:ascii="Times New Roman" w:hAnsi="Times New Roman" w:cs="Times New Roman"/>
          <w:sz w:val="24"/>
          <w:szCs w:val="24"/>
        </w:rPr>
        <w:t>motif</w:t>
      </w:r>
      <w:r w:rsidR="000C300E" w:rsidRPr="000C3393">
        <w:rPr>
          <w:rFonts w:ascii="Times New Roman" w:hAnsi="Times New Roman" w:cs="Times New Roman"/>
          <w:sz w:val="24"/>
          <w:szCs w:val="24"/>
        </w:rPr>
        <w:t xml:space="preserve"> to allow for specificity</w:t>
      </w:r>
      <w:r w:rsidRPr="000C3393">
        <w:rPr>
          <w:rFonts w:ascii="Times New Roman" w:hAnsi="Times New Roman" w:cs="Times New Roman"/>
          <w:sz w:val="24"/>
          <w:szCs w:val="24"/>
        </w:rPr>
        <w:t>.</w:t>
      </w:r>
      <w:r w:rsidR="000C300E" w:rsidRPr="000C3393">
        <w:rPr>
          <w:rFonts w:ascii="Times New Roman" w:hAnsi="Times New Roman" w:cs="Times New Roman"/>
          <w:sz w:val="24"/>
          <w:szCs w:val="24"/>
        </w:rPr>
        <w:t xml:space="preserve"> This motif will be assessed in two ways: Gibbs sampling of the miRNA population to determine the shared motif and </w:t>
      </w:r>
      <w:r w:rsidR="006F4D0F" w:rsidRPr="000C3393">
        <w:rPr>
          <w:rFonts w:ascii="Times New Roman" w:hAnsi="Times New Roman" w:cs="Times New Roman"/>
          <w:sz w:val="24"/>
          <w:szCs w:val="24"/>
        </w:rPr>
        <w:t>by utilising any information regarding the RNA-binding ability of the candidate proteins.</w:t>
      </w:r>
      <w:r w:rsidRPr="000C3393">
        <w:rPr>
          <w:rFonts w:ascii="Times New Roman" w:hAnsi="Times New Roman" w:cs="Times New Roman"/>
          <w:sz w:val="24"/>
          <w:szCs w:val="24"/>
        </w:rPr>
        <w:t xml:space="preserve"> Many proteins have an identified binding motif</w:t>
      </w:r>
      <w:r w:rsidR="00AD4ABF" w:rsidRPr="000C3393">
        <w:rPr>
          <w:rFonts w:ascii="Times New Roman" w:hAnsi="Times New Roman" w:cs="Times New Roman"/>
          <w:sz w:val="24"/>
          <w:szCs w:val="24"/>
        </w:rPr>
        <w:t>, expressed as a Position Weight Matrix,</w:t>
      </w:r>
      <w:r w:rsidRPr="000C3393">
        <w:rPr>
          <w:rFonts w:ascii="Times New Roman" w:hAnsi="Times New Roman" w:cs="Times New Roman"/>
          <w:sz w:val="24"/>
          <w:szCs w:val="24"/>
        </w:rPr>
        <w:t xml:space="preserve"> which can be compared against the </w:t>
      </w:r>
      <w:r w:rsidR="00351ADF" w:rsidRPr="000C3393">
        <w:rPr>
          <w:rFonts w:ascii="Times New Roman" w:hAnsi="Times New Roman" w:cs="Times New Roman"/>
          <w:sz w:val="24"/>
          <w:szCs w:val="24"/>
        </w:rPr>
        <w:t xml:space="preserve">exported </w:t>
      </w:r>
      <w:r w:rsidRPr="000C3393">
        <w:rPr>
          <w:rFonts w:ascii="Times New Roman" w:hAnsi="Times New Roman" w:cs="Times New Roman"/>
          <w:sz w:val="24"/>
          <w:szCs w:val="24"/>
        </w:rPr>
        <w:t>miRNAs to ass</w:t>
      </w:r>
      <w:r w:rsidR="00AD4ABF" w:rsidRPr="000C3393">
        <w:rPr>
          <w:rFonts w:ascii="Times New Roman" w:hAnsi="Times New Roman" w:cs="Times New Roman"/>
          <w:sz w:val="24"/>
          <w:szCs w:val="24"/>
        </w:rPr>
        <w:t>ess the likelihood of binding</w:t>
      </w:r>
      <w:r w:rsidR="006F4D0F" w:rsidRPr="000C3393">
        <w:rPr>
          <w:rFonts w:ascii="Times New Roman" w:hAnsi="Times New Roman" w:cs="Times New Roman"/>
          <w:sz w:val="24"/>
          <w:szCs w:val="24"/>
        </w:rPr>
        <w:t>. A</w:t>
      </w:r>
      <w:r w:rsidRPr="000C3393">
        <w:rPr>
          <w:rFonts w:ascii="Times New Roman" w:hAnsi="Times New Roman" w:cs="Times New Roman"/>
          <w:sz w:val="24"/>
          <w:szCs w:val="24"/>
        </w:rPr>
        <w:t xml:space="preserve"> score i</w:t>
      </w:r>
      <w:r w:rsidR="006F4D0F" w:rsidRPr="000C3393">
        <w:rPr>
          <w:rFonts w:ascii="Times New Roman" w:hAnsi="Times New Roman" w:cs="Times New Roman"/>
          <w:sz w:val="24"/>
          <w:szCs w:val="24"/>
        </w:rPr>
        <w:t>s established for each window in each</w:t>
      </w:r>
      <w:r w:rsidRPr="000C3393">
        <w:rPr>
          <w:rFonts w:ascii="Times New Roman" w:hAnsi="Times New Roman" w:cs="Times New Roman"/>
          <w:sz w:val="24"/>
          <w:szCs w:val="24"/>
        </w:rPr>
        <w:t xml:space="preserve"> miRNA t</w:t>
      </w:r>
      <w:r w:rsidR="00E37607" w:rsidRPr="000C3393">
        <w:rPr>
          <w:rFonts w:ascii="Times New Roman" w:hAnsi="Times New Roman" w:cs="Times New Roman"/>
          <w:sz w:val="24"/>
          <w:szCs w:val="24"/>
        </w:rPr>
        <w:t xml:space="preserve">o find the </w:t>
      </w:r>
      <w:r w:rsidR="00C45304">
        <w:rPr>
          <w:rFonts w:ascii="Times New Roman" w:hAnsi="Times New Roman" w:cs="Times New Roman"/>
          <w:sz w:val="24"/>
          <w:szCs w:val="24"/>
        </w:rPr>
        <w:t xml:space="preserve">target </w:t>
      </w:r>
      <w:r w:rsidR="00E37607" w:rsidRPr="000C3393">
        <w:rPr>
          <w:rFonts w:ascii="Times New Roman" w:hAnsi="Times New Roman" w:cs="Times New Roman"/>
          <w:sz w:val="24"/>
          <w:szCs w:val="24"/>
        </w:rPr>
        <w:t>motif and how probable that this protein binds</w:t>
      </w:r>
      <w:r w:rsidR="00031795">
        <w:rPr>
          <w:rFonts w:ascii="Times New Roman" w:hAnsi="Times New Roman" w:cs="Times New Roman"/>
          <w:sz w:val="24"/>
          <w:szCs w:val="24"/>
        </w:rPr>
        <w:t xml:space="preserve"> </w:t>
      </w:r>
      <w:r w:rsidR="00AD4ABF"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&lt;EndNote&gt;&lt;Cite&gt;&lt;Author&gt;Sinha&lt;/Author&gt;&lt;Year&gt;2006&lt;/Year&gt;&lt;RecNum&gt;144&lt;/RecNum&gt;&lt;DisplayText&gt;(Sinha 2006)&lt;/DisplayText&gt;&lt;record&gt;&lt;rec-number&gt;144&lt;/rec-number&gt;&lt;foreign-keys&gt;&lt;key app="EN" db-id="fvaw9vd5rrfez2epavc5exebz02xt0vvvwrs" timestamp="1457565488"&gt;144&lt;/key&gt;&lt;/foreign-keys&gt;&lt;ref-type name="Journal Article"&gt;17&lt;/ref-type&gt;&lt;contributors&gt;&lt;authors&gt;&lt;author&gt;Sinha, Saurabh&lt;/author&gt;&lt;/authors&gt;&lt;/contributors&gt;&lt;titles&gt;&lt;title&gt;On counting position weight matrix matches in a sequence, with application to discriminative motif finding&lt;/title&gt;&lt;secondary-title&gt;Bioinformatics&lt;/secondary-title&gt;&lt;/titles&gt;&lt;periodical&gt;&lt;full-title&gt;Bioinformatics&lt;/full-title&gt;&lt;/periodical&gt;&lt;pages&gt;e454-e463&lt;/pages&gt;&lt;volume&gt;22&lt;/volume&gt;&lt;number&gt;14&lt;/number&gt;&lt;dates&gt;&lt;year&gt;2006&lt;/year&gt;&lt;pub-dates&gt;&lt;date&gt;July 15, 2006&lt;/date&gt;&lt;/pub-dates&gt;&lt;/dates&gt;&lt;urls&gt;&lt;related-urls&gt;&lt;url&gt;http://bioinformatics.oxfordjournals.org/content/22/14/e454.abstract&lt;/url&gt;&lt;/related-urls&gt;&lt;/urls&gt;&lt;electronic-resource-num&gt;10.1093/bioinformatics/btl227&lt;/electronic-resource-num&gt;&lt;/record&gt;&lt;/Cite&gt;&lt;/EndNote&gt;</w:instrText>
      </w:r>
      <w:r w:rsidR="00AD4ABF"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(Sinha 2006)</w:t>
      </w:r>
      <w:r w:rsidR="00AD4ABF"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r w:rsidR="006F4D0F" w:rsidRPr="000C3393">
        <w:rPr>
          <w:rFonts w:ascii="Times New Roman" w:hAnsi="Times New Roman" w:cs="Times New Roman"/>
          <w:sz w:val="24"/>
          <w:szCs w:val="24"/>
        </w:rPr>
        <w:t>Additionally</w:t>
      </w:r>
      <w:r w:rsidRPr="000C3393">
        <w:rPr>
          <w:rFonts w:ascii="Times New Roman" w:hAnsi="Times New Roman" w:cs="Times New Roman"/>
          <w:sz w:val="24"/>
          <w:szCs w:val="24"/>
        </w:rPr>
        <w:t xml:space="preserve">, </w:t>
      </w:r>
      <w:r w:rsidR="006F4D0F" w:rsidRPr="000C3393">
        <w:rPr>
          <w:rFonts w:ascii="Times New Roman" w:hAnsi="Times New Roman" w:cs="Times New Roman"/>
          <w:sz w:val="24"/>
          <w:szCs w:val="24"/>
        </w:rPr>
        <w:t>Gibbs sampling motif discovery method will be used on the exported subset of miRNAs. This algorithm uses probability to converge on a window within the miRNA sequence that is the most probable shared window, and thus binding motif</w:t>
      </w:r>
      <w:r w:rsidR="00031795">
        <w:rPr>
          <w:rFonts w:ascii="Times New Roman" w:hAnsi="Times New Roman" w:cs="Times New Roman"/>
          <w:sz w:val="24"/>
          <w:szCs w:val="24"/>
        </w:rPr>
        <w:t xml:space="preserve"> </w:t>
      </w:r>
      <w:r w:rsidR="00AD4ABF"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&lt;EndNote&gt;&lt;Cite&gt;&lt;Author&gt;Stormo&lt;/Author&gt;&lt;Year&gt;2010&lt;/Year&gt;&lt;RecNum&gt;145&lt;/RecNum&gt;&lt;DisplayText&gt;(Stormo 2010)&lt;/DisplayText&gt;&lt;record&gt;&lt;rec-number&gt;145&lt;/rec-number&gt;&lt;foreign-keys&gt;&lt;key app="EN" db-id="fvaw9vd5rrfez2epavc5exebz02xt0vvvwrs" timestamp="1457565715"&gt;145&lt;/key&gt;&lt;/foreign-keys&gt;&lt;ref-type name="Journal Article"&gt;17&lt;/ref-type&gt;&lt;contributors&gt;&lt;authors&gt;&lt;author&gt;Stormo, Gary D.&lt;/author&gt;&lt;/authors&gt;&lt;/contributors&gt;&lt;titles&gt;&lt;title&gt;Motif discovery using expectation maximization and Gibbs&amp;apos; sampling&lt;/title&gt;&lt;secondary-title&gt;Methods in molecular biology (Clifton, N.J.)&lt;/secondary-title&gt;&lt;/titles&gt;&lt;periodical&gt;&lt;full-title&gt;Methods in molecular biology (Clifton, N.J.)&lt;/full-title&gt;&lt;/periodical&gt;&lt;pages&gt;85-95&lt;/pages&gt;&lt;volume&gt;674&lt;/volume&gt;&lt;dates&gt;&lt;year&gt;2010&lt;/year&gt;&lt;/dates&gt;&lt;publisher&gt;Humana Press&lt;/publisher&gt;&lt;isbn&gt;1064-3745&lt;/isbn&gt;&lt;urls&gt;&lt;/urls&gt;&lt;/record&gt;&lt;/Cite&gt;&lt;/EndNote&gt;</w:instrText>
      </w:r>
      <w:r w:rsidR="00AD4ABF"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(Stormo 2010)</w:t>
      </w:r>
      <w:r w:rsidR="00AD4ABF" w:rsidRPr="000C3393">
        <w:rPr>
          <w:rFonts w:ascii="Times New Roman" w:hAnsi="Times New Roman" w:cs="Times New Roman"/>
          <w:sz w:val="24"/>
          <w:szCs w:val="24"/>
        </w:rPr>
        <w:fldChar w:fldCharType="end"/>
      </w:r>
      <w:r w:rsidR="006F4D0F" w:rsidRPr="000C3393">
        <w:rPr>
          <w:rFonts w:ascii="Times New Roman" w:hAnsi="Times New Roman" w:cs="Times New Roman"/>
          <w:sz w:val="24"/>
          <w:szCs w:val="24"/>
        </w:rPr>
        <w:t xml:space="preserve">. </w:t>
      </w:r>
    </w:p>
    <w:p w14:paraId="7E7D43AC" w14:textId="57645E98" w:rsidR="00D17E8A" w:rsidRPr="000C3393" w:rsidRDefault="00D17E8A" w:rsidP="008A2CC3">
      <w:pPr>
        <w:pStyle w:val="Heading3"/>
        <w:spacing w:before="0" w:line="480" w:lineRule="auto"/>
        <w:rPr>
          <w:rFonts w:ascii="Times New Roman" w:hAnsi="Times New Roman" w:cs="Times New Roman"/>
        </w:rPr>
      </w:pPr>
      <w:bookmarkStart w:id="65" w:name="_Toc445921976"/>
      <w:r w:rsidRPr="000C3393">
        <w:rPr>
          <w:rFonts w:ascii="Times New Roman" w:hAnsi="Times New Roman" w:cs="Times New Roman"/>
        </w:rPr>
        <w:t>Aim 2:</w:t>
      </w:r>
      <w:r w:rsidR="001D2AF9">
        <w:rPr>
          <w:rFonts w:ascii="Times New Roman" w:hAnsi="Times New Roman" w:cs="Times New Roman"/>
        </w:rPr>
        <w:t xml:space="preserve"> Expected Outcomes.</w:t>
      </w:r>
      <w:bookmarkEnd w:id="65"/>
    </w:p>
    <w:p w14:paraId="269A0723" w14:textId="77777777" w:rsidR="00171E9A" w:rsidRPr="000C3393" w:rsidRDefault="0005482C"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This analysi</w:t>
      </w:r>
      <w:r w:rsidR="0041465A" w:rsidRPr="000C3393">
        <w:rPr>
          <w:rFonts w:ascii="Times New Roman" w:hAnsi="Times New Roman" w:cs="Times New Roman"/>
          <w:sz w:val="24"/>
          <w:szCs w:val="24"/>
        </w:rPr>
        <w:t xml:space="preserve">s is expected to </w:t>
      </w:r>
      <w:r w:rsidR="00285A77" w:rsidRPr="000C3393">
        <w:rPr>
          <w:rFonts w:ascii="Times New Roman" w:hAnsi="Times New Roman" w:cs="Times New Roman"/>
          <w:sz w:val="24"/>
          <w:szCs w:val="24"/>
        </w:rPr>
        <w:t>r</w:t>
      </w:r>
      <w:r w:rsidR="00320ACC" w:rsidRPr="000C3393">
        <w:rPr>
          <w:rFonts w:ascii="Times New Roman" w:hAnsi="Times New Roman" w:cs="Times New Roman"/>
          <w:sz w:val="24"/>
          <w:szCs w:val="24"/>
        </w:rPr>
        <w:t xml:space="preserve">eveal several proteins that correlate to miRNA export, where </w:t>
      </w:r>
      <w:r w:rsidR="00351ADF" w:rsidRPr="000C3393">
        <w:rPr>
          <w:rFonts w:ascii="Times New Roman" w:hAnsi="Times New Roman" w:cs="Times New Roman"/>
          <w:sz w:val="24"/>
          <w:szCs w:val="24"/>
        </w:rPr>
        <w:t>some will</w:t>
      </w:r>
      <w:r w:rsidR="00320ACC" w:rsidRPr="000C3393">
        <w:rPr>
          <w:rFonts w:ascii="Times New Roman" w:hAnsi="Times New Roman" w:cs="Times New Roman"/>
          <w:sz w:val="24"/>
          <w:szCs w:val="24"/>
        </w:rPr>
        <w:t xml:space="preserve"> possess </w:t>
      </w:r>
      <w:r w:rsidR="006065F3" w:rsidRPr="000C3393">
        <w:rPr>
          <w:rFonts w:ascii="Times New Roman" w:hAnsi="Times New Roman" w:cs="Times New Roman"/>
          <w:sz w:val="24"/>
          <w:szCs w:val="24"/>
        </w:rPr>
        <w:t xml:space="preserve">RNA binding </w:t>
      </w:r>
      <w:r w:rsidR="00415B7E" w:rsidRPr="000C3393">
        <w:rPr>
          <w:rFonts w:ascii="Times New Roman" w:hAnsi="Times New Roman" w:cs="Times New Roman"/>
          <w:sz w:val="24"/>
          <w:szCs w:val="24"/>
        </w:rPr>
        <w:t>abilities. As proteins contain a defined RNA-binding motif, this expected to be shared within each of the selectively exported miRNA sequences. However, it is possible that multiple RNA-binding proteins can be involved in this process, where there would then be different binding motifs</w:t>
      </w:r>
      <w:r w:rsidRPr="000C3393">
        <w:rPr>
          <w:rFonts w:ascii="Times New Roman" w:hAnsi="Times New Roman" w:cs="Times New Roman"/>
          <w:sz w:val="24"/>
          <w:szCs w:val="24"/>
        </w:rPr>
        <w:t xml:space="preserve"> for different </w:t>
      </w:r>
      <w:r w:rsidR="00C45304">
        <w:rPr>
          <w:rFonts w:ascii="Times New Roman" w:hAnsi="Times New Roman" w:cs="Times New Roman"/>
          <w:sz w:val="24"/>
          <w:szCs w:val="24"/>
        </w:rPr>
        <w:t xml:space="preserve">subsets </w:t>
      </w:r>
      <w:r w:rsidRPr="000C3393">
        <w:rPr>
          <w:rFonts w:ascii="Times New Roman" w:hAnsi="Times New Roman" w:cs="Times New Roman"/>
          <w:sz w:val="24"/>
          <w:szCs w:val="24"/>
        </w:rPr>
        <w:t>miRNAs</w:t>
      </w:r>
      <w:r w:rsidR="00415B7E" w:rsidRPr="000C3393">
        <w:rPr>
          <w:rFonts w:ascii="Times New Roman" w:hAnsi="Times New Roman" w:cs="Times New Roman"/>
          <w:sz w:val="24"/>
          <w:szCs w:val="24"/>
        </w:rPr>
        <w:t xml:space="preserve">. </w:t>
      </w:r>
    </w:p>
    <w:p w14:paraId="7E1081AF" w14:textId="065EEE2B" w:rsidR="006E3ADC" w:rsidRPr="000C3393" w:rsidRDefault="006E3ADC" w:rsidP="008A2CC3">
      <w:pPr>
        <w:pStyle w:val="Heading2"/>
        <w:spacing w:before="0" w:line="480" w:lineRule="auto"/>
        <w:rPr>
          <w:rFonts w:ascii="Times New Roman" w:hAnsi="Times New Roman" w:cs="Times New Roman"/>
          <w:b/>
          <w:sz w:val="24"/>
          <w:szCs w:val="24"/>
        </w:rPr>
      </w:pPr>
      <w:bookmarkStart w:id="66" w:name="_Toc445921977"/>
      <w:r w:rsidRPr="000C3393">
        <w:rPr>
          <w:rFonts w:ascii="Times New Roman" w:hAnsi="Times New Roman" w:cs="Times New Roman"/>
          <w:b/>
          <w:sz w:val="24"/>
          <w:szCs w:val="24"/>
        </w:rPr>
        <w:t xml:space="preserve">Aim 3: </w:t>
      </w:r>
      <w:r w:rsidR="001D2AF9">
        <w:rPr>
          <w:rFonts w:ascii="Times New Roman" w:hAnsi="Times New Roman" w:cs="Times New Roman"/>
          <w:sz w:val="24"/>
          <w:szCs w:val="24"/>
        </w:rPr>
        <w:t>Confirm the sorting function of the</w:t>
      </w:r>
      <w:r w:rsidR="001D2AF9" w:rsidRPr="000C3393">
        <w:rPr>
          <w:rFonts w:ascii="Times New Roman" w:hAnsi="Times New Roman" w:cs="Times New Roman"/>
          <w:sz w:val="24"/>
          <w:szCs w:val="24"/>
        </w:rPr>
        <w:t xml:space="preserve"> candidate miRNA escort proteins</w:t>
      </w:r>
      <w:bookmarkEnd w:id="66"/>
    </w:p>
    <w:p w14:paraId="5A4C0AB6" w14:textId="1BDE823F" w:rsidR="00966C5A" w:rsidRPr="000C3393" w:rsidRDefault="006E3ADC" w:rsidP="008A2CC3">
      <w:pPr>
        <w:pStyle w:val="NoSpacing"/>
        <w:spacing w:line="480" w:lineRule="auto"/>
        <w:ind w:firstLine="142"/>
        <w:rPr>
          <w:rFonts w:ascii="Times New Roman" w:hAnsi="Times New Roman" w:cs="Times New Roman"/>
          <w:color w:val="FF0000"/>
          <w:sz w:val="24"/>
          <w:szCs w:val="24"/>
        </w:rPr>
      </w:pPr>
      <w:r w:rsidRPr="000C3393">
        <w:rPr>
          <w:rFonts w:ascii="Times New Roman" w:hAnsi="Times New Roman" w:cs="Times New Roman"/>
          <w:sz w:val="24"/>
          <w:szCs w:val="24"/>
        </w:rPr>
        <w:t xml:space="preserve">To </w:t>
      </w:r>
      <w:r w:rsidR="00E37607" w:rsidRPr="000C3393">
        <w:rPr>
          <w:rFonts w:ascii="Times New Roman" w:hAnsi="Times New Roman" w:cs="Times New Roman"/>
          <w:sz w:val="24"/>
          <w:szCs w:val="24"/>
        </w:rPr>
        <w:t xml:space="preserve">confirm the activity </w:t>
      </w:r>
      <w:r w:rsidR="0005482C" w:rsidRPr="000C3393">
        <w:rPr>
          <w:rFonts w:ascii="Times New Roman" w:hAnsi="Times New Roman" w:cs="Times New Roman"/>
          <w:sz w:val="24"/>
          <w:szCs w:val="24"/>
        </w:rPr>
        <w:t xml:space="preserve">of the candidates </w:t>
      </w:r>
      <w:r w:rsidR="00E37607" w:rsidRPr="000C3393">
        <w:rPr>
          <w:rFonts w:ascii="Times New Roman" w:hAnsi="Times New Roman" w:cs="Times New Roman"/>
          <w:sz w:val="24"/>
          <w:szCs w:val="24"/>
        </w:rPr>
        <w:t>as miRNA binding protein</w:t>
      </w:r>
      <w:r w:rsidR="007171CB">
        <w:rPr>
          <w:rFonts w:ascii="Times New Roman" w:hAnsi="Times New Roman" w:cs="Times New Roman"/>
          <w:sz w:val="24"/>
          <w:szCs w:val="24"/>
        </w:rPr>
        <w:t>s</w:t>
      </w:r>
      <w:r w:rsidR="008239A1" w:rsidRPr="000C3393">
        <w:rPr>
          <w:rFonts w:ascii="Times New Roman" w:hAnsi="Times New Roman" w:cs="Times New Roman"/>
          <w:sz w:val="24"/>
          <w:szCs w:val="24"/>
        </w:rPr>
        <w:t xml:space="preserve"> </w:t>
      </w:r>
      <w:r w:rsidR="007171CB">
        <w:rPr>
          <w:rFonts w:ascii="Times New Roman" w:hAnsi="Times New Roman" w:cs="Times New Roman"/>
          <w:sz w:val="24"/>
          <w:szCs w:val="24"/>
        </w:rPr>
        <w:t>with c</w:t>
      </w:r>
      <w:r w:rsidR="008239A1" w:rsidRPr="000C3393">
        <w:rPr>
          <w:rFonts w:ascii="Times New Roman" w:hAnsi="Times New Roman" w:cs="Times New Roman"/>
          <w:sz w:val="24"/>
          <w:szCs w:val="24"/>
        </w:rPr>
        <w:t xml:space="preserve">orrect </w:t>
      </w:r>
      <w:r w:rsidR="007171CB">
        <w:rPr>
          <w:rFonts w:ascii="Times New Roman" w:hAnsi="Times New Roman" w:cs="Times New Roman"/>
          <w:sz w:val="24"/>
          <w:szCs w:val="24"/>
        </w:rPr>
        <w:t>miRNA binding</w:t>
      </w:r>
      <w:r w:rsidRPr="000C3393">
        <w:rPr>
          <w:rFonts w:ascii="Times New Roman" w:hAnsi="Times New Roman" w:cs="Times New Roman"/>
          <w:sz w:val="24"/>
          <w:szCs w:val="24"/>
        </w:rPr>
        <w:t>,</w:t>
      </w:r>
      <w:r w:rsidR="00E37607" w:rsidRPr="000C3393">
        <w:rPr>
          <w:rFonts w:ascii="Times New Roman" w:hAnsi="Times New Roman" w:cs="Times New Roman"/>
          <w:sz w:val="24"/>
          <w:szCs w:val="24"/>
        </w:rPr>
        <w:t xml:space="preserve"> a pull down</w:t>
      </w:r>
      <w:r w:rsidR="00BD6F94" w:rsidRPr="000C3393">
        <w:rPr>
          <w:rFonts w:ascii="Times New Roman" w:hAnsi="Times New Roman" w:cs="Times New Roman"/>
          <w:sz w:val="24"/>
          <w:szCs w:val="24"/>
        </w:rPr>
        <w:t xml:space="preserve"> assay</w:t>
      </w:r>
      <w:r w:rsidR="00E37607" w:rsidRPr="000C3393">
        <w:rPr>
          <w:rFonts w:ascii="Times New Roman" w:hAnsi="Times New Roman" w:cs="Times New Roman"/>
          <w:sz w:val="24"/>
          <w:szCs w:val="24"/>
        </w:rPr>
        <w:t xml:space="preserve"> will be performed. This</w:t>
      </w:r>
      <w:r w:rsidR="004D6347">
        <w:rPr>
          <w:rFonts w:ascii="Times New Roman" w:hAnsi="Times New Roman" w:cs="Times New Roman"/>
          <w:sz w:val="24"/>
          <w:szCs w:val="24"/>
        </w:rPr>
        <w:t xml:space="preserve"> will be</w:t>
      </w:r>
      <w:r w:rsidR="00E37607" w:rsidRPr="000C3393">
        <w:rPr>
          <w:rFonts w:ascii="Times New Roman" w:hAnsi="Times New Roman" w:cs="Times New Roman"/>
          <w:sz w:val="24"/>
          <w:szCs w:val="24"/>
        </w:rPr>
        <w:t xml:space="preserve"> followed by</w:t>
      </w:r>
      <w:r w:rsidRPr="000C3393">
        <w:rPr>
          <w:rFonts w:ascii="Times New Roman" w:hAnsi="Times New Roman" w:cs="Times New Roman"/>
          <w:sz w:val="24"/>
          <w:szCs w:val="24"/>
        </w:rPr>
        <w:t xml:space="preserve"> </w:t>
      </w:r>
      <w:r w:rsidR="004D6347">
        <w:rPr>
          <w:rFonts w:ascii="Times New Roman" w:hAnsi="Times New Roman" w:cs="Times New Roman"/>
          <w:sz w:val="24"/>
          <w:szCs w:val="24"/>
        </w:rPr>
        <w:t xml:space="preserve">attempts to </w:t>
      </w:r>
      <w:r w:rsidRPr="000C3393">
        <w:rPr>
          <w:rFonts w:ascii="Times New Roman" w:hAnsi="Times New Roman" w:cs="Times New Roman"/>
          <w:sz w:val="24"/>
          <w:szCs w:val="24"/>
        </w:rPr>
        <w:t>co-localis</w:t>
      </w:r>
      <w:r w:rsidR="004D6347">
        <w:rPr>
          <w:rFonts w:ascii="Times New Roman" w:hAnsi="Times New Roman" w:cs="Times New Roman"/>
          <w:sz w:val="24"/>
          <w:szCs w:val="24"/>
        </w:rPr>
        <w:t>e the miRNA and candidate escort protein</w:t>
      </w:r>
      <w:r w:rsidRPr="000C3393">
        <w:rPr>
          <w:rFonts w:ascii="Times New Roman" w:hAnsi="Times New Roman" w:cs="Times New Roman"/>
          <w:sz w:val="24"/>
          <w:szCs w:val="24"/>
        </w:rPr>
        <w:t xml:space="preserve"> </w:t>
      </w:r>
      <w:r w:rsidR="00966C5A" w:rsidRPr="000C3393">
        <w:rPr>
          <w:rFonts w:ascii="Times New Roman" w:hAnsi="Times New Roman" w:cs="Times New Roman"/>
          <w:sz w:val="24"/>
          <w:szCs w:val="24"/>
        </w:rPr>
        <w:t xml:space="preserve">by </w:t>
      </w:r>
      <w:r w:rsidRPr="000C3393">
        <w:rPr>
          <w:rFonts w:ascii="Times New Roman" w:hAnsi="Times New Roman" w:cs="Times New Roman"/>
          <w:sz w:val="24"/>
          <w:szCs w:val="24"/>
        </w:rPr>
        <w:t>immunofluorescence confo</w:t>
      </w:r>
      <w:r w:rsidR="00E37607" w:rsidRPr="000C3393">
        <w:rPr>
          <w:rFonts w:ascii="Times New Roman" w:hAnsi="Times New Roman" w:cs="Times New Roman"/>
          <w:sz w:val="24"/>
          <w:szCs w:val="24"/>
        </w:rPr>
        <w:t>cal microscopy</w:t>
      </w:r>
      <w:r w:rsidR="004D6347">
        <w:rPr>
          <w:rFonts w:ascii="Times New Roman" w:hAnsi="Times New Roman" w:cs="Times New Roman"/>
          <w:sz w:val="24"/>
          <w:szCs w:val="24"/>
        </w:rPr>
        <w:t xml:space="preserve"> in PC3 cells. </w:t>
      </w:r>
      <w:r w:rsidR="00E37607" w:rsidRPr="000C3393">
        <w:rPr>
          <w:rFonts w:ascii="Times New Roman" w:hAnsi="Times New Roman" w:cs="Times New Roman"/>
          <w:sz w:val="24"/>
          <w:szCs w:val="24"/>
        </w:rPr>
        <w:t xml:space="preserve"> </w:t>
      </w:r>
    </w:p>
    <w:p w14:paraId="3243D6F0" w14:textId="36257247" w:rsidR="00E37607" w:rsidRPr="000C3393" w:rsidRDefault="001D2AF9" w:rsidP="008A2CC3">
      <w:pPr>
        <w:pStyle w:val="Heading3"/>
        <w:spacing w:before="0" w:line="480" w:lineRule="auto"/>
        <w:rPr>
          <w:rFonts w:ascii="Times New Roman" w:hAnsi="Times New Roman" w:cs="Times New Roman"/>
        </w:rPr>
      </w:pPr>
      <w:bookmarkStart w:id="67" w:name="_Toc445921978"/>
      <w:r w:rsidRPr="001D2AF9">
        <w:rPr>
          <w:rFonts w:ascii="Times New Roman" w:hAnsi="Times New Roman" w:cs="Times New Roman"/>
          <w:b/>
        </w:rPr>
        <w:lastRenderedPageBreak/>
        <w:t>Aim 3.1</w:t>
      </w:r>
      <w:r>
        <w:rPr>
          <w:rFonts w:ascii="Times New Roman" w:hAnsi="Times New Roman" w:cs="Times New Roman"/>
        </w:rPr>
        <w:t xml:space="preserve">: </w:t>
      </w:r>
      <w:r w:rsidR="00BD6F94" w:rsidRPr="000C3393">
        <w:rPr>
          <w:rFonts w:ascii="Times New Roman" w:hAnsi="Times New Roman" w:cs="Times New Roman"/>
        </w:rPr>
        <w:t>Confirmation of binding ability through pulldown assay</w:t>
      </w:r>
      <w:r>
        <w:rPr>
          <w:rFonts w:ascii="Times New Roman" w:hAnsi="Times New Roman" w:cs="Times New Roman"/>
        </w:rPr>
        <w:t>.</w:t>
      </w:r>
      <w:bookmarkEnd w:id="67"/>
    </w:p>
    <w:p w14:paraId="6F998176" w14:textId="631ACD06" w:rsidR="0002149D" w:rsidRPr="000C3393" w:rsidRDefault="00C776A0" w:rsidP="008E4ACF">
      <w:pPr>
        <w:pStyle w:val="NoSpacing"/>
        <w:spacing w:line="480" w:lineRule="auto"/>
        <w:ind w:firstLine="142"/>
        <w:rPr>
          <w:rFonts w:ascii="Times New Roman" w:hAnsi="Times New Roman" w:cs="Times New Roman"/>
          <w:sz w:val="24"/>
          <w:szCs w:val="24"/>
          <w:shd w:val="clear" w:color="auto" w:fill="FFFFFF"/>
        </w:rPr>
      </w:pPr>
      <w:r w:rsidRPr="000C3393">
        <w:rPr>
          <w:rFonts w:ascii="Times New Roman" w:hAnsi="Times New Roman" w:cs="Times New Roman"/>
          <w:sz w:val="24"/>
          <w:szCs w:val="24"/>
        </w:rPr>
        <w:t>Biotinyl</w:t>
      </w:r>
      <w:r w:rsidR="00002BB9">
        <w:rPr>
          <w:rFonts w:ascii="Times New Roman" w:hAnsi="Times New Roman" w:cs="Times New Roman"/>
          <w:sz w:val="24"/>
          <w:szCs w:val="24"/>
        </w:rPr>
        <w:t>ated miRNAs including miR-148a</w:t>
      </w:r>
      <w:r w:rsidR="00031795">
        <w:rPr>
          <w:rFonts w:ascii="Times New Roman" w:hAnsi="Times New Roman" w:cs="Times New Roman"/>
          <w:sz w:val="24"/>
          <w:szCs w:val="24"/>
        </w:rPr>
        <w:t xml:space="preserve"> </w:t>
      </w:r>
      <w:r w:rsidR="00B13DD6">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B13DD6">
        <w:rPr>
          <w:rFonts w:ascii="Times New Roman" w:hAnsi="Times New Roman" w:cs="Times New Roman"/>
          <w:sz w:val="24"/>
          <w:szCs w:val="24"/>
        </w:rPr>
      </w:r>
      <w:r w:rsidR="00B13DD6">
        <w:rPr>
          <w:rFonts w:ascii="Times New Roman" w:hAnsi="Times New Roman" w:cs="Times New Roman"/>
          <w:sz w:val="24"/>
          <w:szCs w:val="24"/>
        </w:rPr>
        <w:fldChar w:fldCharType="separate"/>
      </w:r>
      <w:r w:rsidR="00002BB9">
        <w:rPr>
          <w:rFonts w:ascii="Times New Roman" w:hAnsi="Times New Roman" w:cs="Times New Roman"/>
          <w:noProof/>
          <w:sz w:val="24"/>
          <w:szCs w:val="24"/>
        </w:rPr>
        <w:t>(Inder et al. 2014)</w:t>
      </w:r>
      <w:r w:rsidR="00B13DD6">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will be transfected into PC3 cells, and secretion via EV confirmed by </w:t>
      </w:r>
      <w:r w:rsidR="00A3232A">
        <w:rPr>
          <w:rFonts w:ascii="Times New Roman" w:hAnsi="Times New Roman" w:cs="Times New Roman"/>
          <w:sz w:val="24"/>
          <w:szCs w:val="24"/>
        </w:rPr>
        <w:t>PCR of the pulled down biotinylated miRNA from</w:t>
      </w:r>
      <w:r w:rsidR="00A3232A" w:rsidRPr="000C3393">
        <w:rPr>
          <w:rFonts w:ascii="Times New Roman" w:hAnsi="Times New Roman" w:cs="Times New Roman"/>
          <w:sz w:val="24"/>
          <w:szCs w:val="24"/>
        </w:rPr>
        <w:t xml:space="preserve"> </w:t>
      </w:r>
      <w:r w:rsidRPr="000C3393">
        <w:rPr>
          <w:rFonts w:ascii="Times New Roman" w:hAnsi="Times New Roman" w:cs="Times New Roman"/>
          <w:sz w:val="24"/>
          <w:szCs w:val="24"/>
        </w:rPr>
        <w:t xml:space="preserve">the EV fraction </w:t>
      </w:r>
      <w:r w:rsidR="00A3232A">
        <w:rPr>
          <w:rFonts w:ascii="Times New Roman" w:hAnsi="Times New Roman" w:cs="Times New Roman"/>
          <w:sz w:val="24"/>
          <w:szCs w:val="24"/>
        </w:rPr>
        <w:t>using</w:t>
      </w:r>
      <w:r w:rsidRPr="000C3393">
        <w:rPr>
          <w:rFonts w:ascii="Times New Roman" w:hAnsi="Times New Roman" w:cs="Times New Roman"/>
          <w:sz w:val="24"/>
          <w:szCs w:val="24"/>
        </w:rPr>
        <w:t xml:space="preserve"> streptavidin </w:t>
      </w:r>
      <w:r w:rsidR="00A3232A">
        <w:rPr>
          <w:rFonts w:ascii="Times New Roman" w:hAnsi="Times New Roman" w:cs="Times New Roman"/>
          <w:sz w:val="24"/>
          <w:szCs w:val="24"/>
        </w:rPr>
        <w:t>beads</w:t>
      </w:r>
      <w:r w:rsidRPr="000C3393">
        <w:rPr>
          <w:rFonts w:ascii="Times New Roman" w:hAnsi="Times New Roman" w:cs="Times New Roman"/>
          <w:sz w:val="24"/>
          <w:szCs w:val="24"/>
        </w:rPr>
        <w:t xml:space="preserve">. </w:t>
      </w:r>
      <w:r w:rsidR="00C41956" w:rsidRPr="000C3393">
        <w:rPr>
          <w:rFonts w:ascii="Times New Roman" w:hAnsi="Times New Roman" w:cs="Times New Roman"/>
          <w:sz w:val="24"/>
          <w:szCs w:val="24"/>
        </w:rPr>
        <w:t>Stre</w:t>
      </w:r>
      <w:r w:rsidR="0002149D" w:rsidRPr="000C3393">
        <w:rPr>
          <w:rFonts w:ascii="Times New Roman" w:hAnsi="Times New Roman" w:cs="Times New Roman"/>
          <w:sz w:val="24"/>
          <w:szCs w:val="24"/>
        </w:rPr>
        <w:t>p</w:t>
      </w:r>
      <w:r w:rsidR="00C41956" w:rsidRPr="000C3393">
        <w:rPr>
          <w:rFonts w:ascii="Times New Roman" w:hAnsi="Times New Roman" w:cs="Times New Roman"/>
          <w:sz w:val="24"/>
          <w:szCs w:val="24"/>
        </w:rPr>
        <w:t xml:space="preserve">tavidin beads will be used to </w:t>
      </w:r>
      <w:r w:rsidRPr="000C3393">
        <w:rPr>
          <w:rFonts w:ascii="Times New Roman" w:hAnsi="Times New Roman" w:cs="Times New Roman"/>
          <w:sz w:val="24"/>
          <w:szCs w:val="24"/>
        </w:rPr>
        <w:t>pull down</w:t>
      </w:r>
      <w:r w:rsidR="00C41956" w:rsidRPr="000C3393">
        <w:rPr>
          <w:rFonts w:ascii="Times New Roman" w:hAnsi="Times New Roman" w:cs="Times New Roman"/>
          <w:sz w:val="24"/>
          <w:szCs w:val="24"/>
        </w:rPr>
        <w:t xml:space="preserve"> b</w:t>
      </w:r>
      <w:r w:rsidR="008239A1" w:rsidRPr="000C3393">
        <w:rPr>
          <w:rFonts w:ascii="Times New Roman" w:hAnsi="Times New Roman" w:cs="Times New Roman"/>
          <w:sz w:val="24"/>
          <w:szCs w:val="24"/>
        </w:rPr>
        <w:t>iotinylated miRNAs</w:t>
      </w:r>
      <w:r w:rsidR="00C41956" w:rsidRPr="000C3393">
        <w:rPr>
          <w:rFonts w:ascii="Times New Roman" w:hAnsi="Times New Roman" w:cs="Times New Roman"/>
          <w:sz w:val="24"/>
          <w:szCs w:val="24"/>
        </w:rPr>
        <w:t xml:space="preserve"> </w:t>
      </w:r>
      <w:r w:rsidRPr="000C3393">
        <w:rPr>
          <w:rFonts w:ascii="Times New Roman" w:hAnsi="Times New Roman" w:cs="Times New Roman"/>
          <w:sz w:val="24"/>
          <w:szCs w:val="24"/>
        </w:rPr>
        <w:t>and their</w:t>
      </w:r>
      <w:r w:rsidR="00C41956" w:rsidRPr="000C3393">
        <w:rPr>
          <w:rFonts w:ascii="Times New Roman" w:hAnsi="Times New Roman" w:cs="Times New Roman"/>
          <w:sz w:val="24"/>
          <w:szCs w:val="24"/>
        </w:rPr>
        <w:t xml:space="preserve"> binding proteins</w:t>
      </w:r>
      <w:r w:rsidR="00A3232A">
        <w:rPr>
          <w:rFonts w:ascii="Times New Roman" w:hAnsi="Times New Roman" w:cs="Times New Roman"/>
          <w:sz w:val="24"/>
          <w:szCs w:val="24"/>
        </w:rPr>
        <w:t>, from whole cell lysate</w:t>
      </w:r>
      <w:r w:rsidR="001172EA" w:rsidRPr="000C3393">
        <w:rPr>
          <w:rFonts w:ascii="Times New Roman" w:hAnsi="Times New Roman" w:cs="Times New Roman"/>
          <w:sz w:val="24"/>
          <w:szCs w:val="24"/>
        </w:rPr>
        <w:t>, similar to a previous study</w:t>
      </w:r>
      <w:r w:rsidR="00031795">
        <w:rPr>
          <w:rFonts w:ascii="Times New Roman" w:hAnsi="Times New Roman" w:cs="Times New Roman"/>
          <w:sz w:val="24"/>
          <w:szCs w:val="24"/>
        </w:rPr>
        <w:t xml:space="preserve"> </w:t>
      </w:r>
      <w:r w:rsidR="001172EA" w:rsidRPr="000C3393">
        <w:rPr>
          <w:rFonts w:ascii="Times New Roman" w:hAnsi="Times New Roman" w:cs="Times New Roman"/>
          <w:sz w:val="24"/>
          <w:szCs w:val="24"/>
        </w:rPr>
        <w:fldChar w:fldCharType="begin"/>
      </w:r>
      <w:r w:rsidR="00822721">
        <w:rPr>
          <w:rFonts w:ascii="Times New Roman" w:hAnsi="Times New Roman" w:cs="Times New Roman"/>
          <w:sz w:val="24"/>
          <w:szCs w:val="24"/>
        </w:rPr>
        <w:instrText xml:space="preserve"> ADDIN EN.CITE &lt;EndNote&gt;&lt;Cite&gt;&lt;Author&gt;Villarroya-Beltri&lt;/Author&gt;&lt;Year&gt;2013&lt;/Year&gt;&lt;RecNum&gt;114&lt;/RecNum&gt;&lt;DisplayText&gt;(Villarroya-Beltri et al. 2013)&lt;/DisplayText&gt;&lt;record&gt;&lt;rec-number&gt;114&lt;/rec-number&gt;&lt;foreign-keys&gt;&lt;key app="EN" db-id="fvaw9vd5rrfez2epavc5exebz02xt0vvvwrs" timestamp="1455599491"&gt;114&lt;/key&gt;&lt;/foreign-keys&gt;&lt;ref-type name="Journal Article"&gt;17&lt;/ref-type&gt;&lt;contributors&gt;&lt;authors&gt;&lt;author&gt;Villarroya-Beltri, Carolina&lt;/author&gt;&lt;author&gt;Gutiérrez-Vázquez, Cristina&lt;/author&gt;&lt;author&gt;Sánchez-Cabo, Fátima&lt;/author&gt;&lt;author&gt;Pérez-Hernández, Daniel&lt;/author&gt;&lt;author&gt;Vázquez, Jesús&lt;/author&gt;&lt;author&gt;Martin-Cofreces, Noa&lt;/author&gt;&lt;author&gt;Martinez-Herrera, Dannys Jorge&lt;/author&gt;&lt;author&gt;Pascual-Montano, Alberto&lt;/author&gt;&lt;author&gt;Mittelbrunn, María&lt;/author&gt;&lt;author&gt;Sánchez-Madrid, Francisco&lt;/author&gt;&lt;/authors&gt;&lt;/contributors&gt;&lt;titles&gt;&lt;title&gt;Sumoylated hnRNPA2B1 controls the sorting of miRNAs into exosomes through binding to specific motifs&lt;/title&gt;&lt;secondary-title&gt;Nat Commun&lt;/secondary-title&gt;&lt;/titles&gt;&lt;periodical&gt;&lt;full-title&gt;Nat Commun&lt;/full-title&gt;&lt;/periodical&gt;&lt;volume&gt;4&lt;/volume&gt;&lt;dates&gt;&lt;year&gt;2013&lt;/year&gt;&lt;pub-dates&gt;&lt;date&gt;12/20/online&lt;/date&gt;&lt;/pub-dates&gt;&lt;/dates&gt;&lt;publisher&gt;Nature Publishing Group, a division of Macmillan Publishers Limited. All Rights Reserved.&lt;/publisher&gt;&lt;work-type&gt;Article&lt;/work-type&gt;&lt;urls&gt;&lt;related-urls&gt;&lt;url&gt;http://dx.doi.org/10.1038/ncomms3980&lt;/url&gt;&lt;/related-urls&gt;&lt;/urls&gt;&lt;electronic-resource-num&gt;10.1038/ncomms3980&lt;/electronic-resource-num&gt;&lt;/record&gt;&lt;/Cite&gt;&lt;/EndNote&gt;</w:instrText>
      </w:r>
      <w:r w:rsidR="001172EA" w:rsidRPr="000C3393">
        <w:rPr>
          <w:rFonts w:ascii="Times New Roman" w:hAnsi="Times New Roman" w:cs="Times New Roman"/>
          <w:sz w:val="24"/>
          <w:szCs w:val="24"/>
        </w:rPr>
        <w:fldChar w:fldCharType="separate"/>
      </w:r>
      <w:r w:rsidR="00822721">
        <w:rPr>
          <w:rFonts w:ascii="Times New Roman" w:hAnsi="Times New Roman" w:cs="Times New Roman"/>
          <w:noProof/>
          <w:sz w:val="24"/>
          <w:szCs w:val="24"/>
        </w:rPr>
        <w:t>(Villarroya-Beltri et al. 2013)</w:t>
      </w:r>
      <w:r w:rsidR="001172EA" w:rsidRPr="000C3393">
        <w:rPr>
          <w:rFonts w:ascii="Times New Roman" w:hAnsi="Times New Roman" w:cs="Times New Roman"/>
          <w:sz w:val="24"/>
          <w:szCs w:val="24"/>
        </w:rPr>
        <w:fldChar w:fldCharType="end"/>
      </w:r>
      <w:r w:rsidR="00C41956" w:rsidRPr="000C3393">
        <w:rPr>
          <w:rFonts w:ascii="Times New Roman" w:hAnsi="Times New Roman" w:cs="Times New Roman"/>
          <w:sz w:val="24"/>
          <w:szCs w:val="24"/>
        </w:rPr>
        <w:t xml:space="preserve">. </w:t>
      </w:r>
      <w:r w:rsidRPr="000C3393">
        <w:rPr>
          <w:rFonts w:ascii="Times New Roman" w:hAnsi="Times New Roman" w:cs="Times New Roman"/>
          <w:sz w:val="24"/>
          <w:szCs w:val="24"/>
        </w:rPr>
        <w:t xml:space="preserve">Non-selectively exported miRNAs (alike miR-125a found by Inder, 2014) will be used as a negative control in the pull down. </w:t>
      </w:r>
      <w:r w:rsidR="00C41956" w:rsidRPr="000C3393">
        <w:rPr>
          <w:rFonts w:ascii="Times New Roman" w:hAnsi="Times New Roman" w:cs="Times New Roman"/>
          <w:sz w:val="24"/>
          <w:szCs w:val="24"/>
          <w:shd w:val="clear" w:color="auto" w:fill="FFFFFF"/>
        </w:rPr>
        <w:t>Pulled down proteins will be</w:t>
      </w:r>
      <w:r w:rsidR="004D6347">
        <w:rPr>
          <w:rFonts w:ascii="Times New Roman" w:hAnsi="Times New Roman" w:cs="Times New Roman"/>
          <w:sz w:val="24"/>
          <w:szCs w:val="24"/>
          <w:shd w:val="clear" w:color="auto" w:fill="FFFFFF"/>
        </w:rPr>
        <w:t xml:space="preserve"> detected using western blot with specific antibodies to candidate miRNA escort proteins. The antibodies will be purchased commercially and first tested on PC3 cell lysates to confirm their performance on western blot.</w:t>
      </w:r>
      <w:r w:rsidR="00C41956" w:rsidRPr="000C3393">
        <w:rPr>
          <w:rFonts w:ascii="Times New Roman" w:hAnsi="Times New Roman" w:cs="Times New Roman"/>
          <w:sz w:val="24"/>
          <w:szCs w:val="24"/>
          <w:shd w:val="clear" w:color="auto" w:fill="FFFFFF"/>
        </w:rPr>
        <w:t xml:space="preserve"> </w:t>
      </w:r>
    </w:p>
    <w:p w14:paraId="6F08889F" w14:textId="56401FE3" w:rsidR="0002149D" w:rsidRPr="000C3393" w:rsidRDefault="001D2AF9" w:rsidP="008A2CC3">
      <w:pPr>
        <w:pStyle w:val="Heading3"/>
        <w:spacing w:before="0" w:line="480" w:lineRule="auto"/>
        <w:rPr>
          <w:rFonts w:ascii="Times New Roman" w:hAnsi="Times New Roman" w:cs="Times New Roman"/>
          <w:shd w:val="clear" w:color="auto" w:fill="FFFFFF"/>
        </w:rPr>
      </w:pPr>
      <w:bookmarkStart w:id="68" w:name="_Toc445921979"/>
      <w:r w:rsidRPr="001D2AF9">
        <w:rPr>
          <w:rFonts w:ascii="Times New Roman" w:hAnsi="Times New Roman" w:cs="Times New Roman"/>
          <w:b/>
          <w:shd w:val="clear" w:color="auto" w:fill="FFFFFF"/>
        </w:rPr>
        <w:t>Aim 3.2</w:t>
      </w:r>
      <w:r>
        <w:rPr>
          <w:rFonts w:ascii="Times New Roman" w:hAnsi="Times New Roman" w:cs="Times New Roman"/>
          <w:shd w:val="clear" w:color="auto" w:fill="FFFFFF"/>
        </w:rPr>
        <w:t xml:space="preserve">: </w:t>
      </w:r>
      <w:r w:rsidR="0002149D" w:rsidRPr="000C3393">
        <w:rPr>
          <w:rFonts w:ascii="Times New Roman" w:hAnsi="Times New Roman" w:cs="Times New Roman"/>
          <w:shd w:val="clear" w:color="auto" w:fill="FFFFFF"/>
        </w:rPr>
        <w:t>Co-localisation by immunofluorescence confocal microscopy</w:t>
      </w:r>
      <w:r>
        <w:rPr>
          <w:rFonts w:ascii="Times New Roman" w:hAnsi="Times New Roman" w:cs="Times New Roman"/>
          <w:shd w:val="clear" w:color="auto" w:fill="FFFFFF"/>
        </w:rPr>
        <w:t>.</w:t>
      </w:r>
      <w:bookmarkEnd w:id="68"/>
    </w:p>
    <w:p w14:paraId="356E263C" w14:textId="78FD34FF" w:rsidR="008239A1" w:rsidRPr="000C3393" w:rsidRDefault="008B60A8" w:rsidP="008E4ACF">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shd w:val="clear" w:color="auto" w:fill="FFFFFF"/>
        </w:rPr>
        <w:t>B</w:t>
      </w:r>
      <w:r w:rsidR="0002149D" w:rsidRPr="000C3393">
        <w:rPr>
          <w:rFonts w:ascii="Times New Roman" w:hAnsi="Times New Roman" w:cs="Times New Roman"/>
          <w:sz w:val="24"/>
          <w:szCs w:val="24"/>
          <w:shd w:val="clear" w:color="auto" w:fill="FFFFFF"/>
        </w:rPr>
        <w:t xml:space="preserve">iotinylated miRNAs </w:t>
      </w:r>
      <w:r w:rsidR="00557E6B" w:rsidRPr="000C3393">
        <w:rPr>
          <w:rFonts w:ascii="Times New Roman" w:hAnsi="Times New Roman" w:cs="Times New Roman"/>
          <w:sz w:val="24"/>
          <w:szCs w:val="24"/>
          <w:shd w:val="clear" w:color="auto" w:fill="FFFFFF"/>
        </w:rPr>
        <w:t xml:space="preserve">(selectively and non-selectively exported) </w:t>
      </w:r>
      <w:r w:rsidRPr="000C3393">
        <w:rPr>
          <w:rFonts w:ascii="Times New Roman" w:hAnsi="Times New Roman" w:cs="Times New Roman"/>
          <w:sz w:val="24"/>
          <w:szCs w:val="24"/>
          <w:shd w:val="clear" w:color="auto" w:fill="FFFFFF"/>
        </w:rPr>
        <w:t>will be visualised using green fluorescently-tagged streptavidin</w:t>
      </w:r>
      <w:r w:rsidR="0002149D" w:rsidRPr="000C3393">
        <w:rPr>
          <w:rFonts w:ascii="Times New Roman" w:hAnsi="Times New Roman" w:cs="Times New Roman"/>
          <w:sz w:val="24"/>
          <w:szCs w:val="24"/>
          <w:shd w:val="clear" w:color="auto" w:fill="FFFFFF"/>
        </w:rPr>
        <w:t xml:space="preserve">. </w:t>
      </w:r>
      <w:r w:rsidRPr="000C3393">
        <w:rPr>
          <w:rFonts w:ascii="Times New Roman" w:hAnsi="Times New Roman" w:cs="Times New Roman"/>
          <w:sz w:val="24"/>
          <w:szCs w:val="24"/>
          <w:shd w:val="clear" w:color="auto" w:fill="FFFFFF"/>
        </w:rPr>
        <w:t xml:space="preserve">Co-localization will be effected by antibody-labelling of </w:t>
      </w:r>
      <w:r w:rsidR="0002149D" w:rsidRPr="000C3393">
        <w:rPr>
          <w:rFonts w:ascii="Times New Roman" w:hAnsi="Times New Roman" w:cs="Times New Roman"/>
          <w:sz w:val="24"/>
          <w:szCs w:val="24"/>
          <w:shd w:val="clear" w:color="auto" w:fill="FFFFFF"/>
        </w:rPr>
        <w:t xml:space="preserve">the candidate miRNA </w:t>
      </w:r>
      <w:r w:rsidR="00A3232A">
        <w:rPr>
          <w:rFonts w:ascii="Times New Roman" w:hAnsi="Times New Roman" w:cs="Times New Roman"/>
          <w:sz w:val="24"/>
          <w:szCs w:val="24"/>
          <w:shd w:val="clear" w:color="auto" w:fill="FFFFFF"/>
        </w:rPr>
        <w:t>escort</w:t>
      </w:r>
      <w:r w:rsidR="00A3232A" w:rsidRPr="000C3393">
        <w:rPr>
          <w:rFonts w:ascii="Times New Roman" w:hAnsi="Times New Roman" w:cs="Times New Roman"/>
          <w:sz w:val="24"/>
          <w:szCs w:val="24"/>
          <w:shd w:val="clear" w:color="auto" w:fill="FFFFFF"/>
        </w:rPr>
        <w:t xml:space="preserve"> </w:t>
      </w:r>
      <w:r w:rsidR="0002149D" w:rsidRPr="000C3393">
        <w:rPr>
          <w:rFonts w:ascii="Times New Roman" w:hAnsi="Times New Roman" w:cs="Times New Roman"/>
          <w:sz w:val="24"/>
          <w:szCs w:val="24"/>
          <w:shd w:val="clear" w:color="auto" w:fill="FFFFFF"/>
        </w:rPr>
        <w:t xml:space="preserve">proteins </w:t>
      </w:r>
      <w:r w:rsidRPr="000C3393">
        <w:rPr>
          <w:rFonts w:ascii="Times New Roman" w:hAnsi="Times New Roman" w:cs="Times New Roman"/>
          <w:sz w:val="24"/>
          <w:szCs w:val="24"/>
          <w:shd w:val="clear" w:color="auto" w:fill="FFFFFF"/>
        </w:rPr>
        <w:t>using a red</w:t>
      </w:r>
      <w:r w:rsidR="0002149D" w:rsidRPr="000C3393">
        <w:rPr>
          <w:rFonts w:ascii="Times New Roman" w:hAnsi="Times New Roman" w:cs="Times New Roman"/>
          <w:sz w:val="24"/>
          <w:szCs w:val="24"/>
          <w:shd w:val="clear" w:color="auto" w:fill="FFFFFF"/>
        </w:rPr>
        <w:t xml:space="preserve"> fluorescently tagged secondary antibody</w:t>
      </w:r>
      <w:r w:rsidR="0002149D" w:rsidRPr="000C3393">
        <w:rPr>
          <w:rFonts w:ascii="Times New Roman" w:hAnsi="Times New Roman" w:cs="Times New Roman"/>
          <w:sz w:val="24"/>
          <w:szCs w:val="24"/>
        </w:rPr>
        <w:t xml:space="preserve">. </w:t>
      </w:r>
      <w:r w:rsidR="00FC2AD9" w:rsidRPr="000C3393">
        <w:rPr>
          <w:rFonts w:ascii="Times New Roman" w:hAnsi="Times New Roman" w:cs="Times New Roman"/>
          <w:sz w:val="24"/>
          <w:szCs w:val="24"/>
        </w:rPr>
        <w:t xml:space="preserve">Individual labelling and localisation will be optimised prior to co-localization. </w:t>
      </w:r>
      <w:r w:rsidR="0002149D" w:rsidRPr="000C3393">
        <w:rPr>
          <w:rFonts w:ascii="Times New Roman" w:hAnsi="Times New Roman" w:cs="Times New Roman"/>
          <w:sz w:val="24"/>
          <w:szCs w:val="24"/>
        </w:rPr>
        <w:t xml:space="preserve">Visualising the localisation of the miRNAs and the miRNA </w:t>
      </w:r>
      <w:r w:rsidR="00B35C42">
        <w:rPr>
          <w:rFonts w:ascii="Times New Roman" w:hAnsi="Times New Roman" w:cs="Times New Roman"/>
          <w:sz w:val="24"/>
          <w:szCs w:val="24"/>
        </w:rPr>
        <w:t>escort</w:t>
      </w:r>
      <w:r w:rsidR="00B35C42" w:rsidRPr="000C3393">
        <w:rPr>
          <w:rFonts w:ascii="Times New Roman" w:hAnsi="Times New Roman" w:cs="Times New Roman"/>
          <w:sz w:val="24"/>
          <w:szCs w:val="24"/>
        </w:rPr>
        <w:t xml:space="preserve"> </w:t>
      </w:r>
      <w:r w:rsidR="0002149D" w:rsidRPr="000C3393">
        <w:rPr>
          <w:rFonts w:ascii="Times New Roman" w:hAnsi="Times New Roman" w:cs="Times New Roman"/>
          <w:sz w:val="24"/>
          <w:szCs w:val="24"/>
        </w:rPr>
        <w:t>protein will be completed through confocal microscopy, where co-localisation will be determin</w:t>
      </w:r>
      <w:r w:rsidR="00FC2AD9" w:rsidRPr="000C3393">
        <w:rPr>
          <w:rFonts w:ascii="Times New Roman" w:hAnsi="Times New Roman" w:cs="Times New Roman"/>
          <w:sz w:val="24"/>
          <w:szCs w:val="24"/>
        </w:rPr>
        <w:t>ed based on a chang</w:t>
      </w:r>
      <w:r w:rsidR="001172EA" w:rsidRPr="000C3393">
        <w:rPr>
          <w:rFonts w:ascii="Times New Roman" w:hAnsi="Times New Roman" w:cs="Times New Roman"/>
          <w:sz w:val="24"/>
          <w:szCs w:val="24"/>
        </w:rPr>
        <w:t xml:space="preserve">e in colour; co-localised tags will be observed as </w:t>
      </w:r>
      <w:r w:rsidR="0002149D" w:rsidRPr="000C3393">
        <w:rPr>
          <w:rFonts w:ascii="Times New Roman" w:hAnsi="Times New Roman" w:cs="Times New Roman"/>
          <w:sz w:val="24"/>
          <w:szCs w:val="24"/>
        </w:rPr>
        <w:t xml:space="preserve">yellow due to the overlap of </w:t>
      </w:r>
      <w:r w:rsidR="00FC2AD9" w:rsidRPr="000C3393">
        <w:rPr>
          <w:rFonts w:ascii="Times New Roman" w:hAnsi="Times New Roman" w:cs="Times New Roman"/>
          <w:sz w:val="24"/>
          <w:szCs w:val="24"/>
        </w:rPr>
        <w:t>GFP and r</w:t>
      </w:r>
      <w:r w:rsidR="003676BE" w:rsidRPr="000C3393">
        <w:rPr>
          <w:rFonts w:ascii="Times New Roman" w:hAnsi="Times New Roman" w:cs="Times New Roman"/>
          <w:sz w:val="24"/>
          <w:szCs w:val="24"/>
        </w:rPr>
        <w:t>ed antibody tag. Th</w:t>
      </w:r>
      <w:r w:rsidR="001172EA" w:rsidRPr="000C3393">
        <w:rPr>
          <w:rFonts w:ascii="Times New Roman" w:hAnsi="Times New Roman" w:cs="Times New Roman"/>
          <w:sz w:val="24"/>
          <w:szCs w:val="24"/>
        </w:rPr>
        <w:t>is will be completed for PC3, without ectopic GFP,</w:t>
      </w:r>
      <w:r w:rsidR="003676BE" w:rsidRPr="000C3393">
        <w:rPr>
          <w:rFonts w:ascii="Times New Roman" w:hAnsi="Times New Roman" w:cs="Times New Roman"/>
          <w:sz w:val="24"/>
          <w:szCs w:val="24"/>
        </w:rPr>
        <w:t xml:space="preserve"> and PC3-cavin-1 cell lines.</w:t>
      </w:r>
      <w:r w:rsidR="001172EA" w:rsidRPr="000C3393">
        <w:rPr>
          <w:rFonts w:ascii="Times New Roman" w:hAnsi="Times New Roman" w:cs="Times New Roman"/>
          <w:sz w:val="24"/>
          <w:szCs w:val="24"/>
        </w:rPr>
        <w:t xml:space="preserve"> Significant co-localisation will be assessed by Pearson correlation. </w:t>
      </w:r>
    </w:p>
    <w:p w14:paraId="5DBDA9FB" w14:textId="23119F32" w:rsidR="006E3ADC" w:rsidRPr="000C3393" w:rsidRDefault="00F90E13" w:rsidP="008A2CC3">
      <w:pPr>
        <w:pStyle w:val="Heading3"/>
        <w:spacing w:before="0" w:line="480" w:lineRule="auto"/>
        <w:rPr>
          <w:rFonts w:ascii="Times New Roman" w:hAnsi="Times New Roman" w:cs="Times New Roman"/>
        </w:rPr>
      </w:pPr>
      <w:bookmarkStart w:id="69" w:name="_Toc445921980"/>
      <w:r w:rsidRPr="000C3393">
        <w:rPr>
          <w:rFonts w:ascii="Times New Roman" w:hAnsi="Times New Roman" w:cs="Times New Roman"/>
        </w:rPr>
        <w:t>Aim 3:</w:t>
      </w:r>
      <w:r w:rsidR="001D2AF9">
        <w:rPr>
          <w:rFonts w:ascii="Times New Roman" w:hAnsi="Times New Roman" w:cs="Times New Roman"/>
        </w:rPr>
        <w:t xml:space="preserve"> Expected Outcome.</w:t>
      </w:r>
      <w:bookmarkEnd w:id="69"/>
      <w:r w:rsidR="001D2AF9">
        <w:rPr>
          <w:rFonts w:ascii="Times New Roman" w:hAnsi="Times New Roman" w:cs="Times New Roman"/>
        </w:rPr>
        <w:t xml:space="preserve"> </w:t>
      </w:r>
    </w:p>
    <w:p w14:paraId="502EE863" w14:textId="3F7263DE" w:rsidR="00321603" w:rsidRDefault="003676BE" w:rsidP="008E4ACF">
      <w:pPr>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It is expected that the candidate miRNA binding protein will be pulled down from the </w:t>
      </w:r>
      <w:r w:rsidR="00716E81" w:rsidRPr="000C3393">
        <w:rPr>
          <w:rFonts w:ascii="Times New Roman" w:hAnsi="Times New Roman" w:cs="Times New Roman"/>
          <w:sz w:val="24"/>
          <w:szCs w:val="24"/>
        </w:rPr>
        <w:t>EV</w:t>
      </w:r>
      <w:r w:rsidRPr="000C3393">
        <w:rPr>
          <w:rFonts w:ascii="Times New Roman" w:hAnsi="Times New Roman" w:cs="Times New Roman"/>
          <w:sz w:val="24"/>
          <w:szCs w:val="24"/>
        </w:rPr>
        <w:t xml:space="preserve"> fraction</w:t>
      </w:r>
      <w:r w:rsidR="00557E6B" w:rsidRPr="000C3393">
        <w:rPr>
          <w:rFonts w:ascii="Times New Roman" w:hAnsi="Times New Roman" w:cs="Times New Roman"/>
          <w:sz w:val="24"/>
          <w:szCs w:val="24"/>
        </w:rPr>
        <w:t xml:space="preserve"> correlating to an increase in </w:t>
      </w:r>
      <w:r w:rsidR="00873DDC" w:rsidRPr="000C3393">
        <w:rPr>
          <w:rFonts w:ascii="Times New Roman" w:hAnsi="Times New Roman" w:cs="Times New Roman"/>
          <w:sz w:val="24"/>
          <w:szCs w:val="24"/>
        </w:rPr>
        <w:t xml:space="preserve">selective </w:t>
      </w:r>
      <w:r w:rsidR="00557E6B" w:rsidRPr="000C3393">
        <w:rPr>
          <w:rFonts w:ascii="Times New Roman" w:hAnsi="Times New Roman" w:cs="Times New Roman"/>
          <w:sz w:val="24"/>
          <w:szCs w:val="24"/>
        </w:rPr>
        <w:t xml:space="preserve">miRNA export. Additionally, the non-selectively exported miRNA should not pull down this candidate. </w:t>
      </w:r>
      <w:r w:rsidR="00B31195">
        <w:rPr>
          <w:rFonts w:ascii="Times New Roman" w:hAnsi="Times New Roman" w:cs="Times New Roman"/>
          <w:sz w:val="24"/>
          <w:szCs w:val="24"/>
        </w:rPr>
        <w:t xml:space="preserve">Co-localisation is expected between </w:t>
      </w:r>
      <w:r w:rsidR="00557E6B" w:rsidRPr="000C3393">
        <w:rPr>
          <w:rFonts w:ascii="Times New Roman" w:hAnsi="Times New Roman" w:cs="Times New Roman"/>
          <w:sz w:val="24"/>
          <w:szCs w:val="24"/>
        </w:rPr>
        <w:t>the</w:t>
      </w:r>
      <w:r w:rsidR="00B31195">
        <w:rPr>
          <w:rFonts w:ascii="Times New Roman" w:hAnsi="Times New Roman" w:cs="Times New Roman"/>
          <w:sz w:val="24"/>
          <w:szCs w:val="24"/>
        </w:rPr>
        <w:t xml:space="preserve"> miRNA escort protein and the target</w:t>
      </w:r>
      <w:r w:rsidR="00557E6B" w:rsidRPr="000C3393">
        <w:rPr>
          <w:rFonts w:ascii="Times New Roman" w:hAnsi="Times New Roman" w:cs="Times New Roman"/>
          <w:sz w:val="24"/>
          <w:szCs w:val="24"/>
        </w:rPr>
        <w:t xml:space="preserve"> miRNA</w:t>
      </w:r>
      <w:r w:rsidR="00873DDC" w:rsidRPr="000C3393">
        <w:rPr>
          <w:rFonts w:ascii="Times New Roman" w:hAnsi="Times New Roman" w:cs="Times New Roman"/>
          <w:sz w:val="24"/>
          <w:szCs w:val="24"/>
        </w:rPr>
        <w:t>, but not the non-selective control</w:t>
      </w:r>
      <w:r w:rsidR="00A3232A">
        <w:rPr>
          <w:rFonts w:ascii="Times New Roman" w:hAnsi="Times New Roman" w:cs="Times New Roman"/>
          <w:sz w:val="24"/>
          <w:szCs w:val="24"/>
        </w:rPr>
        <w:t xml:space="preserve"> </w:t>
      </w:r>
      <w:r w:rsidR="00B31195">
        <w:rPr>
          <w:rFonts w:ascii="Times New Roman" w:hAnsi="Times New Roman" w:cs="Times New Roman"/>
          <w:sz w:val="24"/>
          <w:szCs w:val="24"/>
        </w:rPr>
        <w:t>miRNA</w:t>
      </w:r>
      <w:r w:rsidR="00873DDC" w:rsidRPr="000C3393">
        <w:rPr>
          <w:rFonts w:ascii="Times New Roman" w:hAnsi="Times New Roman" w:cs="Times New Roman"/>
          <w:sz w:val="24"/>
          <w:szCs w:val="24"/>
        </w:rPr>
        <w:t xml:space="preserve">. </w:t>
      </w:r>
      <w:r w:rsidR="00873DDC" w:rsidRPr="000C3393">
        <w:rPr>
          <w:rFonts w:ascii="Times New Roman" w:hAnsi="Times New Roman" w:cs="Times New Roman"/>
          <w:sz w:val="24"/>
          <w:szCs w:val="24"/>
        </w:rPr>
        <w:lastRenderedPageBreak/>
        <w:t xml:space="preserve">Ultimately, this will verify the miRNA </w:t>
      </w:r>
      <w:r w:rsidR="00B35C42">
        <w:rPr>
          <w:rFonts w:ascii="Times New Roman" w:hAnsi="Times New Roman" w:cs="Times New Roman"/>
          <w:sz w:val="24"/>
          <w:szCs w:val="24"/>
        </w:rPr>
        <w:t>escort</w:t>
      </w:r>
      <w:r w:rsidR="00B35C42" w:rsidRPr="000C3393">
        <w:rPr>
          <w:rFonts w:ascii="Times New Roman" w:hAnsi="Times New Roman" w:cs="Times New Roman"/>
          <w:sz w:val="24"/>
          <w:szCs w:val="24"/>
        </w:rPr>
        <w:t xml:space="preserve"> </w:t>
      </w:r>
      <w:r w:rsidR="00873DDC" w:rsidRPr="000C3393">
        <w:rPr>
          <w:rFonts w:ascii="Times New Roman" w:hAnsi="Times New Roman" w:cs="Times New Roman"/>
          <w:sz w:val="24"/>
          <w:szCs w:val="24"/>
        </w:rPr>
        <w:t xml:space="preserve">proteins ability to selectively export specific miRNA species upon lipid raft modification by manipulation of CAV1 and cavin-1.   </w:t>
      </w:r>
    </w:p>
    <w:p w14:paraId="2E0EA658" w14:textId="30E9B4D1" w:rsidR="00461573" w:rsidRPr="00002BB9" w:rsidRDefault="00461573" w:rsidP="00002BB9">
      <w:pPr>
        <w:pStyle w:val="Heading2"/>
        <w:rPr>
          <w:rFonts w:ascii="Times New Roman" w:hAnsi="Times New Roman" w:cs="Times New Roman"/>
          <w:b/>
          <w:sz w:val="24"/>
          <w:szCs w:val="24"/>
        </w:rPr>
      </w:pPr>
      <w:bookmarkStart w:id="70" w:name="_Toc445921981"/>
      <w:r w:rsidRPr="00461573">
        <w:rPr>
          <w:rFonts w:ascii="Times New Roman" w:hAnsi="Times New Roman" w:cs="Times New Roman"/>
          <w:noProof/>
          <w:sz w:val="24"/>
          <w:szCs w:val="24"/>
          <w:lang w:eastAsia="en-AU"/>
        </w:rPr>
        <mc:AlternateContent>
          <mc:Choice Requires="wps">
            <w:drawing>
              <wp:anchor distT="45720" distB="45720" distL="114300" distR="114300" simplePos="0" relativeHeight="251666432" behindDoc="0" locked="0" layoutInCell="1" allowOverlap="1" wp14:anchorId="451D6E9D" wp14:editId="06E1877D">
                <wp:simplePos x="0" y="0"/>
                <wp:positionH relativeFrom="margin">
                  <wp:posOffset>-100330</wp:posOffset>
                </wp:positionH>
                <wp:positionV relativeFrom="paragraph">
                  <wp:posOffset>237794</wp:posOffset>
                </wp:positionV>
                <wp:extent cx="5848350" cy="417576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4175760"/>
                        </a:xfrm>
                        <a:prstGeom prst="rect">
                          <a:avLst/>
                        </a:prstGeom>
                        <a:solidFill>
                          <a:srgbClr val="FFFFFF"/>
                        </a:solidFill>
                        <a:ln w="9525">
                          <a:noFill/>
                          <a:miter lim="800000"/>
                          <a:headEnd/>
                          <a:tailEnd/>
                        </a:ln>
                      </wps:spPr>
                      <wps:txbx>
                        <w:txbxContent>
                          <w:tbl>
                            <w:tblPr>
                              <w:tblStyle w:val="TableGrid"/>
                              <w:tblW w:w="4864" w:type="pct"/>
                              <w:tblInd w:w="-5" w:type="dxa"/>
                              <w:tblLook w:val="04A0" w:firstRow="1" w:lastRow="0" w:firstColumn="1" w:lastColumn="0" w:noHBand="0" w:noVBand="1"/>
                            </w:tblPr>
                            <w:tblGrid>
                              <w:gridCol w:w="3486"/>
                              <w:gridCol w:w="632"/>
                              <w:gridCol w:w="595"/>
                              <w:gridCol w:w="607"/>
                              <w:gridCol w:w="82"/>
                              <w:gridCol w:w="683"/>
                              <w:gridCol w:w="543"/>
                              <w:gridCol w:w="679"/>
                              <w:gridCol w:w="679"/>
                              <w:gridCol w:w="670"/>
                            </w:tblGrid>
                            <w:tr w:rsidR="00870EE1" w:rsidRPr="00451452" w14:paraId="00A2C441" w14:textId="77777777" w:rsidTr="00461573">
                              <w:trPr>
                                <w:trHeight w:val="340"/>
                              </w:trPr>
                              <w:tc>
                                <w:tcPr>
                                  <w:tcW w:w="2014" w:type="pct"/>
                                  <w:shd w:val="clear" w:color="auto" w:fill="262626" w:themeFill="text1" w:themeFillTint="D9"/>
                                  <w:noWrap/>
                                  <w:hideMark/>
                                </w:tcPr>
                                <w:p w14:paraId="047ED3C4" w14:textId="77777777" w:rsidR="00870EE1" w:rsidRPr="00451452" w:rsidRDefault="00870EE1" w:rsidP="00461573">
                                  <w:pPr>
                                    <w:jc w:val="center"/>
                                    <w:rPr>
                                      <w:rFonts w:ascii="Times New Roman" w:eastAsia="Times New Roman" w:hAnsi="Times New Roman" w:cs="Times New Roman"/>
                                      <w:b/>
                                      <w:bCs/>
                                      <w:color w:val="FFFFFF" w:themeColor="background1"/>
                                      <w:u w:val="single"/>
                                      <w:lang w:eastAsia="en-AU"/>
                                    </w:rPr>
                                  </w:pPr>
                                  <w:bookmarkStart w:id="71" w:name="_Toc445796869"/>
                                  <w:bookmarkStart w:id="72" w:name="_Toc445797032"/>
                                  <w:r w:rsidRPr="00451452">
                                    <w:rPr>
                                      <w:rFonts w:ascii="Times New Roman" w:eastAsia="Times New Roman" w:hAnsi="Times New Roman" w:cs="Times New Roman"/>
                                      <w:b/>
                                      <w:bCs/>
                                      <w:color w:val="FFFFFF" w:themeColor="background1"/>
                                      <w:u w:val="single"/>
                                      <w:lang w:eastAsia="en-AU"/>
                                    </w:rPr>
                                    <w:t>Honours Timeline</w:t>
                                  </w:r>
                                </w:p>
                              </w:tc>
                              <w:tc>
                                <w:tcPr>
                                  <w:tcW w:w="364" w:type="pct"/>
                                  <w:shd w:val="clear" w:color="auto" w:fill="262626" w:themeFill="text1" w:themeFillTint="D9"/>
                                  <w:noWrap/>
                                  <w:hideMark/>
                                </w:tcPr>
                                <w:p w14:paraId="108EC140" w14:textId="77777777" w:rsidR="00870EE1" w:rsidRPr="00451452" w:rsidRDefault="00870EE1"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Mar</w:t>
                                  </w:r>
                                </w:p>
                              </w:tc>
                              <w:tc>
                                <w:tcPr>
                                  <w:tcW w:w="343" w:type="pct"/>
                                  <w:shd w:val="clear" w:color="auto" w:fill="262626" w:themeFill="text1" w:themeFillTint="D9"/>
                                  <w:noWrap/>
                                  <w:hideMark/>
                                </w:tcPr>
                                <w:p w14:paraId="4F986CD2" w14:textId="77777777" w:rsidR="00870EE1" w:rsidRPr="00451452" w:rsidRDefault="00870EE1"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Apr</w:t>
                                  </w:r>
                                </w:p>
                              </w:tc>
                              <w:tc>
                                <w:tcPr>
                                  <w:tcW w:w="399" w:type="pct"/>
                                  <w:gridSpan w:val="2"/>
                                  <w:shd w:val="clear" w:color="auto" w:fill="262626" w:themeFill="text1" w:themeFillTint="D9"/>
                                  <w:noWrap/>
                                  <w:hideMark/>
                                </w:tcPr>
                                <w:p w14:paraId="25939373" w14:textId="77777777" w:rsidR="00870EE1" w:rsidRPr="00451452" w:rsidRDefault="00870EE1"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May</w:t>
                                  </w:r>
                                </w:p>
                              </w:tc>
                              <w:tc>
                                <w:tcPr>
                                  <w:tcW w:w="395" w:type="pct"/>
                                  <w:shd w:val="clear" w:color="auto" w:fill="262626" w:themeFill="text1" w:themeFillTint="D9"/>
                                  <w:noWrap/>
                                  <w:hideMark/>
                                </w:tcPr>
                                <w:p w14:paraId="298C707B" w14:textId="77777777" w:rsidR="00870EE1" w:rsidRPr="00451452" w:rsidRDefault="00870EE1"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Jun</w:t>
                                  </w:r>
                                </w:p>
                              </w:tc>
                              <w:tc>
                                <w:tcPr>
                                  <w:tcW w:w="314" w:type="pct"/>
                                  <w:shd w:val="clear" w:color="auto" w:fill="262626" w:themeFill="text1" w:themeFillTint="D9"/>
                                  <w:noWrap/>
                                  <w:hideMark/>
                                </w:tcPr>
                                <w:p w14:paraId="0BC3E006" w14:textId="77777777" w:rsidR="00870EE1" w:rsidRPr="00451452" w:rsidRDefault="00870EE1"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Jul</w:t>
                                  </w:r>
                                </w:p>
                              </w:tc>
                              <w:tc>
                                <w:tcPr>
                                  <w:tcW w:w="392" w:type="pct"/>
                                  <w:shd w:val="clear" w:color="auto" w:fill="262626" w:themeFill="text1" w:themeFillTint="D9"/>
                                  <w:noWrap/>
                                  <w:hideMark/>
                                </w:tcPr>
                                <w:p w14:paraId="747608A3" w14:textId="77777777" w:rsidR="00870EE1" w:rsidRPr="00451452" w:rsidRDefault="00870EE1"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Aug</w:t>
                                  </w:r>
                                </w:p>
                              </w:tc>
                              <w:tc>
                                <w:tcPr>
                                  <w:tcW w:w="392" w:type="pct"/>
                                  <w:shd w:val="clear" w:color="auto" w:fill="262626" w:themeFill="text1" w:themeFillTint="D9"/>
                                  <w:noWrap/>
                                  <w:hideMark/>
                                </w:tcPr>
                                <w:p w14:paraId="6F3659D6" w14:textId="77777777" w:rsidR="00870EE1" w:rsidRPr="00451452" w:rsidRDefault="00870EE1"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Sep</w:t>
                                  </w:r>
                                </w:p>
                              </w:tc>
                              <w:tc>
                                <w:tcPr>
                                  <w:tcW w:w="386" w:type="pct"/>
                                  <w:shd w:val="clear" w:color="auto" w:fill="262626" w:themeFill="text1" w:themeFillTint="D9"/>
                                  <w:noWrap/>
                                  <w:hideMark/>
                                </w:tcPr>
                                <w:p w14:paraId="13215411" w14:textId="77777777" w:rsidR="00870EE1" w:rsidRPr="00451452" w:rsidRDefault="00870EE1"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Oct</w:t>
                                  </w:r>
                                </w:p>
                              </w:tc>
                            </w:tr>
                            <w:tr w:rsidR="00870EE1" w:rsidRPr="00451452" w14:paraId="2EDEC51F" w14:textId="77777777" w:rsidTr="00461573">
                              <w:trPr>
                                <w:trHeight w:val="340"/>
                              </w:trPr>
                              <w:tc>
                                <w:tcPr>
                                  <w:tcW w:w="5000" w:type="pct"/>
                                  <w:gridSpan w:val="10"/>
                                  <w:noWrap/>
                                  <w:hideMark/>
                                </w:tcPr>
                                <w:p w14:paraId="7F4FAE4D" w14:textId="77777777" w:rsidR="00870EE1" w:rsidRPr="00451452" w:rsidRDefault="00870EE1" w:rsidP="00461573">
                                  <w:pPr>
                                    <w:pStyle w:val="NoSpacing"/>
                                    <w:spacing w:line="276" w:lineRule="auto"/>
                                    <w:rPr>
                                      <w:rFonts w:ascii="Times New Roman" w:hAnsi="Times New Roman" w:cs="Times New Roman"/>
                                      <w:b/>
                                    </w:rPr>
                                  </w:pPr>
                                  <w:r w:rsidRPr="00451452">
                                    <w:rPr>
                                      <w:rFonts w:ascii="Times New Roman" w:hAnsi="Times New Roman" w:cs="Times New Roman"/>
                                      <w:b/>
                                    </w:rPr>
                                    <w:t>Aim 1</w:t>
                                  </w:r>
                                </w:p>
                              </w:tc>
                            </w:tr>
                            <w:tr w:rsidR="00870EE1" w:rsidRPr="00451452" w14:paraId="1F9BC39C" w14:textId="77777777" w:rsidTr="00461573">
                              <w:trPr>
                                <w:trHeight w:val="340"/>
                              </w:trPr>
                              <w:tc>
                                <w:tcPr>
                                  <w:tcW w:w="2014" w:type="pct"/>
                                  <w:noWrap/>
                                  <w:hideMark/>
                                </w:tcPr>
                                <w:p w14:paraId="333D1319" w14:textId="77777777" w:rsidR="00870EE1" w:rsidRPr="00451452" w:rsidRDefault="00870EE1" w:rsidP="00461573">
                                  <w:pPr>
                                    <w:pStyle w:val="NoSpacing"/>
                                    <w:spacing w:line="276" w:lineRule="auto"/>
                                    <w:rPr>
                                      <w:rFonts w:ascii="Times New Roman" w:hAnsi="Times New Roman" w:cs="Times New Roman"/>
                                    </w:rPr>
                                  </w:pPr>
                                  <w:r w:rsidRPr="00451452">
                                    <w:rPr>
                                      <w:rFonts w:ascii="Times New Roman" w:hAnsi="Times New Roman" w:cs="Times New Roman"/>
                                    </w:rPr>
                                    <w:t>miRNA-seq Analysis</w:t>
                                  </w:r>
                                </w:p>
                              </w:tc>
                              <w:tc>
                                <w:tcPr>
                                  <w:tcW w:w="364" w:type="pct"/>
                                  <w:shd w:val="clear" w:color="auto" w:fill="000000" w:themeFill="text1"/>
                                  <w:noWrap/>
                                  <w:hideMark/>
                                </w:tcPr>
                                <w:p w14:paraId="491281F2" w14:textId="77777777" w:rsidR="00870EE1" w:rsidRPr="00451452" w:rsidRDefault="00870EE1" w:rsidP="00461573">
                                  <w:pPr>
                                    <w:pStyle w:val="NoSpacing"/>
                                    <w:spacing w:line="276" w:lineRule="auto"/>
                                    <w:rPr>
                                      <w:rFonts w:ascii="Times New Roman" w:hAnsi="Times New Roman" w:cs="Times New Roman"/>
                                      <w:highlight w:val="black"/>
                                    </w:rPr>
                                  </w:pPr>
                                  <w:r w:rsidRPr="00451452">
                                    <w:rPr>
                                      <w:rFonts w:ascii="Times New Roman" w:hAnsi="Times New Roman" w:cs="Times New Roman"/>
                                      <w:highlight w:val="black"/>
                                    </w:rPr>
                                    <w:t> </w:t>
                                  </w:r>
                                </w:p>
                              </w:tc>
                              <w:tc>
                                <w:tcPr>
                                  <w:tcW w:w="343" w:type="pct"/>
                                  <w:shd w:val="clear" w:color="auto" w:fill="FFFFFF" w:themeFill="background1"/>
                                  <w:noWrap/>
                                  <w:hideMark/>
                                </w:tcPr>
                                <w:p w14:paraId="660FEEEA" w14:textId="77777777" w:rsidR="00870EE1" w:rsidRPr="00451452" w:rsidRDefault="00870EE1" w:rsidP="00461573">
                                  <w:pPr>
                                    <w:pStyle w:val="NoSpacing"/>
                                    <w:spacing w:line="276" w:lineRule="auto"/>
                                    <w:rPr>
                                      <w:rFonts w:ascii="Times New Roman" w:hAnsi="Times New Roman" w:cs="Times New Roman"/>
                                      <w:highlight w:val="black"/>
                                    </w:rPr>
                                  </w:pPr>
                                </w:p>
                              </w:tc>
                              <w:tc>
                                <w:tcPr>
                                  <w:tcW w:w="351" w:type="pct"/>
                                  <w:noWrap/>
                                  <w:hideMark/>
                                </w:tcPr>
                                <w:p w14:paraId="0C4D6439"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443" w:type="pct"/>
                                  <w:gridSpan w:val="2"/>
                                  <w:noWrap/>
                                  <w:hideMark/>
                                </w:tcPr>
                                <w:p w14:paraId="100A90B0"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14" w:type="pct"/>
                                  <w:noWrap/>
                                  <w:hideMark/>
                                </w:tcPr>
                                <w:p w14:paraId="005D6956"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1A9EC0F7"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575D8A77" w14:textId="77777777" w:rsidR="00870EE1" w:rsidRPr="00451452" w:rsidRDefault="00870EE1" w:rsidP="00461573">
                                  <w:pPr>
                                    <w:rPr>
                                      <w:rFonts w:ascii="Times New Roman" w:eastAsia="Times New Roman" w:hAnsi="Times New Roman" w:cs="Times New Roman"/>
                                      <w:sz w:val="20"/>
                                      <w:szCs w:val="20"/>
                                      <w:lang w:eastAsia="en-AU"/>
                                    </w:rPr>
                                  </w:pPr>
                                </w:p>
                              </w:tc>
                              <w:tc>
                                <w:tcPr>
                                  <w:tcW w:w="386" w:type="pct"/>
                                  <w:noWrap/>
                                  <w:hideMark/>
                                </w:tcPr>
                                <w:p w14:paraId="3A95CB0F" w14:textId="77777777" w:rsidR="00870EE1" w:rsidRPr="00451452" w:rsidRDefault="00870EE1" w:rsidP="00461573">
                                  <w:pPr>
                                    <w:rPr>
                                      <w:rFonts w:ascii="Times New Roman" w:eastAsia="Times New Roman" w:hAnsi="Times New Roman" w:cs="Times New Roman"/>
                                      <w:sz w:val="20"/>
                                      <w:szCs w:val="20"/>
                                      <w:lang w:eastAsia="en-AU"/>
                                    </w:rPr>
                                  </w:pPr>
                                </w:p>
                              </w:tc>
                            </w:tr>
                            <w:tr w:rsidR="00870EE1" w:rsidRPr="00451452" w14:paraId="5071497E" w14:textId="77777777" w:rsidTr="00461573">
                              <w:trPr>
                                <w:trHeight w:val="340"/>
                              </w:trPr>
                              <w:tc>
                                <w:tcPr>
                                  <w:tcW w:w="2014" w:type="pct"/>
                                  <w:noWrap/>
                                  <w:hideMark/>
                                </w:tcPr>
                                <w:p w14:paraId="35AC0440" w14:textId="77777777" w:rsidR="00870EE1" w:rsidRPr="00451452" w:rsidRDefault="00870EE1" w:rsidP="00461573">
                                  <w:pPr>
                                    <w:pStyle w:val="NoSpacing"/>
                                    <w:spacing w:line="276" w:lineRule="auto"/>
                                    <w:rPr>
                                      <w:rFonts w:ascii="Times New Roman" w:hAnsi="Times New Roman" w:cs="Times New Roman"/>
                                    </w:rPr>
                                  </w:pPr>
                                  <w:r w:rsidRPr="00451452">
                                    <w:rPr>
                                      <w:rFonts w:ascii="Times New Roman" w:hAnsi="Times New Roman" w:cs="Times New Roman"/>
                                    </w:rPr>
                                    <w:t>RT-qPCR</w:t>
                                  </w:r>
                                </w:p>
                              </w:tc>
                              <w:tc>
                                <w:tcPr>
                                  <w:tcW w:w="364" w:type="pct"/>
                                  <w:noWrap/>
                                  <w:hideMark/>
                                </w:tcPr>
                                <w:p w14:paraId="232BD728" w14:textId="77777777" w:rsidR="00870EE1" w:rsidRPr="00451452" w:rsidRDefault="00870EE1" w:rsidP="00461573">
                                  <w:pPr>
                                    <w:pStyle w:val="NoSpacing"/>
                                    <w:spacing w:line="276" w:lineRule="auto"/>
                                    <w:rPr>
                                      <w:rFonts w:ascii="Times New Roman" w:hAnsi="Times New Roman" w:cs="Times New Roman"/>
                                    </w:rPr>
                                  </w:pPr>
                                </w:p>
                              </w:tc>
                              <w:tc>
                                <w:tcPr>
                                  <w:tcW w:w="343" w:type="pct"/>
                                  <w:shd w:val="clear" w:color="auto" w:fill="000000" w:themeFill="text1"/>
                                  <w:noWrap/>
                                  <w:hideMark/>
                                </w:tcPr>
                                <w:p w14:paraId="63E9CD14" w14:textId="77777777" w:rsidR="00870EE1" w:rsidRPr="00451452" w:rsidRDefault="00870EE1" w:rsidP="00461573">
                                  <w:pPr>
                                    <w:pStyle w:val="NoSpacing"/>
                                    <w:spacing w:line="276" w:lineRule="auto"/>
                                    <w:rPr>
                                      <w:rFonts w:ascii="Times New Roman" w:hAnsi="Times New Roman" w:cs="Times New Roman"/>
                                    </w:rPr>
                                  </w:pPr>
                                  <w:r w:rsidRPr="00451452">
                                    <w:rPr>
                                      <w:rFonts w:ascii="Times New Roman" w:hAnsi="Times New Roman" w:cs="Times New Roman"/>
                                    </w:rPr>
                                    <w:t> </w:t>
                                  </w:r>
                                </w:p>
                              </w:tc>
                              <w:tc>
                                <w:tcPr>
                                  <w:tcW w:w="351" w:type="pct"/>
                                  <w:noWrap/>
                                  <w:hideMark/>
                                </w:tcPr>
                                <w:p w14:paraId="1B6D7746" w14:textId="77777777" w:rsidR="00870EE1" w:rsidRPr="00451452" w:rsidRDefault="00870EE1" w:rsidP="00461573">
                                  <w:pPr>
                                    <w:spacing w:line="276" w:lineRule="auto"/>
                                    <w:rPr>
                                      <w:rFonts w:ascii="Times New Roman" w:eastAsia="Times New Roman" w:hAnsi="Times New Roman" w:cs="Times New Roman"/>
                                      <w:color w:val="000000"/>
                                      <w:lang w:eastAsia="en-AU"/>
                                    </w:rPr>
                                  </w:pPr>
                                </w:p>
                              </w:tc>
                              <w:tc>
                                <w:tcPr>
                                  <w:tcW w:w="443" w:type="pct"/>
                                  <w:gridSpan w:val="2"/>
                                  <w:noWrap/>
                                  <w:hideMark/>
                                </w:tcPr>
                                <w:p w14:paraId="51856756"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14" w:type="pct"/>
                                  <w:noWrap/>
                                  <w:hideMark/>
                                </w:tcPr>
                                <w:p w14:paraId="05DA1CD9"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1B9152B4"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311E7AC4" w14:textId="77777777" w:rsidR="00870EE1" w:rsidRPr="00451452" w:rsidRDefault="00870EE1" w:rsidP="00461573">
                                  <w:pPr>
                                    <w:rPr>
                                      <w:rFonts w:ascii="Times New Roman" w:eastAsia="Times New Roman" w:hAnsi="Times New Roman" w:cs="Times New Roman"/>
                                      <w:sz w:val="20"/>
                                      <w:szCs w:val="20"/>
                                      <w:lang w:eastAsia="en-AU"/>
                                    </w:rPr>
                                  </w:pPr>
                                </w:p>
                              </w:tc>
                              <w:tc>
                                <w:tcPr>
                                  <w:tcW w:w="386" w:type="pct"/>
                                  <w:noWrap/>
                                  <w:hideMark/>
                                </w:tcPr>
                                <w:p w14:paraId="79586D98" w14:textId="77777777" w:rsidR="00870EE1" w:rsidRPr="00451452" w:rsidRDefault="00870EE1" w:rsidP="00461573">
                                  <w:pPr>
                                    <w:rPr>
                                      <w:rFonts w:ascii="Times New Roman" w:eastAsia="Times New Roman" w:hAnsi="Times New Roman" w:cs="Times New Roman"/>
                                      <w:sz w:val="20"/>
                                      <w:szCs w:val="20"/>
                                      <w:lang w:eastAsia="en-AU"/>
                                    </w:rPr>
                                  </w:pPr>
                                </w:p>
                              </w:tc>
                            </w:tr>
                            <w:tr w:rsidR="00870EE1" w:rsidRPr="00451452" w14:paraId="6F754AFF" w14:textId="77777777" w:rsidTr="00461573">
                              <w:trPr>
                                <w:trHeight w:val="340"/>
                              </w:trPr>
                              <w:tc>
                                <w:tcPr>
                                  <w:tcW w:w="5000" w:type="pct"/>
                                  <w:gridSpan w:val="10"/>
                                  <w:noWrap/>
                                  <w:hideMark/>
                                </w:tcPr>
                                <w:p w14:paraId="251D488F" w14:textId="77777777" w:rsidR="00870EE1" w:rsidRPr="00451452" w:rsidRDefault="00870EE1" w:rsidP="00461573">
                                  <w:pPr>
                                    <w:pStyle w:val="NoSpacing"/>
                                    <w:spacing w:line="276" w:lineRule="auto"/>
                                    <w:rPr>
                                      <w:rFonts w:ascii="Times New Roman" w:hAnsi="Times New Roman" w:cs="Times New Roman"/>
                                      <w:b/>
                                    </w:rPr>
                                  </w:pPr>
                                  <w:r w:rsidRPr="00451452">
                                    <w:rPr>
                                      <w:rFonts w:ascii="Times New Roman" w:hAnsi="Times New Roman" w:cs="Times New Roman"/>
                                      <w:b/>
                                    </w:rPr>
                                    <w:t>Aim 2</w:t>
                                  </w:r>
                                </w:p>
                              </w:tc>
                            </w:tr>
                            <w:tr w:rsidR="00870EE1" w:rsidRPr="00451452" w14:paraId="559E81E3" w14:textId="77777777" w:rsidTr="00461573">
                              <w:trPr>
                                <w:trHeight w:val="340"/>
                              </w:trPr>
                              <w:tc>
                                <w:tcPr>
                                  <w:tcW w:w="2014" w:type="pct"/>
                                  <w:noWrap/>
                                  <w:hideMark/>
                                </w:tcPr>
                                <w:p w14:paraId="01CB098F" w14:textId="77777777" w:rsidR="00870EE1" w:rsidRPr="00451452" w:rsidRDefault="00870EE1" w:rsidP="00461573">
                                  <w:pPr>
                                    <w:pStyle w:val="NoSpacing"/>
                                    <w:spacing w:line="276" w:lineRule="auto"/>
                                    <w:rPr>
                                      <w:rFonts w:ascii="Times New Roman" w:hAnsi="Times New Roman" w:cs="Times New Roman"/>
                                    </w:rPr>
                                  </w:pPr>
                                  <w:r w:rsidRPr="00451452">
                                    <w:rPr>
                                      <w:rFonts w:ascii="Times New Roman" w:hAnsi="Times New Roman" w:cs="Times New Roman"/>
                                    </w:rPr>
                                    <w:t>Partner Prediction</w:t>
                                  </w:r>
                                </w:p>
                              </w:tc>
                              <w:tc>
                                <w:tcPr>
                                  <w:tcW w:w="364" w:type="pct"/>
                                  <w:noWrap/>
                                  <w:hideMark/>
                                </w:tcPr>
                                <w:p w14:paraId="653A5C3C" w14:textId="77777777" w:rsidR="00870EE1" w:rsidRPr="00451452" w:rsidRDefault="00870EE1" w:rsidP="00461573">
                                  <w:pPr>
                                    <w:pStyle w:val="NoSpacing"/>
                                    <w:spacing w:line="276" w:lineRule="auto"/>
                                    <w:rPr>
                                      <w:rFonts w:ascii="Times New Roman" w:hAnsi="Times New Roman" w:cs="Times New Roman"/>
                                    </w:rPr>
                                  </w:pPr>
                                </w:p>
                              </w:tc>
                              <w:tc>
                                <w:tcPr>
                                  <w:tcW w:w="343" w:type="pct"/>
                                  <w:shd w:val="clear" w:color="auto" w:fill="000000" w:themeFill="text1"/>
                                  <w:noWrap/>
                                  <w:hideMark/>
                                </w:tcPr>
                                <w:p w14:paraId="0AF146DD" w14:textId="77777777" w:rsidR="00870EE1" w:rsidRPr="00451452" w:rsidRDefault="00870EE1" w:rsidP="00461573">
                                  <w:pPr>
                                    <w:pStyle w:val="NoSpacing"/>
                                    <w:spacing w:line="276" w:lineRule="auto"/>
                                    <w:rPr>
                                      <w:rFonts w:ascii="Times New Roman" w:hAnsi="Times New Roman" w:cs="Times New Roman"/>
                                    </w:rPr>
                                  </w:pPr>
                                </w:p>
                              </w:tc>
                              <w:tc>
                                <w:tcPr>
                                  <w:tcW w:w="351" w:type="pct"/>
                                  <w:shd w:val="clear" w:color="auto" w:fill="000000" w:themeFill="text1"/>
                                  <w:noWrap/>
                                  <w:hideMark/>
                                </w:tcPr>
                                <w:p w14:paraId="65384754" w14:textId="77777777" w:rsidR="00870EE1" w:rsidRPr="00451452" w:rsidRDefault="00870EE1" w:rsidP="00461573">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443" w:type="pct"/>
                                  <w:gridSpan w:val="2"/>
                                  <w:noWrap/>
                                  <w:hideMark/>
                                </w:tcPr>
                                <w:p w14:paraId="3B154073" w14:textId="77777777" w:rsidR="00870EE1" w:rsidRPr="00451452" w:rsidRDefault="00870EE1" w:rsidP="00461573">
                                  <w:pPr>
                                    <w:spacing w:line="276" w:lineRule="auto"/>
                                    <w:rPr>
                                      <w:rFonts w:ascii="Times New Roman" w:eastAsia="Times New Roman" w:hAnsi="Times New Roman" w:cs="Times New Roman"/>
                                      <w:color w:val="000000"/>
                                      <w:lang w:eastAsia="en-AU"/>
                                    </w:rPr>
                                  </w:pPr>
                                </w:p>
                              </w:tc>
                              <w:tc>
                                <w:tcPr>
                                  <w:tcW w:w="314" w:type="pct"/>
                                  <w:noWrap/>
                                  <w:hideMark/>
                                </w:tcPr>
                                <w:p w14:paraId="39565AF0"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40EB76E3"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243CCA2B" w14:textId="77777777" w:rsidR="00870EE1" w:rsidRPr="00451452" w:rsidRDefault="00870EE1" w:rsidP="00461573">
                                  <w:pPr>
                                    <w:rPr>
                                      <w:rFonts w:ascii="Times New Roman" w:eastAsia="Times New Roman" w:hAnsi="Times New Roman" w:cs="Times New Roman"/>
                                      <w:sz w:val="20"/>
                                      <w:szCs w:val="20"/>
                                      <w:lang w:eastAsia="en-AU"/>
                                    </w:rPr>
                                  </w:pPr>
                                </w:p>
                              </w:tc>
                              <w:tc>
                                <w:tcPr>
                                  <w:tcW w:w="386" w:type="pct"/>
                                  <w:noWrap/>
                                  <w:hideMark/>
                                </w:tcPr>
                                <w:p w14:paraId="4B249615" w14:textId="77777777" w:rsidR="00870EE1" w:rsidRPr="00451452" w:rsidRDefault="00870EE1" w:rsidP="00461573">
                                  <w:pPr>
                                    <w:rPr>
                                      <w:rFonts w:ascii="Times New Roman" w:eastAsia="Times New Roman" w:hAnsi="Times New Roman" w:cs="Times New Roman"/>
                                      <w:sz w:val="20"/>
                                      <w:szCs w:val="20"/>
                                      <w:lang w:eastAsia="en-AU"/>
                                    </w:rPr>
                                  </w:pPr>
                                </w:p>
                              </w:tc>
                            </w:tr>
                            <w:tr w:rsidR="00870EE1" w:rsidRPr="00451452" w14:paraId="4775EB83" w14:textId="77777777" w:rsidTr="00461573">
                              <w:trPr>
                                <w:trHeight w:val="340"/>
                              </w:trPr>
                              <w:tc>
                                <w:tcPr>
                                  <w:tcW w:w="2014" w:type="pct"/>
                                  <w:noWrap/>
                                </w:tcPr>
                                <w:p w14:paraId="3CE9CEA3" w14:textId="77777777" w:rsidR="00870EE1" w:rsidRPr="00451452" w:rsidRDefault="00870EE1" w:rsidP="00461573">
                                  <w:pPr>
                                    <w:pStyle w:val="NoSpacing"/>
                                    <w:spacing w:line="276" w:lineRule="auto"/>
                                    <w:rPr>
                                      <w:rFonts w:ascii="Times New Roman" w:hAnsi="Times New Roman" w:cs="Times New Roman"/>
                                    </w:rPr>
                                  </w:pPr>
                                  <w:r w:rsidRPr="00451452">
                                    <w:rPr>
                                      <w:rFonts w:ascii="Times New Roman" w:hAnsi="Times New Roman" w:cs="Times New Roman"/>
                                    </w:rPr>
                                    <w:t>Motif Assessment</w:t>
                                  </w:r>
                                </w:p>
                              </w:tc>
                              <w:tc>
                                <w:tcPr>
                                  <w:tcW w:w="364" w:type="pct"/>
                                  <w:noWrap/>
                                </w:tcPr>
                                <w:p w14:paraId="70A90FA4" w14:textId="77777777" w:rsidR="00870EE1" w:rsidRPr="00451452" w:rsidRDefault="00870EE1" w:rsidP="00461573">
                                  <w:pPr>
                                    <w:pStyle w:val="NoSpacing"/>
                                    <w:spacing w:line="276" w:lineRule="auto"/>
                                    <w:rPr>
                                      <w:rFonts w:ascii="Times New Roman" w:hAnsi="Times New Roman" w:cs="Times New Roman"/>
                                      <w:color w:val="FFFFFF" w:themeColor="background1"/>
                                    </w:rPr>
                                  </w:pPr>
                                </w:p>
                              </w:tc>
                              <w:tc>
                                <w:tcPr>
                                  <w:tcW w:w="343" w:type="pct"/>
                                  <w:shd w:val="clear" w:color="auto" w:fill="auto"/>
                                  <w:noWrap/>
                                </w:tcPr>
                                <w:p w14:paraId="20C9EAE9" w14:textId="77777777" w:rsidR="00870EE1" w:rsidRPr="00451452" w:rsidRDefault="00870EE1" w:rsidP="00461573">
                                  <w:pPr>
                                    <w:pStyle w:val="NoSpacing"/>
                                    <w:spacing w:line="276" w:lineRule="auto"/>
                                    <w:rPr>
                                      <w:rFonts w:ascii="Times New Roman" w:hAnsi="Times New Roman" w:cs="Times New Roman"/>
                                      <w:color w:val="FFFFFF" w:themeColor="background1"/>
                                    </w:rPr>
                                  </w:pPr>
                                </w:p>
                              </w:tc>
                              <w:tc>
                                <w:tcPr>
                                  <w:tcW w:w="351" w:type="pct"/>
                                  <w:shd w:val="clear" w:color="auto" w:fill="000000" w:themeFill="text1"/>
                                  <w:noWrap/>
                                </w:tcPr>
                                <w:p w14:paraId="7D45A882" w14:textId="77777777" w:rsidR="00870EE1" w:rsidRPr="00451452" w:rsidRDefault="00870EE1" w:rsidP="00461573">
                                  <w:pPr>
                                    <w:spacing w:line="276" w:lineRule="auto"/>
                                    <w:rPr>
                                      <w:rFonts w:ascii="Times New Roman" w:eastAsia="Times New Roman" w:hAnsi="Times New Roman" w:cs="Times New Roman"/>
                                      <w:color w:val="000000"/>
                                      <w:lang w:eastAsia="en-AU"/>
                                    </w:rPr>
                                  </w:pPr>
                                </w:p>
                              </w:tc>
                              <w:tc>
                                <w:tcPr>
                                  <w:tcW w:w="443" w:type="pct"/>
                                  <w:gridSpan w:val="2"/>
                                  <w:noWrap/>
                                </w:tcPr>
                                <w:p w14:paraId="745E8872" w14:textId="77777777" w:rsidR="00870EE1" w:rsidRPr="00451452" w:rsidRDefault="00870EE1" w:rsidP="00461573">
                                  <w:pPr>
                                    <w:spacing w:line="276" w:lineRule="auto"/>
                                    <w:rPr>
                                      <w:rFonts w:ascii="Times New Roman" w:eastAsia="Times New Roman" w:hAnsi="Times New Roman" w:cs="Times New Roman"/>
                                      <w:color w:val="000000"/>
                                      <w:lang w:eastAsia="en-AU"/>
                                    </w:rPr>
                                  </w:pPr>
                                </w:p>
                              </w:tc>
                              <w:tc>
                                <w:tcPr>
                                  <w:tcW w:w="314" w:type="pct"/>
                                  <w:noWrap/>
                                </w:tcPr>
                                <w:p w14:paraId="69A57C1E"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92" w:type="pct"/>
                                  <w:noWrap/>
                                </w:tcPr>
                                <w:p w14:paraId="0C976ABC"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92" w:type="pct"/>
                                  <w:noWrap/>
                                </w:tcPr>
                                <w:p w14:paraId="27E66DFD" w14:textId="77777777" w:rsidR="00870EE1" w:rsidRPr="00451452" w:rsidRDefault="00870EE1" w:rsidP="00461573">
                                  <w:pPr>
                                    <w:rPr>
                                      <w:rFonts w:ascii="Times New Roman" w:eastAsia="Times New Roman" w:hAnsi="Times New Roman" w:cs="Times New Roman"/>
                                      <w:sz w:val="20"/>
                                      <w:szCs w:val="20"/>
                                      <w:lang w:eastAsia="en-AU"/>
                                    </w:rPr>
                                  </w:pPr>
                                </w:p>
                              </w:tc>
                              <w:tc>
                                <w:tcPr>
                                  <w:tcW w:w="386" w:type="pct"/>
                                  <w:noWrap/>
                                </w:tcPr>
                                <w:p w14:paraId="4E164585" w14:textId="77777777" w:rsidR="00870EE1" w:rsidRPr="00451452" w:rsidRDefault="00870EE1" w:rsidP="00461573">
                                  <w:pPr>
                                    <w:rPr>
                                      <w:rFonts w:ascii="Times New Roman" w:eastAsia="Times New Roman" w:hAnsi="Times New Roman" w:cs="Times New Roman"/>
                                      <w:sz w:val="20"/>
                                      <w:szCs w:val="20"/>
                                      <w:lang w:eastAsia="en-AU"/>
                                    </w:rPr>
                                  </w:pPr>
                                </w:p>
                              </w:tc>
                            </w:tr>
                            <w:tr w:rsidR="00870EE1" w:rsidRPr="00451452" w14:paraId="48E9EC7E" w14:textId="77777777" w:rsidTr="00461573">
                              <w:trPr>
                                <w:trHeight w:val="340"/>
                              </w:trPr>
                              <w:tc>
                                <w:tcPr>
                                  <w:tcW w:w="5000" w:type="pct"/>
                                  <w:gridSpan w:val="10"/>
                                  <w:noWrap/>
                                  <w:hideMark/>
                                </w:tcPr>
                                <w:p w14:paraId="11D8E585" w14:textId="77777777" w:rsidR="00870EE1" w:rsidRPr="00451452" w:rsidRDefault="00870EE1" w:rsidP="00461573">
                                  <w:pPr>
                                    <w:pStyle w:val="NoSpacing"/>
                                    <w:spacing w:line="276" w:lineRule="auto"/>
                                    <w:rPr>
                                      <w:rFonts w:ascii="Times New Roman" w:hAnsi="Times New Roman" w:cs="Times New Roman"/>
                                      <w:b/>
                                    </w:rPr>
                                  </w:pPr>
                                  <w:r w:rsidRPr="00451452">
                                    <w:rPr>
                                      <w:rFonts w:ascii="Times New Roman" w:hAnsi="Times New Roman" w:cs="Times New Roman"/>
                                      <w:b/>
                                    </w:rPr>
                                    <w:t>Aim 3</w:t>
                                  </w:r>
                                </w:p>
                              </w:tc>
                            </w:tr>
                            <w:tr w:rsidR="00870EE1" w:rsidRPr="00451452" w14:paraId="713EFBF7" w14:textId="77777777" w:rsidTr="00461573">
                              <w:trPr>
                                <w:trHeight w:val="340"/>
                              </w:trPr>
                              <w:tc>
                                <w:tcPr>
                                  <w:tcW w:w="2014" w:type="pct"/>
                                </w:tcPr>
                                <w:p w14:paraId="51227B0F" w14:textId="77777777" w:rsidR="00870EE1" w:rsidRPr="00451452" w:rsidRDefault="00870EE1" w:rsidP="00461573">
                                  <w:pPr>
                                    <w:pStyle w:val="NoSpacing"/>
                                    <w:spacing w:line="276" w:lineRule="auto"/>
                                    <w:rPr>
                                      <w:rFonts w:ascii="Times New Roman" w:hAnsi="Times New Roman" w:cs="Times New Roman"/>
                                    </w:rPr>
                                  </w:pPr>
                                  <w:r w:rsidRPr="00451452">
                                    <w:rPr>
                                      <w:rFonts w:ascii="Times New Roman" w:hAnsi="Times New Roman" w:cs="Times New Roman"/>
                                    </w:rPr>
                                    <w:t xml:space="preserve">Pull down Assay </w:t>
                                  </w:r>
                                </w:p>
                              </w:tc>
                              <w:tc>
                                <w:tcPr>
                                  <w:tcW w:w="364" w:type="pct"/>
                                  <w:noWrap/>
                                </w:tcPr>
                                <w:p w14:paraId="32D7CDC2" w14:textId="77777777" w:rsidR="00870EE1" w:rsidRPr="00451452" w:rsidRDefault="00870EE1" w:rsidP="00461573">
                                  <w:pPr>
                                    <w:pStyle w:val="NoSpacing"/>
                                    <w:spacing w:line="276" w:lineRule="auto"/>
                                    <w:rPr>
                                      <w:rFonts w:ascii="Times New Roman" w:hAnsi="Times New Roman" w:cs="Times New Roman"/>
                                    </w:rPr>
                                  </w:pPr>
                                </w:p>
                              </w:tc>
                              <w:tc>
                                <w:tcPr>
                                  <w:tcW w:w="343" w:type="pct"/>
                                  <w:noWrap/>
                                </w:tcPr>
                                <w:p w14:paraId="1BFD671E" w14:textId="77777777" w:rsidR="00870EE1" w:rsidRPr="00451452" w:rsidRDefault="00870EE1" w:rsidP="00461573">
                                  <w:pPr>
                                    <w:pStyle w:val="NoSpacing"/>
                                    <w:spacing w:line="276" w:lineRule="auto"/>
                                    <w:rPr>
                                      <w:rFonts w:ascii="Times New Roman" w:hAnsi="Times New Roman" w:cs="Times New Roman"/>
                                    </w:rPr>
                                  </w:pPr>
                                </w:p>
                              </w:tc>
                              <w:tc>
                                <w:tcPr>
                                  <w:tcW w:w="351" w:type="pct"/>
                                  <w:shd w:val="clear" w:color="auto" w:fill="000000" w:themeFill="text1"/>
                                  <w:noWrap/>
                                </w:tcPr>
                                <w:p w14:paraId="6369A2FE"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443" w:type="pct"/>
                                  <w:gridSpan w:val="2"/>
                                  <w:shd w:val="clear" w:color="auto" w:fill="000000" w:themeFill="text1"/>
                                  <w:noWrap/>
                                </w:tcPr>
                                <w:p w14:paraId="669ED3D8"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14" w:type="pct"/>
                                  <w:shd w:val="clear" w:color="auto" w:fill="000000" w:themeFill="text1"/>
                                  <w:noWrap/>
                                </w:tcPr>
                                <w:p w14:paraId="7632030C" w14:textId="77777777" w:rsidR="00870EE1" w:rsidRPr="00451452" w:rsidRDefault="00870EE1" w:rsidP="00461573">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2" w:type="pct"/>
                                  <w:shd w:val="clear" w:color="auto" w:fill="000000" w:themeFill="text1"/>
                                  <w:noWrap/>
                                </w:tcPr>
                                <w:p w14:paraId="77ABCDAE" w14:textId="77777777" w:rsidR="00870EE1" w:rsidRPr="00451452" w:rsidRDefault="00870EE1" w:rsidP="00461573">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2" w:type="pct"/>
                                  <w:shd w:val="clear" w:color="auto" w:fill="auto"/>
                                  <w:noWrap/>
                                </w:tcPr>
                                <w:p w14:paraId="14FE82D3" w14:textId="77777777" w:rsidR="00870EE1" w:rsidRPr="00451452" w:rsidRDefault="00870EE1" w:rsidP="00461573">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86" w:type="pct"/>
                                  <w:noWrap/>
                                </w:tcPr>
                                <w:p w14:paraId="02EDA0D0" w14:textId="77777777" w:rsidR="00870EE1" w:rsidRPr="00451452" w:rsidRDefault="00870EE1" w:rsidP="00461573">
                                  <w:pPr>
                                    <w:rPr>
                                      <w:rFonts w:ascii="Times New Roman" w:eastAsia="Times New Roman" w:hAnsi="Times New Roman" w:cs="Times New Roman"/>
                                      <w:color w:val="000000"/>
                                      <w:lang w:eastAsia="en-AU"/>
                                    </w:rPr>
                                  </w:pPr>
                                </w:p>
                              </w:tc>
                            </w:tr>
                            <w:tr w:rsidR="00870EE1" w:rsidRPr="00451452" w14:paraId="6EB8B0C3" w14:textId="77777777" w:rsidTr="00461573">
                              <w:trPr>
                                <w:trHeight w:val="340"/>
                              </w:trPr>
                              <w:tc>
                                <w:tcPr>
                                  <w:tcW w:w="2014" w:type="pct"/>
                                </w:tcPr>
                                <w:p w14:paraId="1855199D" w14:textId="77777777" w:rsidR="00870EE1" w:rsidRPr="00451452" w:rsidRDefault="00870EE1" w:rsidP="00461573">
                                  <w:pPr>
                                    <w:pStyle w:val="NoSpacing"/>
                                    <w:spacing w:line="276" w:lineRule="auto"/>
                                    <w:rPr>
                                      <w:rFonts w:ascii="Times New Roman" w:hAnsi="Times New Roman" w:cs="Times New Roman"/>
                                    </w:rPr>
                                  </w:pPr>
                                  <w:r w:rsidRPr="00451452">
                                    <w:rPr>
                                      <w:rFonts w:ascii="Times New Roman" w:hAnsi="Times New Roman" w:cs="Times New Roman"/>
                                    </w:rPr>
                                    <w:t xml:space="preserve">Co-localisation microscopy </w:t>
                                  </w:r>
                                </w:p>
                              </w:tc>
                              <w:tc>
                                <w:tcPr>
                                  <w:tcW w:w="364" w:type="pct"/>
                                  <w:noWrap/>
                                </w:tcPr>
                                <w:p w14:paraId="13C44F37" w14:textId="77777777" w:rsidR="00870EE1" w:rsidRPr="00451452" w:rsidRDefault="00870EE1" w:rsidP="00461573">
                                  <w:pPr>
                                    <w:pStyle w:val="NoSpacing"/>
                                    <w:spacing w:line="276" w:lineRule="auto"/>
                                    <w:rPr>
                                      <w:rFonts w:ascii="Times New Roman" w:hAnsi="Times New Roman" w:cs="Times New Roman"/>
                                    </w:rPr>
                                  </w:pPr>
                                </w:p>
                              </w:tc>
                              <w:tc>
                                <w:tcPr>
                                  <w:tcW w:w="343" w:type="pct"/>
                                  <w:noWrap/>
                                </w:tcPr>
                                <w:p w14:paraId="6D1FA6C7" w14:textId="77777777" w:rsidR="00870EE1" w:rsidRPr="00451452" w:rsidRDefault="00870EE1" w:rsidP="00461573">
                                  <w:pPr>
                                    <w:pStyle w:val="NoSpacing"/>
                                    <w:spacing w:line="276" w:lineRule="auto"/>
                                    <w:rPr>
                                      <w:rFonts w:ascii="Times New Roman" w:hAnsi="Times New Roman" w:cs="Times New Roman"/>
                                    </w:rPr>
                                  </w:pPr>
                                </w:p>
                              </w:tc>
                              <w:tc>
                                <w:tcPr>
                                  <w:tcW w:w="351" w:type="pct"/>
                                  <w:shd w:val="clear" w:color="auto" w:fill="auto"/>
                                  <w:noWrap/>
                                </w:tcPr>
                                <w:p w14:paraId="724E0A2A"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443" w:type="pct"/>
                                  <w:gridSpan w:val="2"/>
                                  <w:shd w:val="clear" w:color="auto" w:fill="000000" w:themeFill="text1"/>
                                  <w:noWrap/>
                                </w:tcPr>
                                <w:p w14:paraId="36E8E06C"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14" w:type="pct"/>
                                  <w:shd w:val="clear" w:color="auto" w:fill="000000" w:themeFill="text1"/>
                                  <w:noWrap/>
                                </w:tcPr>
                                <w:p w14:paraId="1EF6701E" w14:textId="77777777" w:rsidR="00870EE1" w:rsidRPr="00451452" w:rsidRDefault="00870EE1" w:rsidP="00461573">
                                  <w:pPr>
                                    <w:spacing w:line="276" w:lineRule="auto"/>
                                    <w:rPr>
                                      <w:rFonts w:ascii="Times New Roman" w:eastAsia="Times New Roman" w:hAnsi="Times New Roman" w:cs="Times New Roman"/>
                                      <w:color w:val="000000"/>
                                      <w:lang w:eastAsia="en-AU"/>
                                    </w:rPr>
                                  </w:pPr>
                                </w:p>
                              </w:tc>
                              <w:tc>
                                <w:tcPr>
                                  <w:tcW w:w="392" w:type="pct"/>
                                  <w:shd w:val="clear" w:color="auto" w:fill="000000" w:themeFill="text1"/>
                                  <w:noWrap/>
                                </w:tcPr>
                                <w:p w14:paraId="6F38036A" w14:textId="77777777" w:rsidR="00870EE1" w:rsidRPr="00451452" w:rsidRDefault="00870EE1" w:rsidP="00461573">
                                  <w:pPr>
                                    <w:spacing w:line="276" w:lineRule="auto"/>
                                    <w:rPr>
                                      <w:rFonts w:ascii="Times New Roman" w:eastAsia="Times New Roman" w:hAnsi="Times New Roman" w:cs="Times New Roman"/>
                                      <w:color w:val="000000"/>
                                      <w:lang w:eastAsia="en-AU"/>
                                    </w:rPr>
                                  </w:pPr>
                                </w:p>
                              </w:tc>
                              <w:tc>
                                <w:tcPr>
                                  <w:tcW w:w="392" w:type="pct"/>
                                  <w:shd w:val="clear" w:color="auto" w:fill="auto"/>
                                  <w:noWrap/>
                                </w:tcPr>
                                <w:p w14:paraId="52E7F583" w14:textId="77777777" w:rsidR="00870EE1" w:rsidRPr="00451452" w:rsidRDefault="00870EE1" w:rsidP="00461573">
                                  <w:pPr>
                                    <w:rPr>
                                      <w:rFonts w:ascii="Times New Roman" w:eastAsia="Times New Roman" w:hAnsi="Times New Roman" w:cs="Times New Roman"/>
                                      <w:color w:val="000000"/>
                                      <w:lang w:eastAsia="en-AU"/>
                                    </w:rPr>
                                  </w:pPr>
                                </w:p>
                              </w:tc>
                              <w:tc>
                                <w:tcPr>
                                  <w:tcW w:w="386" w:type="pct"/>
                                  <w:noWrap/>
                                </w:tcPr>
                                <w:p w14:paraId="27C2941C" w14:textId="77777777" w:rsidR="00870EE1" w:rsidRPr="00451452" w:rsidRDefault="00870EE1" w:rsidP="00461573">
                                  <w:pPr>
                                    <w:rPr>
                                      <w:rFonts w:ascii="Times New Roman" w:eastAsia="Times New Roman" w:hAnsi="Times New Roman" w:cs="Times New Roman"/>
                                      <w:color w:val="000000"/>
                                      <w:lang w:eastAsia="en-AU"/>
                                    </w:rPr>
                                  </w:pPr>
                                </w:p>
                              </w:tc>
                            </w:tr>
                            <w:tr w:rsidR="00870EE1" w:rsidRPr="00451452" w14:paraId="18673F41" w14:textId="77777777" w:rsidTr="00461573">
                              <w:trPr>
                                <w:trHeight w:val="340"/>
                              </w:trPr>
                              <w:tc>
                                <w:tcPr>
                                  <w:tcW w:w="2014" w:type="pct"/>
                                  <w:hideMark/>
                                </w:tcPr>
                                <w:p w14:paraId="3E622AB1" w14:textId="77777777" w:rsidR="00870EE1" w:rsidRPr="00451452" w:rsidRDefault="00870EE1" w:rsidP="00461573">
                                  <w:pPr>
                                    <w:pStyle w:val="NoSpacing"/>
                                    <w:spacing w:line="276" w:lineRule="auto"/>
                                    <w:rPr>
                                      <w:rFonts w:ascii="Times New Roman" w:hAnsi="Times New Roman" w:cs="Times New Roman"/>
                                      <w:b/>
                                    </w:rPr>
                                  </w:pPr>
                                  <w:r w:rsidRPr="00451452">
                                    <w:rPr>
                                      <w:rFonts w:ascii="Times New Roman" w:hAnsi="Times New Roman" w:cs="Times New Roman"/>
                                      <w:b/>
                                    </w:rPr>
                                    <w:t xml:space="preserve">Thesis Writing </w:t>
                                  </w:r>
                                </w:p>
                              </w:tc>
                              <w:tc>
                                <w:tcPr>
                                  <w:tcW w:w="364" w:type="pct"/>
                                  <w:noWrap/>
                                  <w:hideMark/>
                                </w:tcPr>
                                <w:p w14:paraId="570C99E6" w14:textId="77777777" w:rsidR="00870EE1" w:rsidRPr="00451452" w:rsidRDefault="00870EE1" w:rsidP="00461573">
                                  <w:pPr>
                                    <w:pStyle w:val="NoSpacing"/>
                                    <w:spacing w:line="276" w:lineRule="auto"/>
                                    <w:rPr>
                                      <w:rFonts w:ascii="Times New Roman" w:hAnsi="Times New Roman" w:cs="Times New Roman"/>
                                    </w:rPr>
                                  </w:pPr>
                                </w:p>
                              </w:tc>
                              <w:tc>
                                <w:tcPr>
                                  <w:tcW w:w="343" w:type="pct"/>
                                  <w:noWrap/>
                                  <w:hideMark/>
                                </w:tcPr>
                                <w:p w14:paraId="1978DEFA" w14:textId="77777777" w:rsidR="00870EE1" w:rsidRPr="00451452" w:rsidRDefault="00870EE1" w:rsidP="00461573">
                                  <w:pPr>
                                    <w:pStyle w:val="NoSpacing"/>
                                    <w:spacing w:line="276" w:lineRule="auto"/>
                                    <w:rPr>
                                      <w:rFonts w:ascii="Times New Roman" w:hAnsi="Times New Roman" w:cs="Times New Roman"/>
                                    </w:rPr>
                                  </w:pPr>
                                </w:p>
                              </w:tc>
                              <w:tc>
                                <w:tcPr>
                                  <w:tcW w:w="351" w:type="pct"/>
                                  <w:noWrap/>
                                  <w:hideMark/>
                                </w:tcPr>
                                <w:p w14:paraId="4D0EEF2B"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443" w:type="pct"/>
                                  <w:gridSpan w:val="2"/>
                                  <w:noWrap/>
                                  <w:hideMark/>
                                </w:tcPr>
                                <w:p w14:paraId="50FA1000"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14" w:type="pct"/>
                                  <w:noWrap/>
                                  <w:hideMark/>
                                </w:tcPr>
                                <w:p w14:paraId="24449F80"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77A7C09F"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92" w:type="pct"/>
                                  <w:shd w:val="clear" w:color="auto" w:fill="000000" w:themeFill="text1"/>
                                  <w:noWrap/>
                                  <w:hideMark/>
                                </w:tcPr>
                                <w:p w14:paraId="79958CC5" w14:textId="77777777" w:rsidR="00870EE1" w:rsidRPr="00451452" w:rsidRDefault="00870EE1" w:rsidP="00461573">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86" w:type="pct"/>
                                  <w:shd w:val="clear" w:color="auto" w:fill="000000" w:themeFill="text1"/>
                                  <w:noWrap/>
                                  <w:hideMark/>
                                </w:tcPr>
                                <w:p w14:paraId="794648E4" w14:textId="77777777" w:rsidR="00870EE1" w:rsidRPr="00451452" w:rsidRDefault="00870EE1" w:rsidP="00461573">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r>
                          </w:tbl>
                          <w:p w14:paraId="773154B0" w14:textId="59660166" w:rsidR="00870EE1" w:rsidRPr="00002BB9" w:rsidRDefault="00870EE1" w:rsidP="00002BB9">
                            <w:pPr>
                              <w:spacing w:line="480" w:lineRule="auto"/>
                              <w:rPr>
                                <w:rFonts w:ascii="Times New Roman" w:hAnsi="Times New Roman" w:cs="Times New Roman"/>
                                <w:sz w:val="24"/>
                              </w:rPr>
                            </w:pPr>
                            <w:r w:rsidRPr="00451452">
                              <w:rPr>
                                <w:rFonts w:ascii="Times New Roman" w:hAnsi="Times New Roman" w:cs="Times New Roman"/>
                                <w:b/>
                                <w:sz w:val="24"/>
                              </w:rPr>
                              <w:t>Table 1: Honours timeline detailing the estimated time for the completion for each aim.</w:t>
                            </w:r>
                            <w:r w:rsidRPr="00451452">
                              <w:rPr>
                                <w:rFonts w:ascii="Times New Roman" w:hAnsi="Times New Roman" w:cs="Times New Roman"/>
                                <w:sz w:val="24"/>
                              </w:rPr>
                              <w:t xml:space="preserve"> As aim 3 is entirely laboratory based, </w:t>
                            </w:r>
                            <w:r>
                              <w:rPr>
                                <w:rFonts w:ascii="Times New Roman" w:hAnsi="Times New Roman" w:cs="Times New Roman"/>
                                <w:sz w:val="24"/>
                              </w:rPr>
                              <w:t xml:space="preserve">and requires development of novel methods, </w:t>
                            </w:r>
                            <w:r w:rsidRPr="00451452">
                              <w:rPr>
                                <w:rFonts w:ascii="Times New Roman" w:hAnsi="Times New Roman" w:cs="Times New Roman"/>
                                <w:sz w:val="24"/>
                              </w:rPr>
                              <w:t>ample time had been allocated for its optimisation and completion. While ample time has been allocated for specifically for thesis writing, it will be an ongoi</w:t>
                            </w:r>
                            <w:r>
                              <w:rPr>
                                <w:rFonts w:ascii="Times New Roman" w:hAnsi="Times New Roman" w:cs="Times New Roman"/>
                                <w:sz w:val="24"/>
                              </w:rPr>
                              <w:t xml:space="preserve">ng task throughout the year.   </w:t>
                            </w:r>
                            <w:bookmarkEnd w:id="71"/>
                            <w:bookmarkEnd w:id="72"/>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1D6E9D" id="_x0000_s1030" type="#_x0000_t202" style="position:absolute;margin-left:-7.9pt;margin-top:18.7pt;width:460.5pt;height:328.8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" stroked="f">
                <v:textbox>
                  <w:txbxContent>
                    <w:tbl>
                      <w:tblPr>
                        <w:tblStyle w:val="TableGrid"/>
                        <w:tblW w:w="4864" w:type="pct"/>
                        <w:tblInd w:w="-5" w:type="dxa"/>
                        <w:tblLook w:val="04A0" w:firstRow="1" w:lastRow="0" w:firstColumn="1" w:lastColumn="0" w:noHBand="0" w:noVBand="1"/>
                      </w:tblPr>
                      <w:tblGrid>
                        <w:gridCol w:w="3486"/>
                        <w:gridCol w:w="632"/>
                        <w:gridCol w:w="595"/>
                        <w:gridCol w:w="607"/>
                        <w:gridCol w:w="82"/>
                        <w:gridCol w:w="683"/>
                        <w:gridCol w:w="543"/>
                        <w:gridCol w:w="679"/>
                        <w:gridCol w:w="679"/>
                        <w:gridCol w:w="670"/>
                      </w:tblGrid>
                      <w:tr w:rsidR="00870EE1" w:rsidRPr="00451452" w14:paraId="00A2C441" w14:textId="77777777" w:rsidTr="00461573">
                        <w:trPr>
                          <w:trHeight w:val="340"/>
                        </w:trPr>
                        <w:tc>
                          <w:tcPr>
                            <w:tcW w:w="2014" w:type="pct"/>
                            <w:shd w:val="clear" w:color="auto" w:fill="262626" w:themeFill="text1" w:themeFillTint="D9"/>
                            <w:noWrap/>
                            <w:hideMark/>
                          </w:tcPr>
                          <w:p w14:paraId="047ED3C4" w14:textId="77777777" w:rsidR="00870EE1" w:rsidRPr="00451452" w:rsidRDefault="00870EE1" w:rsidP="00461573">
                            <w:pPr>
                              <w:jc w:val="center"/>
                              <w:rPr>
                                <w:rFonts w:ascii="Times New Roman" w:eastAsia="Times New Roman" w:hAnsi="Times New Roman" w:cs="Times New Roman"/>
                                <w:b/>
                                <w:bCs/>
                                <w:color w:val="FFFFFF" w:themeColor="background1"/>
                                <w:u w:val="single"/>
                                <w:lang w:eastAsia="en-AU"/>
                              </w:rPr>
                            </w:pPr>
                            <w:bookmarkStart w:id="73" w:name="_Toc445796869"/>
                            <w:bookmarkStart w:id="74" w:name="_Toc445797032"/>
                            <w:r w:rsidRPr="00451452">
                              <w:rPr>
                                <w:rFonts w:ascii="Times New Roman" w:eastAsia="Times New Roman" w:hAnsi="Times New Roman" w:cs="Times New Roman"/>
                                <w:b/>
                                <w:bCs/>
                                <w:color w:val="FFFFFF" w:themeColor="background1"/>
                                <w:u w:val="single"/>
                                <w:lang w:eastAsia="en-AU"/>
                              </w:rPr>
                              <w:t>Honours Timeline</w:t>
                            </w:r>
                          </w:p>
                        </w:tc>
                        <w:tc>
                          <w:tcPr>
                            <w:tcW w:w="364" w:type="pct"/>
                            <w:shd w:val="clear" w:color="auto" w:fill="262626" w:themeFill="text1" w:themeFillTint="D9"/>
                            <w:noWrap/>
                            <w:hideMark/>
                          </w:tcPr>
                          <w:p w14:paraId="108EC140" w14:textId="77777777" w:rsidR="00870EE1" w:rsidRPr="00451452" w:rsidRDefault="00870EE1"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Mar</w:t>
                            </w:r>
                          </w:p>
                        </w:tc>
                        <w:tc>
                          <w:tcPr>
                            <w:tcW w:w="343" w:type="pct"/>
                            <w:shd w:val="clear" w:color="auto" w:fill="262626" w:themeFill="text1" w:themeFillTint="D9"/>
                            <w:noWrap/>
                            <w:hideMark/>
                          </w:tcPr>
                          <w:p w14:paraId="4F986CD2" w14:textId="77777777" w:rsidR="00870EE1" w:rsidRPr="00451452" w:rsidRDefault="00870EE1"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Apr</w:t>
                            </w:r>
                          </w:p>
                        </w:tc>
                        <w:tc>
                          <w:tcPr>
                            <w:tcW w:w="399" w:type="pct"/>
                            <w:gridSpan w:val="2"/>
                            <w:shd w:val="clear" w:color="auto" w:fill="262626" w:themeFill="text1" w:themeFillTint="D9"/>
                            <w:noWrap/>
                            <w:hideMark/>
                          </w:tcPr>
                          <w:p w14:paraId="25939373" w14:textId="77777777" w:rsidR="00870EE1" w:rsidRPr="00451452" w:rsidRDefault="00870EE1"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May</w:t>
                            </w:r>
                          </w:p>
                        </w:tc>
                        <w:tc>
                          <w:tcPr>
                            <w:tcW w:w="395" w:type="pct"/>
                            <w:shd w:val="clear" w:color="auto" w:fill="262626" w:themeFill="text1" w:themeFillTint="D9"/>
                            <w:noWrap/>
                            <w:hideMark/>
                          </w:tcPr>
                          <w:p w14:paraId="298C707B" w14:textId="77777777" w:rsidR="00870EE1" w:rsidRPr="00451452" w:rsidRDefault="00870EE1"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Jun</w:t>
                            </w:r>
                          </w:p>
                        </w:tc>
                        <w:tc>
                          <w:tcPr>
                            <w:tcW w:w="314" w:type="pct"/>
                            <w:shd w:val="clear" w:color="auto" w:fill="262626" w:themeFill="text1" w:themeFillTint="D9"/>
                            <w:noWrap/>
                            <w:hideMark/>
                          </w:tcPr>
                          <w:p w14:paraId="0BC3E006" w14:textId="77777777" w:rsidR="00870EE1" w:rsidRPr="00451452" w:rsidRDefault="00870EE1"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Jul</w:t>
                            </w:r>
                          </w:p>
                        </w:tc>
                        <w:tc>
                          <w:tcPr>
                            <w:tcW w:w="392" w:type="pct"/>
                            <w:shd w:val="clear" w:color="auto" w:fill="262626" w:themeFill="text1" w:themeFillTint="D9"/>
                            <w:noWrap/>
                            <w:hideMark/>
                          </w:tcPr>
                          <w:p w14:paraId="747608A3" w14:textId="77777777" w:rsidR="00870EE1" w:rsidRPr="00451452" w:rsidRDefault="00870EE1"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Aug</w:t>
                            </w:r>
                          </w:p>
                        </w:tc>
                        <w:tc>
                          <w:tcPr>
                            <w:tcW w:w="392" w:type="pct"/>
                            <w:shd w:val="clear" w:color="auto" w:fill="262626" w:themeFill="text1" w:themeFillTint="D9"/>
                            <w:noWrap/>
                            <w:hideMark/>
                          </w:tcPr>
                          <w:p w14:paraId="6F3659D6" w14:textId="77777777" w:rsidR="00870EE1" w:rsidRPr="00451452" w:rsidRDefault="00870EE1"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Sep</w:t>
                            </w:r>
                          </w:p>
                        </w:tc>
                        <w:tc>
                          <w:tcPr>
                            <w:tcW w:w="386" w:type="pct"/>
                            <w:shd w:val="clear" w:color="auto" w:fill="262626" w:themeFill="text1" w:themeFillTint="D9"/>
                            <w:noWrap/>
                            <w:hideMark/>
                          </w:tcPr>
                          <w:p w14:paraId="13215411" w14:textId="77777777" w:rsidR="00870EE1" w:rsidRPr="00451452" w:rsidRDefault="00870EE1"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Oct</w:t>
                            </w:r>
                          </w:p>
                        </w:tc>
                      </w:tr>
                      <w:tr w:rsidR="00870EE1" w:rsidRPr="00451452" w14:paraId="2EDEC51F" w14:textId="77777777" w:rsidTr="00461573">
                        <w:trPr>
                          <w:trHeight w:val="340"/>
                        </w:trPr>
                        <w:tc>
                          <w:tcPr>
                            <w:tcW w:w="5000" w:type="pct"/>
                            <w:gridSpan w:val="10"/>
                            <w:noWrap/>
                            <w:hideMark/>
                          </w:tcPr>
                          <w:p w14:paraId="7F4FAE4D" w14:textId="77777777" w:rsidR="00870EE1" w:rsidRPr="00451452" w:rsidRDefault="00870EE1" w:rsidP="00461573">
                            <w:pPr>
                              <w:pStyle w:val="NoSpacing"/>
                              <w:spacing w:line="276" w:lineRule="auto"/>
                              <w:rPr>
                                <w:rFonts w:ascii="Times New Roman" w:hAnsi="Times New Roman" w:cs="Times New Roman"/>
                                <w:b/>
                              </w:rPr>
                            </w:pPr>
                            <w:r w:rsidRPr="00451452">
                              <w:rPr>
                                <w:rFonts w:ascii="Times New Roman" w:hAnsi="Times New Roman" w:cs="Times New Roman"/>
                                <w:b/>
                              </w:rPr>
                              <w:t>Aim 1</w:t>
                            </w:r>
                          </w:p>
                        </w:tc>
                      </w:tr>
                      <w:tr w:rsidR="00870EE1" w:rsidRPr="00451452" w14:paraId="1F9BC39C" w14:textId="77777777" w:rsidTr="00461573">
                        <w:trPr>
                          <w:trHeight w:val="340"/>
                        </w:trPr>
                        <w:tc>
                          <w:tcPr>
                            <w:tcW w:w="2014" w:type="pct"/>
                            <w:noWrap/>
                            <w:hideMark/>
                          </w:tcPr>
                          <w:p w14:paraId="333D1319" w14:textId="77777777" w:rsidR="00870EE1" w:rsidRPr="00451452" w:rsidRDefault="00870EE1" w:rsidP="00461573">
                            <w:pPr>
                              <w:pStyle w:val="NoSpacing"/>
                              <w:spacing w:line="276" w:lineRule="auto"/>
                              <w:rPr>
                                <w:rFonts w:ascii="Times New Roman" w:hAnsi="Times New Roman" w:cs="Times New Roman"/>
                              </w:rPr>
                            </w:pPr>
                            <w:r w:rsidRPr="00451452">
                              <w:rPr>
                                <w:rFonts w:ascii="Times New Roman" w:hAnsi="Times New Roman" w:cs="Times New Roman"/>
                              </w:rPr>
                              <w:t>miRNA-seq Analysis</w:t>
                            </w:r>
                          </w:p>
                        </w:tc>
                        <w:tc>
                          <w:tcPr>
                            <w:tcW w:w="364" w:type="pct"/>
                            <w:shd w:val="clear" w:color="auto" w:fill="000000" w:themeFill="text1"/>
                            <w:noWrap/>
                            <w:hideMark/>
                          </w:tcPr>
                          <w:p w14:paraId="491281F2" w14:textId="77777777" w:rsidR="00870EE1" w:rsidRPr="00451452" w:rsidRDefault="00870EE1" w:rsidP="00461573">
                            <w:pPr>
                              <w:pStyle w:val="NoSpacing"/>
                              <w:spacing w:line="276" w:lineRule="auto"/>
                              <w:rPr>
                                <w:rFonts w:ascii="Times New Roman" w:hAnsi="Times New Roman" w:cs="Times New Roman"/>
                                <w:highlight w:val="black"/>
                              </w:rPr>
                            </w:pPr>
                            <w:r w:rsidRPr="00451452">
                              <w:rPr>
                                <w:rFonts w:ascii="Times New Roman" w:hAnsi="Times New Roman" w:cs="Times New Roman"/>
                                <w:highlight w:val="black"/>
                              </w:rPr>
                              <w:t> </w:t>
                            </w:r>
                          </w:p>
                        </w:tc>
                        <w:tc>
                          <w:tcPr>
                            <w:tcW w:w="343" w:type="pct"/>
                            <w:shd w:val="clear" w:color="auto" w:fill="FFFFFF" w:themeFill="background1"/>
                            <w:noWrap/>
                            <w:hideMark/>
                          </w:tcPr>
                          <w:p w14:paraId="660FEEEA" w14:textId="77777777" w:rsidR="00870EE1" w:rsidRPr="00451452" w:rsidRDefault="00870EE1" w:rsidP="00461573">
                            <w:pPr>
                              <w:pStyle w:val="NoSpacing"/>
                              <w:spacing w:line="276" w:lineRule="auto"/>
                              <w:rPr>
                                <w:rFonts w:ascii="Times New Roman" w:hAnsi="Times New Roman" w:cs="Times New Roman"/>
                                <w:highlight w:val="black"/>
                              </w:rPr>
                            </w:pPr>
                          </w:p>
                        </w:tc>
                        <w:tc>
                          <w:tcPr>
                            <w:tcW w:w="351" w:type="pct"/>
                            <w:noWrap/>
                            <w:hideMark/>
                          </w:tcPr>
                          <w:p w14:paraId="0C4D6439"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443" w:type="pct"/>
                            <w:gridSpan w:val="2"/>
                            <w:noWrap/>
                            <w:hideMark/>
                          </w:tcPr>
                          <w:p w14:paraId="100A90B0"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14" w:type="pct"/>
                            <w:noWrap/>
                            <w:hideMark/>
                          </w:tcPr>
                          <w:p w14:paraId="005D6956"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1A9EC0F7"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575D8A77" w14:textId="77777777" w:rsidR="00870EE1" w:rsidRPr="00451452" w:rsidRDefault="00870EE1" w:rsidP="00461573">
                            <w:pPr>
                              <w:rPr>
                                <w:rFonts w:ascii="Times New Roman" w:eastAsia="Times New Roman" w:hAnsi="Times New Roman" w:cs="Times New Roman"/>
                                <w:sz w:val="20"/>
                                <w:szCs w:val="20"/>
                                <w:lang w:eastAsia="en-AU"/>
                              </w:rPr>
                            </w:pPr>
                          </w:p>
                        </w:tc>
                        <w:tc>
                          <w:tcPr>
                            <w:tcW w:w="386" w:type="pct"/>
                            <w:noWrap/>
                            <w:hideMark/>
                          </w:tcPr>
                          <w:p w14:paraId="3A95CB0F" w14:textId="77777777" w:rsidR="00870EE1" w:rsidRPr="00451452" w:rsidRDefault="00870EE1" w:rsidP="00461573">
                            <w:pPr>
                              <w:rPr>
                                <w:rFonts w:ascii="Times New Roman" w:eastAsia="Times New Roman" w:hAnsi="Times New Roman" w:cs="Times New Roman"/>
                                <w:sz w:val="20"/>
                                <w:szCs w:val="20"/>
                                <w:lang w:eastAsia="en-AU"/>
                              </w:rPr>
                            </w:pPr>
                          </w:p>
                        </w:tc>
                      </w:tr>
                      <w:tr w:rsidR="00870EE1" w:rsidRPr="00451452" w14:paraId="5071497E" w14:textId="77777777" w:rsidTr="00461573">
                        <w:trPr>
                          <w:trHeight w:val="340"/>
                        </w:trPr>
                        <w:tc>
                          <w:tcPr>
                            <w:tcW w:w="2014" w:type="pct"/>
                            <w:noWrap/>
                            <w:hideMark/>
                          </w:tcPr>
                          <w:p w14:paraId="35AC0440" w14:textId="77777777" w:rsidR="00870EE1" w:rsidRPr="00451452" w:rsidRDefault="00870EE1" w:rsidP="00461573">
                            <w:pPr>
                              <w:pStyle w:val="NoSpacing"/>
                              <w:spacing w:line="276" w:lineRule="auto"/>
                              <w:rPr>
                                <w:rFonts w:ascii="Times New Roman" w:hAnsi="Times New Roman" w:cs="Times New Roman"/>
                              </w:rPr>
                            </w:pPr>
                            <w:r w:rsidRPr="00451452">
                              <w:rPr>
                                <w:rFonts w:ascii="Times New Roman" w:hAnsi="Times New Roman" w:cs="Times New Roman"/>
                              </w:rPr>
                              <w:t>RT-qPCR</w:t>
                            </w:r>
                          </w:p>
                        </w:tc>
                        <w:tc>
                          <w:tcPr>
                            <w:tcW w:w="364" w:type="pct"/>
                            <w:noWrap/>
                            <w:hideMark/>
                          </w:tcPr>
                          <w:p w14:paraId="232BD728" w14:textId="77777777" w:rsidR="00870EE1" w:rsidRPr="00451452" w:rsidRDefault="00870EE1" w:rsidP="00461573">
                            <w:pPr>
                              <w:pStyle w:val="NoSpacing"/>
                              <w:spacing w:line="276" w:lineRule="auto"/>
                              <w:rPr>
                                <w:rFonts w:ascii="Times New Roman" w:hAnsi="Times New Roman" w:cs="Times New Roman"/>
                              </w:rPr>
                            </w:pPr>
                          </w:p>
                        </w:tc>
                        <w:tc>
                          <w:tcPr>
                            <w:tcW w:w="343" w:type="pct"/>
                            <w:shd w:val="clear" w:color="auto" w:fill="000000" w:themeFill="text1"/>
                            <w:noWrap/>
                            <w:hideMark/>
                          </w:tcPr>
                          <w:p w14:paraId="63E9CD14" w14:textId="77777777" w:rsidR="00870EE1" w:rsidRPr="00451452" w:rsidRDefault="00870EE1" w:rsidP="00461573">
                            <w:pPr>
                              <w:pStyle w:val="NoSpacing"/>
                              <w:spacing w:line="276" w:lineRule="auto"/>
                              <w:rPr>
                                <w:rFonts w:ascii="Times New Roman" w:hAnsi="Times New Roman" w:cs="Times New Roman"/>
                              </w:rPr>
                            </w:pPr>
                            <w:r w:rsidRPr="00451452">
                              <w:rPr>
                                <w:rFonts w:ascii="Times New Roman" w:hAnsi="Times New Roman" w:cs="Times New Roman"/>
                              </w:rPr>
                              <w:t> </w:t>
                            </w:r>
                          </w:p>
                        </w:tc>
                        <w:tc>
                          <w:tcPr>
                            <w:tcW w:w="351" w:type="pct"/>
                            <w:noWrap/>
                            <w:hideMark/>
                          </w:tcPr>
                          <w:p w14:paraId="1B6D7746" w14:textId="77777777" w:rsidR="00870EE1" w:rsidRPr="00451452" w:rsidRDefault="00870EE1" w:rsidP="00461573">
                            <w:pPr>
                              <w:spacing w:line="276" w:lineRule="auto"/>
                              <w:rPr>
                                <w:rFonts w:ascii="Times New Roman" w:eastAsia="Times New Roman" w:hAnsi="Times New Roman" w:cs="Times New Roman"/>
                                <w:color w:val="000000"/>
                                <w:lang w:eastAsia="en-AU"/>
                              </w:rPr>
                            </w:pPr>
                          </w:p>
                        </w:tc>
                        <w:tc>
                          <w:tcPr>
                            <w:tcW w:w="443" w:type="pct"/>
                            <w:gridSpan w:val="2"/>
                            <w:noWrap/>
                            <w:hideMark/>
                          </w:tcPr>
                          <w:p w14:paraId="51856756"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14" w:type="pct"/>
                            <w:noWrap/>
                            <w:hideMark/>
                          </w:tcPr>
                          <w:p w14:paraId="05DA1CD9"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1B9152B4"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311E7AC4" w14:textId="77777777" w:rsidR="00870EE1" w:rsidRPr="00451452" w:rsidRDefault="00870EE1" w:rsidP="00461573">
                            <w:pPr>
                              <w:rPr>
                                <w:rFonts w:ascii="Times New Roman" w:eastAsia="Times New Roman" w:hAnsi="Times New Roman" w:cs="Times New Roman"/>
                                <w:sz w:val="20"/>
                                <w:szCs w:val="20"/>
                                <w:lang w:eastAsia="en-AU"/>
                              </w:rPr>
                            </w:pPr>
                          </w:p>
                        </w:tc>
                        <w:tc>
                          <w:tcPr>
                            <w:tcW w:w="386" w:type="pct"/>
                            <w:noWrap/>
                            <w:hideMark/>
                          </w:tcPr>
                          <w:p w14:paraId="79586D98" w14:textId="77777777" w:rsidR="00870EE1" w:rsidRPr="00451452" w:rsidRDefault="00870EE1" w:rsidP="00461573">
                            <w:pPr>
                              <w:rPr>
                                <w:rFonts w:ascii="Times New Roman" w:eastAsia="Times New Roman" w:hAnsi="Times New Roman" w:cs="Times New Roman"/>
                                <w:sz w:val="20"/>
                                <w:szCs w:val="20"/>
                                <w:lang w:eastAsia="en-AU"/>
                              </w:rPr>
                            </w:pPr>
                          </w:p>
                        </w:tc>
                      </w:tr>
                      <w:tr w:rsidR="00870EE1" w:rsidRPr="00451452" w14:paraId="6F754AFF" w14:textId="77777777" w:rsidTr="00461573">
                        <w:trPr>
                          <w:trHeight w:val="340"/>
                        </w:trPr>
                        <w:tc>
                          <w:tcPr>
                            <w:tcW w:w="5000" w:type="pct"/>
                            <w:gridSpan w:val="10"/>
                            <w:noWrap/>
                            <w:hideMark/>
                          </w:tcPr>
                          <w:p w14:paraId="251D488F" w14:textId="77777777" w:rsidR="00870EE1" w:rsidRPr="00451452" w:rsidRDefault="00870EE1" w:rsidP="00461573">
                            <w:pPr>
                              <w:pStyle w:val="NoSpacing"/>
                              <w:spacing w:line="276" w:lineRule="auto"/>
                              <w:rPr>
                                <w:rFonts w:ascii="Times New Roman" w:hAnsi="Times New Roman" w:cs="Times New Roman"/>
                                <w:b/>
                              </w:rPr>
                            </w:pPr>
                            <w:r w:rsidRPr="00451452">
                              <w:rPr>
                                <w:rFonts w:ascii="Times New Roman" w:hAnsi="Times New Roman" w:cs="Times New Roman"/>
                                <w:b/>
                              </w:rPr>
                              <w:t>Aim 2</w:t>
                            </w:r>
                          </w:p>
                        </w:tc>
                      </w:tr>
                      <w:tr w:rsidR="00870EE1" w:rsidRPr="00451452" w14:paraId="559E81E3" w14:textId="77777777" w:rsidTr="00461573">
                        <w:trPr>
                          <w:trHeight w:val="340"/>
                        </w:trPr>
                        <w:tc>
                          <w:tcPr>
                            <w:tcW w:w="2014" w:type="pct"/>
                            <w:noWrap/>
                            <w:hideMark/>
                          </w:tcPr>
                          <w:p w14:paraId="01CB098F" w14:textId="77777777" w:rsidR="00870EE1" w:rsidRPr="00451452" w:rsidRDefault="00870EE1" w:rsidP="00461573">
                            <w:pPr>
                              <w:pStyle w:val="NoSpacing"/>
                              <w:spacing w:line="276" w:lineRule="auto"/>
                              <w:rPr>
                                <w:rFonts w:ascii="Times New Roman" w:hAnsi="Times New Roman" w:cs="Times New Roman"/>
                              </w:rPr>
                            </w:pPr>
                            <w:r w:rsidRPr="00451452">
                              <w:rPr>
                                <w:rFonts w:ascii="Times New Roman" w:hAnsi="Times New Roman" w:cs="Times New Roman"/>
                              </w:rPr>
                              <w:t>Partner Prediction</w:t>
                            </w:r>
                          </w:p>
                        </w:tc>
                        <w:tc>
                          <w:tcPr>
                            <w:tcW w:w="364" w:type="pct"/>
                            <w:noWrap/>
                            <w:hideMark/>
                          </w:tcPr>
                          <w:p w14:paraId="653A5C3C" w14:textId="77777777" w:rsidR="00870EE1" w:rsidRPr="00451452" w:rsidRDefault="00870EE1" w:rsidP="00461573">
                            <w:pPr>
                              <w:pStyle w:val="NoSpacing"/>
                              <w:spacing w:line="276" w:lineRule="auto"/>
                              <w:rPr>
                                <w:rFonts w:ascii="Times New Roman" w:hAnsi="Times New Roman" w:cs="Times New Roman"/>
                              </w:rPr>
                            </w:pPr>
                          </w:p>
                        </w:tc>
                        <w:tc>
                          <w:tcPr>
                            <w:tcW w:w="343" w:type="pct"/>
                            <w:shd w:val="clear" w:color="auto" w:fill="000000" w:themeFill="text1"/>
                            <w:noWrap/>
                            <w:hideMark/>
                          </w:tcPr>
                          <w:p w14:paraId="0AF146DD" w14:textId="77777777" w:rsidR="00870EE1" w:rsidRPr="00451452" w:rsidRDefault="00870EE1" w:rsidP="00461573">
                            <w:pPr>
                              <w:pStyle w:val="NoSpacing"/>
                              <w:spacing w:line="276" w:lineRule="auto"/>
                              <w:rPr>
                                <w:rFonts w:ascii="Times New Roman" w:hAnsi="Times New Roman" w:cs="Times New Roman"/>
                              </w:rPr>
                            </w:pPr>
                          </w:p>
                        </w:tc>
                        <w:tc>
                          <w:tcPr>
                            <w:tcW w:w="351" w:type="pct"/>
                            <w:shd w:val="clear" w:color="auto" w:fill="000000" w:themeFill="text1"/>
                            <w:noWrap/>
                            <w:hideMark/>
                          </w:tcPr>
                          <w:p w14:paraId="65384754" w14:textId="77777777" w:rsidR="00870EE1" w:rsidRPr="00451452" w:rsidRDefault="00870EE1" w:rsidP="00461573">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443" w:type="pct"/>
                            <w:gridSpan w:val="2"/>
                            <w:noWrap/>
                            <w:hideMark/>
                          </w:tcPr>
                          <w:p w14:paraId="3B154073" w14:textId="77777777" w:rsidR="00870EE1" w:rsidRPr="00451452" w:rsidRDefault="00870EE1" w:rsidP="00461573">
                            <w:pPr>
                              <w:spacing w:line="276" w:lineRule="auto"/>
                              <w:rPr>
                                <w:rFonts w:ascii="Times New Roman" w:eastAsia="Times New Roman" w:hAnsi="Times New Roman" w:cs="Times New Roman"/>
                                <w:color w:val="000000"/>
                                <w:lang w:eastAsia="en-AU"/>
                              </w:rPr>
                            </w:pPr>
                          </w:p>
                        </w:tc>
                        <w:tc>
                          <w:tcPr>
                            <w:tcW w:w="314" w:type="pct"/>
                            <w:noWrap/>
                            <w:hideMark/>
                          </w:tcPr>
                          <w:p w14:paraId="39565AF0"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40EB76E3"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243CCA2B" w14:textId="77777777" w:rsidR="00870EE1" w:rsidRPr="00451452" w:rsidRDefault="00870EE1" w:rsidP="00461573">
                            <w:pPr>
                              <w:rPr>
                                <w:rFonts w:ascii="Times New Roman" w:eastAsia="Times New Roman" w:hAnsi="Times New Roman" w:cs="Times New Roman"/>
                                <w:sz w:val="20"/>
                                <w:szCs w:val="20"/>
                                <w:lang w:eastAsia="en-AU"/>
                              </w:rPr>
                            </w:pPr>
                          </w:p>
                        </w:tc>
                        <w:tc>
                          <w:tcPr>
                            <w:tcW w:w="386" w:type="pct"/>
                            <w:noWrap/>
                            <w:hideMark/>
                          </w:tcPr>
                          <w:p w14:paraId="4B249615" w14:textId="77777777" w:rsidR="00870EE1" w:rsidRPr="00451452" w:rsidRDefault="00870EE1" w:rsidP="00461573">
                            <w:pPr>
                              <w:rPr>
                                <w:rFonts w:ascii="Times New Roman" w:eastAsia="Times New Roman" w:hAnsi="Times New Roman" w:cs="Times New Roman"/>
                                <w:sz w:val="20"/>
                                <w:szCs w:val="20"/>
                                <w:lang w:eastAsia="en-AU"/>
                              </w:rPr>
                            </w:pPr>
                          </w:p>
                        </w:tc>
                      </w:tr>
                      <w:tr w:rsidR="00870EE1" w:rsidRPr="00451452" w14:paraId="4775EB83" w14:textId="77777777" w:rsidTr="00461573">
                        <w:trPr>
                          <w:trHeight w:val="340"/>
                        </w:trPr>
                        <w:tc>
                          <w:tcPr>
                            <w:tcW w:w="2014" w:type="pct"/>
                            <w:noWrap/>
                          </w:tcPr>
                          <w:p w14:paraId="3CE9CEA3" w14:textId="77777777" w:rsidR="00870EE1" w:rsidRPr="00451452" w:rsidRDefault="00870EE1" w:rsidP="00461573">
                            <w:pPr>
                              <w:pStyle w:val="NoSpacing"/>
                              <w:spacing w:line="276" w:lineRule="auto"/>
                              <w:rPr>
                                <w:rFonts w:ascii="Times New Roman" w:hAnsi="Times New Roman" w:cs="Times New Roman"/>
                              </w:rPr>
                            </w:pPr>
                            <w:r w:rsidRPr="00451452">
                              <w:rPr>
                                <w:rFonts w:ascii="Times New Roman" w:hAnsi="Times New Roman" w:cs="Times New Roman"/>
                              </w:rPr>
                              <w:t>Motif Assessment</w:t>
                            </w:r>
                          </w:p>
                        </w:tc>
                        <w:tc>
                          <w:tcPr>
                            <w:tcW w:w="364" w:type="pct"/>
                            <w:noWrap/>
                          </w:tcPr>
                          <w:p w14:paraId="70A90FA4" w14:textId="77777777" w:rsidR="00870EE1" w:rsidRPr="00451452" w:rsidRDefault="00870EE1" w:rsidP="00461573">
                            <w:pPr>
                              <w:pStyle w:val="NoSpacing"/>
                              <w:spacing w:line="276" w:lineRule="auto"/>
                              <w:rPr>
                                <w:rFonts w:ascii="Times New Roman" w:hAnsi="Times New Roman" w:cs="Times New Roman"/>
                                <w:color w:val="FFFFFF" w:themeColor="background1"/>
                              </w:rPr>
                            </w:pPr>
                          </w:p>
                        </w:tc>
                        <w:tc>
                          <w:tcPr>
                            <w:tcW w:w="343" w:type="pct"/>
                            <w:shd w:val="clear" w:color="auto" w:fill="auto"/>
                            <w:noWrap/>
                          </w:tcPr>
                          <w:p w14:paraId="20C9EAE9" w14:textId="77777777" w:rsidR="00870EE1" w:rsidRPr="00451452" w:rsidRDefault="00870EE1" w:rsidP="00461573">
                            <w:pPr>
                              <w:pStyle w:val="NoSpacing"/>
                              <w:spacing w:line="276" w:lineRule="auto"/>
                              <w:rPr>
                                <w:rFonts w:ascii="Times New Roman" w:hAnsi="Times New Roman" w:cs="Times New Roman"/>
                                <w:color w:val="FFFFFF" w:themeColor="background1"/>
                              </w:rPr>
                            </w:pPr>
                          </w:p>
                        </w:tc>
                        <w:tc>
                          <w:tcPr>
                            <w:tcW w:w="351" w:type="pct"/>
                            <w:shd w:val="clear" w:color="auto" w:fill="000000" w:themeFill="text1"/>
                            <w:noWrap/>
                          </w:tcPr>
                          <w:p w14:paraId="7D45A882" w14:textId="77777777" w:rsidR="00870EE1" w:rsidRPr="00451452" w:rsidRDefault="00870EE1" w:rsidP="00461573">
                            <w:pPr>
                              <w:spacing w:line="276" w:lineRule="auto"/>
                              <w:rPr>
                                <w:rFonts w:ascii="Times New Roman" w:eastAsia="Times New Roman" w:hAnsi="Times New Roman" w:cs="Times New Roman"/>
                                <w:color w:val="000000"/>
                                <w:lang w:eastAsia="en-AU"/>
                              </w:rPr>
                            </w:pPr>
                          </w:p>
                        </w:tc>
                        <w:tc>
                          <w:tcPr>
                            <w:tcW w:w="443" w:type="pct"/>
                            <w:gridSpan w:val="2"/>
                            <w:noWrap/>
                          </w:tcPr>
                          <w:p w14:paraId="745E8872" w14:textId="77777777" w:rsidR="00870EE1" w:rsidRPr="00451452" w:rsidRDefault="00870EE1" w:rsidP="00461573">
                            <w:pPr>
                              <w:spacing w:line="276" w:lineRule="auto"/>
                              <w:rPr>
                                <w:rFonts w:ascii="Times New Roman" w:eastAsia="Times New Roman" w:hAnsi="Times New Roman" w:cs="Times New Roman"/>
                                <w:color w:val="000000"/>
                                <w:lang w:eastAsia="en-AU"/>
                              </w:rPr>
                            </w:pPr>
                          </w:p>
                        </w:tc>
                        <w:tc>
                          <w:tcPr>
                            <w:tcW w:w="314" w:type="pct"/>
                            <w:noWrap/>
                          </w:tcPr>
                          <w:p w14:paraId="69A57C1E"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92" w:type="pct"/>
                            <w:noWrap/>
                          </w:tcPr>
                          <w:p w14:paraId="0C976ABC"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92" w:type="pct"/>
                            <w:noWrap/>
                          </w:tcPr>
                          <w:p w14:paraId="27E66DFD" w14:textId="77777777" w:rsidR="00870EE1" w:rsidRPr="00451452" w:rsidRDefault="00870EE1" w:rsidP="00461573">
                            <w:pPr>
                              <w:rPr>
                                <w:rFonts w:ascii="Times New Roman" w:eastAsia="Times New Roman" w:hAnsi="Times New Roman" w:cs="Times New Roman"/>
                                <w:sz w:val="20"/>
                                <w:szCs w:val="20"/>
                                <w:lang w:eastAsia="en-AU"/>
                              </w:rPr>
                            </w:pPr>
                          </w:p>
                        </w:tc>
                        <w:tc>
                          <w:tcPr>
                            <w:tcW w:w="386" w:type="pct"/>
                            <w:noWrap/>
                          </w:tcPr>
                          <w:p w14:paraId="4E164585" w14:textId="77777777" w:rsidR="00870EE1" w:rsidRPr="00451452" w:rsidRDefault="00870EE1" w:rsidP="00461573">
                            <w:pPr>
                              <w:rPr>
                                <w:rFonts w:ascii="Times New Roman" w:eastAsia="Times New Roman" w:hAnsi="Times New Roman" w:cs="Times New Roman"/>
                                <w:sz w:val="20"/>
                                <w:szCs w:val="20"/>
                                <w:lang w:eastAsia="en-AU"/>
                              </w:rPr>
                            </w:pPr>
                          </w:p>
                        </w:tc>
                      </w:tr>
                      <w:tr w:rsidR="00870EE1" w:rsidRPr="00451452" w14:paraId="48E9EC7E" w14:textId="77777777" w:rsidTr="00461573">
                        <w:trPr>
                          <w:trHeight w:val="340"/>
                        </w:trPr>
                        <w:tc>
                          <w:tcPr>
                            <w:tcW w:w="5000" w:type="pct"/>
                            <w:gridSpan w:val="10"/>
                            <w:noWrap/>
                            <w:hideMark/>
                          </w:tcPr>
                          <w:p w14:paraId="11D8E585" w14:textId="77777777" w:rsidR="00870EE1" w:rsidRPr="00451452" w:rsidRDefault="00870EE1" w:rsidP="00461573">
                            <w:pPr>
                              <w:pStyle w:val="NoSpacing"/>
                              <w:spacing w:line="276" w:lineRule="auto"/>
                              <w:rPr>
                                <w:rFonts w:ascii="Times New Roman" w:hAnsi="Times New Roman" w:cs="Times New Roman"/>
                                <w:b/>
                              </w:rPr>
                            </w:pPr>
                            <w:r w:rsidRPr="00451452">
                              <w:rPr>
                                <w:rFonts w:ascii="Times New Roman" w:hAnsi="Times New Roman" w:cs="Times New Roman"/>
                                <w:b/>
                              </w:rPr>
                              <w:t>Aim 3</w:t>
                            </w:r>
                          </w:p>
                        </w:tc>
                      </w:tr>
                      <w:tr w:rsidR="00870EE1" w:rsidRPr="00451452" w14:paraId="713EFBF7" w14:textId="77777777" w:rsidTr="00461573">
                        <w:trPr>
                          <w:trHeight w:val="340"/>
                        </w:trPr>
                        <w:tc>
                          <w:tcPr>
                            <w:tcW w:w="2014" w:type="pct"/>
                          </w:tcPr>
                          <w:p w14:paraId="51227B0F" w14:textId="77777777" w:rsidR="00870EE1" w:rsidRPr="00451452" w:rsidRDefault="00870EE1" w:rsidP="00461573">
                            <w:pPr>
                              <w:pStyle w:val="NoSpacing"/>
                              <w:spacing w:line="276" w:lineRule="auto"/>
                              <w:rPr>
                                <w:rFonts w:ascii="Times New Roman" w:hAnsi="Times New Roman" w:cs="Times New Roman"/>
                              </w:rPr>
                            </w:pPr>
                            <w:r w:rsidRPr="00451452">
                              <w:rPr>
                                <w:rFonts w:ascii="Times New Roman" w:hAnsi="Times New Roman" w:cs="Times New Roman"/>
                              </w:rPr>
                              <w:t xml:space="preserve">Pull down Assay </w:t>
                            </w:r>
                          </w:p>
                        </w:tc>
                        <w:tc>
                          <w:tcPr>
                            <w:tcW w:w="364" w:type="pct"/>
                            <w:noWrap/>
                          </w:tcPr>
                          <w:p w14:paraId="32D7CDC2" w14:textId="77777777" w:rsidR="00870EE1" w:rsidRPr="00451452" w:rsidRDefault="00870EE1" w:rsidP="00461573">
                            <w:pPr>
                              <w:pStyle w:val="NoSpacing"/>
                              <w:spacing w:line="276" w:lineRule="auto"/>
                              <w:rPr>
                                <w:rFonts w:ascii="Times New Roman" w:hAnsi="Times New Roman" w:cs="Times New Roman"/>
                              </w:rPr>
                            </w:pPr>
                          </w:p>
                        </w:tc>
                        <w:tc>
                          <w:tcPr>
                            <w:tcW w:w="343" w:type="pct"/>
                            <w:noWrap/>
                          </w:tcPr>
                          <w:p w14:paraId="1BFD671E" w14:textId="77777777" w:rsidR="00870EE1" w:rsidRPr="00451452" w:rsidRDefault="00870EE1" w:rsidP="00461573">
                            <w:pPr>
                              <w:pStyle w:val="NoSpacing"/>
                              <w:spacing w:line="276" w:lineRule="auto"/>
                              <w:rPr>
                                <w:rFonts w:ascii="Times New Roman" w:hAnsi="Times New Roman" w:cs="Times New Roman"/>
                              </w:rPr>
                            </w:pPr>
                          </w:p>
                        </w:tc>
                        <w:tc>
                          <w:tcPr>
                            <w:tcW w:w="351" w:type="pct"/>
                            <w:shd w:val="clear" w:color="auto" w:fill="000000" w:themeFill="text1"/>
                            <w:noWrap/>
                          </w:tcPr>
                          <w:p w14:paraId="6369A2FE"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443" w:type="pct"/>
                            <w:gridSpan w:val="2"/>
                            <w:shd w:val="clear" w:color="auto" w:fill="000000" w:themeFill="text1"/>
                            <w:noWrap/>
                          </w:tcPr>
                          <w:p w14:paraId="669ED3D8"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14" w:type="pct"/>
                            <w:shd w:val="clear" w:color="auto" w:fill="000000" w:themeFill="text1"/>
                            <w:noWrap/>
                          </w:tcPr>
                          <w:p w14:paraId="7632030C" w14:textId="77777777" w:rsidR="00870EE1" w:rsidRPr="00451452" w:rsidRDefault="00870EE1" w:rsidP="00461573">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2" w:type="pct"/>
                            <w:shd w:val="clear" w:color="auto" w:fill="000000" w:themeFill="text1"/>
                            <w:noWrap/>
                          </w:tcPr>
                          <w:p w14:paraId="77ABCDAE" w14:textId="77777777" w:rsidR="00870EE1" w:rsidRPr="00451452" w:rsidRDefault="00870EE1" w:rsidP="00461573">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2" w:type="pct"/>
                            <w:shd w:val="clear" w:color="auto" w:fill="auto"/>
                            <w:noWrap/>
                          </w:tcPr>
                          <w:p w14:paraId="14FE82D3" w14:textId="77777777" w:rsidR="00870EE1" w:rsidRPr="00451452" w:rsidRDefault="00870EE1" w:rsidP="00461573">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86" w:type="pct"/>
                            <w:noWrap/>
                          </w:tcPr>
                          <w:p w14:paraId="02EDA0D0" w14:textId="77777777" w:rsidR="00870EE1" w:rsidRPr="00451452" w:rsidRDefault="00870EE1" w:rsidP="00461573">
                            <w:pPr>
                              <w:rPr>
                                <w:rFonts w:ascii="Times New Roman" w:eastAsia="Times New Roman" w:hAnsi="Times New Roman" w:cs="Times New Roman"/>
                                <w:color w:val="000000"/>
                                <w:lang w:eastAsia="en-AU"/>
                              </w:rPr>
                            </w:pPr>
                          </w:p>
                        </w:tc>
                      </w:tr>
                      <w:tr w:rsidR="00870EE1" w:rsidRPr="00451452" w14:paraId="6EB8B0C3" w14:textId="77777777" w:rsidTr="00461573">
                        <w:trPr>
                          <w:trHeight w:val="340"/>
                        </w:trPr>
                        <w:tc>
                          <w:tcPr>
                            <w:tcW w:w="2014" w:type="pct"/>
                          </w:tcPr>
                          <w:p w14:paraId="1855199D" w14:textId="77777777" w:rsidR="00870EE1" w:rsidRPr="00451452" w:rsidRDefault="00870EE1" w:rsidP="00461573">
                            <w:pPr>
                              <w:pStyle w:val="NoSpacing"/>
                              <w:spacing w:line="276" w:lineRule="auto"/>
                              <w:rPr>
                                <w:rFonts w:ascii="Times New Roman" w:hAnsi="Times New Roman" w:cs="Times New Roman"/>
                              </w:rPr>
                            </w:pPr>
                            <w:r w:rsidRPr="00451452">
                              <w:rPr>
                                <w:rFonts w:ascii="Times New Roman" w:hAnsi="Times New Roman" w:cs="Times New Roman"/>
                              </w:rPr>
                              <w:t xml:space="preserve">Co-localisation microscopy </w:t>
                            </w:r>
                          </w:p>
                        </w:tc>
                        <w:tc>
                          <w:tcPr>
                            <w:tcW w:w="364" w:type="pct"/>
                            <w:noWrap/>
                          </w:tcPr>
                          <w:p w14:paraId="13C44F37" w14:textId="77777777" w:rsidR="00870EE1" w:rsidRPr="00451452" w:rsidRDefault="00870EE1" w:rsidP="00461573">
                            <w:pPr>
                              <w:pStyle w:val="NoSpacing"/>
                              <w:spacing w:line="276" w:lineRule="auto"/>
                              <w:rPr>
                                <w:rFonts w:ascii="Times New Roman" w:hAnsi="Times New Roman" w:cs="Times New Roman"/>
                              </w:rPr>
                            </w:pPr>
                          </w:p>
                        </w:tc>
                        <w:tc>
                          <w:tcPr>
                            <w:tcW w:w="343" w:type="pct"/>
                            <w:noWrap/>
                          </w:tcPr>
                          <w:p w14:paraId="6D1FA6C7" w14:textId="77777777" w:rsidR="00870EE1" w:rsidRPr="00451452" w:rsidRDefault="00870EE1" w:rsidP="00461573">
                            <w:pPr>
                              <w:pStyle w:val="NoSpacing"/>
                              <w:spacing w:line="276" w:lineRule="auto"/>
                              <w:rPr>
                                <w:rFonts w:ascii="Times New Roman" w:hAnsi="Times New Roman" w:cs="Times New Roman"/>
                              </w:rPr>
                            </w:pPr>
                          </w:p>
                        </w:tc>
                        <w:tc>
                          <w:tcPr>
                            <w:tcW w:w="351" w:type="pct"/>
                            <w:shd w:val="clear" w:color="auto" w:fill="auto"/>
                            <w:noWrap/>
                          </w:tcPr>
                          <w:p w14:paraId="724E0A2A"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443" w:type="pct"/>
                            <w:gridSpan w:val="2"/>
                            <w:shd w:val="clear" w:color="auto" w:fill="000000" w:themeFill="text1"/>
                            <w:noWrap/>
                          </w:tcPr>
                          <w:p w14:paraId="36E8E06C"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14" w:type="pct"/>
                            <w:shd w:val="clear" w:color="auto" w:fill="000000" w:themeFill="text1"/>
                            <w:noWrap/>
                          </w:tcPr>
                          <w:p w14:paraId="1EF6701E" w14:textId="77777777" w:rsidR="00870EE1" w:rsidRPr="00451452" w:rsidRDefault="00870EE1" w:rsidP="00461573">
                            <w:pPr>
                              <w:spacing w:line="276" w:lineRule="auto"/>
                              <w:rPr>
                                <w:rFonts w:ascii="Times New Roman" w:eastAsia="Times New Roman" w:hAnsi="Times New Roman" w:cs="Times New Roman"/>
                                <w:color w:val="000000"/>
                                <w:lang w:eastAsia="en-AU"/>
                              </w:rPr>
                            </w:pPr>
                          </w:p>
                        </w:tc>
                        <w:tc>
                          <w:tcPr>
                            <w:tcW w:w="392" w:type="pct"/>
                            <w:shd w:val="clear" w:color="auto" w:fill="000000" w:themeFill="text1"/>
                            <w:noWrap/>
                          </w:tcPr>
                          <w:p w14:paraId="6F38036A" w14:textId="77777777" w:rsidR="00870EE1" w:rsidRPr="00451452" w:rsidRDefault="00870EE1" w:rsidP="00461573">
                            <w:pPr>
                              <w:spacing w:line="276" w:lineRule="auto"/>
                              <w:rPr>
                                <w:rFonts w:ascii="Times New Roman" w:eastAsia="Times New Roman" w:hAnsi="Times New Roman" w:cs="Times New Roman"/>
                                <w:color w:val="000000"/>
                                <w:lang w:eastAsia="en-AU"/>
                              </w:rPr>
                            </w:pPr>
                          </w:p>
                        </w:tc>
                        <w:tc>
                          <w:tcPr>
                            <w:tcW w:w="392" w:type="pct"/>
                            <w:shd w:val="clear" w:color="auto" w:fill="auto"/>
                            <w:noWrap/>
                          </w:tcPr>
                          <w:p w14:paraId="52E7F583" w14:textId="77777777" w:rsidR="00870EE1" w:rsidRPr="00451452" w:rsidRDefault="00870EE1" w:rsidP="00461573">
                            <w:pPr>
                              <w:rPr>
                                <w:rFonts w:ascii="Times New Roman" w:eastAsia="Times New Roman" w:hAnsi="Times New Roman" w:cs="Times New Roman"/>
                                <w:color w:val="000000"/>
                                <w:lang w:eastAsia="en-AU"/>
                              </w:rPr>
                            </w:pPr>
                          </w:p>
                        </w:tc>
                        <w:tc>
                          <w:tcPr>
                            <w:tcW w:w="386" w:type="pct"/>
                            <w:noWrap/>
                          </w:tcPr>
                          <w:p w14:paraId="27C2941C" w14:textId="77777777" w:rsidR="00870EE1" w:rsidRPr="00451452" w:rsidRDefault="00870EE1" w:rsidP="00461573">
                            <w:pPr>
                              <w:rPr>
                                <w:rFonts w:ascii="Times New Roman" w:eastAsia="Times New Roman" w:hAnsi="Times New Roman" w:cs="Times New Roman"/>
                                <w:color w:val="000000"/>
                                <w:lang w:eastAsia="en-AU"/>
                              </w:rPr>
                            </w:pPr>
                          </w:p>
                        </w:tc>
                      </w:tr>
                      <w:tr w:rsidR="00870EE1" w:rsidRPr="00451452" w14:paraId="18673F41" w14:textId="77777777" w:rsidTr="00461573">
                        <w:trPr>
                          <w:trHeight w:val="340"/>
                        </w:trPr>
                        <w:tc>
                          <w:tcPr>
                            <w:tcW w:w="2014" w:type="pct"/>
                            <w:hideMark/>
                          </w:tcPr>
                          <w:p w14:paraId="3E622AB1" w14:textId="77777777" w:rsidR="00870EE1" w:rsidRPr="00451452" w:rsidRDefault="00870EE1" w:rsidP="00461573">
                            <w:pPr>
                              <w:pStyle w:val="NoSpacing"/>
                              <w:spacing w:line="276" w:lineRule="auto"/>
                              <w:rPr>
                                <w:rFonts w:ascii="Times New Roman" w:hAnsi="Times New Roman" w:cs="Times New Roman"/>
                                <w:b/>
                              </w:rPr>
                            </w:pPr>
                            <w:r w:rsidRPr="00451452">
                              <w:rPr>
                                <w:rFonts w:ascii="Times New Roman" w:hAnsi="Times New Roman" w:cs="Times New Roman"/>
                                <w:b/>
                              </w:rPr>
                              <w:t xml:space="preserve">Thesis Writing </w:t>
                            </w:r>
                          </w:p>
                        </w:tc>
                        <w:tc>
                          <w:tcPr>
                            <w:tcW w:w="364" w:type="pct"/>
                            <w:noWrap/>
                            <w:hideMark/>
                          </w:tcPr>
                          <w:p w14:paraId="570C99E6" w14:textId="77777777" w:rsidR="00870EE1" w:rsidRPr="00451452" w:rsidRDefault="00870EE1" w:rsidP="00461573">
                            <w:pPr>
                              <w:pStyle w:val="NoSpacing"/>
                              <w:spacing w:line="276" w:lineRule="auto"/>
                              <w:rPr>
                                <w:rFonts w:ascii="Times New Roman" w:hAnsi="Times New Roman" w:cs="Times New Roman"/>
                              </w:rPr>
                            </w:pPr>
                          </w:p>
                        </w:tc>
                        <w:tc>
                          <w:tcPr>
                            <w:tcW w:w="343" w:type="pct"/>
                            <w:noWrap/>
                            <w:hideMark/>
                          </w:tcPr>
                          <w:p w14:paraId="1978DEFA" w14:textId="77777777" w:rsidR="00870EE1" w:rsidRPr="00451452" w:rsidRDefault="00870EE1" w:rsidP="00461573">
                            <w:pPr>
                              <w:pStyle w:val="NoSpacing"/>
                              <w:spacing w:line="276" w:lineRule="auto"/>
                              <w:rPr>
                                <w:rFonts w:ascii="Times New Roman" w:hAnsi="Times New Roman" w:cs="Times New Roman"/>
                              </w:rPr>
                            </w:pPr>
                          </w:p>
                        </w:tc>
                        <w:tc>
                          <w:tcPr>
                            <w:tcW w:w="351" w:type="pct"/>
                            <w:noWrap/>
                            <w:hideMark/>
                          </w:tcPr>
                          <w:p w14:paraId="4D0EEF2B"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443" w:type="pct"/>
                            <w:gridSpan w:val="2"/>
                            <w:noWrap/>
                            <w:hideMark/>
                          </w:tcPr>
                          <w:p w14:paraId="50FA1000"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14" w:type="pct"/>
                            <w:noWrap/>
                            <w:hideMark/>
                          </w:tcPr>
                          <w:p w14:paraId="24449F80"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77A7C09F" w14:textId="77777777" w:rsidR="00870EE1" w:rsidRPr="00451452" w:rsidRDefault="00870EE1" w:rsidP="00461573">
                            <w:pPr>
                              <w:spacing w:line="276" w:lineRule="auto"/>
                              <w:rPr>
                                <w:rFonts w:ascii="Times New Roman" w:eastAsia="Times New Roman" w:hAnsi="Times New Roman" w:cs="Times New Roman"/>
                                <w:sz w:val="20"/>
                                <w:szCs w:val="20"/>
                                <w:lang w:eastAsia="en-AU"/>
                              </w:rPr>
                            </w:pPr>
                          </w:p>
                        </w:tc>
                        <w:tc>
                          <w:tcPr>
                            <w:tcW w:w="392" w:type="pct"/>
                            <w:shd w:val="clear" w:color="auto" w:fill="000000" w:themeFill="text1"/>
                            <w:noWrap/>
                            <w:hideMark/>
                          </w:tcPr>
                          <w:p w14:paraId="79958CC5" w14:textId="77777777" w:rsidR="00870EE1" w:rsidRPr="00451452" w:rsidRDefault="00870EE1" w:rsidP="00461573">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86" w:type="pct"/>
                            <w:shd w:val="clear" w:color="auto" w:fill="000000" w:themeFill="text1"/>
                            <w:noWrap/>
                            <w:hideMark/>
                          </w:tcPr>
                          <w:p w14:paraId="794648E4" w14:textId="77777777" w:rsidR="00870EE1" w:rsidRPr="00451452" w:rsidRDefault="00870EE1" w:rsidP="00461573">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r>
                    </w:tbl>
                    <w:p w14:paraId="773154B0" w14:textId="59660166" w:rsidR="00870EE1" w:rsidRPr="00002BB9" w:rsidRDefault="00870EE1" w:rsidP="00002BB9">
                      <w:pPr>
                        <w:spacing w:line="480" w:lineRule="auto"/>
                        <w:rPr>
                          <w:rFonts w:ascii="Times New Roman" w:hAnsi="Times New Roman" w:cs="Times New Roman"/>
                          <w:sz w:val="24"/>
                        </w:rPr>
                      </w:pPr>
                      <w:r w:rsidRPr="00451452">
                        <w:rPr>
                          <w:rFonts w:ascii="Times New Roman" w:hAnsi="Times New Roman" w:cs="Times New Roman"/>
                          <w:b/>
                          <w:sz w:val="24"/>
                        </w:rPr>
                        <w:t>Table 1: Honours timeline detailing the estimated time for the completion for each aim.</w:t>
                      </w:r>
                      <w:r w:rsidRPr="00451452">
                        <w:rPr>
                          <w:rFonts w:ascii="Times New Roman" w:hAnsi="Times New Roman" w:cs="Times New Roman"/>
                          <w:sz w:val="24"/>
                        </w:rPr>
                        <w:t xml:space="preserve"> As aim 3 is entirely laboratory based, </w:t>
                      </w:r>
                      <w:r>
                        <w:rPr>
                          <w:rFonts w:ascii="Times New Roman" w:hAnsi="Times New Roman" w:cs="Times New Roman"/>
                          <w:sz w:val="24"/>
                        </w:rPr>
                        <w:t xml:space="preserve">and requires development of novel methods, </w:t>
                      </w:r>
                      <w:r w:rsidRPr="00451452">
                        <w:rPr>
                          <w:rFonts w:ascii="Times New Roman" w:hAnsi="Times New Roman" w:cs="Times New Roman"/>
                          <w:sz w:val="24"/>
                        </w:rPr>
                        <w:t>ample time had been allocated for its optimisation and completion. While ample time has been allocated for specifically for thesis writing, it will be an ongoi</w:t>
                      </w:r>
                      <w:r>
                        <w:rPr>
                          <w:rFonts w:ascii="Times New Roman" w:hAnsi="Times New Roman" w:cs="Times New Roman"/>
                          <w:sz w:val="24"/>
                        </w:rPr>
                        <w:t xml:space="preserve">ng task throughout the year.   </w:t>
                      </w:r>
                      <w:bookmarkEnd w:id="73"/>
                      <w:bookmarkEnd w:id="74"/>
                    </w:p>
                  </w:txbxContent>
                </v:textbox>
                <w10:wrap type="square" anchorx="margin"/>
              </v:shape>
            </w:pict>
          </mc:Fallback>
        </mc:AlternateContent>
      </w:r>
      <w:r w:rsidRPr="00002BB9">
        <w:rPr>
          <w:rFonts w:ascii="Times New Roman" w:hAnsi="Times New Roman" w:cs="Times New Roman"/>
          <w:b/>
          <w:sz w:val="24"/>
        </w:rPr>
        <w:t>Timeline</w:t>
      </w:r>
      <w:bookmarkEnd w:id="70"/>
    </w:p>
    <w:p w14:paraId="6C67954F" w14:textId="77777777" w:rsidR="00461573" w:rsidRDefault="00461573" w:rsidP="0037139F">
      <w:pPr>
        <w:pStyle w:val="NoSpacing"/>
        <w:spacing w:line="480" w:lineRule="auto"/>
        <w:ind w:firstLine="142"/>
        <w:rPr>
          <w:rStyle w:val="Heading1Char"/>
          <w:rFonts w:ascii="Times New Roman" w:hAnsi="Times New Roman" w:cs="Times New Roman"/>
          <w:b/>
          <w:sz w:val="28"/>
          <w:szCs w:val="24"/>
        </w:rPr>
      </w:pPr>
    </w:p>
    <w:p w14:paraId="3295EE84" w14:textId="67DD53EE" w:rsidR="00BB7E87" w:rsidRPr="0037139F" w:rsidRDefault="00BB7E87" w:rsidP="0037139F">
      <w:pPr>
        <w:pStyle w:val="NoSpacing"/>
        <w:spacing w:line="480" w:lineRule="auto"/>
        <w:ind w:firstLine="142"/>
        <w:rPr>
          <w:rFonts w:ascii="Times New Roman" w:hAnsi="Times New Roman" w:cs="Times New Roman"/>
          <w:b/>
          <w:sz w:val="28"/>
          <w:szCs w:val="24"/>
        </w:rPr>
      </w:pPr>
      <w:bookmarkStart w:id="75" w:name="_Toc445921982"/>
      <w:r w:rsidRPr="0037139F">
        <w:rPr>
          <w:rStyle w:val="Heading1Char"/>
          <w:rFonts w:ascii="Times New Roman" w:hAnsi="Times New Roman" w:cs="Times New Roman"/>
          <w:b/>
          <w:sz w:val="28"/>
          <w:szCs w:val="24"/>
        </w:rPr>
        <w:t>Significance</w:t>
      </w:r>
      <w:bookmarkEnd w:id="75"/>
      <w:r w:rsidRPr="0037139F">
        <w:rPr>
          <w:rFonts w:ascii="Times New Roman" w:hAnsi="Times New Roman" w:cs="Times New Roman"/>
          <w:b/>
          <w:sz w:val="28"/>
          <w:szCs w:val="24"/>
        </w:rPr>
        <w:t xml:space="preserve">: </w:t>
      </w:r>
    </w:p>
    <w:p w14:paraId="3CEBFB8B" w14:textId="32C89DF6" w:rsidR="0037139F" w:rsidRPr="0037139F" w:rsidRDefault="0037139F" w:rsidP="008E4ACF">
      <w:pPr>
        <w:pStyle w:val="NoSpacing"/>
        <w:spacing w:line="480" w:lineRule="auto"/>
        <w:ind w:firstLine="142"/>
        <w:rPr>
          <w:rFonts w:ascii="Times New Roman" w:hAnsi="Times New Roman" w:cs="Times New Roman"/>
          <w:sz w:val="24"/>
          <w:szCs w:val="24"/>
        </w:rPr>
      </w:pPr>
      <w:r w:rsidRPr="0037139F">
        <w:rPr>
          <w:rFonts w:ascii="Times New Roman" w:hAnsi="Times New Roman" w:cs="Times New Roman"/>
          <w:sz w:val="24"/>
          <w:szCs w:val="24"/>
        </w:rPr>
        <w:t>Completion of this project will reveal a novel aspect of lipid rafts in cellular biology: EV microRNA cargo sorting. As lipid rafts are heavily impl</w:t>
      </w:r>
      <w:r w:rsidR="00B31195">
        <w:rPr>
          <w:rFonts w:ascii="Times New Roman" w:hAnsi="Times New Roman" w:cs="Times New Roman"/>
          <w:sz w:val="24"/>
          <w:szCs w:val="24"/>
        </w:rPr>
        <w:t>ica</w:t>
      </w:r>
      <w:r w:rsidRPr="0037139F">
        <w:rPr>
          <w:rFonts w:ascii="Times New Roman" w:hAnsi="Times New Roman" w:cs="Times New Roman"/>
          <w:sz w:val="24"/>
          <w:szCs w:val="24"/>
        </w:rPr>
        <w:t>ted in the formation of extracellular vesicles, dysfunction can lead to disruption in EV dependent processes such as intracellular communication, immunological response, and neuronal function</w:t>
      </w:r>
      <w:r w:rsidR="00031795">
        <w:rPr>
          <w:rFonts w:ascii="Times New Roman" w:hAnsi="Times New Roman" w:cs="Times New Roman"/>
          <w:sz w:val="24"/>
          <w:szCs w:val="24"/>
        </w:rPr>
        <w:t xml:space="preserve"> </w:t>
      </w:r>
      <w:r w:rsidRPr="0037139F">
        <w:rPr>
          <w:rFonts w:ascii="Times New Roman" w:hAnsi="Times New Roman" w:cs="Times New Roman"/>
          <w:sz w:val="24"/>
          <w:szCs w:val="24"/>
        </w:rPr>
        <w:fldChar w:fldCharType="begin">
          <w:fldData xml:space="preserve">PEVuZE5vdGU+PENpdGU+PEF1dGhvcj5Zb29uPC9BdXRob3I+PFllYXI+MjAxNDwvWWVhcj48UmVj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PEVuZE5vdGU+PENpdGU+PEF1dGhvcj5Zb29uPC9BdXRob3I+PFllYXI+MjAxNDwvWWVhcj48UmVj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Pr="0037139F">
        <w:rPr>
          <w:rFonts w:ascii="Times New Roman" w:hAnsi="Times New Roman" w:cs="Times New Roman"/>
          <w:sz w:val="24"/>
          <w:szCs w:val="24"/>
        </w:rPr>
      </w:r>
      <w:r w:rsidRPr="0037139F">
        <w:rPr>
          <w:rFonts w:ascii="Times New Roman" w:hAnsi="Times New Roman" w:cs="Times New Roman"/>
          <w:sz w:val="24"/>
          <w:szCs w:val="24"/>
        </w:rPr>
        <w:fldChar w:fldCharType="separate"/>
      </w:r>
      <w:r w:rsidR="00002BB9">
        <w:rPr>
          <w:rFonts w:ascii="Times New Roman" w:hAnsi="Times New Roman" w:cs="Times New Roman"/>
          <w:noProof/>
          <w:sz w:val="24"/>
          <w:szCs w:val="24"/>
        </w:rPr>
        <w:t>(Rajendran</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2014; Robbins and Morelli 2014; Yoon et al. 2014)</w:t>
      </w:r>
      <w:r w:rsidRPr="0037139F">
        <w:rPr>
          <w:rFonts w:ascii="Times New Roman" w:hAnsi="Times New Roman" w:cs="Times New Roman"/>
          <w:sz w:val="24"/>
          <w:szCs w:val="24"/>
        </w:rPr>
        <w:fldChar w:fldCharType="end"/>
      </w:r>
      <w:r w:rsidRPr="0037139F">
        <w:rPr>
          <w:rFonts w:ascii="Times New Roman" w:hAnsi="Times New Roman" w:cs="Times New Roman"/>
          <w:sz w:val="24"/>
          <w:szCs w:val="24"/>
        </w:rPr>
        <w:t>. In particular, miRNA release via EVs have been found to play a strong regulatory role in cancers by facilitating tumour growth and angiogenesis in recipient cells, which mediates the basis for metastasis</w:t>
      </w:r>
      <w:r w:rsidR="00031795">
        <w:rPr>
          <w:rFonts w:ascii="Times New Roman" w:hAnsi="Times New Roman" w:cs="Times New Roman"/>
          <w:sz w:val="24"/>
          <w:szCs w:val="24"/>
        </w:rPr>
        <w:t xml:space="preserve"> </w:t>
      </w:r>
      <w:r w:rsidRPr="0037139F">
        <w:rPr>
          <w:rFonts w:ascii="Times New Roman" w:hAnsi="Times New Roman" w:cs="Times New Roman"/>
          <w:sz w:val="24"/>
          <w:szCs w:val="24"/>
        </w:rPr>
        <w:fldChar w:fldCharType="begin">
          <w:fldData xml:space="preserve">PEVuZE5vdGU+PENpdGU+PEF1dGhvcj5aaG91PC9BdXRob3I+PFJlY051bT4xNDY8L1JlY051bT48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=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PEVuZE5vdGU+PENpdGU+PEF1dGhvcj5aaG91PC9BdXRob3I+PFJlY051bT4xNDY8L1JlY051bT48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=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Pr="0037139F">
        <w:rPr>
          <w:rFonts w:ascii="Times New Roman" w:hAnsi="Times New Roman" w:cs="Times New Roman"/>
          <w:sz w:val="24"/>
          <w:szCs w:val="24"/>
        </w:rPr>
      </w:r>
      <w:r w:rsidRPr="0037139F">
        <w:rPr>
          <w:rFonts w:ascii="Times New Roman" w:hAnsi="Times New Roman" w:cs="Times New Roman"/>
          <w:sz w:val="24"/>
          <w:szCs w:val="24"/>
        </w:rPr>
        <w:fldChar w:fldCharType="separate"/>
      </w:r>
      <w:r w:rsidR="00002BB9">
        <w:rPr>
          <w:rFonts w:ascii="Times New Roman" w:hAnsi="Times New Roman" w:cs="Times New Roman"/>
          <w:noProof/>
          <w:sz w:val="24"/>
          <w:szCs w:val="24"/>
        </w:rPr>
        <w:t>(Skog</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2008; Zhou</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2014)</w:t>
      </w:r>
      <w:r w:rsidRPr="0037139F">
        <w:rPr>
          <w:rFonts w:ascii="Times New Roman" w:hAnsi="Times New Roman" w:cs="Times New Roman"/>
          <w:sz w:val="24"/>
          <w:szCs w:val="24"/>
        </w:rPr>
        <w:fldChar w:fldCharType="end"/>
      </w:r>
      <w:r w:rsidRPr="0037139F">
        <w:rPr>
          <w:rFonts w:ascii="Times New Roman" w:hAnsi="Times New Roman" w:cs="Times New Roman"/>
          <w:sz w:val="24"/>
          <w:szCs w:val="24"/>
        </w:rPr>
        <w:t xml:space="preserve">. Individually, miRNAs, lipid rafts and EVs have been linked to multiple diseases, </w:t>
      </w:r>
      <w:r w:rsidRPr="0037139F">
        <w:rPr>
          <w:rFonts w:ascii="Times New Roman" w:hAnsi="Times New Roman" w:cs="Times New Roman"/>
          <w:sz w:val="24"/>
          <w:szCs w:val="24"/>
        </w:rPr>
        <w:lastRenderedPageBreak/>
        <w:t>including hypertension, Diabetes, and Alzheimer’s disease</w:t>
      </w:r>
      <w:r w:rsidR="00031795">
        <w:rPr>
          <w:rFonts w:ascii="Times New Roman" w:hAnsi="Times New Roman" w:cs="Times New Roman"/>
          <w:sz w:val="24"/>
          <w:szCs w:val="24"/>
        </w:rPr>
        <w:t xml:space="preserve"> </w:t>
      </w:r>
      <w:r w:rsidRPr="000C3393">
        <w:rPr>
          <w:rFonts w:ascii="Times New Roman" w:hAnsi="Times New Roman" w:cs="Times New Roman"/>
          <w:sz w:val="24"/>
          <w:szCs w:val="24"/>
        </w:rPr>
        <w:fldChar w:fldCharType="begin"/>
      </w:r>
      <w:r w:rsidR="00BA26AD">
        <w:rPr>
          <w:rFonts w:ascii="Times New Roman" w:hAnsi="Times New Roman" w:cs="Times New Roman"/>
          <w:sz w:val="24"/>
          <w:szCs w:val="24"/>
        </w:rPr>
        <w:instrText xml:space="preserve"> ADDIN EN.CITE &lt;EndNote&gt;&lt;Cite&gt;&lt;Author&gt;Cohen&lt;/Author&gt;&lt;Year&gt;2003&lt;/Year&gt;&lt;RecNum&gt;116&lt;/RecNum&gt;&lt;DisplayText&gt;(Simons and Simons 2002; Cohen et al. 2003)&lt;/DisplayText&gt;&lt;record&gt;&lt;rec-number&gt;116&lt;/rec-number&gt;&lt;foreign-keys&gt;&lt;key app="EN" db-id="fvaw9vd5rrfez2epavc5exebz02xt0vvvwrs" timestamp="1456709580"&gt;116&lt;/key&gt;&lt;/foreign-keys&gt;&lt;ref-type name="Journal Article"&gt;17&lt;/ref-type&gt;&lt;contributors&gt;&lt;authors&gt;&lt;author&gt;Cohen, Alex W.&lt;/author&gt;&lt;author&gt;Combs, Terry P.&lt;/author&gt;&lt;author&gt;Scherer, Philipp E.&lt;/author&gt;&lt;author&gt;Lisanti, Michael P.&lt;/author&gt;&lt;/authors&gt;&lt;/contributors&gt;&lt;titles&gt;&lt;title&gt;Role of caveolin and caveolae in insulin signaling and diabetes&lt;/title&gt;&lt;secondary-title&gt;The American journal of physiology&lt;/secondary-title&gt;&lt;/titles&gt;&lt;periodical&gt;&lt;full-title&gt;The American journal of physiology&lt;/full-title&gt;&lt;/periodical&gt;&lt;pages&gt;E1151&lt;/pages&gt;&lt;volume&gt;285&lt;/volume&gt;&lt;number&gt;6&lt;/number&gt;&lt;dates&gt;&lt;year&gt;2003&lt;/year&gt;&lt;/dates&gt;&lt;publisher&gt;American Physiological Society&lt;/publisher&gt;&lt;isbn&gt;0002-9513&lt;/isbn&gt;&lt;urls&gt;&lt;/urls&gt;&lt;/record&gt;&lt;/Cite&gt;&lt;Cite&gt;&lt;Author&gt;Simons&lt;/Author&gt;&lt;Year&gt;2002&lt;/Year&gt;&lt;RecNum&gt;117&lt;/RecNum&gt;&lt;record&gt;&lt;rec-number&gt;117&lt;/rec-number&gt;&lt;foreign-keys&gt;&lt;key app="EN" db-id="fvaw9vd5rrfez2epavc5exebz02xt0vvvwrs" timestamp="1456709610"&gt;117&lt;/key&gt;&lt;/foreign-keys&gt;&lt;ref-type name="Journal Article"&gt;17&lt;/ref-type&gt;&lt;contributors&gt;&lt;authors&gt;&lt;author&gt;Simons, Kai&lt;/author&gt;&lt;author&gt;Simons, K.&lt;/author&gt;&lt;/authors&gt;&lt;/contributors&gt;&lt;titles&gt;&lt;title&gt;Cholesterol, lipid rafts, and disease&lt;/title&gt;&lt;secondary-title&gt;The Journal of clinical investigation&lt;/secondary-title&gt;&lt;/titles&gt;&lt;periodical&gt;&lt;full-title&gt;The Journal of clinical investigation&lt;/full-title&gt;&lt;/periodical&gt;&lt;pages&gt;597-603&lt;/pages&gt;&lt;volume&gt;110&lt;/volume&gt;&lt;number&gt;5&lt;/number&gt;&lt;dates&gt;&lt;year&gt;2002&lt;/year&gt;&lt;/dates&gt;&lt;publisher&gt;American Society for Clinical Investigation&lt;/publisher&gt;&lt;isbn&gt;0021-9738&lt;/isbn&gt;&lt;urls&gt;&lt;/urls&gt;&lt;electronic-resource-num&gt;10.1172/JCI200216390&lt;/electronic-resource-num&gt;&lt;/record&gt;&lt;/Cite&gt;&lt;/EndNote&gt;</w:instrText>
      </w:r>
      <w:r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(Simons and Simons 2002; Cohen et al. 2003)</w:t>
      </w:r>
      <w:r w:rsidRPr="000C3393">
        <w:rPr>
          <w:rFonts w:ascii="Times New Roman" w:hAnsi="Times New Roman" w:cs="Times New Roman"/>
          <w:sz w:val="24"/>
          <w:szCs w:val="24"/>
        </w:rPr>
        <w:fldChar w:fldCharType="end"/>
      </w:r>
      <w:r w:rsidRPr="0037139F">
        <w:rPr>
          <w:rFonts w:ascii="Times New Roman" w:hAnsi="Times New Roman" w:cs="Times New Roman"/>
          <w:noProof/>
          <w:sz w:val="24"/>
          <w:szCs w:val="24"/>
        </w:rPr>
        <w:t xml:space="preserve">. </w:t>
      </w:r>
      <w:r w:rsidRPr="0037139F">
        <w:rPr>
          <w:rFonts w:ascii="Times New Roman" w:hAnsi="Times New Roman" w:cs="Times New Roman"/>
          <w:sz w:val="24"/>
          <w:szCs w:val="24"/>
        </w:rPr>
        <w:t>Hereby, elucidating the molecular mechanisms that link their function and dysfunction to disease could lead to enhanced therapeutics</w:t>
      </w:r>
      <w:r>
        <w:rPr>
          <w:rFonts w:ascii="Times New Roman" w:hAnsi="Times New Roman" w:cs="Times New Roman"/>
          <w:sz w:val="24"/>
          <w:szCs w:val="24"/>
        </w:rPr>
        <w:t xml:space="preserve"> for these potentially life threatening diseases</w:t>
      </w:r>
      <w:r w:rsidRPr="0037139F">
        <w:rPr>
          <w:rFonts w:ascii="Times New Roman" w:hAnsi="Times New Roman" w:cs="Times New Roman"/>
          <w:sz w:val="24"/>
          <w:szCs w:val="24"/>
        </w:rPr>
        <w:t xml:space="preserve">. </w:t>
      </w:r>
    </w:p>
    <w:p w14:paraId="441DE92D" w14:textId="77777777" w:rsidR="00644803" w:rsidRPr="000C3393" w:rsidRDefault="00644803" w:rsidP="004551D3">
      <w:pPr>
        <w:pStyle w:val="NoSpacing"/>
        <w:spacing w:line="276" w:lineRule="auto"/>
        <w:ind w:firstLine="142"/>
        <w:rPr>
          <w:rFonts w:ascii="Times New Roman" w:hAnsi="Times New Roman" w:cs="Times New Roman"/>
          <w:sz w:val="24"/>
          <w:szCs w:val="24"/>
        </w:rPr>
      </w:pPr>
    </w:p>
    <w:p w14:paraId="4A87297B" w14:textId="77777777" w:rsidR="00853F36" w:rsidRPr="000C3393" w:rsidRDefault="00F90E13" w:rsidP="004551D3">
      <w:pPr>
        <w:pStyle w:val="Heading1"/>
        <w:spacing w:before="0" w:line="276" w:lineRule="auto"/>
        <w:rPr>
          <w:rFonts w:ascii="Times New Roman" w:hAnsi="Times New Roman" w:cs="Times New Roman"/>
          <w:sz w:val="24"/>
          <w:szCs w:val="24"/>
        </w:rPr>
      </w:pPr>
      <w:bookmarkStart w:id="76" w:name="_Toc445921983"/>
      <w:r w:rsidRPr="000C3393">
        <w:rPr>
          <w:rFonts w:ascii="Times New Roman" w:hAnsi="Times New Roman" w:cs="Times New Roman"/>
          <w:sz w:val="24"/>
          <w:szCs w:val="24"/>
        </w:rPr>
        <w:t>References:</w:t>
      </w:r>
      <w:bookmarkEnd w:id="76"/>
    </w:p>
    <w:p w14:paraId="5AD046D6" w14:textId="77777777" w:rsidR="00501F12" w:rsidRPr="00501F12" w:rsidRDefault="00853F36" w:rsidP="00501F12">
      <w:pPr>
        <w:pStyle w:val="EndNoteBibliography"/>
      </w:pPr>
      <w:r w:rsidRPr="008A2CC3">
        <w:rPr>
          <w:rFonts w:ascii="Times New Roman" w:hAnsi="Times New Roman" w:cs="Times New Roman"/>
          <w:b/>
          <w:szCs w:val="24"/>
        </w:rPr>
        <w:fldChar w:fldCharType="begin"/>
      </w:r>
      <w:r w:rsidRPr="008A2CC3">
        <w:rPr>
          <w:rFonts w:ascii="Times New Roman" w:hAnsi="Times New Roman" w:cs="Times New Roman"/>
          <w:b/>
          <w:szCs w:val="24"/>
        </w:rPr>
        <w:instrText xml:space="preserve"> ADDIN EN.REFLIST </w:instrText>
      </w:r>
      <w:r w:rsidRPr="008A2CC3">
        <w:rPr>
          <w:rFonts w:ascii="Times New Roman" w:hAnsi="Times New Roman" w:cs="Times New Roman"/>
          <w:b/>
          <w:szCs w:val="24"/>
        </w:rPr>
        <w:fldChar w:fldCharType="separate"/>
      </w:r>
      <w:r w:rsidR="00501F12" w:rsidRPr="00501F12">
        <w:t xml:space="preserve">Ariotti, N., J. Rae, N. Leneva, C. Ferguson, D. Loo, S. Okano, M. M. Hill, P. Walser, B. M. Collins and R. G. Parton (2015). "Molecular Characterization of Caveolin-induced Membrane Curvature." </w:t>
      </w:r>
      <w:r w:rsidR="00501F12" w:rsidRPr="00501F12">
        <w:rPr>
          <w:u w:val="single"/>
        </w:rPr>
        <w:t>Journal of Biological Chemistry</w:t>
      </w:r>
      <w:r w:rsidR="00501F12" w:rsidRPr="00501F12">
        <w:t xml:space="preserve"> </w:t>
      </w:r>
      <w:r w:rsidR="00501F12" w:rsidRPr="00501F12">
        <w:rPr>
          <w:b/>
        </w:rPr>
        <w:t>290</w:t>
      </w:r>
      <w:r w:rsidR="00501F12" w:rsidRPr="00501F12">
        <w:t>(41): 24875-24890.</w:t>
      </w:r>
    </w:p>
    <w:p w14:paraId="70B3B8FD" w14:textId="77777777" w:rsidR="00501F12" w:rsidRPr="00501F12" w:rsidRDefault="00501F12" w:rsidP="00501F12">
      <w:pPr>
        <w:pStyle w:val="EndNoteBibliography"/>
        <w:spacing w:after="0"/>
      </w:pPr>
    </w:p>
    <w:p w14:paraId="2078F512" w14:textId="77777777" w:rsidR="00501F12" w:rsidRPr="00501F12" w:rsidRDefault="00501F12" w:rsidP="00501F12">
      <w:pPr>
        <w:pStyle w:val="EndNoteBibliography"/>
      </w:pPr>
      <w:r w:rsidRPr="00501F12">
        <w:t xml:space="preserve">Bastiani, M., L. Liu, M. M. Hill, M. P. Jedrychowski, S. J. Nixon, H. P. Lo, D. Abankwa, R. Luetterforst, M. Fernandez-Rojo, M. R. Breen, S. P. Gygi, J. Vinten, P. J. Walser, K. N. North, J. F. Hancock, P. F. Pilch and R. G. Parton (2009). "MURC/Cavin-4 and cavin family members form tissue-specific caveolar complexes." </w:t>
      </w:r>
      <w:r w:rsidRPr="00501F12">
        <w:rPr>
          <w:u w:val="single"/>
        </w:rPr>
        <w:t>The Journal of Cell Biology</w:t>
      </w:r>
      <w:r w:rsidRPr="00501F12">
        <w:t xml:space="preserve"> </w:t>
      </w:r>
      <w:r w:rsidRPr="00501F12">
        <w:rPr>
          <w:b/>
        </w:rPr>
        <w:t>185</w:t>
      </w:r>
      <w:r w:rsidRPr="00501F12">
        <w:t>(7): 1259-1273.</w:t>
      </w:r>
    </w:p>
    <w:p w14:paraId="549C3CD5" w14:textId="77777777" w:rsidR="00501F12" w:rsidRPr="00501F12" w:rsidRDefault="00501F12" w:rsidP="00501F12">
      <w:pPr>
        <w:pStyle w:val="EndNoteBibliography"/>
        <w:spacing w:after="0"/>
      </w:pPr>
    </w:p>
    <w:p w14:paraId="6EADB56D" w14:textId="77777777" w:rsidR="00501F12" w:rsidRPr="00501F12" w:rsidRDefault="00501F12" w:rsidP="00501F12">
      <w:pPr>
        <w:pStyle w:val="EndNoteBibliography"/>
      </w:pPr>
      <w:r w:rsidRPr="00501F12">
        <w:t xml:space="preserve">Bennett, N. C., J. D. Hooper, D. W. Johnson and G. C. Gobe (2014). "Expression profiles and functional associations of endogenous androgen receptor and caveolin-1 in prostate cancer cell lines." </w:t>
      </w:r>
      <w:r w:rsidRPr="00501F12">
        <w:rPr>
          <w:u w:val="single"/>
        </w:rPr>
        <w:t>Prostate</w:t>
      </w:r>
      <w:r w:rsidRPr="00501F12">
        <w:t xml:space="preserve"> </w:t>
      </w:r>
      <w:r w:rsidRPr="00501F12">
        <w:rPr>
          <w:b/>
        </w:rPr>
        <w:t>74</w:t>
      </w:r>
      <w:r w:rsidRPr="00501F12">
        <w:t>(5): 478-487.</w:t>
      </w:r>
    </w:p>
    <w:p w14:paraId="7DBADC22" w14:textId="77777777" w:rsidR="00501F12" w:rsidRPr="00501F12" w:rsidRDefault="00501F12" w:rsidP="00501F12">
      <w:pPr>
        <w:pStyle w:val="EndNoteBibliography"/>
        <w:spacing w:after="0"/>
      </w:pPr>
    </w:p>
    <w:p w14:paraId="7D34286F" w14:textId="77777777" w:rsidR="00501F12" w:rsidRPr="00501F12" w:rsidRDefault="00501F12" w:rsidP="00501F12">
      <w:pPr>
        <w:pStyle w:val="EndNoteBibliography"/>
      </w:pPr>
      <w:r w:rsidRPr="00501F12">
        <w:t xml:space="preserve">Bosch, M., M. Marí, S. P. Gross, J. C. Fernández-Checa and A. Pol (2011). "Mitochondrial Cholesterol: A Connection Between Caveolin, Metabolism, and Disease." </w:t>
      </w:r>
      <w:r w:rsidRPr="00501F12">
        <w:rPr>
          <w:u w:val="single"/>
        </w:rPr>
        <w:t>Traffic</w:t>
      </w:r>
      <w:r w:rsidRPr="00501F12">
        <w:t xml:space="preserve"> </w:t>
      </w:r>
      <w:r w:rsidRPr="00501F12">
        <w:rPr>
          <w:b/>
        </w:rPr>
        <w:t>12</w:t>
      </w:r>
      <w:r w:rsidRPr="00501F12">
        <w:t>(11): 1483-1489.</w:t>
      </w:r>
    </w:p>
    <w:p w14:paraId="03F33D35" w14:textId="77777777" w:rsidR="00501F12" w:rsidRPr="00501F12" w:rsidRDefault="00501F12" w:rsidP="00501F12">
      <w:pPr>
        <w:pStyle w:val="EndNoteBibliography"/>
        <w:spacing w:after="0"/>
      </w:pPr>
    </w:p>
    <w:p w14:paraId="5BB2124C" w14:textId="77777777" w:rsidR="00501F12" w:rsidRPr="00501F12" w:rsidRDefault="00501F12" w:rsidP="00501F12">
      <w:pPr>
        <w:pStyle w:val="EndNoteBibliography"/>
      </w:pPr>
      <w:r w:rsidRPr="00501F12">
        <w:t xml:space="preserve">Campos, J., #xe3, o. Henrique, R. P. Soares, K. Ribeiro, A. Cronemberger Andrade, #xe9, W. L. Batista and A. C. Torrecilhas (2015). "Extracellular Vesicles: Role in Inflammatory Responses and Potential Uses in Vaccination in Cancer and Infectious Diseases." </w:t>
      </w:r>
      <w:r w:rsidRPr="00501F12">
        <w:rPr>
          <w:u w:val="single"/>
        </w:rPr>
        <w:t>Journal of Immunology Research</w:t>
      </w:r>
      <w:r w:rsidRPr="00501F12">
        <w:t xml:space="preserve"> </w:t>
      </w:r>
      <w:r w:rsidRPr="00501F12">
        <w:rPr>
          <w:b/>
        </w:rPr>
        <w:t>2015</w:t>
      </w:r>
      <w:r w:rsidRPr="00501F12">
        <w:t>: 14.</w:t>
      </w:r>
    </w:p>
    <w:p w14:paraId="72F43757" w14:textId="77777777" w:rsidR="00501F12" w:rsidRPr="00501F12" w:rsidRDefault="00501F12" w:rsidP="00501F12">
      <w:pPr>
        <w:pStyle w:val="EndNoteBibliography"/>
        <w:spacing w:after="0"/>
      </w:pPr>
    </w:p>
    <w:p w14:paraId="35A4A6EB" w14:textId="77777777" w:rsidR="00501F12" w:rsidRPr="00501F12" w:rsidRDefault="00501F12" w:rsidP="00501F12">
      <w:pPr>
        <w:pStyle w:val="EndNoteBibliography"/>
      </w:pPr>
      <w:r w:rsidRPr="00501F12">
        <w:t xml:space="preserve">Chamberlain, L. H., R. D. Burgoyne and G. W. Gould (2001). "SNARE proteins are highly enriched in lipid rafts in PC12 cells: Implications for the spatial control of exocytosis." </w:t>
      </w:r>
      <w:r w:rsidRPr="00501F12">
        <w:rPr>
          <w:u w:val="single"/>
        </w:rPr>
        <w:t>Proceedings of the National Academy of Sciences of the United States of America</w:t>
      </w:r>
      <w:r w:rsidRPr="00501F12">
        <w:t xml:space="preserve"> </w:t>
      </w:r>
      <w:r w:rsidRPr="00501F12">
        <w:rPr>
          <w:b/>
        </w:rPr>
        <w:t>98</w:t>
      </w:r>
      <w:r w:rsidRPr="00501F12">
        <w:t>(10): 5619-5624.</w:t>
      </w:r>
    </w:p>
    <w:p w14:paraId="25136A39" w14:textId="77777777" w:rsidR="00501F12" w:rsidRPr="00501F12" w:rsidRDefault="00501F12" w:rsidP="00501F12">
      <w:pPr>
        <w:pStyle w:val="EndNoteBibliography"/>
        <w:spacing w:after="0"/>
      </w:pPr>
    </w:p>
    <w:p w14:paraId="220C4AE7" w14:textId="77777777" w:rsidR="00501F12" w:rsidRPr="00501F12" w:rsidRDefault="00501F12" w:rsidP="00501F12">
      <w:pPr>
        <w:pStyle w:val="EndNoteBibliography"/>
      </w:pPr>
      <w:r w:rsidRPr="00501F12">
        <w:t xml:space="preserve">Cocucci, E. and J. Meldolesi (2015). "Ectosomes and exosomes: shedding the confusion between extracellular vesicles." </w:t>
      </w:r>
      <w:r w:rsidRPr="00501F12">
        <w:rPr>
          <w:u w:val="single"/>
        </w:rPr>
        <w:t>Trends in Cell Biology</w:t>
      </w:r>
      <w:r w:rsidRPr="00501F12">
        <w:t xml:space="preserve"> </w:t>
      </w:r>
      <w:r w:rsidRPr="00501F12">
        <w:rPr>
          <w:b/>
        </w:rPr>
        <w:t>25</w:t>
      </w:r>
      <w:r w:rsidRPr="00501F12">
        <w:t>(6): 364-372.</w:t>
      </w:r>
    </w:p>
    <w:p w14:paraId="068BF081" w14:textId="77777777" w:rsidR="00501F12" w:rsidRPr="00501F12" w:rsidRDefault="00501F12" w:rsidP="00501F12">
      <w:pPr>
        <w:pStyle w:val="EndNoteBibliography"/>
        <w:spacing w:after="0"/>
      </w:pPr>
    </w:p>
    <w:p w14:paraId="37549227" w14:textId="77777777" w:rsidR="00501F12" w:rsidRPr="00501F12" w:rsidRDefault="00501F12" w:rsidP="00501F12">
      <w:pPr>
        <w:pStyle w:val="EndNoteBibliography"/>
      </w:pPr>
      <w:r w:rsidRPr="00501F12">
        <w:t xml:space="preserve">Cohen, A. W., T. P. Combs, P. E. Scherer and M. P. Lisanti (2003). "Role of caveolin and caveolae in insulin signaling and diabetes." </w:t>
      </w:r>
      <w:r w:rsidRPr="00501F12">
        <w:rPr>
          <w:u w:val="single"/>
        </w:rPr>
        <w:t>The American journal of physiology</w:t>
      </w:r>
      <w:r w:rsidRPr="00501F12">
        <w:t xml:space="preserve"> </w:t>
      </w:r>
      <w:r w:rsidRPr="00501F12">
        <w:rPr>
          <w:b/>
        </w:rPr>
        <w:t>285</w:t>
      </w:r>
      <w:r w:rsidRPr="00501F12">
        <w:t>(6): E1151.</w:t>
      </w:r>
    </w:p>
    <w:p w14:paraId="03B42A16" w14:textId="77777777" w:rsidR="00501F12" w:rsidRPr="00501F12" w:rsidRDefault="00501F12" w:rsidP="00501F12">
      <w:pPr>
        <w:pStyle w:val="EndNoteBibliography"/>
        <w:spacing w:after="0"/>
      </w:pPr>
    </w:p>
    <w:p w14:paraId="6A0B7CED" w14:textId="77777777" w:rsidR="00501F12" w:rsidRPr="00501F12" w:rsidRDefault="00501F12" w:rsidP="00501F12">
      <w:pPr>
        <w:pStyle w:val="EndNoteBibliography"/>
      </w:pPr>
      <w:r w:rsidRPr="00501F12">
        <w:t xml:space="preserve">Collino, F., M. C. Deregibus, S. Bruno, L. Sterpone, G. Aghemo, L. Viltono, C. Tetta and G. Camussi (2010). "Microvesicles derived from adult human bone marrow and tissue specific mesenchymal stem cells shuttle selected pattern of miRNAs." </w:t>
      </w:r>
      <w:r w:rsidRPr="00501F12">
        <w:rPr>
          <w:u w:val="single"/>
        </w:rPr>
        <w:t>PLoS ONE</w:t>
      </w:r>
      <w:r w:rsidRPr="00501F12">
        <w:t xml:space="preserve"> </w:t>
      </w:r>
      <w:r w:rsidRPr="00501F12">
        <w:rPr>
          <w:b/>
        </w:rPr>
        <w:t>5</w:t>
      </w:r>
      <w:r w:rsidRPr="00501F12">
        <w:t>(7): e11803.</w:t>
      </w:r>
    </w:p>
    <w:p w14:paraId="6C741E99" w14:textId="77777777" w:rsidR="00501F12" w:rsidRPr="00501F12" w:rsidRDefault="00501F12" w:rsidP="00501F12">
      <w:pPr>
        <w:pStyle w:val="EndNoteBibliography"/>
        <w:spacing w:after="0"/>
      </w:pPr>
    </w:p>
    <w:p w14:paraId="7074810B" w14:textId="77777777" w:rsidR="00501F12" w:rsidRPr="00501F12" w:rsidRDefault="00501F12" w:rsidP="00501F12">
      <w:pPr>
        <w:pStyle w:val="EndNoteBibliography"/>
      </w:pPr>
      <w:r w:rsidRPr="00501F12">
        <w:lastRenderedPageBreak/>
        <w:t xml:space="preserve">De Toro, J., L. Herschlik, C. Waldner and C. Mongini (2015). "Emerging roles of exosomes in normal and pathological conditions: new insights for diagnosis and therapeutic applications." </w:t>
      </w:r>
      <w:r w:rsidRPr="00501F12">
        <w:rPr>
          <w:u w:val="single"/>
        </w:rPr>
        <w:t>Front Immunol</w:t>
      </w:r>
      <w:r w:rsidRPr="00501F12">
        <w:t xml:space="preserve"> </w:t>
      </w:r>
      <w:r w:rsidRPr="00501F12">
        <w:rPr>
          <w:b/>
        </w:rPr>
        <w:t>6</w:t>
      </w:r>
      <w:r w:rsidRPr="00501F12">
        <w:t>: 203.</w:t>
      </w:r>
    </w:p>
    <w:p w14:paraId="2AA14330" w14:textId="77777777" w:rsidR="00501F12" w:rsidRPr="00501F12" w:rsidRDefault="00501F12" w:rsidP="00501F12">
      <w:pPr>
        <w:pStyle w:val="EndNoteBibliography"/>
        <w:spacing w:after="0"/>
      </w:pPr>
    </w:p>
    <w:p w14:paraId="24EDDF52" w14:textId="77777777" w:rsidR="00501F12" w:rsidRPr="00501F12" w:rsidRDefault="00501F12" w:rsidP="00501F12">
      <w:pPr>
        <w:pStyle w:val="EndNoteBibliography"/>
      </w:pPr>
      <w:r w:rsidRPr="00501F12">
        <w:t xml:space="preserve">Djuranovic, S., A. Nahvi and R. Green (2012). "miRNA-Mediated Gene Silencing by Translational Repression Followed by mRNA Deadenylation and Decay." </w:t>
      </w:r>
      <w:r w:rsidRPr="00501F12">
        <w:rPr>
          <w:u w:val="single"/>
        </w:rPr>
        <w:t>Science</w:t>
      </w:r>
      <w:r w:rsidRPr="00501F12">
        <w:t xml:space="preserve"> </w:t>
      </w:r>
      <w:r w:rsidRPr="00501F12">
        <w:rPr>
          <w:b/>
        </w:rPr>
        <w:t>336</w:t>
      </w:r>
      <w:r w:rsidRPr="00501F12">
        <w:t>(6078): 237-240.</w:t>
      </w:r>
    </w:p>
    <w:p w14:paraId="29E5D6EC" w14:textId="77777777" w:rsidR="00501F12" w:rsidRPr="00501F12" w:rsidRDefault="00501F12" w:rsidP="00501F12">
      <w:pPr>
        <w:pStyle w:val="EndNoteBibliography"/>
        <w:spacing w:after="0"/>
      </w:pPr>
    </w:p>
    <w:p w14:paraId="1D378E33" w14:textId="77777777" w:rsidR="00501F12" w:rsidRPr="00501F12" w:rsidRDefault="00501F12" w:rsidP="00501F12">
      <w:pPr>
        <w:pStyle w:val="EndNoteBibliography"/>
      </w:pPr>
      <w:r w:rsidRPr="00501F12">
        <w:t xml:space="preserve">Drab, M., P. Verkade, M. Elger, M. Kasper, M. Lohn, B. Lauterbach, J. Menne, C. Lindschau, F. Mende, F. C. Luft, A. Schedl, H. Haller and T. V. Kurzchalia (2001). "Loss of Caveolae, Vascular Dysfunction, and Pulmonary Defects in Caveolin-1 Gene-Disrupted Mice." </w:t>
      </w:r>
      <w:r w:rsidRPr="00501F12">
        <w:rPr>
          <w:u w:val="single"/>
        </w:rPr>
        <w:t>Science</w:t>
      </w:r>
      <w:r w:rsidRPr="00501F12">
        <w:t xml:space="preserve"> </w:t>
      </w:r>
      <w:r w:rsidRPr="00501F12">
        <w:rPr>
          <w:b/>
        </w:rPr>
        <w:t>293</w:t>
      </w:r>
      <w:r w:rsidRPr="00501F12">
        <w:t>(5539): 2449-2452.</w:t>
      </w:r>
    </w:p>
    <w:p w14:paraId="5DEF82C8" w14:textId="77777777" w:rsidR="00501F12" w:rsidRPr="00501F12" w:rsidRDefault="00501F12" w:rsidP="00501F12">
      <w:pPr>
        <w:pStyle w:val="EndNoteBibliography"/>
        <w:spacing w:after="0"/>
      </w:pPr>
    </w:p>
    <w:p w14:paraId="0F9E9F83" w14:textId="77777777" w:rsidR="00501F12" w:rsidRPr="00501F12" w:rsidRDefault="00501F12" w:rsidP="00501F12">
      <w:pPr>
        <w:pStyle w:val="EndNoteBibliography"/>
      </w:pPr>
      <w:r w:rsidRPr="00501F12">
        <w:t xml:space="preserve">Engelman, J. A., X. Zhang, F. Galbiati, D. Volonté, F. Sotgia, R. G. Pestell, C. Minetti, P. E. Scherer, T. Okamoto and M. P. Lisanti (1998). "Molecular Genetics of the Caveolin Gene Family: Implications for Human Cancers, Diabetes, Alzheimer Disease, and Muscular Dystrophy." </w:t>
      </w:r>
      <w:r w:rsidRPr="00501F12">
        <w:rPr>
          <w:u w:val="single"/>
        </w:rPr>
        <w:t>The American Journal of Human Genetics</w:t>
      </w:r>
      <w:r w:rsidRPr="00501F12">
        <w:t xml:space="preserve"> </w:t>
      </w:r>
      <w:r w:rsidRPr="00501F12">
        <w:rPr>
          <w:b/>
        </w:rPr>
        <w:t>63</w:t>
      </w:r>
      <w:r w:rsidRPr="00501F12">
        <w:t>(6): 1578-1587.</w:t>
      </w:r>
    </w:p>
    <w:p w14:paraId="41E43B26" w14:textId="77777777" w:rsidR="00501F12" w:rsidRPr="00501F12" w:rsidRDefault="00501F12" w:rsidP="00501F12">
      <w:pPr>
        <w:pStyle w:val="EndNoteBibliography"/>
        <w:spacing w:after="0"/>
      </w:pPr>
    </w:p>
    <w:p w14:paraId="7F6E4D85" w14:textId="77777777" w:rsidR="00501F12" w:rsidRPr="00501F12" w:rsidRDefault="00501F12" w:rsidP="00501F12">
      <w:pPr>
        <w:pStyle w:val="EndNoteBibliography"/>
      </w:pPr>
      <w:r w:rsidRPr="00501F12">
        <w:t xml:space="preserve">Falcone, G., A. Felsani and I. D’Agnano (2015). "Signaling by exosomal microRNAs in cancer." </w:t>
      </w:r>
      <w:r w:rsidRPr="00501F12">
        <w:rPr>
          <w:u w:val="single"/>
        </w:rPr>
        <w:t>Journal of Experimental &amp; Clinical Cancer Research : CR</w:t>
      </w:r>
      <w:r w:rsidRPr="00501F12">
        <w:t xml:space="preserve"> </w:t>
      </w:r>
      <w:r w:rsidRPr="00501F12">
        <w:rPr>
          <w:b/>
        </w:rPr>
        <w:t>34</w:t>
      </w:r>
      <w:r w:rsidRPr="00501F12">
        <w:t>(1): 32.</w:t>
      </w:r>
    </w:p>
    <w:p w14:paraId="47F8B569" w14:textId="77777777" w:rsidR="00501F12" w:rsidRPr="00501F12" w:rsidRDefault="00501F12" w:rsidP="00501F12">
      <w:pPr>
        <w:pStyle w:val="EndNoteBibliography"/>
        <w:spacing w:after="0"/>
      </w:pPr>
    </w:p>
    <w:p w14:paraId="5200D7F6" w14:textId="77777777" w:rsidR="00501F12" w:rsidRPr="00501F12" w:rsidRDefault="00501F12" w:rsidP="00501F12">
      <w:pPr>
        <w:pStyle w:val="EndNoteBibliography"/>
      </w:pPr>
      <w:r w:rsidRPr="00501F12">
        <w:t xml:space="preserve">Fra, A. M., E. Williamson, K. Simons and R. G. Parton (1995). "De novo formation of caveolae in lymphocytes by expression of VIP21-caveolin." </w:t>
      </w:r>
      <w:r w:rsidRPr="00501F12">
        <w:rPr>
          <w:u w:val="single"/>
        </w:rPr>
        <w:t>Proceedings of the National Academy of Sciences of the United States of America</w:t>
      </w:r>
      <w:r w:rsidRPr="00501F12">
        <w:t xml:space="preserve"> </w:t>
      </w:r>
      <w:r w:rsidRPr="00501F12">
        <w:rPr>
          <w:b/>
        </w:rPr>
        <w:t>92</w:t>
      </w:r>
      <w:r w:rsidRPr="00501F12">
        <w:t>(19): 8655-8659.</w:t>
      </w:r>
    </w:p>
    <w:p w14:paraId="4AA8EAC9" w14:textId="77777777" w:rsidR="00501F12" w:rsidRPr="00501F12" w:rsidRDefault="00501F12" w:rsidP="00501F12">
      <w:pPr>
        <w:pStyle w:val="EndNoteBibliography"/>
        <w:spacing w:after="0"/>
      </w:pPr>
    </w:p>
    <w:p w14:paraId="4E4A5862" w14:textId="77777777" w:rsidR="00501F12" w:rsidRPr="00501F12" w:rsidRDefault="00501F12" w:rsidP="00501F12">
      <w:pPr>
        <w:pStyle w:val="EndNoteBibliography"/>
      </w:pPr>
      <w:r w:rsidRPr="00501F12">
        <w:t xml:space="preserve">Galbiati, F., J. A. Engelman, D. Volonte, X. L. Zhang, C. Minetti, M. Li, H. Harry, Jr., B. Kneitz, W. Edelmann and M. P. Lisanti (2001). "Caveolin-3 Null Mice Show a Loss of Caveolae, Changes in the Microdomain Distribution of the Dystrophin-Glycoprotein Complex, and T-tubule Abnormalities." </w:t>
      </w:r>
      <w:r w:rsidRPr="00501F12">
        <w:rPr>
          <w:u w:val="single"/>
        </w:rPr>
        <w:t>Journal of Biological Chemistry</w:t>
      </w:r>
      <w:r w:rsidRPr="00501F12">
        <w:t xml:space="preserve"> </w:t>
      </w:r>
      <w:r w:rsidRPr="00501F12">
        <w:rPr>
          <w:b/>
        </w:rPr>
        <w:t>276</w:t>
      </w:r>
      <w:r w:rsidRPr="00501F12">
        <w:t>(24): 21425-21433.</w:t>
      </w:r>
    </w:p>
    <w:p w14:paraId="0CE2C834" w14:textId="77777777" w:rsidR="00501F12" w:rsidRPr="00501F12" w:rsidRDefault="00501F12" w:rsidP="00501F12">
      <w:pPr>
        <w:pStyle w:val="EndNoteBibliography"/>
        <w:spacing w:after="0"/>
      </w:pPr>
    </w:p>
    <w:p w14:paraId="1F4B4E24" w14:textId="77777777" w:rsidR="00501F12" w:rsidRPr="00501F12" w:rsidRDefault="00501F12" w:rsidP="00501F12">
      <w:pPr>
        <w:pStyle w:val="EndNoteBibliography"/>
      </w:pPr>
      <w:r w:rsidRPr="00501F12">
        <w:t xml:space="preserve">Gu, H., A.-M. C. Overstreet and Y. Yang (2014). "Exosomes Biogenesis and Potentials in Disease Diagnosis and Drug Delivery." </w:t>
      </w:r>
      <w:r w:rsidRPr="00501F12">
        <w:rPr>
          <w:u w:val="single"/>
        </w:rPr>
        <w:t>Nano LIFE</w:t>
      </w:r>
      <w:r w:rsidRPr="00501F12">
        <w:t xml:space="preserve"> </w:t>
      </w:r>
      <w:r w:rsidRPr="00501F12">
        <w:rPr>
          <w:b/>
        </w:rPr>
        <w:t>04</w:t>
      </w:r>
      <w:r w:rsidRPr="00501F12">
        <w:t>(04): 1441017.</w:t>
      </w:r>
    </w:p>
    <w:p w14:paraId="7EDB19A8" w14:textId="77777777" w:rsidR="00501F12" w:rsidRPr="00501F12" w:rsidRDefault="00501F12" w:rsidP="00501F12">
      <w:pPr>
        <w:pStyle w:val="EndNoteBibliography"/>
        <w:spacing w:after="0"/>
      </w:pPr>
    </w:p>
    <w:p w14:paraId="47A73140" w14:textId="77777777" w:rsidR="00501F12" w:rsidRPr="00501F12" w:rsidRDefault="00501F12" w:rsidP="00501F12">
      <w:pPr>
        <w:pStyle w:val="EndNoteBibliography"/>
      </w:pPr>
      <w:r w:rsidRPr="00501F12">
        <w:t xml:space="preserve">Guo, C. J., X. B. Yang, Y. Y. Wu, L. S. Yang, S. Mi, Z. Y. Liu, K. T. Jia, Y. X. Huang, S. P. Weng, X. Q. Yu and J. G. He (2011). "Involvement of caveolin-1 in the Jak-Stat signaling pathway and infectious spleen and kidney necrosis virus infection in mandarin fish (Siniperca chuatsi)." </w:t>
      </w:r>
      <w:r w:rsidRPr="00501F12">
        <w:rPr>
          <w:u w:val="single"/>
        </w:rPr>
        <w:t>Mol Immunol</w:t>
      </w:r>
      <w:r w:rsidRPr="00501F12">
        <w:t xml:space="preserve"> </w:t>
      </w:r>
      <w:r w:rsidRPr="00501F12">
        <w:rPr>
          <w:b/>
        </w:rPr>
        <w:t>48</w:t>
      </w:r>
      <w:r w:rsidRPr="00501F12">
        <w:t>(8): 992-1000.</w:t>
      </w:r>
    </w:p>
    <w:p w14:paraId="07198DE9" w14:textId="77777777" w:rsidR="00501F12" w:rsidRPr="00501F12" w:rsidRDefault="00501F12" w:rsidP="00501F12">
      <w:pPr>
        <w:pStyle w:val="EndNoteBibliography"/>
        <w:spacing w:after="0"/>
      </w:pPr>
    </w:p>
    <w:p w14:paraId="313103F8" w14:textId="77777777" w:rsidR="00501F12" w:rsidRPr="00501F12" w:rsidRDefault="00501F12" w:rsidP="00501F12">
      <w:pPr>
        <w:pStyle w:val="EndNoteBibliography"/>
      </w:pPr>
      <w:r w:rsidRPr="00501F12">
        <w:t xml:space="preserve">Ha, M. and V. N. Kim (2014). "Regulation of microRNA biogenesis." </w:t>
      </w:r>
      <w:r w:rsidRPr="00501F12">
        <w:rPr>
          <w:u w:val="single"/>
        </w:rPr>
        <w:t>Nat Rev Mol Cell Biol</w:t>
      </w:r>
      <w:r w:rsidRPr="00501F12">
        <w:t xml:space="preserve"> </w:t>
      </w:r>
      <w:r w:rsidRPr="00501F12">
        <w:rPr>
          <w:b/>
        </w:rPr>
        <w:t>15</w:t>
      </w:r>
      <w:r w:rsidRPr="00501F12">
        <w:t>(8): 509-524.</w:t>
      </w:r>
    </w:p>
    <w:p w14:paraId="70FF3CD8" w14:textId="77777777" w:rsidR="00501F12" w:rsidRPr="00501F12" w:rsidRDefault="00501F12" w:rsidP="00501F12">
      <w:pPr>
        <w:pStyle w:val="EndNoteBibliography"/>
        <w:spacing w:after="0"/>
      </w:pPr>
    </w:p>
    <w:p w14:paraId="4FAED990" w14:textId="77777777" w:rsidR="00501F12" w:rsidRPr="00501F12" w:rsidRDefault="00501F12" w:rsidP="00501F12">
      <w:pPr>
        <w:pStyle w:val="EndNoteBibliography"/>
      </w:pPr>
      <w:r w:rsidRPr="00501F12">
        <w:t xml:space="preserve">Hannafon, B. N. and W.-Q. Ding (2013). "Intercellular Communication by Exosome-Derived microRNAs in Cancer." </w:t>
      </w:r>
      <w:r w:rsidRPr="00501F12">
        <w:rPr>
          <w:u w:val="single"/>
        </w:rPr>
        <w:t>International Journal of Molecular Sciences</w:t>
      </w:r>
      <w:r w:rsidRPr="00501F12">
        <w:t xml:space="preserve"> </w:t>
      </w:r>
      <w:r w:rsidRPr="00501F12">
        <w:rPr>
          <w:b/>
        </w:rPr>
        <w:t>14</w:t>
      </w:r>
      <w:r w:rsidRPr="00501F12">
        <w:t>(7): 14240-14269.</w:t>
      </w:r>
    </w:p>
    <w:p w14:paraId="2106F99A" w14:textId="77777777" w:rsidR="00501F12" w:rsidRPr="00501F12" w:rsidRDefault="00501F12" w:rsidP="00501F12">
      <w:pPr>
        <w:pStyle w:val="EndNoteBibliography"/>
        <w:spacing w:after="0"/>
      </w:pPr>
    </w:p>
    <w:p w14:paraId="42FE6780" w14:textId="77777777" w:rsidR="00501F12" w:rsidRPr="00501F12" w:rsidRDefault="00501F12" w:rsidP="00501F12">
      <w:pPr>
        <w:pStyle w:val="EndNoteBibliography"/>
      </w:pPr>
      <w:r w:rsidRPr="00501F12">
        <w:t xml:space="preserve">Hashimoto, Y., Y. Akiyama and Y. Yuasa (2013). "Multiple-to-multiple relationships between microRNAs and target genes in gastric cancer." </w:t>
      </w:r>
      <w:r w:rsidRPr="00501F12">
        <w:rPr>
          <w:u w:val="single"/>
        </w:rPr>
        <w:t>PLoS ONE</w:t>
      </w:r>
      <w:r w:rsidRPr="00501F12">
        <w:t xml:space="preserve"> </w:t>
      </w:r>
      <w:r w:rsidRPr="00501F12">
        <w:rPr>
          <w:b/>
        </w:rPr>
        <w:t>8</w:t>
      </w:r>
      <w:r w:rsidRPr="00501F12">
        <w:t>(5): e62589.</w:t>
      </w:r>
    </w:p>
    <w:p w14:paraId="794F7DF3" w14:textId="77777777" w:rsidR="00501F12" w:rsidRPr="00501F12" w:rsidRDefault="00501F12" w:rsidP="00501F12">
      <w:pPr>
        <w:pStyle w:val="EndNoteBibliography"/>
        <w:spacing w:after="0"/>
      </w:pPr>
    </w:p>
    <w:p w14:paraId="57EE50B4" w14:textId="77777777" w:rsidR="00501F12" w:rsidRPr="00501F12" w:rsidRDefault="00501F12" w:rsidP="00501F12">
      <w:pPr>
        <w:pStyle w:val="EndNoteBibliography"/>
      </w:pPr>
      <w:r w:rsidRPr="00501F12">
        <w:lastRenderedPageBreak/>
        <w:t xml:space="preserve">Hill, M. M., M. Bastiani, R. Luetterforst, M. Kirkham, A. Kirkham, S. J. Nixon, P. Walser, D. Abankwa, V. M. J. Oorschot, S. Martin, J. F. Hancock and R. G. Parton (2008). "PTRF-Cavin, a Conserved Cytoplasmic Protein Required for Caveola Formation and Function." </w:t>
      </w:r>
      <w:r w:rsidRPr="00501F12">
        <w:rPr>
          <w:u w:val="single"/>
        </w:rPr>
        <w:t>Cell</w:t>
      </w:r>
      <w:r w:rsidRPr="00501F12">
        <w:t xml:space="preserve"> </w:t>
      </w:r>
      <w:r w:rsidRPr="00501F12">
        <w:rPr>
          <w:b/>
        </w:rPr>
        <w:t>132</w:t>
      </w:r>
      <w:r w:rsidRPr="00501F12">
        <w:t>(1): 113-124.</w:t>
      </w:r>
    </w:p>
    <w:p w14:paraId="10CF14C9" w14:textId="77777777" w:rsidR="00501F12" w:rsidRPr="00501F12" w:rsidRDefault="00501F12" w:rsidP="00501F12">
      <w:pPr>
        <w:pStyle w:val="EndNoteBibliography"/>
        <w:spacing w:after="0"/>
      </w:pPr>
    </w:p>
    <w:p w14:paraId="43D4CD5F" w14:textId="77777777" w:rsidR="00501F12" w:rsidRPr="00501F12" w:rsidRDefault="00501F12" w:rsidP="00501F12">
      <w:pPr>
        <w:pStyle w:val="EndNoteBibliography"/>
      </w:pPr>
      <w:r w:rsidRPr="00501F12">
        <w:t xml:space="preserve">Inder, K. L., J. E. Ruelcke, L. Petelin, H. Moon, E. Choi, J. Rae, A. Blumenthal, D. Hutmacher, N. A. Saunders, J. L. Stow, R. G. Parton and M. M. Hill (2014). "Cavin-1/PTRF alters prostate cancer cell-derived extracellular vesicle content and internalization to attenuate extracellular vesicle-mediated osteoclastogenesis and osteoblast proliferation." </w:t>
      </w:r>
      <w:r w:rsidRPr="00501F12">
        <w:rPr>
          <w:u w:val="single"/>
        </w:rPr>
        <w:t>J Extracell Vesicles</w:t>
      </w:r>
      <w:r w:rsidRPr="00501F12">
        <w:t xml:space="preserve"> </w:t>
      </w:r>
      <w:r w:rsidRPr="00501F12">
        <w:rPr>
          <w:b/>
        </w:rPr>
        <w:t>3</w:t>
      </w:r>
      <w:r w:rsidRPr="00501F12">
        <w:t>.</w:t>
      </w:r>
    </w:p>
    <w:p w14:paraId="4802741F" w14:textId="77777777" w:rsidR="00501F12" w:rsidRPr="00501F12" w:rsidRDefault="00501F12" w:rsidP="00501F12">
      <w:pPr>
        <w:pStyle w:val="EndNoteBibliography"/>
        <w:spacing w:after="0"/>
      </w:pPr>
    </w:p>
    <w:p w14:paraId="372390AC" w14:textId="77777777" w:rsidR="00501F12" w:rsidRPr="00501F12" w:rsidRDefault="00501F12" w:rsidP="00501F12">
      <w:pPr>
        <w:pStyle w:val="EndNoteBibliography"/>
      </w:pPr>
      <w:r w:rsidRPr="00501F12">
        <w:t xml:space="preserve">Inder, K. L., Y. Z. Zheng, M. J. Davis, H. Moon, D. Loo, H. Nguyen, J. A. Clements, R. G. Parton, L. J. Foster and M. M. Hill (2012). "Expression of PTRF in PC-3 Cells modulates cholesterol dynamics and the actin cytoskeleton impacting secretion pathways." </w:t>
      </w:r>
      <w:r w:rsidRPr="00501F12">
        <w:rPr>
          <w:u w:val="single"/>
        </w:rPr>
        <w:t>Mol Cell Proteomics</w:t>
      </w:r>
      <w:r w:rsidRPr="00501F12">
        <w:t xml:space="preserve"> </w:t>
      </w:r>
      <w:r w:rsidRPr="00501F12">
        <w:rPr>
          <w:b/>
        </w:rPr>
        <w:t>11</w:t>
      </w:r>
      <w:r w:rsidRPr="00501F12">
        <w:t>(2): M111.012245.</w:t>
      </w:r>
    </w:p>
    <w:p w14:paraId="2D601162" w14:textId="77777777" w:rsidR="00501F12" w:rsidRPr="00501F12" w:rsidRDefault="00501F12" w:rsidP="00501F12">
      <w:pPr>
        <w:pStyle w:val="EndNoteBibliography"/>
        <w:spacing w:after="0"/>
      </w:pPr>
    </w:p>
    <w:p w14:paraId="099DA16E" w14:textId="77777777" w:rsidR="00501F12" w:rsidRPr="00501F12" w:rsidRDefault="00501F12" w:rsidP="00501F12">
      <w:pPr>
        <w:pStyle w:val="EndNoteBibliography"/>
      </w:pPr>
      <w:r w:rsidRPr="00501F12">
        <w:t xml:space="preserve">Lang, T., D. Bruns, D. Wenzel, D. Riedel, P. Holroyd, C. Thiele and R. Jahn (2001). "SNAREs are concentrated in cholesterol-dependent clusters that define docking and fusion sites for exocytosis." </w:t>
      </w:r>
      <w:r w:rsidRPr="00501F12">
        <w:rPr>
          <w:u w:val="single"/>
        </w:rPr>
        <w:t>The EMBO Journal</w:t>
      </w:r>
      <w:r w:rsidRPr="00501F12">
        <w:t xml:space="preserve"> </w:t>
      </w:r>
      <w:r w:rsidRPr="00501F12">
        <w:rPr>
          <w:b/>
        </w:rPr>
        <w:t>20</w:t>
      </w:r>
      <w:r w:rsidRPr="00501F12">
        <w:t>(9): 2202-2213.</w:t>
      </w:r>
    </w:p>
    <w:p w14:paraId="538ECAAA" w14:textId="77777777" w:rsidR="00501F12" w:rsidRPr="00501F12" w:rsidRDefault="00501F12" w:rsidP="00501F12">
      <w:pPr>
        <w:pStyle w:val="EndNoteBibliography"/>
        <w:spacing w:after="0"/>
      </w:pPr>
    </w:p>
    <w:p w14:paraId="1C0A7B19" w14:textId="77777777" w:rsidR="00501F12" w:rsidRPr="00501F12" w:rsidRDefault="00501F12" w:rsidP="00501F12">
      <w:pPr>
        <w:pStyle w:val="EndNoteBibliography"/>
      </w:pPr>
      <w:r w:rsidRPr="00501F12">
        <w:t xml:space="preserve">Leyt, J., N. Melamed-Book, J. P. Vaerman, S. Cohen, A. M. Weiss and B. Aroeti (2007). "Cholesterol-sensitive modulation of transcytosis." </w:t>
      </w:r>
      <w:r w:rsidRPr="00501F12">
        <w:rPr>
          <w:u w:val="single"/>
        </w:rPr>
        <w:t>Mol Biol Cell</w:t>
      </w:r>
      <w:r w:rsidRPr="00501F12">
        <w:t xml:space="preserve"> </w:t>
      </w:r>
      <w:r w:rsidRPr="00501F12">
        <w:rPr>
          <w:b/>
        </w:rPr>
        <w:t>18</w:t>
      </w:r>
      <w:r w:rsidRPr="00501F12">
        <w:t>(6): 2057-2071.</w:t>
      </w:r>
    </w:p>
    <w:p w14:paraId="66EBDE4D" w14:textId="77777777" w:rsidR="00501F12" w:rsidRPr="00501F12" w:rsidRDefault="00501F12" w:rsidP="00501F12">
      <w:pPr>
        <w:pStyle w:val="EndNoteBibliography"/>
        <w:spacing w:after="0"/>
      </w:pPr>
    </w:p>
    <w:p w14:paraId="44164DA6" w14:textId="77777777" w:rsidR="00501F12" w:rsidRPr="00501F12" w:rsidRDefault="00501F12" w:rsidP="00501F12">
      <w:pPr>
        <w:pStyle w:val="EndNoteBibliography"/>
      </w:pPr>
      <w:r w:rsidRPr="00501F12">
        <w:t xml:space="preserve">Love, M. I., W. Huber and S. Anders (2014). "Moderated estimation of fold change and dispersion for RNA-seq data with DESeq2." </w:t>
      </w:r>
      <w:r w:rsidRPr="00501F12">
        <w:rPr>
          <w:u w:val="single"/>
        </w:rPr>
        <w:t>Genome Biology</w:t>
      </w:r>
      <w:r w:rsidRPr="00501F12">
        <w:t xml:space="preserve"> </w:t>
      </w:r>
      <w:r w:rsidRPr="00501F12">
        <w:rPr>
          <w:b/>
        </w:rPr>
        <w:t>15</w:t>
      </w:r>
      <w:r w:rsidRPr="00501F12">
        <w:t>(12): 1-21.</w:t>
      </w:r>
    </w:p>
    <w:p w14:paraId="7203357F" w14:textId="77777777" w:rsidR="00501F12" w:rsidRPr="00501F12" w:rsidRDefault="00501F12" w:rsidP="00501F12">
      <w:pPr>
        <w:pStyle w:val="EndNoteBibliography"/>
        <w:spacing w:after="0"/>
      </w:pPr>
    </w:p>
    <w:p w14:paraId="23B50A63" w14:textId="77777777" w:rsidR="00501F12" w:rsidRPr="00501F12" w:rsidRDefault="00501F12" w:rsidP="00501F12">
      <w:pPr>
        <w:pStyle w:val="EndNoteBibliography"/>
      </w:pPr>
      <w:r w:rsidRPr="00501F12">
        <w:t xml:space="preserve">Minciacchi, V. R., M. R. Freeman and D. Di Vizio (2015). "Extracellular Vesicles in Cancer: Exosomes, Microvesicles and the Emerging Role of Large Oncosomes." </w:t>
      </w:r>
      <w:r w:rsidRPr="00501F12">
        <w:rPr>
          <w:u w:val="single"/>
        </w:rPr>
        <w:t>Seminars in cell &amp; developmental biology</w:t>
      </w:r>
      <w:r w:rsidRPr="00501F12">
        <w:t xml:space="preserve"> </w:t>
      </w:r>
      <w:r w:rsidRPr="00501F12">
        <w:rPr>
          <w:b/>
        </w:rPr>
        <w:t>40</w:t>
      </w:r>
      <w:r w:rsidRPr="00501F12">
        <w:t>: 41-51.</w:t>
      </w:r>
    </w:p>
    <w:p w14:paraId="359064DB" w14:textId="77777777" w:rsidR="00501F12" w:rsidRPr="00501F12" w:rsidRDefault="00501F12" w:rsidP="00501F12">
      <w:pPr>
        <w:pStyle w:val="EndNoteBibliography"/>
        <w:spacing w:after="0"/>
      </w:pPr>
    </w:p>
    <w:p w14:paraId="44C05ED3" w14:textId="77777777" w:rsidR="00501F12" w:rsidRPr="00501F12" w:rsidRDefault="00501F12" w:rsidP="00501F12">
      <w:pPr>
        <w:pStyle w:val="EndNoteBibliography"/>
      </w:pPr>
      <w:r w:rsidRPr="00501F12">
        <w:t xml:space="preserve">Moon, H., C. S. Lee, K. L. Inder, S. Sharma, E. Choi, D. M. Black, K. A. Le Cao, C. Winterford, J. I. Coward, M. T. Ling, D. J. Craik, R. G. Parton, P. J. Russell and M. M. Hill (2014). "PTRF/cavin-1 neutralizes non-caveolar caveolin-1 microdomains in prostate cancer." </w:t>
      </w:r>
      <w:r w:rsidRPr="00501F12">
        <w:rPr>
          <w:u w:val="single"/>
        </w:rPr>
        <w:t>Oncogene</w:t>
      </w:r>
      <w:r w:rsidRPr="00501F12">
        <w:t xml:space="preserve"> </w:t>
      </w:r>
      <w:r w:rsidRPr="00501F12">
        <w:rPr>
          <w:b/>
        </w:rPr>
        <w:t>33</w:t>
      </w:r>
      <w:r w:rsidRPr="00501F12">
        <w:t>(27): 3561-3570.</w:t>
      </w:r>
    </w:p>
    <w:p w14:paraId="33E677B5" w14:textId="77777777" w:rsidR="00501F12" w:rsidRPr="00501F12" w:rsidRDefault="00501F12" w:rsidP="00501F12">
      <w:pPr>
        <w:pStyle w:val="EndNoteBibliography"/>
        <w:spacing w:after="0"/>
      </w:pPr>
    </w:p>
    <w:p w14:paraId="1725749E" w14:textId="77777777" w:rsidR="00501F12" w:rsidRPr="00501F12" w:rsidRDefault="00501F12" w:rsidP="00501F12">
      <w:pPr>
        <w:pStyle w:val="EndNoteBibliography"/>
      </w:pPr>
      <w:r w:rsidRPr="00501F12">
        <w:t xml:space="preserve">Mulcahy, L. A., R. C. Pink and D. R. F. Carter (2014). "Routes and mechanisms of extracellular vesicle uptake." </w:t>
      </w:r>
      <w:r w:rsidRPr="00501F12">
        <w:rPr>
          <w:u w:val="single"/>
        </w:rPr>
        <w:t>2014</w:t>
      </w:r>
      <w:r w:rsidRPr="00501F12">
        <w:t>.</w:t>
      </w:r>
    </w:p>
    <w:p w14:paraId="3D580F8C" w14:textId="77777777" w:rsidR="00501F12" w:rsidRPr="00501F12" w:rsidRDefault="00501F12" w:rsidP="00501F12">
      <w:pPr>
        <w:pStyle w:val="EndNoteBibliography"/>
        <w:spacing w:after="0"/>
      </w:pPr>
    </w:p>
    <w:p w14:paraId="3F4EB520" w14:textId="77777777" w:rsidR="00501F12" w:rsidRPr="00501F12" w:rsidRDefault="00501F12" w:rsidP="00501F12">
      <w:pPr>
        <w:pStyle w:val="EndNoteBibliography"/>
      </w:pPr>
      <w:r w:rsidRPr="00501F12">
        <w:t xml:space="preserve">Phuyal, S., N. P. Hessvik, T. Skotland, K. Sandvig and A. Llorente (2014). "Regulation of exosome release by glycosphingolipids and flotillins." </w:t>
      </w:r>
      <w:r w:rsidRPr="00501F12">
        <w:rPr>
          <w:u w:val="single"/>
        </w:rPr>
        <w:t>FEBS Journal</w:t>
      </w:r>
      <w:r w:rsidRPr="00501F12">
        <w:t xml:space="preserve"> </w:t>
      </w:r>
      <w:r w:rsidRPr="00501F12">
        <w:rPr>
          <w:b/>
        </w:rPr>
        <w:t>281</w:t>
      </w:r>
      <w:r w:rsidRPr="00501F12">
        <w:t>(9): 2214-2227.</w:t>
      </w:r>
    </w:p>
    <w:p w14:paraId="69955EDC" w14:textId="77777777" w:rsidR="00501F12" w:rsidRPr="00501F12" w:rsidRDefault="00501F12" w:rsidP="00501F12">
      <w:pPr>
        <w:pStyle w:val="EndNoteBibliography"/>
        <w:spacing w:after="0"/>
      </w:pPr>
    </w:p>
    <w:p w14:paraId="56180F70" w14:textId="77777777" w:rsidR="00501F12" w:rsidRPr="00501F12" w:rsidRDefault="00501F12" w:rsidP="00501F12">
      <w:pPr>
        <w:pStyle w:val="EndNoteBibliography"/>
      </w:pPr>
      <w:r w:rsidRPr="00501F12">
        <w:t xml:space="preserve">Rajendran, L., J. Bali, M. M. Barr, F. A. Court, E.-M. Krämer-Albers, F. Picou, G. Raposo, K. E. van der Vos, G. van Niel, J. Wang and X. O. Breakefield (2014). "Emerging Roles of Extracellular Vesicles in the Nervous System." </w:t>
      </w:r>
      <w:r w:rsidRPr="00501F12">
        <w:rPr>
          <w:u w:val="single"/>
        </w:rPr>
        <w:t>The Journal of Neuroscience</w:t>
      </w:r>
      <w:r w:rsidRPr="00501F12">
        <w:t xml:space="preserve"> </w:t>
      </w:r>
      <w:r w:rsidRPr="00501F12">
        <w:rPr>
          <w:b/>
        </w:rPr>
        <w:t>34</w:t>
      </w:r>
      <w:r w:rsidRPr="00501F12">
        <w:t>(46): 15482-15489.</w:t>
      </w:r>
    </w:p>
    <w:p w14:paraId="67E1EDF9" w14:textId="77777777" w:rsidR="00501F12" w:rsidRPr="00501F12" w:rsidRDefault="00501F12" w:rsidP="00501F12">
      <w:pPr>
        <w:pStyle w:val="EndNoteBibliography"/>
        <w:spacing w:after="0"/>
      </w:pPr>
    </w:p>
    <w:p w14:paraId="7052842C" w14:textId="77777777" w:rsidR="00501F12" w:rsidRPr="00501F12" w:rsidRDefault="00501F12" w:rsidP="00501F12">
      <w:pPr>
        <w:pStyle w:val="EndNoteBibliography"/>
      </w:pPr>
      <w:r w:rsidRPr="00501F12">
        <w:t xml:space="preserve">Razani, B., J. A. Engelman, X. B. Wang, W. Schubert, X. L. Zhang, C. B. Marks, F. Macaluso, R. G. Russell, M. Li, R. G. Pestell, D. D. Vizio, H. Harry, Jr., B. Kneitz, G. Lagaud, G. J. Christ, W. Edelmann and M. P. Lisanti (2001). "Caveolin-1 Null Mice Are Viable but Show Evidence of Hyperproliferative and Vascular Abnormalities." </w:t>
      </w:r>
      <w:r w:rsidRPr="00501F12">
        <w:rPr>
          <w:u w:val="single"/>
        </w:rPr>
        <w:t>Journal of Biological Chemistry</w:t>
      </w:r>
      <w:r w:rsidRPr="00501F12">
        <w:t xml:space="preserve"> </w:t>
      </w:r>
      <w:r w:rsidRPr="00501F12">
        <w:rPr>
          <w:b/>
        </w:rPr>
        <w:t>276</w:t>
      </w:r>
      <w:r w:rsidRPr="00501F12">
        <w:t>(41): 38121-38138.</w:t>
      </w:r>
    </w:p>
    <w:p w14:paraId="7059521E" w14:textId="77777777" w:rsidR="00501F12" w:rsidRPr="00501F12" w:rsidRDefault="00501F12" w:rsidP="00501F12">
      <w:pPr>
        <w:pStyle w:val="EndNoteBibliography"/>
        <w:spacing w:after="0"/>
      </w:pPr>
    </w:p>
    <w:p w14:paraId="3A8D2663" w14:textId="77777777" w:rsidR="00501F12" w:rsidRPr="00501F12" w:rsidRDefault="00501F12" w:rsidP="00501F12">
      <w:pPr>
        <w:pStyle w:val="EndNoteBibliography"/>
      </w:pPr>
      <w:r w:rsidRPr="00501F12">
        <w:t xml:space="preserve">Robbins, P. D. and A. E. Morelli (2014). "Regulation of immune responses by extracellular vesicles." </w:t>
      </w:r>
      <w:r w:rsidRPr="00501F12">
        <w:rPr>
          <w:u w:val="single"/>
        </w:rPr>
        <w:t>Nat Rev Immunol</w:t>
      </w:r>
      <w:r w:rsidRPr="00501F12">
        <w:t xml:space="preserve"> </w:t>
      </w:r>
      <w:r w:rsidRPr="00501F12">
        <w:rPr>
          <w:b/>
        </w:rPr>
        <w:t>14</w:t>
      </w:r>
      <w:r w:rsidRPr="00501F12">
        <w:t>(3): 195-208.</w:t>
      </w:r>
    </w:p>
    <w:p w14:paraId="148302A3" w14:textId="77777777" w:rsidR="00501F12" w:rsidRPr="00501F12" w:rsidRDefault="00501F12" w:rsidP="00501F12">
      <w:pPr>
        <w:pStyle w:val="EndNoteBibliography"/>
        <w:spacing w:after="0"/>
      </w:pPr>
    </w:p>
    <w:p w14:paraId="0B335E8B" w14:textId="77777777" w:rsidR="00501F12" w:rsidRPr="00501F12" w:rsidRDefault="00501F12" w:rsidP="00501F12">
      <w:pPr>
        <w:pStyle w:val="EndNoteBibliography"/>
      </w:pPr>
      <w:r w:rsidRPr="00501F12">
        <w:t xml:space="preserve">Robinson, M. D., D. J. McCarthy and G. K. Smyth (2009). "edgeR: a Bioconductor package for differential expression analysis of digital gene expression data." </w:t>
      </w:r>
      <w:r w:rsidRPr="00501F12">
        <w:rPr>
          <w:u w:val="single"/>
        </w:rPr>
        <w:t>Bioinformatics</w:t>
      </w:r>
      <w:r w:rsidRPr="00501F12">
        <w:t xml:space="preserve"> </w:t>
      </w:r>
      <w:r w:rsidRPr="00501F12">
        <w:rPr>
          <w:b/>
        </w:rPr>
        <w:t>26</w:t>
      </w:r>
      <w:r w:rsidRPr="00501F12">
        <w:t>.</w:t>
      </w:r>
    </w:p>
    <w:p w14:paraId="48A3CC75" w14:textId="77777777" w:rsidR="00501F12" w:rsidRPr="00501F12" w:rsidRDefault="00501F12" w:rsidP="00501F12">
      <w:pPr>
        <w:pStyle w:val="EndNoteBibliography"/>
        <w:spacing w:after="0"/>
      </w:pPr>
    </w:p>
    <w:p w14:paraId="241A2E4B" w14:textId="77777777" w:rsidR="00501F12" w:rsidRPr="00501F12" w:rsidRDefault="00501F12" w:rsidP="00501F12">
      <w:pPr>
        <w:pStyle w:val="EndNoteBibliography"/>
      </w:pPr>
      <w:r w:rsidRPr="00501F12">
        <w:t xml:space="preserve">Simons, K. and K. Simons (2002). "Cholesterol, lipid rafts, and disease." </w:t>
      </w:r>
      <w:r w:rsidRPr="00501F12">
        <w:rPr>
          <w:u w:val="single"/>
        </w:rPr>
        <w:t>The Journal of clinical investigation</w:t>
      </w:r>
      <w:r w:rsidRPr="00501F12">
        <w:t xml:space="preserve"> </w:t>
      </w:r>
      <w:r w:rsidRPr="00501F12">
        <w:rPr>
          <w:b/>
        </w:rPr>
        <w:t>110</w:t>
      </w:r>
      <w:r w:rsidRPr="00501F12">
        <w:t>(5): 597-603.</w:t>
      </w:r>
    </w:p>
    <w:p w14:paraId="045CDB11" w14:textId="77777777" w:rsidR="00501F12" w:rsidRPr="00501F12" w:rsidRDefault="00501F12" w:rsidP="00501F12">
      <w:pPr>
        <w:pStyle w:val="EndNoteBibliography"/>
        <w:spacing w:after="0"/>
      </w:pPr>
    </w:p>
    <w:p w14:paraId="76B0FD42" w14:textId="77777777" w:rsidR="00501F12" w:rsidRPr="00501F12" w:rsidRDefault="00501F12" w:rsidP="00501F12">
      <w:pPr>
        <w:pStyle w:val="EndNoteBibliography"/>
      </w:pPr>
      <w:r w:rsidRPr="00501F12">
        <w:t xml:space="preserve">Sinha, S. (2006). "On counting position weight matrix matches in a sequence, with application to discriminative motif finding." </w:t>
      </w:r>
      <w:r w:rsidRPr="00501F12">
        <w:rPr>
          <w:u w:val="single"/>
        </w:rPr>
        <w:t>Bioinformatics</w:t>
      </w:r>
      <w:r w:rsidRPr="00501F12">
        <w:t xml:space="preserve"> </w:t>
      </w:r>
      <w:r w:rsidRPr="00501F12">
        <w:rPr>
          <w:b/>
        </w:rPr>
        <w:t>22</w:t>
      </w:r>
      <w:r w:rsidRPr="00501F12">
        <w:t>(14): e454-e463.</w:t>
      </w:r>
    </w:p>
    <w:p w14:paraId="78803E12" w14:textId="77777777" w:rsidR="00501F12" w:rsidRPr="00501F12" w:rsidRDefault="00501F12" w:rsidP="00501F12">
      <w:pPr>
        <w:pStyle w:val="EndNoteBibliography"/>
        <w:spacing w:after="0"/>
      </w:pPr>
    </w:p>
    <w:p w14:paraId="25ECD050" w14:textId="77777777" w:rsidR="00501F12" w:rsidRPr="00501F12" w:rsidRDefault="00501F12" w:rsidP="00501F12">
      <w:pPr>
        <w:pStyle w:val="EndNoteBibliography"/>
      </w:pPr>
      <w:r w:rsidRPr="00501F12">
        <w:t xml:space="preserve">Skog, J., T. Wurdinger, S. van Rijn, D. H. Meijer, L. Gainche, W. T. Curry, B. S. Carter, A. M. Krichevsky and X. O. Breakefield (2008). "Glioblastoma microvesicles transport RNA and proteins that promote tumour growth and provide diagnostic biomarkers." </w:t>
      </w:r>
      <w:r w:rsidRPr="00501F12">
        <w:rPr>
          <w:u w:val="single"/>
        </w:rPr>
        <w:t>Nat Cell Biol</w:t>
      </w:r>
      <w:r w:rsidRPr="00501F12">
        <w:t xml:space="preserve"> </w:t>
      </w:r>
      <w:r w:rsidRPr="00501F12">
        <w:rPr>
          <w:b/>
        </w:rPr>
        <w:t>10</w:t>
      </w:r>
      <w:r w:rsidRPr="00501F12">
        <w:t>(12): 1470-1476.</w:t>
      </w:r>
    </w:p>
    <w:p w14:paraId="69E3DDDD" w14:textId="77777777" w:rsidR="00501F12" w:rsidRPr="00501F12" w:rsidRDefault="00501F12" w:rsidP="00501F12">
      <w:pPr>
        <w:pStyle w:val="EndNoteBibliography"/>
        <w:spacing w:after="0"/>
      </w:pPr>
    </w:p>
    <w:p w14:paraId="3D2D23E6" w14:textId="77777777" w:rsidR="00501F12" w:rsidRPr="00501F12" w:rsidRDefault="00501F12" w:rsidP="00501F12">
      <w:pPr>
        <w:pStyle w:val="EndNoteBibliography"/>
      </w:pPr>
      <w:r w:rsidRPr="00501F12">
        <w:t xml:space="preserve">Smart, E. J., Y.-s. Ying, W. C. Donzell and R. G. W. Anderson (1996). "A Role for Caveolin in Transport of Cholesterol from Endoplasmic Reticulum to Plasma Membrane." </w:t>
      </w:r>
      <w:r w:rsidRPr="00501F12">
        <w:rPr>
          <w:u w:val="single"/>
        </w:rPr>
        <w:t>Journal of Biological Chemistry</w:t>
      </w:r>
      <w:r w:rsidRPr="00501F12">
        <w:t xml:space="preserve"> </w:t>
      </w:r>
      <w:r w:rsidRPr="00501F12">
        <w:rPr>
          <w:b/>
        </w:rPr>
        <w:t>271</w:t>
      </w:r>
      <w:r w:rsidRPr="00501F12">
        <w:t>(46): 29427-29435.</w:t>
      </w:r>
    </w:p>
    <w:p w14:paraId="7732B809" w14:textId="77777777" w:rsidR="00501F12" w:rsidRPr="00501F12" w:rsidRDefault="00501F12" w:rsidP="00501F12">
      <w:pPr>
        <w:pStyle w:val="EndNoteBibliography"/>
        <w:spacing w:after="0"/>
      </w:pPr>
    </w:p>
    <w:p w14:paraId="61134241" w14:textId="77777777" w:rsidR="00501F12" w:rsidRPr="00501F12" w:rsidRDefault="00501F12" w:rsidP="00501F12">
      <w:pPr>
        <w:pStyle w:val="EndNoteBibliography"/>
      </w:pPr>
      <w:r w:rsidRPr="00501F12">
        <w:t xml:space="preserve">Stoorvogel, W. (2015). "Resolving sorting mechanisms into exosomes." </w:t>
      </w:r>
      <w:r w:rsidRPr="00501F12">
        <w:rPr>
          <w:u w:val="single"/>
        </w:rPr>
        <w:t>Cell Res</w:t>
      </w:r>
      <w:r w:rsidRPr="00501F12">
        <w:t xml:space="preserve"> </w:t>
      </w:r>
      <w:r w:rsidRPr="00501F12">
        <w:rPr>
          <w:b/>
        </w:rPr>
        <w:t>25</w:t>
      </w:r>
      <w:r w:rsidRPr="00501F12">
        <w:t>(5): 531-532.</w:t>
      </w:r>
    </w:p>
    <w:p w14:paraId="7D3C424A" w14:textId="77777777" w:rsidR="00501F12" w:rsidRPr="00501F12" w:rsidRDefault="00501F12" w:rsidP="00501F12">
      <w:pPr>
        <w:pStyle w:val="EndNoteBibliography"/>
        <w:spacing w:after="0"/>
      </w:pPr>
    </w:p>
    <w:p w14:paraId="58CB255A" w14:textId="77777777" w:rsidR="00501F12" w:rsidRPr="00501F12" w:rsidRDefault="00501F12" w:rsidP="00501F12">
      <w:pPr>
        <w:pStyle w:val="EndNoteBibliography"/>
      </w:pPr>
      <w:r w:rsidRPr="00501F12">
        <w:t xml:space="preserve">Stormo, G. D. (2010). "Motif discovery using expectation maximization and Gibbs' sampling." </w:t>
      </w:r>
      <w:r w:rsidRPr="00501F12">
        <w:rPr>
          <w:u w:val="single"/>
        </w:rPr>
        <w:t>Methods in molecular biology (Clifton, N.J.)</w:t>
      </w:r>
      <w:r w:rsidRPr="00501F12">
        <w:t xml:space="preserve"> </w:t>
      </w:r>
      <w:r w:rsidRPr="00501F12">
        <w:rPr>
          <w:b/>
        </w:rPr>
        <w:t>674</w:t>
      </w:r>
      <w:r w:rsidRPr="00501F12">
        <w:t>: 85-95.</w:t>
      </w:r>
    </w:p>
    <w:p w14:paraId="2DB9F13B" w14:textId="77777777" w:rsidR="00501F12" w:rsidRPr="00501F12" w:rsidRDefault="00501F12" w:rsidP="00501F12">
      <w:pPr>
        <w:pStyle w:val="EndNoteBibliography"/>
        <w:spacing w:after="0"/>
      </w:pPr>
    </w:p>
    <w:p w14:paraId="11507AAC" w14:textId="77777777" w:rsidR="00501F12" w:rsidRPr="00501F12" w:rsidRDefault="00501F12" w:rsidP="00501F12">
      <w:pPr>
        <w:pStyle w:val="EndNoteBibliography"/>
      </w:pPr>
      <w:r w:rsidRPr="00501F12">
        <w:t xml:space="preserve">Trajkovic, K., C. Hsu, S. Chiantia, L. Rajendran, D. Wenzel, F. Wieland, P. Schwille, Br, xfc, B. gger and M. Simons (2008). "Ceramide Triggers Budding of Exosome Vesicles into Multivesicular Endosomes." </w:t>
      </w:r>
      <w:r w:rsidRPr="00501F12">
        <w:rPr>
          <w:u w:val="single"/>
        </w:rPr>
        <w:t>Science</w:t>
      </w:r>
      <w:r w:rsidRPr="00501F12">
        <w:t xml:space="preserve"> </w:t>
      </w:r>
      <w:r w:rsidRPr="00501F12">
        <w:rPr>
          <w:b/>
        </w:rPr>
        <w:t>319</w:t>
      </w:r>
      <w:r w:rsidRPr="00501F12">
        <w:t>(5867): 1244-1247.</w:t>
      </w:r>
    </w:p>
    <w:p w14:paraId="361011CA" w14:textId="77777777" w:rsidR="00501F12" w:rsidRPr="00501F12" w:rsidRDefault="00501F12" w:rsidP="00501F12">
      <w:pPr>
        <w:pStyle w:val="EndNoteBibliography"/>
        <w:spacing w:after="0"/>
      </w:pPr>
    </w:p>
    <w:p w14:paraId="5C7066D5" w14:textId="77777777" w:rsidR="00501F12" w:rsidRPr="00501F12" w:rsidRDefault="00501F12" w:rsidP="00501F12">
      <w:pPr>
        <w:pStyle w:val="EndNoteBibliography"/>
      </w:pPr>
      <w:r w:rsidRPr="00501F12">
        <w:t xml:space="preserve">Valadi, H., K. Ekstrom, A. Bossios, M. Sjostrand, J. J. Lee and J. O. Lotvall (2007). "Exosome-mediated transfer of mRNAs and microRNAs is a novel mechanism of genetic exchange between cells." </w:t>
      </w:r>
      <w:r w:rsidRPr="00501F12">
        <w:rPr>
          <w:u w:val="single"/>
        </w:rPr>
        <w:t>Nat Cell Biol</w:t>
      </w:r>
      <w:r w:rsidRPr="00501F12">
        <w:t xml:space="preserve"> </w:t>
      </w:r>
      <w:r w:rsidRPr="00501F12">
        <w:rPr>
          <w:b/>
        </w:rPr>
        <w:t>9</w:t>
      </w:r>
      <w:r w:rsidRPr="00501F12">
        <w:t>(6): 654-659.</w:t>
      </w:r>
    </w:p>
    <w:p w14:paraId="4A610ECA" w14:textId="77777777" w:rsidR="00501F12" w:rsidRPr="00501F12" w:rsidRDefault="00501F12" w:rsidP="00501F12">
      <w:pPr>
        <w:pStyle w:val="EndNoteBibliography"/>
        <w:spacing w:after="0"/>
      </w:pPr>
    </w:p>
    <w:p w14:paraId="224DD202" w14:textId="77777777" w:rsidR="00501F12" w:rsidRPr="00501F12" w:rsidRDefault="00501F12" w:rsidP="00501F12">
      <w:pPr>
        <w:pStyle w:val="EndNoteBibliography"/>
      </w:pPr>
      <w:r w:rsidRPr="00501F12">
        <w:t xml:space="preserve">Villarroya-Beltri, C., C. Gutiérrez-Vázquez, F. Sánchez-Cabo, D. Pérez-Hernández, J. Vázquez, N. Martin-Cofreces, D. J. Martinez-Herrera, A. Pascual-Montano, M. Mittelbrunn and F. Sánchez-Madrid (2013). "Sumoylated hnRNPA2B1 controls the sorting of miRNAs into exosomes through binding to specific motifs." </w:t>
      </w:r>
      <w:r w:rsidRPr="00501F12">
        <w:rPr>
          <w:u w:val="single"/>
        </w:rPr>
        <w:t>Nat Commun</w:t>
      </w:r>
      <w:r w:rsidRPr="00501F12">
        <w:t xml:space="preserve"> </w:t>
      </w:r>
      <w:r w:rsidRPr="00501F12">
        <w:rPr>
          <w:b/>
        </w:rPr>
        <w:t>4</w:t>
      </w:r>
      <w:r w:rsidRPr="00501F12">
        <w:t>.</w:t>
      </w:r>
    </w:p>
    <w:p w14:paraId="7124B9B4" w14:textId="77777777" w:rsidR="00501F12" w:rsidRPr="00501F12" w:rsidRDefault="00501F12" w:rsidP="00501F12">
      <w:pPr>
        <w:pStyle w:val="EndNoteBibliography"/>
        <w:spacing w:after="0"/>
      </w:pPr>
    </w:p>
    <w:p w14:paraId="5D6E988D" w14:textId="77777777" w:rsidR="00501F12" w:rsidRPr="00501F12" w:rsidRDefault="00501F12" w:rsidP="00501F12">
      <w:pPr>
        <w:pStyle w:val="EndNoteBibliography"/>
      </w:pPr>
      <w:r w:rsidRPr="00501F12">
        <w:t xml:space="preserve">Yoon, Y. J., O. Y. Kim and Y. S. Gho (2014). "Extracellular vesicles as emerging intercellular communicasomes." </w:t>
      </w:r>
      <w:r w:rsidRPr="00501F12">
        <w:rPr>
          <w:u w:val="single"/>
        </w:rPr>
        <w:t>BMB Reports</w:t>
      </w:r>
      <w:r w:rsidRPr="00501F12">
        <w:t xml:space="preserve"> </w:t>
      </w:r>
      <w:r w:rsidRPr="00501F12">
        <w:rPr>
          <w:b/>
        </w:rPr>
        <w:t>47</w:t>
      </w:r>
      <w:r w:rsidRPr="00501F12">
        <w:t>(10): 531-539.</w:t>
      </w:r>
    </w:p>
    <w:p w14:paraId="70822742" w14:textId="77777777" w:rsidR="00501F12" w:rsidRPr="00501F12" w:rsidRDefault="00501F12" w:rsidP="00501F12">
      <w:pPr>
        <w:pStyle w:val="EndNoteBibliography"/>
        <w:spacing w:after="0"/>
      </w:pPr>
    </w:p>
    <w:p w14:paraId="60A8F315" w14:textId="77777777" w:rsidR="00501F12" w:rsidRPr="00501F12" w:rsidRDefault="00501F12" w:rsidP="00501F12">
      <w:pPr>
        <w:pStyle w:val="EndNoteBibliography"/>
      </w:pPr>
      <w:r w:rsidRPr="00501F12">
        <w:t xml:space="preserve">Zhang, J., S. Li, L. Li, M. Li, C. Guo, J. Yao and S. Mi (2015). "Exosome and Exosomal MicroRNA: Trafficking, Sorting, and Function." </w:t>
      </w:r>
      <w:r w:rsidRPr="00501F12">
        <w:rPr>
          <w:u w:val="single"/>
        </w:rPr>
        <w:t>Genomics, Proteomics &amp; Bioinformatics</w:t>
      </w:r>
      <w:r w:rsidRPr="00501F12">
        <w:t xml:space="preserve"> </w:t>
      </w:r>
      <w:r w:rsidRPr="00501F12">
        <w:rPr>
          <w:b/>
        </w:rPr>
        <w:t>13</w:t>
      </w:r>
      <w:r w:rsidRPr="00501F12">
        <w:t>(1): 17-24.</w:t>
      </w:r>
    </w:p>
    <w:p w14:paraId="3DF5AE55" w14:textId="77777777" w:rsidR="00501F12" w:rsidRPr="00501F12" w:rsidRDefault="00501F12" w:rsidP="00501F12">
      <w:pPr>
        <w:pStyle w:val="EndNoteBibliography"/>
        <w:spacing w:after="0"/>
      </w:pPr>
    </w:p>
    <w:p w14:paraId="033974BF" w14:textId="77777777" w:rsidR="00501F12" w:rsidRPr="00501F12" w:rsidRDefault="00501F12" w:rsidP="00501F12">
      <w:pPr>
        <w:pStyle w:val="EndNoteBibliography"/>
      </w:pPr>
      <w:r w:rsidRPr="00501F12">
        <w:t xml:space="preserve">Zhou, W., Miranda Y. Fong, Y. Min, G. Somlo, L. Liu, Melanie R. Palomares, Y. Yu, A. Chow, Sean Timothy F. O’Connor, Andrew R. Chin, Y. Yen, Y. Wang, Eric G. Marcusson, P. Chu, J. Wu, X. Wu, Arthur X. Li, Z. Li, H. Gao, X. Ren, Mark P. Boldin, Pengnian C. Lin and Shizhen E. Wang (2014). "Cancer-Secreted miR-105 Destroys Vascular Endothelial Barriers to Promote Metastasis." </w:t>
      </w:r>
      <w:r w:rsidRPr="00501F12">
        <w:rPr>
          <w:u w:val="single"/>
        </w:rPr>
        <w:t>Cancer Cell</w:t>
      </w:r>
      <w:r w:rsidRPr="00501F12">
        <w:t xml:space="preserve"> </w:t>
      </w:r>
      <w:r w:rsidRPr="00501F12">
        <w:rPr>
          <w:b/>
        </w:rPr>
        <w:t>25</w:t>
      </w:r>
      <w:r w:rsidRPr="00501F12">
        <w:t>(4): 501-515.</w:t>
      </w:r>
    </w:p>
    <w:p w14:paraId="1A7E8991" w14:textId="77777777" w:rsidR="00501F12" w:rsidRPr="00501F12" w:rsidRDefault="00501F12" w:rsidP="00501F12">
      <w:pPr>
        <w:pStyle w:val="EndNoteBibliography"/>
      </w:pPr>
    </w:p>
    <w:p w14:paraId="4BB8BB96" w14:textId="7A2CDC27" w:rsidR="00853F36" w:rsidRPr="008A2CC3" w:rsidRDefault="00853F36" w:rsidP="004551D3">
      <w:pPr>
        <w:pStyle w:val="NoSpacing"/>
        <w:spacing w:line="276" w:lineRule="auto"/>
        <w:rPr>
          <w:rFonts w:ascii="Times New Roman" w:hAnsi="Times New Roman" w:cs="Times New Roman"/>
          <w:b/>
          <w:szCs w:val="24"/>
        </w:rPr>
      </w:pPr>
      <w:r w:rsidRPr="008A2CC3">
        <w:rPr>
          <w:rFonts w:ascii="Times New Roman" w:hAnsi="Times New Roman" w:cs="Times New Roman"/>
          <w:b/>
          <w:szCs w:val="24"/>
        </w:rPr>
        <w:fldChar w:fldCharType="end"/>
      </w:r>
    </w:p>
    <w:sectPr w:rsidR="00853F36" w:rsidRPr="008A2CC3" w:rsidSect="004D3D3F">
      <w:footerReference w:type="default" r:id="rId12"/>
      <w:pgSz w:w="11906" w:h="16838"/>
      <w:pgMar w:top="1361" w:right="1361" w:bottom="1361" w:left="136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F357FF" w14:textId="77777777" w:rsidR="00E10EB2" w:rsidRDefault="00E10EB2" w:rsidP="00DC4F71">
      <w:pPr>
        <w:spacing w:after="0" w:line="240" w:lineRule="auto"/>
      </w:pPr>
      <w:r>
        <w:separator/>
      </w:r>
    </w:p>
  </w:endnote>
  <w:endnote w:type="continuationSeparator" w:id="0">
    <w:p w14:paraId="5C81D995" w14:textId="77777777" w:rsidR="00E10EB2" w:rsidRDefault="00E10EB2" w:rsidP="00DC4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660546793"/>
      <w:docPartObj>
        <w:docPartGallery w:val="Page Numbers (Bottom of Page)"/>
        <w:docPartUnique/>
      </w:docPartObj>
    </w:sdtPr>
    <w:sdtEndPr>
      <w:rPr>
        <w:noProof/>
      </w:rPr>
    </w:sdtEndPr>
    <w:sdtContent>
      <w:p w14:paraId="577FD0C0" w14:textId="77777777" w:rsidR="00870EE1" w:rsidRPr="000C3393" w:rsidRDefault="00870EE1">
        <w:pPr>
          <w:pStyle w:val="Footer"/>
          <w:jc w:val="right"/>
          <w:rPr>
            <w:rFonts w:ascii="Times New Roman" w:hAnsi="Times New Roman" w:cs="Times New Roman"/>
          </w:rPr>
        </w:pPr>
        <w:r w:rsidRPr="000C3393">
          <w:rPr>
            <w:rFonts w:ascii="Times New Roman" w:hAnsi="Times New Roman" w:cs="Times New Roman"/>
          </w:rPr>
          <w:fldChar w:fldCharType="begin"/>
        </w:r>
        <w:r w:rsidRPr="000C3393">
          <w:rPr>
            <w:rFonts w:ascii="Times New Roman" w:hAnsi="Times New Roman" w:cs="Times New Roman"/>
          </w:rPr>
          <w:instrText xml:space="preserve"> PAGE   \* MERGEFORMAT </w:instrText>
        </w:r>
        <w:r w:rsidRPr="000C3393">
          <w:rPr>
            <w:rFonts w:ascii="Times New Roman" w:hAnsi="Times New Roman" w:cs="Times New Roman"/>
          </w:rPr>
          <w:fldChar w:fldCharType="separate"/>
        </w:r>
        <w:r w:rsidR="001B3A8C">
          <w:rPr>
            <w:rFonts w:ascii="Times New Roman" w:hAnsi="Times New Roman" w:cs="Times New Roman"/>
            <w:noProof/>
          </w:rPr>
          <w:t>19</w:t>
        </w:r>
        <w:r w:rsidRPr="000C3393">
          <w:rPr>
            <w:rFonts w:ascii="Times New Roman" w:hAnsi="Times New Roman" w:cs="Times New Roman"/>
            <w:noProof/>
          </w:rPr>
          <w:fldChar w:fldCharType="end"/>
        </w:r>
      </w:p>
    </w:sdtContent>
  </w:sdt>
  <w:p w14:paraId="5D784C83" w14:textId="77777777" w:rsidR="00870EE1" w:rsidRDefault="00870E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166606" w14:textId="77777777" w:rsidR="00E10EB2" w:rsidRDefault="00E10EB2" w:rsidP="00DC4F71">
      <w:pPr>
        <w:spacing w:after="0" w:line="240" w:lineRule="auto"/>
      </w:pPr>
      <w:r>
        <w:separator/>
      </w:r>
    </w:p>
  </w:footnote>
  <w:footnote w:type="continuationSeparator" w:id="0">
    <w:p w14:paraId="103BFBDB" w14:textId="77777777" w:rsidR="00E10EB2" w:rsidRDefault="00E10EB2" w:rsidP="00DC4F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42B3A"/>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
    <w:nsid w:val="37D82A04"/>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2">
    <w:nsid w:val="6F251DBA"/>
    <w:multiLevelType w:val="hybridMultilevel"/>
    <w:tmpl w:val="E2546F94"/>
    <w:lvl w:ilvl="0" w:tplc="8438C2AC">
      <w:start w:val="1"/>
      <w:numFmt w:val="bullet"/>
      <w:lvlText w:val="-"/>
      <w:lvlJc w:val="left"/>
      <w:pPr>
        <w:ind w:left="405" w:hanging="360"/>
      </w:pPr>
      <w:rPr>
        <w:rFonts w:ascii="Calibri" w:eastAsiaTheme="minorHAnsi"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Hill">
    <w15:presenceInfo w15:providerId="AD" w15:userId="S-1-5-21-157896902-3385474465-166438253-3230"/>
  </w15:person>
  <w15:person w15:author="Harley Robinson ">
    <w15:presenceInfo w15:providerId="AD" w15:userId="S-1-5-21-157896902-3385474465-166438253-7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aw9vd5rrfez2epavc5exebz02xt0vvvwrs&quot;&gt;HonoursReferences&lt;record-ids&gt;&lt;item&gt;2&lt;/item&gt;&lt;item&gt;8&lt;/item&gt;&lt;item&gt;9&lt;/item&gt;&lt;item&gt;10&lt;/item&gt;&lt;item&gt;21&lt;/item&gt;&lt;item&gt;22&lt;/item&gt;&lt;item&gt;27&lt;/item&gt;&lt;item&gt;28&lt;/item&gt;&lt;item&gt;29&lt;/item&gt;&lt;item&gt;30&lt;/item&gt;&lt;item&gt;32&lt;/item&gt;&lt;item&gt;33&lt;/item&gt;&lt;item&gt;34&lt;/item&gt;&lt;item&gt;41&lt;/item&gt;&lt;item&gt;76&lt;/item&gt;&lt;item&gt;110&lt;/item&gt;&lt;item&gt;114&lt;/item&gt;&lt;item&gt;116&lt;/item&gt;&lt;item&gt;117&lt;/item&gt;&lt;item&gt;119&lt;/item&gt;&lt;item&gt;120&lt;/item&gt;&lt;item&gt;121&lt;/item&gt;&lt;item&gt;122&lt;/item&gt;&lt;item&gt;123&lt;/item&gt;&lt;item&gt;124&lt;/item&gt;&lt;item&gt;125&lt;/item&gt;&lt;item&gt;126&lt;/item&gt;&lt;item&gt;127&lt;/item&gt;&lt;item&gt;130&lt;/item&gt;&lt;item&gt;131&lt;/item&gt;&lt;item&gt;132&lt;/item&gt;&lt;item&gt;134&lt;/item&gt;&lt;item&gt;135&lt;/item&gt;&lt;item&gt;136&lt;/item&gt;&lt;item&gt;137&lt;/item&gt;&lt;item&gt;138&lt;/item&gt;&lt;item&gt;139&lt;/item&gt;&lt;item&gt;140&lt;/item&gt;&lt;item&gt;141&lt;/item&gt;&lt;item&gt;144&lt;/item&gt;&lt;item&gt;145&lt;/item&gt;&lt;item&gt;146&lt;/item&gt;&lt;item&gt;147&lt;/item&gt;&lt;item&gt;148&lt;/item&gt;&lt;item&gt;149&lt;/item&gt;&lt;item&gt;150&lt;/item&gt;&lt;item&gt;151&lt;/item&gt;&lt;/record-ids&gt;&lt;/item&gt;&lt;/Libraries&gt;"/>
  </w:docVars>
  <w:rsids>
    <w:rsidRoot w:val="008070E3"/>
    <w:rsid w:val="00002BB9"/>
    <w:rsid w:val="00010B55"/>
    <w:rsid w:val="00011A07"/>
    <w:rsid w:val="000121DA"/>
    <w:rsid w:val="000173A3"/>
    <w:rsid w:val="0002149D"/>
    <w:rsid w:val="0002622E"/>
    <w:rsid w:val="0002673E"/>
    <w:rsid w:val="000311E0"/>
    <w:rsid w:val="00031795"/>
    <w:rsid w:val="0005482C"/>
    <w:rsid w:val="00056571"/>
    <w:rsid w:val="00060879"/>
    <w:rsid w:val="000675A8"/>
    <w:rsid w:val="00070E42"/>
    <w:rsid w:val="0007204F"/>
    <w:rsid w:val="000753FF"/>
    <w:rsid w:val="00076F66"/>
    <w:rsid w:val="00081117"/>
    <w:rsid w:val="000813C3"/>
    <w:rsid w:val="000849B7"/>
    <w:rsid w:val="00084D3E"/>
    <w:rsid w:val="00093F3F"/>
    <w:rsid w:val="000A3AEE"/>
    <w:rsid w:val="000B449E"/>
    <w:rsid w:val="000C300E"/>
    <w:rsid w:val="000C3393"/>
    <w:rsid w:val="000C342A"/>
    <w:rsid w:val="000D5C90"/>
    <w:rsid w:val="000D70F1"/>
    <w:rsid w:val="000E3480"/>
    <w:rsid w:val="00102BCA"/>
    <w:rsid w:val="001052C0"/>
    <w:rsid w:val="001172EA"/>
    <w:rsid w:val="00122B71"/>
    <w:rsid w:val="00125306"/>
    <w:rsid w:val="00131F6A"/>
    <w:rsid w:val="00137533"/>
    <w:rsid w:val="00137D0F"/>
    <w:rsid w:val="00171E9A"/>
    <w:rsid w:val="001811D3"/>
    <w:rsid w:val="001827B5"/>
    <w:rsid w:val="0019671A"/>
    <w:rsid w:val="001A26B1"/>
    <w:rsid w:val="001A5732"/>
    <w:rsid w:val="001A5A52"/>
    <w:rsid w:val="001B313F"/>
    <w:rsid w:val="001B3A8C"/>
    <w:rsid w:val="001B4551"/>
    <w:rsid w:val="001B537E"/>
    <w:rsid w:val="001B5889"/>
    <w:rsid w:val="001C20F5"/>
    <w:rsid w:val="001C4BEF"/>
    <w:rsid w:val="001D2AF9"/>
    <w:rsid w:val="001D5CAE"/>
    <w:rsid w:val="001F662C"/>
    <w:rsid w:val="001F6D4E"/>
    <w:rsid w:val="001F7DAE"/>
    <w:rsid w:val="00200E87"/>
    <w:rsid w:val="00204100"/>
    <w:rsid w:val="00205CBF"/>
    <w:rsid w:val="00213892"/>
    <w:rsid w:val="00220369"/>
    <w:rsid w:val="00224A3B"/>
    <w:rsid w:val="002262ED"/>
    <w:rsid w:val="00227787"/>
    <w:rsid w:val="002318A9"/>
    <w:rsid w:val="00233064"/>
    <w:rsid w:val="00237793"/>
    <w:rsid w:val="00252164"/>
    <w:rsid w:val="00253D29"/>
    <w:rsid w:val="00264503"/>
    <w:rsid w:val="00276507"/>
    <w:rsid w:val="00277337"/>
    <w:rsid w:val="00285A77"/>
    <w:rsid w:val="00287D39"/>
    <w:rsid w:val="0029766A"/>
    <w:rsid w:val="002A131E"/>
    <w:rsid w:val="002B09A1"/>
    <w:rsid w:val="002D7259"/>
    <w:rsid w:val="002E3C53"/>
    <w:rsid w:val="002F5000"/>
    <w:rsid w:val="003009D6"/>
    <w:rsid w:val="00304A24"/>
    <w:rsid w:val="00306962"/>
    <w:rsid w:val="00307D2C"/>
    <w:rsid w:val="00312DAE"/>
    <w:rsid w:val="00314E80"/>
    <w:rsid w:val="00320ACC"/>
    <w:rsid w:val="00321603"/>
    <w:rsid w:val="00322B04"/>
    <w:rsid w:val="003248C8"/>
    <w:rsid w:val="003255D6"/>
    <w:rsid w:val="0033006A"/>
    <w:rsid w:val="00333E9F"/>
    <w:rsid w:val="00346213"/>
    <w:rsid w:val="00351ADF"/>
    <w:rsid w:val="00351CE8"/>
    <w:rsid w:val="003529D3"/>
    <w:rsid w:val="00360908"/>
    <w:rsid w:val="0036340A"/>
    <w:rsid w:val="003676BE"/>
    <w:rsid w:val="0037139F"/>
    <w:rsid w:val="003768B9"/>
    <w:rsid w:val="003800F8"/>
    <w:rsid w:val="003909DB"/>
    <w:rsid w:val="003939FE"/>
    <w:rsid w:val="003A0D51"/>
    <w:rsid w:val="003A122B"/>
    <w:rsid w:val="003A5E4C"/>
    <w:rsid w:val="003B0D86"/>
    <w:rsid w:val="003B1F09"/>
    <w:rsid w:val="003B71E6"/>
    <w:rsid w:val="003D0D32"/>
    <w:rsid w:val="003E1989"/>
    <w:rsid w:val="003F5101"/>
    <w:rsid w:val="00405BD5"/>
    <w:rsid w:val="00413C66"/>
    <w:rsid w:val="0041465A"/>
    <w:rsid w:val="004147C1"/>
    <w:rsid w:val="00415B7E"/>
    <w:rsid w:val="00424AED"/>
    <w:rsid w:val="00424D31"/>
    <w:rsid w:val="004257A5"/>
    <w:rsid w:val="004267E0"/>
    <w:rsid w:val="004275A9"/>
    <w:rsid w:val="00446B8F"/>
    <w:rsid w:val="0044761E"/>
    <w:rsid w:val="00451452"/>
    <w:rsid w:val="004528AB"/>
    <w:rsid w:val="004551D3"/>
    <w:rsid w:val="0045699E"/>
    <w:rsid w:val="00461573"/>
    <w:rsid w:val="004624CC"/>
    <w:rsid w:val="004671B7"/>
    <w:rsid w:val="004739E2"/>
    <w:rsid w:val="004742E2"/>
    <w:rsid w:val="004806F2"/>
    <w:rsid w:val="00490181"/>
    <w:rsid w:val="004A05B7"/>
    <w:rsid w:val="004B25C6"/>
    <w:rsid w:val="004B7CCF"/>
    <w:rsid w:val="004B7E1D"/>
    <w:rsid w:val="004C3FAC"/>
    <w:rsid w:val="004C41A2"/>
    <w:rsid w:val="004D128B"/>
    <w:rsid w:val="004D3D3F"/>
    <w:rsid w:val="004D51EC"/>
    <w:rsid w:val="004D6347"/>
    <w:rsid w:val="004D7B02"/>
    <w:rsid w:val="004F2B98"/>
    <w:rsid w:val="00501F12"/>
    <w:rsid w:val="0051671A"/>
    <w:rsid w:val="00522A22"/>
    <w:rsid w:val="0053023D"/>
    <w:rsid w:val="00535E3B"/>
    <w:rsid w:val="00537CB0"/>
    <w:rsid w:val="00540D51"/>
    <w:rsid w:val="00541B80"/>
    <w:rsid w:val="00542056"/>
    <w:rsid w:val="005435B2"/>
    <w:rsid w:val="005548F9"/>
    <w:rsid w:val="0055521E"/>
    <w:rsid w:val="00557E6B"/>
    <w:rsid w:val="0056018E"/>
    <w:rsid w:val="0056029B"/>
    <w:rsid w:val="005641E4"/>
    <w:rsid w:val="00565C39"/>
    <w:rsid w:val="00572C4E"/>
    <w:rsid w:val="005756A9"/>
    <w:rsid w:val="005806A2"/>
    <w:rsid w:val="005B0F5D"/>
    <w:rsid w:val="005B2C48"/>
    <w:rsid w:val="005C40E9"/>
    <w:rsid w:val="005C48B9"/>
    <w:rsid w:val="005D1080"/>
    <w:rsid w:val="005D486D"/>
    <w:rsid w:val="005E5202"/>
    <w:rsid w:val="005E549C"/>
    <w:rsid w:val="005F5372"/>
    <w:rsid w:val="0060356C"/>
    <w:rsid w:val="0060537C"/>
    <w:rsid w:val="006065F3"/>
    <w:rsid w:val="00606901"/>
    <w:rsid w:val="00617984"/>
    <w:rsid w:val="006259AF"/>
    <w:rsid w:val="00635BB2"/>
    <w:rsid w:val="006407B5"/>
    <w:rsid w:val="006422A2"/>
    <w:rsid w:val="0064388C"/>
    <w:rsid w:val="00644803"/>
    <w:rsid w:val="006522F2"/>
    <w:rsid w:val="00656C55"/>
    <w:rsid w:val="00670805"/>
    <w:rsid w:val="00677877"/>
    <w:rsid w:val="00684DE0"/>
    <w:rsid w:val="00691856"/>
    <w:rsid w:val="00694443"/>
    <w:rsid w:val="0069789F"/>
    <w:rsid w:val="006A1558"/>
    <w:rsid w:val="006A5B8C"/>
    <w:rsid w:val="006A6533"/>
    <w:rsid w:val="006A7020"/>
    <w:rsid w:val="006B7F5B"/>
    <w:rsid w:val="006C56F2"/>
    <w:rsid w:val="006D0437"/>
    <w:rsid w:val="006E1E22"/>
    <w:rsid w:val="006E350B"/>
    <w:rsid w:val="006E3ADC"/>
    <w:rsid w:val="006F0613"/>
    <w:rsid w:val="006F0F2B"/>
    <w:rsid w:val="006F1312"/>
    <w:rsid w:val="006F4D0F"/>
    <w:rsid w:val="00703F1E"/>
    <w:rsid w:val="00706B99"/>
    <w:rsid w:val="00714AEF"/>
    <w:rsid w:val="00714D3D"/>
    <w:rsid w:val="00716E81"/>
    <w:rsid w:val="007171CB"/>
    <w:rsid w:val="007221BD"/>
    <w:rsid w:val="007354B9"/>
    <w:rsid w:val="007462B0"/>
    <w:rsid w:val="0074634A"/>
    <w:rsid w:val="00755718"/>
    <w:rsid w:val="00756E7E"/>
    <w:rsid w:val="00760CD8"/>
    <w:rsid w:val="007616F8"/>
    <w:rsid w:val="00763BB9"/>
    <w:rsid w:val="0077000B"/>
    <w:rsid w:val="00770E8B"/>
    <w:rsid w:val="00783163"/>
    <w:rsid w:val="00783692"/>
    <w:rsid w:val="00792B42"/>
    <w:rsid w:val="00793E61"/>
    <w:rsid w:val="0079678A"/>
    <w:rsid w:val="007A2937"/>
    <w:rsid w:val="007A6B06"/>
    <w:rsid w:val="007B3C94"/>
    <w:rsid w:val="007B3FE7"/>
    <w:rsid w:val="007C3740"/>
    <w:rsid w:val="007C42DC"/>
    <w:rsid w:val="007D33CF"/>
    <w:rsid w:val="007D47A5"/>
    <w:rsid w:val="007E3E88"/>
    <w:rsid w:val="00801FAD"/>
    <w:rsid w:val="008070E3"/>
    <w:rsid w:val="00810ABF"/>
    <w:rsid w:val="00822721"/>
    <w:rsid w:val="008239A1"/>
    <w:rsid w:val="00830790"/>
    <w:rsid w:val="0085172D"/>
    <w:rsid w:val="00853F36"/>
    <w:rsid w:val="00860436"/>
    <w:rsid w:val="00863059"/>
    <w:rsid w:val="0086321D"/>
    <w:rsid w:val="00870EE1"/>
    <w:rsid w:val="00873DDC"/>
    <w:rsid w:val="00885479"/>
    <w:rsid w:val="008947F8"/>
    <w:rsid w:val="008A2CC3"/>
    <w:rsid w:val="008A3D86"/>
    <w:rsid w:val="008B02A4"/>
    <w:rsid w:val="008B60A8"/>
    <w:rsid w:val="008B6EFA"/>
    <w:rsid w:val="008C3247"/>
    <w:rsid w:val="008C53F6"/>
    <w:rsid w:val="008C56FF"/>
    <w:rsid w:val="008C589B"/>
    <w:rsid w:val="008D293A"/>
    <w:rsid w:val="008E4ACF"/>
    <w:rsid w:val="008E6C4F"/>
    <w:rsid w:val="008F2ECE"/>
    <w:rsid w:val="00901654"/>
    <w:rsid w:val="00911E41"/>
    <w:rsid w:val="00913E7F"/>
    <w:rsid w:val="0091783B"/>
    <w:rsid w:val="00952F20"/>
    <w:rsid w:val="009646DD"/>
    <w:rsid w:val="009656F4"/>
    <w:rsid w:val="00966C5A"/>
    <w:rsid w:val="009856D1"/>
    <w:rsid w:val="00986484"/>
    <w:rsid w:val="00990069"/>
    <w:rsid w:val="009971A9"/>
    <w:rsid w:val="009B0041"/>
    <w:rsid w:val="009B53D7"/>
    <w:rsid w:val="009B7E6A"/>
    <w:rsid w:val="009C0181"/>
    <w:rsid w:val="009C0D0D"/>
    <w:rsid w:val="009E53AB"/>
    <w:rsid w:val="009F2855"/>
    <w:rsid w:val="009F6EEA"/>
    <w:rsid w:val="00A00E40"/>
    <w:rsid w:val="00A11393"/>
    <w:rsid w:val="00A3232A"/>
    <w:rsid w:val="00A36799"/>
    <w:rsid w:val="00A46D44"/>
    <w:rsid w:val="00A53EE3"/>
    <w:rsid w:val="00A62DD6"/>
    <w:rsid w:val="00A65D75"/>
    <w:rsid w:val="00A65F25"/>
    <w:rsid w:val="00A770FA"/>
    <w:rsid w:val="00A83D67"/>
    <w:rsid w:val="00A9593D"/>
    <w:rsid w:val="00AA08FF"/>
    <w:rsid w:val="00AA23B5"/>
    <w:rsid w:val="00AA585E"/>
    <w:rsid w:val="00AA6C11"/>
    <w:rsid w:val="00AA706D"/>
    <w:rsid w:val="00AB0787"/>
    <w:rsid w:val="00AC2ECD"/>
    <w:rsid w:val="00AC3379"/>
    <w:rsid w:val="00AC4834"/>
    <w:rsid w:val="00AC7507"/>
    <w:rsid w:val="00AD4ABF"/>
    <w:rsid w:val="00AE177C"/>
    <w:rsid w:val="00AE6142"/>
    <w:rsid w:val="00AF01B3"/>
    <w:rsid w:val="00AF18E1"/>
    <w:rsid w:val="00AF377E"/>
    <w:rsid w:val="00B05133"/>
    <w:rsid w:val="00B07ACB"/>
    <w:rsid w:val="00B10ADA"/>
    <w:rsid w:val="00B13574"/>
    <w:rsid w:val="00B13DD6"/>
    <w:rsid w:val="00B31195"/>
    <w:rsid w:val="00B35C42"/>
    <w:rsid w:val="00B47BBC"/>
    <w:rsid w:val="00B53530"/>
    <w:rsid w:val="00B560FE"/>
    <w:rsid w:val="00B713A7"/>
    <w:rsid w:val="00B76576"/>
    <w:rsid w:val="00BA049E"/>
    <w:rsid w:val="00BA26AD"/>
    <w:rsid w:val="00BA53A0"/>
    <w:rsid w:val="00BB0D8F"/>
    <w:rsid w:val="00BB1A7E"/>
    <w:rsid w:val="00BB5B35"/>
    <w:rsid w:val="00BB78F6"/>
    <w:rsid w:val="00BB7E87"/>
    <w:rsid w:val="00BD1D4F"/>
    <w:rsid w:val="00BD6F94"/>
    <w:rsid w:val="00C07191"/>
    <w:rsid w:val="00C14909"/>
    <w:rsid w:val="00C1609C"/>
    <w:rsid w:val="00C24FE6"/>
    <w:rsid w:val="00C36410"/>
    <w:rsid w:val="00C41956"/>
    <w:rsid w:val="00C45304"/>
    <w:rsid w:val="00C47ADC"/>
    <w:rsid w:val="00C660DF"/>
    <w:rsid w:val="00C72751"/>
    <w:rsid w:val="00C773CC"/>
    <w:rsid w:val="00C776A0"/>
    <w:rsid w:val="00C85857"/>
    <w:rsid w:val="00C96BDF"/>
    <w:rsid w:val="00CA38C4"/>
    <w:rsid w:val="00CA56D7"/>
    <w:rsid w:val="00CB29BD"/>
    <w:rsid w:val="00CC2DFB"/>
    <w:rsid w:val="00CC4427"/>
    <w:rsid w:val="00CD2780"/>
    <w:rsid w:val="00CD2DB7"/>
    <w:rsid w:val="00CD520F"/>
    <w:rsid w:val="00CE2F2B"/>
    <w:rsid w:val="00CE4BD1"/>
    <w:rsid w:val="00CE713B"/>
    <w:rsid w:val="00CF69D9"/>
    <w:rsid w:val="00D168AA"/>
    <w:rsid w:val="00D17E8A"/>
    <w:rsid w:val="00D20A32"/>
    <w:rsid w:val="00D339D0"/>
    <w:rsid w:val="00D34CA6"/>
    <w:rsid w:val="00D36602"/>
    <w:rsid w:val="00D40965"/>
    <w:rsid w:val="00D45EEB"/>
    <w:rsid w:val="00D5542C"/>
    <w:rsid w:val="00D64D4B"/>
    <w:rsid w:val="00D71E68"/>
    <w:rsid w:val="00D85365"/>
    <w:rsid w:val="00DA0DF2"/>
    <w:rsid w:val="00DB10C8"/>
    <w:rsid w:val="00DC0D71"/>
    <w:rsid w:val="00DC4F71"/>
    <w:rsid w:val="00DC522E"/>
    <w:rsid w:val="00DC7784"/>
    <w:rsid w:val="00DD4399"/>
    <w:rsid w:val="00DD68AE"/>
    <w:rsid w:val="00DE4437"/>
    <w:rsid w:val="00DE4C2F"/>
    <w:rsid w:val="00E10EB2"/>
    <w:rsid w:val="00E23807"/>
    <w:rsid w:val="00E24CDE"/>
    <w:rsid w:val="00E3056B"/>
    <w:rsid w:val="00E311B0"/>
    <w:rsid w:val="00E32E5F"/>
    <w:rsid w:val="00E34D87"/>
    <w:rsid w:val="00E35707"/>
    <w:rsid w:val="00E37607"/>
    <w:rsid w:val="00E56D2D"/>
    <w:rsid w:val="00E618F1"/>
    <w:rsid w:val="00E63F22"/>
    <w:rsid w:val="00E675AA"/>
    <w:rsid w:val="00E67D66"/>
    <w:rsid w:val="00E7621D"/>
    <w:rsid w:val="00E76703"/>
    <w:rsid w:val="00E927FA"/>
    <w:rsid w:val="00E94C0B"/>
    <w:rsid w:val="00E96010"/>
    <w:rsid w:val="00EA3821"/>
    <w:rsid w:val="00EB0CCD"/>
    <w:rsid w:val="00EB3514"/>
    <w:rsid w:val="00EC7625"/>
    <w:rsid w:val="00EC7868"/>
    <w:rsid w:val="00EF4D2E"/>
    <w:rsid w:val="00EF79D0"/>
    <w:rsid w:val="00F02B59"/>
    <w:rsid w:val="00F0331D"/>
    <w:rsid w:val="00F049F1"/>
    <w:rsid w:val="00F216BD"/>
    <w:rsid w:val="00F30F41"/>
    <w:rsid w:val="00F35AF3"/>
    <w:rsid w:val="00F35E34"/>
    <w:rsid w:val="00F36325"/>
    <w:rsid w:val="00F3702D"/>
    <w:rsid w:val="00F37B85"/>
    <w:rsid w:val="00F52D89"/>
    <w:rsid w:val="00F75375"/>
    <w:rsid w:val="00F81863"/>
    <w:rsid w:val="00F90E13"/>
    <w:rsid w:val="00FA3BEA"/>
    <w:rsid w:val="00FA525F"/>
    <w:rsid w:val="00FA67A5"/>
    <w:rsid w:val="00FB539C"/>
    <w:rsid w:val="00FB6FFE"/>
    <w:rsid w:val="00FC2AD9"/>
    <w:rsid w:val="00FC3076"/>
    <w:rsid w:val="00FD0CC2"/>
    <w:rsid w:val="00FD2EB6"/>
    <w:rsid w:val="00FD6241"/>
    <w:rsid w:val="00FF56BC"/>
    <w:rsid w:val="00FF60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34CCE1"/>
  <w15:chartTrackingRefBased/>
  <w15:docId w15:val="{0078193A-4C64-4C38-82D0-6B6527A0D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0E3"/>
  </w:style>
  <w:style w:type="paragraph" w:styleId="Heading1">
    <w:name w:val="heading 1"/>
    <w:basedOn w:val="Normal"/>
    <w:next w:val="Normal"/>
    <w:link w:val="Heading1Char"/>
    <w:uiPriority w:val="9"/>
    <w:qFormat/>
    <w:rsid w:val="003800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00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16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070E3"/>
    <w:rPr>
      <w:sz w:val="16"/>
      <w:szCs w:val="16"/>
    </w:rPr>
  </w:style>
  <w:style w:type="paragraph" w:styleId="CommentText">
    <w:name w:val="annotation text"/>
    <w:basedOn w:val="Normal"/>
    <w:link w:val="CommentTextChar"/>
    <w:uiPriority w:val="99"/>
    <w:semiHidden/>
    <w:unhideWhenUsed/>
    <w:rsid w:val="008070E3"/>
    <w:pPr>
      <w:spacing w:line="240" w:lineRule="auto"/>
    </w:pPr>
    <w:rPr>
      <w:sz w:val="20"/>
      <w:szCs w:val="20"/>
    </w:rPr>
  </w:style>
  <w:style w:type="character" w:customStyle="1" w:styleId="CommentTextChar">
    <w:name w:val="Comment Text Char"/>
    <w:basedOn w:val="DefaultParagraphFont"/>
    <w:link w:val="CommentText"/>
    <w:uiPriority w:val="99"/>
    <w:semiHidden/>
    <w:rsid w:val="008070E3"/>
    <w:rPr>
      <w:sz w:val="20"/>
      <w:szCs w:val="20"/>
    </w:rPr>
  </w:style>
  <w:style w:type="paragraph" w:styleId="NoSpacing">
    <w:name w:val="No Spacing"/>
    <w:link w:val="NoSpacingChar"/>
    <w:uiPriority w:val="1"/>
    <w:qFormat/>
    <w:rsid w:val="00853F36"/>
    <w:pPr>
      <w:spacing w:after="0" w:line="240" w:lineRule="auto"/>
    </w:pPr>
  </w:style>
  <w:style w:type="character" w:customStyle="1" w:styleId="NoSpacingChar">
    <w:name w:val="No Spacing Char"/>
    <w:basedOn w:val="DefaultParagraphFont"/>
    <w:link w:val="NoSpacing"/>
    <w:uiPriority w:val="1"/>
    <w:rsid w:val="00853F36"/>
  </w:style>
  <w:style w:type="paragraph" w:styleId="BalloonText">
    <w:name w:val="Balloon Text"/>
    <w:basedOn w:val="Normal"/>
    <w:link w:val="BalloonTextChar"/>
    <w:uiPriority w:val="99"/>
    <w:semiHidden/>
    <w:unhideWhenUsed/>
    <w:rsid w:val="00853F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F36"/>
    <w:rPr>
      <w:rFonts w:ascii="Segoe UI" w:hAnsi="Segoe UI" w:cs="Segoe UI"/>
      <w:sz w:val="18"/>
      <w:szCs w:val="18"/>
    </w:rPr>
  </w:style>
  <w:style w:type="paragraph" w:customStyle="1" w:styleId="EndNoteBibliographyTitle">
    <w:name w:val="EndNote Bibliography Title"/>
    <w:basedOn w:val="Normal"/>
    <w:link w:val="EndNoteBibliographyTitleChar"/>
    <w:rsid w:val="00853F36"/>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853F36"/>
    <w:rPr>
      <w:rFonts w:ascii="Calibri" w:hAnsi="Calibri"/>
      <w:noProof/>
      <w:lang w:val="en-US"/>
    </w:rPr>
  </w:style>
  <w:style w:type="paragraph" w:customStyle="1" w:styleId="EndNoteBibliography">
    <w:name w:val="EndNote Bibliography"/>
    <w:basedOn w:val="Normal"/>
    <w:link w:val="EndNoteBibliographyChar"/>
    <w:rsid w:val="00853F36"/>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853F36"/>
    <w:rPr>
      <w:rFonts w:ascii="Calibri" w:hAnsi="Calibri"/>
      <w:noProof/>
      <w:lang w:val="en-US"/>
    </w:rPr>
  </w:style>
  <w:style w:type="paragraph" w:styleId="CommentSubject">
    <w:name w:val="annotation subject"/>
    <w:basedOn w:val="CommentText"/>
    <w:next w:val="CommentText"/>
    <w:link w:val="CommentSubjectChar"/>
    <w:uiPriority w:val="99"/>
    <w:semiHidden/>
    <w:unhideWhenUsed/>
    <w:rsid w:val="00706B99"/>
    <w:rPr>
      <w:b/>
      <w:bCs/>
    </w:rPr>
  </w:style>
  <w:style w:type="character" w:customStyle="1" w:styleId="CommentSubjectChar">
    <w:name w:val="Comment Subject Char"/>
    <w:basedOn w:val="CommentTextChar"/>
    <w:link w:val="CommentSubject"/>
    <w:uiPriority w:val="99"/>
    <w:semiHidden/>
    <w:rsid w:val="00706B99"/>
    <w:rPr>
      <w:b/>
      <w:bCs/>
      <w:sz w:val="20"/>
      <w:szCs w:val="20"/>
    </w:rPr>
  </w:style>
  <w:style w:type="character" w:customStyle="1" w:styleId="underline">
    <w:name w:val="underline"/>
    <w:basedOn w:val="DefaultParagraphFont"/>
    <w:rsid w:val="00644803"/>
  </w:style>
  <w:style w:type="character" w:customStyle="1" w:styleId="apple-converted-space">
    <w:name w:val="apple-converted-space"/>
    <w:basedOn w:val="DefaultParagraphFont"/>
    <w:rsid w:val="00644803"/>
  </w:style>
  <w:style w:type="character" w:customStyle="1" w:styleId="Heading1Char">
    <w:name w:val="Heading 1 Char"/>
    <w:basedOn w:val="DefaultParagraphFont"/>
    <w:link w:val="Heading1"/>
    <w:uiPriority w:val="9"/>
    <w:rsid w:val="003800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00F8"/>
    <w:pPr>
      <w:outlineLvl w:val="9"/>
    </w:pPr>
    <w:rPr>
      <w:lang w:val="en-US"/>
    </w:rPr>
  </w:style>
  <w:style w:type="paragraph" w:styleId="TOC1">
    <w:name w:val="toc 1"/>
    <w:basedOn w:val="Normal"/>
    <w:next w:val="Normal"/>
    <w:autoRedefine/>
    <w:uiPriority w:val="39"/>
    <w:unhideWhenUsed/>
    <w:rsid w:val="00EC7625"/>
    <w:pPr>
      <w:tabs>
        <w:tab w:val="right" w:leader="dot" w:pos="9174"/>
      </w:tabs>
      <w:spacing w:after="100" w:line="276" w:lineRule="auto"/>
    </w:pPr>
  </w:style>
  <w:style w:type="character" w:styleId="Hyperlink">
    <w:name w:val="Hyperlink"/>
    <w:basedOn w:val="DefaultParagraphFont"/>
    <w:uiPriority w:val="99"/>
    <w:unhideWhenUsed/>
    <w:rsid w:val="003800F8"/>
    <w:rPr>
      <w:color w:val="0563C1" w:themeColor="hyperlink"/>
      <w:u w:val="single"/>
    </w:rPr>
  </w:style>
  <w:style w:type="character" w:customStyle="1" w:styleId="Heading2Char">
    <w:name w:val="Heading 2 Char"/>
    <w:basedOn w:val="DefaultParagraphFont"/>
    <w:link w:val="Heading2"/>
    <w:uiPriority w:val="9"/>
    <w:rsid w:val="003800F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61573"/>
    <w:pPr>
      <w:tabs>
        <w:tab w:val="right" w:leader="dot" w:pos="10456"/>
      </w:tabs>
      <w:spacing w:after="100" w:line="360" w:lineRule="auto"/>
      <w:ind w:left="220"/>
    </w:pPr>
  </w:style>
  <w:style w:type="character" w:customStyle="1" w:styleId="Heading3Char">
    <w:name w:val="Heading 3 Char"/>
    <w:basedOn w:val="DefaultParagraphFont"/>
    <w:link w:val="Heading3"/>
    <w:uiPriority w:val="9"/>
    <w:rsid w:val="0090165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1654"/>
    <w:pPr>
      <w:spacing w:after="100"/>
      <w:ind w:left="440"/>
    </w:pPr>
  </w:style>
  <w:style w:type="paragraph" w:styleId="Header">
    <w:name w:val="header"/>
    <w:basedOn w:val="Normal"/>
    <w:link w:val="HeaderChar"/>
    <w:uiPriority w:val="99"/>
    <w:unhideWhenUsed/>
    <w:rsid w:val="00DC4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4F71"/>
  </w:style>
  <w:style w:type="paragraph" w:styleId="Footer">
    <w:name w:val="footer"/>
    <w:basedOn w:val="Normal"/>
    <w:link w:val="FooterChar"/>
    <w:uiPriority w:val="99"/>
    <w:unhideWhenUsed/>
    <w:rsid w:val="00DC4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F71"/>
  </w:style>
  <w:style w:type="table" w:styleId="TableGrid">
    <w:name w:val="Table Grid"/>
    <w:basedOn w:val="TableNormal"/>
    <w:uiPriority w:val="39"/>
    <w:rsid w:val="00714D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60356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0356C"/>
    <w:rPr>
      <w:i/>
      <w:iCs/>
      <w:color w:val="5B9BD5" w:themeColor="accent1"/>
    </w:rPr>
  </w:style>
  <w:style w:type="paragraph" w:styleId="Revision">
    <w:name w:val="Revision"/>
    <w:hidden/>
    <w:uiPriority w:val="99"/>
    <w:semiHidden/>
    <w:rsid w:val="00B35C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0704907">
      <w:bodyDiv w:val="1"/>
      <w:marLeft w:val="0"/>
      <w:marRight w:val="0"/>
      <w:marTop w:val="0"/>
      <w:marBottom w:val="0"/>
      <w:divBdr>
        <w:top w:val="none" w:sz="0" w:space="0" w:color="auto"/>
        <w:left w:val="none" w:sz="0" w:space="0" w:color="auto"/>
        <w:bottom w:val="none" w:sz="0" w:space="0" w:color="auto"/>
        <w:right w:val="none" w:sz="0" w:space="0" w:color="auto"/>
      </w:divBdr>
      <w:divsChild>
        <w:div w:id="91358964">
          <w:marLeft w:val="0"/>
          <w:marRight w:val="0"/>
          <w:marTop w:val="0"/>
          <w:marBottom w:val="0"/>
          <w:divBdr>
            <w:top w:val="none" w:sz="0" w:space="0" w:color="auto"/>
            <w:left w:val="none" w:sz="0" w:space="0" w:color="auto"/>
            <w:bottom w:val="none" w:sz="0" w:space="0" w:color="auto"/>
            <w:right w:val="none" w:sz="0" w:space="0" w:color="auto"/>
          </w:divBdr>
        </w:div>
        <w:div w:id="1433355756">
          <w:marLeft w:val="0"/>
          <w:marRight w:val="0"/>
          <w:marTop w:val="0"/>
          <w:marBottom w:val="0"/>
          <w:divBdr>
            <w:top w:val="none" w:sz="0" w:space="0" w:color="auto"/>
            <w:left w:val="none" w:sz="0" w:space="0" w:color="auto"/>
            <w:bottom w:val="none" w:sz="0" w:space="0" w:color="auto"/>
            <w:right w:val="none" w:sz="0" w:space="0" w:color="auto"/>
          </w:divBdr>
        </w:div>
        <w:div w:id="192156089">
          <w:marLeft w:val="0"/>
          <w:marRight w:val="0"/>
          <w:marTop w:val="0"/>
          <w:marBottom w:val="0"/>
          <w:divBdr>
            <w:top w:val="none" w:sz="0" w:space="0" w:color="auto"/>
            <w:left w:val="none" w:sz="0" w:space="0" w:color="auto"/>
            <w:bottom w:val="none" w:sz="0" w:space="0" w:color="auto"/>
            <w:right w:val="none" w:sz="0" w:space="0" w:color="auto"/>
          </w:divBdr>
        </w:div>
        <w:div w:id="1698265788">
          <w:marLeft w:val="0"/>
          <w:marRight w:val="0"/>
          <w:marTop w:val="0"/>
          <w:marBottom w:val="0"/>
          <w:divBdr>
            <w:top w:val="none" w:sz="0" w:space="0" w:color="auto"/>
            <w:left w:val="none" w:sz="0" w:space="0" w:color="auto"/>
            <w:bottom w:val="none" w:sz="0" w:space="0" w:color="auto"/>
            <w:right w:val="none" w:sz="0" w:space="0" w:color="auto"/>
          </w:divBdr>
        </w:div>
        <w:div w:id="964239867">
          <w:marLeft w:val="0"/>
          <w:marRight w:val="0"/>
          <w:marTop w:val="0"/>
          <w:marBottom w:val="0"/>
          <w:divBdr>
            <w:top w:val="none" w:sz="0" w:space="0" w:color="auto"/>
            <w:left w:val="none" w:sz="0" w:space="0" w:color="auto"/>
            <w:bottom w:val="none" w:sz="0" w:space="0" w:color="auto"/>
            <w:right w:val="none" w:sz="0" w:space="0" w:color="auto"/>
          </w:divBdr>
        </w:div>
        <w:div w:id="889651824">
          <w:marLeft w:val="0"/>
          <w:marRight w:val="0"/>
          <w:marTop w:val="0"/>
          <w:marBottom w:val="0"/>
          <w:divBdr>
            <w:top w:val="none" w:sz="0" w:space="0" w:color="auto"/>
            <w:left w:val="none" w:sz="0" w:space="0" w:color="auto"/>
            <w:bottom w:val="none" w:sz="0" w:space="0" w:color="auto"/>
            <w:right w:val="none" w:sz="0" w:space="0" w:color="auto"/>
          </w:divBdr>
        </w:div>
        <w:div w:id="211162616">
          <w:marLeft w:val="0"/>
          <w:marRight w:val="0"/>
          <w:marTop w:val="0"/>
          <w:marBottom w:val="0"/>
          <w:divBdr>
            <w:top w:val="none" w:sz="0" w:space="0" w:color="auto"/>
            <w:left w:val="none" w:sz="0" w:space="0" w:color="auto"/>
            <w:bottom w:val="none" w:sz="0" w:space="0" w:color="auto"/>
            <w:right w:val="none" w:sz="0" w:space="0" w:color="auto"/>
          </w:divBdr>
        </w:div>
        <w:div w:id="1195340101">
          <w:marLeft w:val="0"/>
          <w:marRight w:val="0"/>
          <w:marTop w:val="0"/>
          <w:marBottom w:val="0"/>
          <w:divBdr>
            <w:top w:val="none" w:sz="0" w:space="0" w:color="auto"/>
            <w:left w:val="none" w:sz="0" w:space="0" w:color="auto"/>
            <w:bottom w:val="none" w:sz="0" w:space="0" w:color="auto"/>
            <w:right w:val="none" w:sz="0" w:space="0" w:color="auto"/>
          </w:divBdr>
        </w:div>
        <w:div w:id="269506979">
          <w:marLeft w:val="0"/>
          <w:marRight w:val="0"/>
          <w:marTop w:val="0"/>
          <w:marBottom w:val="0"/>
          <w:divBdr>
            <w:top w:val="none" w:sz="0" w:space="0" w:color="auto"/>
            <w:left w:val="none" w:sz="0" w:space="0" w:color="auto"/>
            <w:bottom w:val="none" w:sz="0" w:space="0" w:color="auto"/>
            <w:right w:val="none" w:sz="0" w:space="0" w:color="auto"/>
          </w:divBdr>
        </w:div>
        <w:div w:id="1549295620">
          <w:marLeft w:val="0"/>
          <w:marRight w:val="0"/>
          <w:marTop w:val="0"/>
          <w:marBottom w:val="0"/>
          <w:divBdr>
            <w:top w:val="none" w:sz="0" w:space="0" w:color="auto"/>
            <w:left w:val="none" w:sz="0" w:space="0" w:color="auto"/>
            <w:bottom w:val="none" w:sz="0" w:space="0" w:color="auto"/>
            <w:right w:val="none" w:sz="0" w:space="0" w:color="auto"/>
          </w:divBdr>
        </w:div>
        <w:div w:id="812675548">
          <w:marLeft w:val="0"/>
          <w:marRight w:val="0"/>
          <w:marTop w:val="0"/>
          <w:marBottom w:val="0"/>
          <w:divBdr>
            <w:top w:val="none" w:sz="0" w:space="0" w:color="auto"/>
            <w:left w:val="none" w:sz="0" w:space="0" w:color="auto"/>
            <w:bottom w:val="none" w:sz="0" w:space="0" w:color="auto"/>
            <w:right w:val="none" w:sz="0" w:space="0" w:color="auto"/>
          </w:divBdr>
        </w:div>
        <w:div w:id="562256876">
          <w:marLeft w:val="0"/>
          <w:marRight w:val="0"/>
          <w:marTop w:val="0"/>
          <w:marBottom w:val="0"/>
          <w:divBdr>
            <w:top w:val="none" w:sz="0" w:space="0" w:color="auto"/>
            <w:left w:val="none" w:sz="0" w:space="0" w:color="auto"/>
            <w:bottom w:val="none" w:sz="0" w:space="0" w:color="auto"/>
            <w:right w:val="none" w:sz="0" w:space="0" w:color="auto"/>
          </w:divBdr>
        </w:div>
        <w:div w:id="229661394">
          <w:marLeft w:val="0"/>
          <w:marRight w:val="0"/>
          <w:marTop w:val="0"/>
          <w:marBottom w:val="0"/>
          <w:divBdr>
            <w:top w:val="none" w:sz="0" w:space="0" w:color="auto"/>
            <w:left w:val="none" w:sz="0" w:space="0" w:color="auto"/>
            <w:bottom w:val="none" w:sz="0" w:space="0" w:color="auto"/>
            <w:right w:val="none" w:sz="0" w:space="0" w:color="auto"/>
          </w:divBdr>
        </w:div>
        <w:div w:id="1492676946">
          <w:marLeft w:val="0"/>
          <w:marRight w:val="0"/>
          <w:marTop w:val="0"/>
          <w:marBottom w:val="0"/>
          <w:divBdr>
            <w:top w:val="none" w:sz="0" w:space="0" w:color="auto"/>
            <w:left w:val="none" w:sz="0" w:space="0" w:color="auto"/>
            <w:bottom w:val="none" w:sz="0" w:space="0" w:color="auto"/>
            <w:right w:val="none" w:sz="0" w:space="0" w:color="auto"/>
          </w:divBdr>
        </w:div>
        <w:div w:id="93206457">
          <w:marLeft w:val="0"/>
          <w:marRight w:val="0"/>
          <w:marTop w:val="0"/>
          <w:marBottom w:val="0"/>
          <w:divBdr>
            <w:top w:val="none" w:sz="0" w:space="0" w:color="auto"/>
            <w:left w:val="none" w:sz="0" w:space="0" w:color="auto"/>
            <w:bottom w:val="none" w:sz="0" w:space="0" w:color="auto"/>
            <w:right w:val="none" w:sz="0" w:space="0" w:color="auto"/>
          </w:divBdr>
        </w:div>
        <w:div w:id="979772060">
          <w:marLeft w:val="0"/>
          <w:marRight w:val="0"/>
          <w:marTop w:val="0"/>
          <w:marBottom w:val="0"/>
          <w:divBdr>
            <w:top w:val="none" w:sz="0" w:space="0" w:color="auto"/>
            <w:left w:val="none" w:sz="0" w:space="0" w:color="auto"/>
            <w:bottom w:val="none" w:sz="0" w:space="0" w:color="auto"/>
            <w:right w:val="none" w:sz="0" w:space="0" w:color="auto"/>
          </w:divBdr>
        </w:div>
        <w:div w:id="1470705722">
          <w:marLeft w:val="0"/>
          <w:marRight w:val="0"/>
          <w:marTop w:val="0"/>
          <w:marBottom w:val="0"/>
          <w:divBdr>
            <w:top w:val="none" w:sz="0" w:space="0" w:color="auto"/>
            <w:left w:val="none" w:sz="0" w:space="0" w:color="auto"/>
            <w:bottom w:val="none" w:sz="0" w:space="0" w:color="auto"/>
            <w:right w:val="none" w:sz="0" w:space="0" w:color="auto"/>
          </w:divBdr>
        </w:div>
        <w:div w:id="1104767463">
          <w:marLeft w:val="0"/>
          <w:marRight w:val="0"/>
          <w:marTop w:val="0"/>
          <w:marBottom w:val="0"/>
          <w:divBdr>
            <w:top w:val="none" w:sz="0" w:space="0" w:color="auto"/>
            <w:left w:val="none" w:sz="0" w:space="0" w:color="auto"/>
            <w:bottom w:val="none" w:sz="0" w:space="0" w:color="auto"/>
            <w:right w:val="none" w:sz="0" w:space="0" w:color="auto"/>
          </w:divBdr>
        </w:div>
        <w:div w:id="1836023669">
          <w:marLeft w:val="0"/>
          <w:marRight w:val="0"/>
          <w:marTop w:val="0"/>
          <w:marBottom w:val="0"/>
          <w:divBdr>
            <w:top w:val="none" w:sz="0" w:space="0" w:color="auto"/>
            <w:left w:val="none" w:sz="0" w:space="0" w:color="auto"/>
            <w:bottom w:val="none" w:sz="0" w:space="0" w:color="auto"/>
            <w:right w:val="none" w:sz="0" w:space="0" w:color="auto"/>
          </w:divBdr>
        </w:div>
        <w:div w:id="1456564203">
          <w:marLeft w:val="0"/>
          <w:marRight w:val="0"/>
          <w:marTop w:val="0"/>
          <w:marBottom w:val="0"/>
          <w:divBdr>
            <w:top w:val="none" w:sz="0" w:space="0" w:color="auto"/>
            <w:left w:val="none" w:sz="0" w:space="0" w:color="auto"/>
            <w:bottom w:val="none" w:sz="0" w:space="0" w:color="auto"/>
            <w:right w:val="none" w:sz="0" w:space="0" w:color="auto"/>
          </w:divBdr>
        </w:div>
        <w:div w:id="1064453155">
          <w:marLeft w:val="0"/>
          <w:marRight w:val="0"/>
          <w:marTop w:val="0"/>
          <w:marBottom w:val="0"/>
          <w:divBdr>
            <w:top w:val="none" w:sz="0" w:space="0" w:color="auto"/>
            <w:left w:val="none" w:sz="0" w:space="0" w:color="auto"/>
            <w:bottom w:val="none" w:sz="0" w:space="0" w:color="auto"/>
            <w:right w:val="none" w:sz="0" w:space="0" w:color="auto"/>
          </w:divBdr>
        </w:div>
        <w:div w:id="219709343">
          <w:marLeft w:val="0"/>
          <w:marRight w:val="0"/>
          <w:marTop w:val="0"/>
          <w:marBottom w:val="0"/>
          <w:divBdr>
            <w:top w:val="none" w:sz="0" w:space="0" w:color="auto"/>
            <w:left w:val="none" w:sz="0" w:space="0" w:color="auto"/>
            <w:bottom w:val="none" w:sz="0" w:space="0" w:color="auto"/>
            <w:right w:val="none" w:sz="0" w:space="0" w:color="auto"/>
          </w:divBdr>
        </w:div>
        <w:div w:id="305859940">
          <w:marLeft w:val="0"/>
          <w:marRight w:val="0"/>
          <w:marTop w:val="0"/>
          <w:marBottom w:val="0"/>
          <w:divBdr>
            <w:top w:val="none" w:sz="0" w:space="0" w:color="auto"/>
            <w:left w:val="none" w:sz="0" w:space="0" w:color="auto"/>
            <w:bottom w:val="none" w:sz="0" w:space="0" w:color="auto"/>
            <w:right w:val="none" w:sz="0" w:space="0" w:color="auto"/>
          </w:divBdr>
        </w:div>
        <w:div w:id="895700382">
          <w:marLeft w:val="0"/>
          <w:marRight w:val="0"/>
          <w:marTop w:val="0"/>
          <w:marBottom w:val="0"/>
          <w:divBdr>
            <w:top w:val="none" w:sz="0" w:space="0" w:color="auto"/>
            <w:left w:val="none" w:sz="0" w:space="0" w:color="auto"/>
            <w:bottom w:val="none" w:sz="0" w:space="0" w:color="auto"/>
            <w:right w:val="none" w:sz="0" w:space="0" w:color="auto"/>
          </w:divBdr>
        </w:div>
        <w:div w:id="855851127">
          <w:marLeft w:val="0"/>
          <w:marRight w:val="0"/>
          <w:marTop w:val="0"/>
          <w:marBottom w:val="0"/>
          <w:divBdr>
            <w:top w:val="none" w:sz="0" w:space="0" w:color="auto"/>
            <w:left w:val="none" w:sz="0" w:space="0" w:color="auto"/>
            <w:bottom w:val="none" w:sz="0" w:space="0" w:color="auto"/>
            <w:right w:val="none" w:sz="0" w:space="0" w:color="auto"/>
          </w:divBdr>
        </w:div>
        <w:div w:id="1014259285">
          <w:marLeft w:val="0"/>
          <w:marRight w:val="0"/>
          <w:marTop w:val="0"/>
          <w:marBottom w:val="0"/>
          <w:divBdr>
            <w:top w:val="none" w:sz="0" w:space="0" w:color="auto"/>
            <w:left w:val="none" w:sz="0" w:space="0" w:color="auto"/>
            <w:bottom w:val="none" w:sz="0" w:space="0" w:color="auto"/>
            <w:right w:val="none" w:sz="0" w:space="0" w:color="auto"/>
          </w:divBdr>
        </w:div>
        <w:div w:id="341902766">
          <w:marLeft w:val="0"/>
          <w:marRight w:val="0"/>
          <w:marTop w:val="0"/>
          <w:marBottom w:val="0"/>
          <w:divBdr>
            <w:top w:val="none" w:sz="0" w:space="0" w:color="auto"/>
            <w:left w:val="none" w:sz="0" w:space="0" w:color="auto"/>
            <w:bottom w:val="none" w:sz="0" w:space="0" w:color="auto"/>
            <w:right w:val="none" w:sz="0" w:space="0" w:color="auto"/>
          </w:divBdr>
        </w:div>
        <w:div w:id="2051685240">
          <w:marLeft w:val="0"/>
          <w:marRight w:val="0"/>
          <w:marTop w:val="0"/>
          <w:marBottom w:val="0"/>
          <w:divBdr>
            <w:top w:val="none" w:sz="0" w:space="0" w:color="auto"/>
            <w:left w:val="none" w:sz="0" w:space="0" w:color="auto"/>
            <w:bottom w:val="none" w:sz="0" w:space="0" w:color="auto"/>
            <w:right w:val="none" w:sz="0" w:space="0" w:color="auto"/>
          </w:divBdr>
        </w:div>
        <w:div w:id="50472289">
          <w:marLeft w:val="0"/>
          <w:marRight w:val="0"/>
          <w:marTop w:val="0"/>
          <w:marBottom w:val="0"/>
          <w:divBdr>
            <w:top w:val="none" w:sz="0" w:space="0" w:color="auto"/>
            <w:left w:val="none" w:sz="0" w:space="0" w:color="auto"/>
            <w:bottom w:val="none" w:sz="0" w:space="0" w:color="auto"/>
            <w:right w:val="none" w:sz="0" w:space="0" w:color="auto"/>
          </w:divBdr>
        </w:div>
        <w:div w:id="468478579">
          <w:marLeft w:val="0"/>
          <w:marRight w:val="0"/>
          <w:marTop w:val="0"/>
          <w:marBottom w:val="0"/>
          <w:divBdr>
            <w:top w:val="none" w:sz="0" w:space="0" w:color="auto"/>
            <w:left w:val="none" w:sz="0" w:space="0" w:color="auto"/>
            <w:bottom w:val="none" w:sz="0" w:space="0" w:color="auto"/>
            <w:right w:val="none" w:sz="0" w:space="0" w:color="auto"/>
          </w:divBdr>
        </w:div>
        <w:div w:id="1749619764">
          <w:marLeft w:val="0"/>
          <w:marRight w:val="0"/>
          <w:marTop w:val="0"/>
          <w:marBottom w:val="0"/>
          <w:divBdr>
            <w:top w:val="none" w:sz="0" w:space="0" w:color="auto"/>
            <w:left w:val="none" w:sz="0" w:space="0" w:color="auto"/>
            <w:bottom w:val="none" w:sz="0" w:space="0" w:color="auto"/>
            <w:right w:val="none" w:sz="0" w:space="0" w:color="auto"/>
          </w:divBdr>
        </w:div>
        <w:div w:id="585575017">
          <w:marLeft w:val="0"/>
          <w:marRight w:val="0"/>
          <w:marTop w:val="0"/>
          <w:marBottom w:val="0"/>
          <w:divBdr>
            <w:top w:val="none" w:sz="0" w:space="0" w:color="auto"/>
            <w:left w:val="none" w:sz="0" w:space="0" w:color="auto"/>
            <w:bottom w:val="none" w:sz="0" w:space="0" w:color="auto"/>
            <w:right w:val="none" w:sz="0" w:space="0" w:color="auto"/>
          </w:divBdr>
        </w:div>
        <w:div w:id="53820519">
          <w:marLeft w:val="0"/>
          <w:marRight w:val="0"/>
          <w:marTop w:val="0"/>
          <w:marBottom w:val="0"/>
          <w:divBdr>
            <w:top w:val="none" w:sz="0" w:space="0" w:color="auto"/>
            <w:left w:val="none" w:sz="0" w:space="0" w:color="auto"/>
            <w:bottom w:val="none" w:sz="0" w:space="0" w:color="auto"/>
            <w:right w:val="none" w:sz="0" w:space="0" w:color="auto"/>
          </w:divBdr>
        </w:div>
        <w:div w:id="1120077477">
          <w:marLeft w:val="0"/>
          <w:marRight w:val="0"/>
          <w:marTop w:val="0"/>
          <w:marBottom w:val="0"/>
          <w:divBdr>
            <w:top w:val="none" w:sz="0" w:space="0" w:color="auto"/>
            <w:left w:val="none" w:sz="0" w:space="0" w:color="auto"/>
            <w:bottom w:val="none" w:sz="0" w:space="0" w:color="auto"/>
            <w:right w:val="none" w:sz="0" w:space="0" w:color="auto"/>
          </w:divBdr>
        </w:div>
        <w:div w:id="2146582741">
          <w:marLeft w:val="0"/>
          <w:marRight w:val="0"/>
          <w:marTop w:val="0"/>
          <w:marBottom w:val="0"/>
          <w:divBdr>
            <w:top w:val="none" w:sz="0" w:space="0" w:color="auto"/>
            <w:left w:val="none" w:sz="0" w:space="0" w:color="auto"/>
            <w:bottom w:val="none" w:sz="0" w:space="0" w:color="auto"/>
            <w:right w:val="none" w:sz="0" w:space="0" w:color="auto"/>
          </w:divBdr>
        </w:div>
      </w:divsChild>
    </w:div>
    <w:div w:id="180180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C19F2-36EF-4ADA-87B0-6D3662B67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1169</TotalTime>
  <Pages>1</Pages>
  <Words>11163</Words>
  <Characters>63631</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Investigating the selective export mechanism of microRNAs via extracellular vesicles</vt:lpstr>
    </vt:vector>
  </TitlesOfParts>
  <Company>UQ Diamantina Institute</Company>
  <LinksUpToDate>false</LinksUpToDate>
  <CharactersWithSpaces>74645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selective export mechanism of microRNAs via extracellular vesicles</dc:title>
  <dc:subject>Honours Proposal</dc:subject>
  <dc:creator>Harley Robinson</dc:creator>
  <cp:keywords/>
  <dc:description/>
  <cp:lastModifiedBy>Microsoft account</cp:lastModifiedBy>
  <cp:revision>13</cp:revision>
  <cp:lastPrinted>2016-03-15T23:02:00Z</cp:lastPrinted>
  <dcterms:created xsi:type="dcterms:W3CDTF">2016-03-15T08:15:00Z</dcterms:created>
  <dcterms:modified xsi:type="dcterms:W3CDTF">2016-03-16T12:35:00Z</dcterms:modified>
</cp:coreProperties>
</file>