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54715" w14:textId="4399B1E7" w:rsidR="00D92C78" w:rsidRDefault="00D92C78" w:rsidP="00652B1B">
      <w:pPr>
        <w:tabs>
          <w:tab w:val="left" w:pos="5103"/>
        </w:tabs>
        <w:spacing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Introduction: 1257words</w:t>
      </w:r>
    </w:p>
    <w:p w14:paraId="72310AE4" w14:textId="2C00D261" w:rsidR="00652B1B" w:rsidRPr="00652B1B" w:rsidRDefault="00652B1B" w:rsidP="00652B1B">
      <w:pPr>
        <w:tabs>
          <w:tab w:val="left" w:pos="5103"/>
        </w:tabs>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Advanced </w:t>
      </w:r>
      <w:r>
        <w:rPr>
          <w:rFonts w:ascii="Times New Roman" w:hAnsi="Times New Roman" w:cs="Times New Roman"/>
          <w:b/>
          <w:sz w:val="24"/>
          <w:szCs w:val="24"/>
        </w:rPr>
        <w:t xml:space="preserve">Prostate Cancer and Caveolin-1: </w:t>
      </w:r>
    </w:p>
    <w:p w14:paraId="053541BD" w14:textId="3EB97801" w:rsidR="008A65F4" w:rsidRPr="009608BD" w:rsidRDefault="00A77EF0" w:rsidP="00E66115">
      <w:pPr>
        <w:spacing w:line="480" w:lineRule="auto"/>
        <w:rPr>
          <w:rFonts w:ascii="Times New Roman" w:hAnsi="Times New Roman" w:cs="Times New Roman"/>
          <w:sz w:val="24"/>
          <w:szCs w:val="24"/>
        </w:rPr>
      </w:pPr>
      <w:r>
        <w:rPr>
          <w:rFonts w:ascii="Times New Roman" w:hAnsi="Times New Roman" w:cs="Times New Roman"/>
          <w:sz w:val="24"/>
          <w:szCs w:val="24"/>
        </w:rPr>
        <w:t xml:space="preserve">Prostate cancer is the most commonly diagnosed cancer in men. </w:t>
      </w:r>
      <w:r w:rsidRPr="009608BD">
        <w:rPr>
          <w:rFonts w:ascii="Times New Roman" w:hAnsi="Times New Roman" w:cs="Times New Roman"/>
          <w:sz w:val="24"/>
          <w:szCs w:val="24"/>
        </w:rPr>
        <w:t>While the primary tumour can be treated and removed efficiently</w:t>
      </w:r>
      <w:r>
        <w:rPr>
          <w:rFonts w:ascii="Times New Roman" w:hAnsi="Times New Roman" w:cs="Times New Roman"/>
          <w:sz w:val="24"/>
          <w:szCs w:val="24"/>
        </w:rPr>
        <w:t xml:space="preserve"> resulting in almost 99% survival</w:t>
      </w:r>
      <w:r w:rsidRPr="009608BD">
        <w:rPr>
          <w:rFonts w:ascii="Times New Roman" w:hAnsi="Times New Roman" w:cs="Times New Roman"/>
          <w:sz w:val="24"/>
          <w:szCs w:val="24"/>
        </w:rPr>
        <w:t xml:space="preserve">, </w:t>
      </w:r>
      <w:r>
        <w:rPr>
          <w:rFonts w:ascii="Times New Roman" w:hAnsi="Times New Roman" w:cs="Times New Roman"/>
          <w:sz w:val="24"/>
          <w:szCs w:val="24"/>
        </w:rPr>
        <w:t>patients inflicted with metastatic prostate cancer possess a reduced 5-year survival rate of 29.3% (SEER 2016)</w:t>
      </w:r>
      <w:r w:rsidRPr="009608BD">
        <w:rPr>
          <w:rFonts w:ascii="Times New Roman" w:hAnsi="Times New Roman" w:cs="Times New Roman"/>
          <w:sz w:val="24"/>
          <w:szCs w:val="24"/>
        </w:rPr>
        <w:t>.</w:t>
      </w:r>
      <w:r>
        <w:rPr>
          <w:rFonts w:ascii="Times New Roman" w:hAnsi="Times New Roman" w:cs="Times New Roman"/>
          <w:sz w:val="24"/>
          <w:szCs w:val="24"/>
        </w:rPr>
        <w:t xml:space="preserve"> </w:t>
      </w:r>
      <w:ins w:id="1" w:author="Michelle Hill" w:date="2016-08-18T23:49:00Z">
        <w:r>
          <w:rPr>
            <w:rFonts w:ascii="Times New Roman" w:hAnsi="Times New Roman" w:cs="Times New Roman"/>
            <w:sz w:val="24"/>
            <w:szCs w:val="24"/>
          </w:rPr>
          <w:t xml:space="preserve"> </w:t>
        </w:r>
      </w:ins>
      <w:r w:rsidR="00820937" w:rsidRPr="009608BD">
        <w:rPr>
          <w:rFonts w:ascii="Times New Roman" w:hAnsi="Times New Roman" w:cs="Times New Roman"/>
          <w:sz w:val="24"/>
          <w:szCs w:val="24"/>
        </w:rPr>
        <w:t xml:space="preserve">Bone metastasis </w:t>
      </w:r>
      <w:r w:rsidR="00AA4692" w:rsidRPr="009608BD">
        <w:rPr>
          <w:rFonts w:ascii="Times New Roman" w:hAnsi="Times New Roman" w:cs="Times New Roman"/>
          <w:sz w:val="24"/>
          <w:szCs w:val="24"/>
        </w:rPr>
        <w:t>is the most common complication derived from advanced prostate cancer formation</w:t>
      </w:r>
      <w:r w:rsidR="00E05117">
        <w:rPr>
          <w:rFonts w:ascii="Times New Roman" w:hAnsi="Times New Roman" w:cs="Times New Roman"/>
          <w:sz w:val="24"/>
          <w:szCs w:val="24"/>
        </w:rPr>
        <w:t xml:space="preserve"> </w:t>
      </w:r>
      <w:r w:rsidR="00E05117">
        <w:rPr>
          <w:rFonts w:ascii="Times New Roman" w:hAnsi="Times New Roman" w:cs="Times New Roman"/>
          <w:sz w:val="24"/>
          <w:szCs w:val="24"/>
        </w:rPr>
        <w:fldChar w:fldCharType="begin"/>
      </w:r>
      <w:r w:rsidR="00E05117">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00E05117">
        <w:rPr>
          <w:rFonts w:ascii="Times New Roman" w:hAnsi="Times New Roman" w:cs="Times New Roman"/>
          <w:sz w:val="24"/>
          <w:szCs w:val="24"/>
        </w:rPr>
        <w:fldChar w:fldCharType="separate"/>
      </w:r>
      <w:r w:rsidR="00E05117">
        <w:rPr>
          <w:rFonts w:ascii="Times New Roman" w:hAnsi="Times New Roman" w:cs="Times New Roman"/>
          <w:noProof/>
          <w:sz w:val="24"/>
          <w:szCs w:val="24"/>
        </w:rPr>
        <w:t>(</w:t>
      </w:r>
      <w:hyperlink w:anchor="_ENREF_1" w:tooltip="Bubendorf, 2000 #165" w:history="1">
        <w:r w:rsidR="00E63DDB">
          <w:rPr>
            <w:rFonts w:ascii="Times New Roman" w:hAnsi="Times New Roman" w:cs="Times New Roman"/>
            <w:noProof/>
            <w:sz w:val="24"/>
            <w:szCs w:val="24"/>
          </w:rPr>
          <w:t>Bubendorf</w:t>
        </w:r>
        <w:r w:rsidR="00E63DDB" w:rsidRPr="00E05117">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2000</w:t>
        </w:r>
      </w:hyperlink>
      <w:r w:rsidR="00E05117">
        <w:rPr>
          <w:rFonts w:ascii="Times New Roman" w:hAnsi="Times New Roman" w:cs="Times New Roman"/>
          <w:noProof/>
          <w:sz w:val="24"/>
          <w:szCs w:val="24"/>
        </w:rPr>
        <w:t>)</w:t>
      </w:r>
      <w:r w:rsidR="00E05117">
        <w:rPr>
          <w:rFonts w:ascii="Times New Roman" w:hAnsi="Times New Roman" w:cs="Times New Roman"/>
          <w:sz w:val="24"/>
          <w:szCs w:val="24"/>
        </w:rPr>
        <w:fldChar w:fldCharType="end"/>
      </w:r>
      <w:r w:rsidR="00AA4692" w:rsidRPr="009608BD">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00C5DBE4" w14:textId="596372AA" w:rsidR="001332BB" w:rsidRDefault="008A65F4" w:rsidP="002C55DB">
      <w:pPr>
        <w:spacing w:line="480" w:lineRule="auto"/>
        <w:rPr>
          <w:rFonts w:ascii="Times New Roman" w:hAnsi="Times New Roman" w:cs="Times New Roman"/>
          <w:sz w:val="24"/>
          <w:szCs w:val="24"/>
        </w:rPr>
      </w:pPr>
      <w:r w:rsidRPr="009608BD">
        <w:rPr>
          <w:rFonts w:ascii="Times New Roman" w:hAnsi="Times New Roman" w:cs="Times New Roman"/>
          <w:sz w:val="24"/>
          <w:szCs w:val="24"/>
        </w:rPr>
        <w:t>Caveolin-1 has been linked to prostate cancer metastasis and has been a speculated biomarker for cancer progression</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 </w:instrText>
      </w:r>
      <w:r w:rsidR="00B716FF">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00B716FF">
        <w:rPr>
          <w:rFonts w:ascii="Times New Roman" w:hAnsi="Times New Roman" w:cs="Times New Roman"/>
          <w:sz w:val="24"/>
          <w:szCs w:val="24"/>
        </w:rPr>
        <w:instrText xml:space="preserve"> ADDIN EN.CITE.DATA </w:instrText>
      </w:r>
      <w:r w:rsidR="00B716FF">
        <w:rPr>
          <w:rFonts w:ascii="Times New Roman" w:hAnsi="Times New Roman" w:cs="Times New Roman"/>
          <w:sz w:val="24"/>
          <w:szCs w:val="24"/>
        </w:rPr>
      </w:r>
      <w:r w:rsidR="00B716FF">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B716FF">
        <w:rPr>
          <w:rFonts w:ascii="Times New Roman" w:hAnsi="Times New Roman" w:cs="Times New Roman"/>
          <w:noProof/>
          <w:sz w:val="24"/>
          <w:szCs w:val="24"/>
        </w:rPr>
        <w:t>(</w:t>
      </w:r>
      <w:hyperlink w:anchor="_ENREF_10" w:tooltip="Gumulec, 2012 #167" w:history="1">
        <w:r w:rsidR="00E63DDB">
          <w:rPr>
            <w:rFonts w:ascii="Times New Roman" w:hAnsi="Times New Roman" w:cs="Times New Roman"/>
            <w:noProof/>
            <w:sz w:val="24"/>
            <w:szCs w:val="24"/>
          </w:rPr>
          <w:t>Gumulec</w:t>
        </w:r>
        <w:r w:rsidR="00E63DDB" w:rsidRPr="00B716FF">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2012</w:t>
        </w:r>
      </w:hyperlink>
      <w:r w:rsidR="00B716FF">
        <w:rPr>
          <w:rFonts w:ascii="Times New Roman" w:hAnsi="Times New Roman" w:cs="Times New Roman"/>
          <w:noProof/>
          <w:sz w:val="24"/>
          <w:szCs w:val="24"/>
        </w:rPr>
        <w:t xml:space="preserve">; </w:t>
      </w:r>
      <w:hyperlink w:anchor="_ENREF_22" w:tooltip="Moon, 2014 #10" w:history="1">
        <w:r w:rsidR="00E63DDB">
          <w:rPr>
            <w:rFonts w:ascii="Times New Roman" w:hAnsi="Times New Roman" w:cs="Times New Roman"/>
            <w:noProof/>
            <w:sz w:val="24"/>
            <w:szCs w:val="24"/>
          </w:rPr>
          <w:t>Moon</w:t>
        </w:r>
        <w:r w:rsidR="00E63DDB" w:rsidRPr="00B716FF">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2014</w:t>
        </w:r>
      </w:hyperlink>
      <w:r w:rsidR="00B716FF">
        <w:rPr>
          <w:rFonts w:ascii="Times New Roman" w:hAnsi="Times New Roman" w:cs="Times New Roman"/>
          <w:noProof/>
          <w:sz w:val="24"/>
          <w:szCs w:val="24"/>
        </w:rPr>
        <w:t xml:space="preserve">; </w:t>
      </w:r>
      <w:hyperlink w:anchor="_ENREF_12" w:tooltip="Hayashi, 2015 #166" w:history="1">
        <w:r w:rsidR="00E63DDB">
          <w:rPr>
            <w:rFonts w:ascii="Times New Roman" w:hAnsi="Times New Roman" w:cs="Times New Roman"/>
            <w:noProof/>
            <w:sz w:val="24"/>
            <w:szCs w:val="24"/>
          </w:rPr>
          <w:t>Hayashi</w:t>
        </w:r>
        <w:r w:rsidR="00E63DDB" w:rsidRPr="00B716FF">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2015</w:t>
        </w:r>
      </w:hyperlink>
      <w:r w:rsidR="00B716FF">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Pr="009608BD">
        <w:rPr>
          <w:rFonts w:ascii="Times New Roman" w:hAnsi="Times New Roman" w:cs="Times New Roman"/>
          <w:sz w:val="24"/>
          <w:szCs w:val="24"/>
        </w:rPr>
        <w:t xml:space="preserve">. </w:t>
      </w:r>
      <w:r w:rsidR="00A27B39" w:rsidRPr="009608BD">
        <w:rPr>
          <w:rFonts w:ascii="Times New Roman" w:hAnsi="Times New Roman" w:cs="Times New Roman"/>
          <w:sz w:val="24"/>
          <w:szCs w:val="24"/>
        </w:rPr>
        <w:t>This protein usually function</w:t>
      </w:r>
      <w:r w:rsidR="00E63D30">
        <w:rPr>
          <w:rFonts w:ascii="Times New Roman" w:hAnsi="Times New Roman" w:cs="Times New Roman"/>
          <w:sz w:val="24"/>
          <w:szCs w:val="24"/>
        </w:rPr>
        <w:t xml:space="preserve">s as a cholesterol transporter </w:t>
      </w:r>
      <w:r w:rsidR="00A27B39" w:rsidRPr="009608BD">
        <w:rPr>
          <w:rFonts w:ascii="Times New Roman" w:hAnsi="Times New Roman" w:cs="Times New Roman"/>
          <w:sz w:val="24"/>
          <w:szCs w:val="24"/>
        </w:rPr>
        <w:t xml:space="preserve">where its interaction with cytoplasmic protein Cavin-1 initiates the formation of specific lipid </w:t>
      </w:r>
      <w:proofErr w:type="spellStart"/>
      <w:r w:rsidR="00A27B39" w:rsidRPr="009608BD">
        <w:rPr>
          <w:rFonts w:ascii="Times New Roman" w:hAnsi="Times New Roman" w:cs="Times New Roman"/>
          <w:sz w:val="24"/>
          <w:szCs w:val="24"/>
        </w:rPr>
        <w:t>microdomains</w:t>
      </w:r>
      <w:proofErr w:type="spellEnd"/>
      <w:r w:rsidR="00A27B39" w:rsidRPr="009608BD">
        <w:rPr>
          <w:rFonts w:ascii="Times New Roman" w:hAnsi="Times New Roman" w:cs="Times New Roman"/>
          <w:sz w:val="24"/>
          <w:szCs w:val="24"/>
        </w:rPr>
        <w:t xml:space="preserve"> </w:t>
      </w:r>
      <w:r w:rsidR="008344AE" w:rsidRPr="009608BD">
        <w:rPr>
          <w:rFonts w:ascii="Times New Roman" w:hAnsi="Times New Roman" w:cs="Times New Roman"/>
          <w:sz w:val="24"/>
          <w:szCs w:val="24"/>
        </w:rPr>
        <w:t xml:space="preserve">on the plasma membrane </w:t>
      </w:r>
      <w:r w:rsidR="00652B1B">
        <w:rPr>
          <w:rFonts w:ascii="Times New Roman" w:hAnsi="Times New Roman" w:cs="Times New Roman"/>
          <w:sz w:val="24"/>
          <w:szCs w:val="24"/>
        </w:rPr>
        <w:t>called C</w:t>
      </w:r>
      <w:r w:rsidR="00A27B39" w:rsidRPr="009608BD">
        <w:rPr>
          <w:rFonts w:ascii="Times New Roman" w:hAnsi="Times New Roman" w:cs="Times New Roman"/>
          <w:sz w:val="24"/>
          <w:szCs w:val="24"/>
        </w:rPr>
        <w:t>aveolae</w:t>
      </w:r>
      <w:r w:rsidR="00B716FF">
        <w:rPr>
          <w:rFonts w:ascii="Times New Roman" w:hAnsi="Times New Roman" w:cs="Times New Roman"/>
          <w:sz w:val="24"/>
          <w:szCs w:val="24"/>
        </w:rPr>
        <w:t xml:space="preserve"> </w:t>
      </w:r>
      <w:r w:rsidR="00B716FF">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 </w:instrText>
      </w:r>
      <w:r w:rsidR="004030B3">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004030B3">
        <w:rPr>
          <w:rFonts w:ascii="Times New Roman" w:hAnsi="Times New Roman" w:cs="Times New Roman"/>
          <w:sz w:val="24"/>
          <w:szCs w:val="24"/>
        </w:rPr>
        <w:instrText xml:space="preserve"> ADDIN EN.CITE.DATA </w:instrText>
      </w:r>
      <w:r w:rsidR="004030B3">
        <w:rPr>
          <w:rFonts w:ascii="Times New Roman" w:hAnsi="Times New Roman" w:cs="Times New Roman"/>
          <w:sz w:val="24"/>
          <w:szCs w:val="24"/>
        </w:rPr>
      </w:r>
      <w:r w:rsidR="004030B3">
        <w:rPr>
          <w:rFonts w:ascii="Times New Roman" w:hAnsi="Times New Roman" w:cs="Times New Roman"/>
          <w:sz w:val="24"/>
          <w:szCs w:val="24"/>
        </w:rPr>
        <w:fldChar w:fldCharType="end"/>
      </w:r>
      <w:r w:rsidR="00B716FF">
        <w:rPr>
          <w:rFonts w:ascii="Times New Roman" w:hAnsi="Times New Roman" w:cs="Times New Roman"/>
          <w:sz w:val="24"/>
          <w:szCs w:val="24"/>
        </w:rPr>
      </w:r>
      <w:r w:rsidR="00B716FF">
        <w:rPr>
          <w:rFonts w:ascii="Times New Roman" w:hAnsi="Times New Roman" w:cs="Times New Roman"/>
          <w:sz w:val="24"/>
          <w:szCs w:val="24"/>
        </w:rPr>
        <w:fldChar w:fldCharType="separate"/>
      </w:r>
      <w:r w:rsidR="004030B3">
        <w:rPr>
          <w:rFonts w:ascii="Times New Roman" w:hAnsi="Times New Roman" w:cs="Times New Roman"/>
          <w:noProof/>
          <w:sz w:val="24"/>
          <w:szCs w:val="24"/>
        </w:rPr>
        <w:t>(</w:t>
      </w:r>
      <w:hyperlink w:anchor="_ENREF_14" w:tooltip="Hill, 2008 #33" w:history="1">
        <w:r w:rsidR="00E63DDB">
          <w:rPr>
            <w:rFonts w:ascii="Times New Roman" w:hAnsi="Times New Roman" w:cs="Times New Roman"/>
            <w:noProof/>
            <w:sz w:val="24"/>
            <w:szCs w:val="24"/>
          </w:rPr>
          <w:t>Hill</w:t>
        </w:r>
        <w:r w:rsidR="00E63DDB" w:rsidRPr="004030B3">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2008</w:t>
        </w:r>
      </w:hyperlink>
      <w:r w:rsidR="004030B3">
        <w:rPr>
          <w:rFonts w:ascii="Times New Roman" w:hAnsi="Times New Roman" w:cs="Times New Roman"/>
          <w:noProof/>
          <w:sz w:val="24"/>
          <w:szCs w:val="24"/>
        </w:rPr>
        <w:t xml:space="preserve">; </w:t>
      </w:r>
      <w:hyperlink w:anchor="_ENREF_22" w:tooltip="Moon, 2014 #10" w:history="1">
        <w:r w:rsidR="00E63DDB">
          <w:rPr>
            <w:rFonts w:ascii="Times New Roman" w:hAnsi="Times New Roman" w:cs="Times New Roman"/>
            <w:noProof/>
            <w:sz w:val="24"/>
            <w:szCs w:val="24"/>
          </w:rPr>
          <w:t>Moon et al. 2014</w:t>
        </w:r>
      </w:hyperlink>
      <w:r w:rsidR="004030B3">
        <w:rPr>
          <w:rFonts w:ascii="Times New Roman" w:hAnsi="Times New Roman" w:cs="Times New Roman"/>
          <w:noProof/>
          <w:sz w:val="24"/>
          <w:szCs w:val="24"/>
        </w:rPr>
        <w:t>)</w:t>
      </w:r>
      <w:r w:rsidR="00B716FF">
        <w:rPr>
          <w:rFonts w:ascii="Times New Roman" w:hAnsi="Times New Roman" w:cs="Times New Roman"/>
          <w:sz w:val="24"/>
          <w:szCs w:val="24"/>
        </w:rPr>
        <w:fldChar w:fldCharType="end"/>
      </w:r>
      <w:r w:rsidR="00A27B39" w:rsidRPr="009608BD">
        <w:rPr>
          <w:rFonts w:ascii="Times New Roman" w:hAnsi="Times New Roman" w:cs="Times New Roman"/>
          <w:sz w:val="24"/>
          <w:szCs w:val="24"/>
        </w:rPr>
        <w:t>. These proteins are co-expressed and co-localised in healthy human tissue, however in the case of many cancer types</w:t>
      </w:r>
      <w:r w:rsidR="00625638" w:rsidRPr="009608BD">
        <w:rPr>
          <w:rFonts w:ascii="Times New Roman" w:hAnsi="Times New Roman" w:cs="Times New Roman"/>
          <w:sz w:val="24"/>
          <w:szCs w:val="24"/>
        </w:rPr>
        <w:t xml:space="preserve"> only caveolin-1 is expressed</w:t>
      </w:r>
      <w:r w:rsidR="00E65BF9">
        <w:rPr>
          <w:rFonts w:ascii="Times New Roman" w:hAnsi="Times New Roman" w:cs="Times New Roman"/>
          <w:sz w:val="24"/>
          <w:szCs w:val="24"/>
        </w:rPr>
        <w:t xml:space="preserve"> </w:t>
      </w:r>
      <w:r w:rsidR="00E65BF9">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 </w:instrText>
      </w:r>
      <w:r w:rsidR="009F4C73">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009F4C73">
        <w:rPr>
          <w:rFonts w:ascii="Times New Roman" w:hAnsi="Times New Roman" w:cs="Times New Roman"/>
          <w:sz w:val="24"/>
          <w:szCs w:val="24"/>
        </w:rPr>
        <w:instrText xml:space="preserve"> ADDIN EN.CITE.DATA </w:instrText>
      </w:r>
      <w:r w:rsidR="009F4C73">
        <w:rPr>
          <w:rFonts w:ascii="Times New Roman" w:hAnsi="Times New Roman" w:cs="Times New Roman"/>
          <w:sz w:val="24"/>
          <w:szCs w:val="24"/>
        </w:rPr>
      </w:r>
      <w:r w:rsidR="009F4C73">
        <w:rPr>
          <w:rFonts w:ascii="Times New Roman" w:hAnsi="Times New Roman" w:cs="Times New Roman"/>
          <w:sz w:val="24"/>
          <w:szCs w:val="24"/>
        </w:rPr>
        <w:fldChar w:fldCharType="end"/>
      </w:r>
      <w:r w:rsidR="00E65BF9">
        <w:rPr>
          <w:rFonts w:ascii="Times New Roman" w:hAnsi="Times New Roman" w:cs="Times New Roman"/>
          <w:sz w:val="24"/>
          <w:szCs w:val="24"/>
        </w:rPr>
      </w:r>
      <w:r w:rsidR="00E65BF9">
        <w:rPr>
          <w:rFonts w:ascii="Times New Roman" w:hAnsi="Times New Roman" w:cs="Times New Roman"/>
          <w:sz w:val="24"/>
          <w:szCs w:val="24"/>
        </w:rPr>
        <w:fldChar w:fldCharType="separate"/>
      </w:r>
      <w:r w:rsidR="009F4C73">
        <w:rPr>
          <w:rFonts w:ascii="Times New Roman" w:hAnsi="Times New Roman" w:cs="Times New Roman"/>
          <w:noProof/>
          <w:sz w:val="24"/>
          <w:szCs w:val="24"/>
        </w:rPr>
        <w:t>(</w:t>
      </w:r>
      <w:hyperlink w:anchor="_ENREF_31" w:tooltip="Wu, 2011 #171" w:history="1">
        <w:r w:rsidR="00E63DDB">
          <w:rPr>
            <w:rFonts w:ascii="Times New Roman" w:hAnsi="Times New Roman" w:cs="Times New Roman"/>
            <w:noProof/>
            <w:sz w:val="24"/>
            <w:szCs w:val="24"/>
          </w:rPr>
          <w:t>Wu</w:t>
        </w:r>
        <w:r w:rsidR="00E63DDB" w:rsidRPr="009F4C73">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2011</w:t>
        </w:r>
      </w:hyperlink>
      <w:r w:rsidR="009F4C73">
        <w:rPr>
          <w:rFonts w:ascii="Times New Roman" w:hAnsi="Times New Roman" w:cs="Times New Roman"/>
          <w:noProof/>
          <w:sz w:val="24"/>
          <w:szCs w:val="24"/>
        </w:rPr>
        <w:t xml:space="preserve">; </w:t>
      </w:r>
      <w:hyperlink w:anchor="_ENREF_23" w:tooltip="Moumita, 2015 #168" w:history="1">
        <w:r w:rsidR="00E63DDB">
          <w:rPr>
            <w:rFonts w:ascii="Times New Roman" w:hAnsi="Times New Roman" w:cs="Times New Roman"/>
            <w:noProof/>
            <w:sz w:val="24"/>
            <w:szCs w:val="24"/>
          </w:rPr>
          <w:t>Moumita</w:t>
        </w:r>
        <w:r w:rsidR="00E63DDB" w:rsidRPr="009F4C73">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2015</w:t>
        </w:r>
      </w:hyperlink>
      <w:r w:rsidR="009F4C73">
        <w:rPr>
          <w:rFonts w:ascii="Times New Roman" w:hAnsi="Times New Roman" w:cs="Times New Roman"/>
          <w:noProof/>
          <w:sz w:val="24"/>
          <w:szCs w:val="24"/>
        </w:rPr>
        <w:t>)</w:t>
      </w:r>
      <w:r w:rsidR="00E65BF9">
        <w:rPr>
          <w:rFonts w:ascii="Times New Roman" w:hAnsi="Times New Roman" w:cs="Times New Roman"/>
          <w:sz w:val="24"/>
          <w:szCs w:val="24"/>
        </w:rPr>
        <w:fldChar w:fldCharType="end"/>
      </w:r>
      <w:r w:rsidR="00625638" w:rsidRPr="009608BD">
        <w:rPr>
          <w:rFonts w:ascii="Times New Roman" w:hAnsi="Times New Roman" w:cs="Times New Roman"/>
          <w:sz w:val="24"/>
          <w:szCs w:val="24"/>
        </w:rPr>
        <w:t>. I</w:t>
      </w:r>
      <w:r w:rsidR="00A27B39" w:rsidRPr="009608BD">
        <w:rPr>
          <w:rFonts w:ascii="Times New Roman" w:hAnsi="Times New Roman" w:cs="Times New Roman"/>
          <w:sz w:val="24"/>
          <w:szCs w:val="24"/>
        </w:rPr>
        <w:t>ncrease</w:t>
      </w:r>
      <w:r w:rsidR="00625638" w:rsidRPr="009608BD">
        <w:rPr>
          <w:rFonts w:ascii="Times New Roman" w:hAnsi="Times New Roman" w:cs="Times New Roman"/>
          <w:sz w:val="24"/>
          <w:szCs w:val="24"/>
        </w:rPr>
        <w:t>d</w:t>
      </w:r>
      <w:r w:rsidR="00A27B39" w:rsidRPr="009608BD">
        <w:rPr>
          <w:rFonts w:ascii="Times New Roman" w:hAnsi="Times New Roman" w:cs="Times New Roman"/>
          <w:sz w:val="24"/>
          <w:szCs w:val="24"/>
        </w:rPr>
        <w:t xml:space="preserve"> proliferation, migration and </w:t>
      </w:r>
      <w:r w:rsidR="008344AE" w:rsidRPr="009608BD">
        <w:rPr>
          <w:rFonts w:ascii="Times New Roman" w:hAnsi="Times New Roman" w:cs="Times New Roman"/>
          <w:sz w:val="24"/>
          <w:szCs w:val="24"/>
        </w:rPr>
        <w:t>differentiation</w:t>
      </w:r>
      <w:r w:rsidR="00A27B39" w:rsidRPr="009608BD">
        <w:rPr>
          <w:rFonts w:ascii="Times New Roman" w:hAnsi="Times New Roman" w:cs="Times New Roman"/>
          <w:sz w:val="24"/>
          <w:szCs w:val="24"/>
        </w:rPr>
        <w:t xml:space="preserve"> are a result of the aberrant caveolin-1 </w:t>
      </w:r>
      <w:r w:rsidR="00625638" w:rsidRPr="009608BD">
        <w:rPr>
          <w:rFonts w:ascii="Times New Roman" w:hAnsi="Times New Roman" w:cs="Times New Roman"/>
          <w:sz w:val="24"/>
          <w:szCs w:val="24"/>
        </w:rPr>
        <w:t>expression, yet, the mechanism that links caveolin to these phenotypes is still actively being investigated</w:t>
      </w:r>
      <w:r w:rsidR="007E521F">
        <w:rPr>
          <w:rFonts w:ascii="Times New Roman" w:hAnsi="Times New Roman" w:cs="Times New Roman"/>
          <w:sz w:val="24"/>
          <w:szCs w:val="24"/>
        </w:rPr>
        <w:t xml:space="preserve"> </w: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9" w:tooltip="Grande-García, 2007 #173" w:history="1">
        <w:r w:rsidR="00E63DDB">
          <w:rPr>
            <w:rFonts w:ascii="Times New Roman" w:hAnsi="Times New Roman" w:cs="Times New Roman"/>
            <w:noProof/>
            <w:sz w:val="24"/>
            <w:szCs w:val="24"/>
          </w:rPr>
          <w:t>Grande-García</w:t>
        </w:r>
        <w:r w:rsidR="00E63DDB" w:rsidRPr="007E521F">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2007</w:t>
        </w:r>
      </w:hyperlink>
      <w:r w:rsidR="007E521F">
        <w:rPr>
          <w:rFonts w:ascii="Times New Roman" w:hAnsi="Times New Roman" w:cs="Times New Roman"/>
          <w:noProof/>
          <w:sz w:val="24"/>
          <w:szCs w:val="24"/>
        </w:rPr>
        <w:t xml:space="preserve">; </w:t>
      </w:r>
      <w:hyperlink w:anchor="_ENREF_2" w:tooltip="Chatterjee, 2015 #172" w:history="1">
        <w:r w:rsidR="00E63DDB">
          <w:rPr>
            <w:rFonts w:ascii="Times New Roman" w:hAnsi="Times New Roman" w:cs="Times New Roman"/>
            <w:noProof/>
            <w:sz w:val="24"/>
            <w:szCs w:val="24"/>
          </w:rPr>
          <w:t>Chatterjee</w:t>
        </w:r>
        <w:r w:rsidR="00E63DDB" w:rsidRPr="007E521F">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2015</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625638" w:rsidRPr="009608BD">
        <w:rPr>
          <w:rFonts w:ascii="Times New Roman" w:hAnsi="Times New Roman" w:cs="Times New Roman"/>
          <w:sz w:val="24"/>
          <w:szCs w:val="24"/>
        </w:rPr>
        <w:t xml:space="preserve">. </w:t>
      </w:r>
    </w:p>
    <w:p w14:paraId="2E78BF56" w14:textId="59A02B07" w:rsidR="002C55DB" w:rsidRDefault="001332BB" w:rsidP="002C55DB">
      <w:pPr>
        <w:spacing w:line="480" w:lineRule="auto"/>
        <w:rPr>
          <w:rFonts w:ascii="Times New Roman" w:hAnsi="Times New Roman" w:cs="Times New Roman"/>
          <w:sz w:val="24"/>
          <w:szCs w:val="24"/>
        </w:rPr>
      </w:pPr>
      <w:r>
        <w:rPr>
          <w:rFonts w:ascii="Times New Roman" w:hAnsi="Times New Roman" w:cs="Times New Roman"/>
          <w:sz w:val="24"/>
          <w:szCs w:val="24"/>
        </w:rPr>
        <w:t xml:space="preserve">Recent studies have shown that cavin-1 is capable of reversing the pro-metastatic action of caveolin-1 </w: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22" w:tooltip="Moon, 2014 #10" w:history="1">
        <w:r w:rsidR="00E63DDB">
          <w:rPr>
            <w:rFonts w:ascii="Times New Roman" w:hAnsi="Times New Roman" w:cs="Times New Roman"/>
            <w:noProof/>
            <w:sz w:val="24"/>
            <w:szCs w:val="24"/>
          </w:rPr>
          <w:t>Moon et al.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BE7CE6">
        <w:rPr>
          <w:rFonts w:ascii="Times New Roman" w:hAnsi="Times New Roman" w:cs="Times New Roman"/>
          <w:sz w:val="24"/>
          <w:szCs w:val="24"/>
        </w:rPr>
        <w:t>.</w:t>
      </w:r>
      <w:r w:rsidR="00227A59">
        <w:rPr>
          <w:rFonts w:ascii="Times New Roman" w:hAnsi="Times New Roman" w:cs="Times New Roman"/>
          <w:sz w:val="24"/>
          <w:szCs w:val="24"/>
        </w:rPr>
        <w:t xml:space="preserve"> Cavin-1 expression inhibited prostate cancer PC3 cell proliferation, migration and anchorage-independent growth </w:t>
      </w:r>
      <w:r w:rsidR="00227A59" w:rsidRPr="00E63DDB">
        <w:rPr>
          <w:rFonts w:ascii="Times New Roman" w:hAnsi="Times New Roman" w:cs="Times New Roman"/>
          <w:i/>
          <w:sz w:val="24"/>
          <w:szCs w:val="24"/>
        </w:rPr>
        <w:t>in vitro</w:t>
      </w:r>
      <w:r w:rsidR="00227A59">
        <w:rPr>
          <w:rFonts w:ascii="Times New Roman" w:hAnsi="Times New Roman" w:cs="Times New Roman"/>
          <w:sz w:val="24"/>
          <w:szCs w:val="24"/>
        </w:rPr>
        <w:t xml:space="preserve">, and tumour growth, metastasis and angiogenesis </w:t>
      </w:r>
      <w:r w:rsidR="00227A59" w:rsidRPr="00E63DDB">
        <w:rPr>
          <w:rFonts w:ascii="Times New Roman" w:hAnsi="Times New Roman" w:cs="Times New Roman"/>
          <w:i/>
          <w:sz w:val="24"/>
          <w:szCs w:val="24"/>
        </w:rPr>
        <w:t>in vivo</w:t>
      </w:r>
      <w:r w:rsidR="00227A59">
        <w:rPr>
          <w:rFonts w:ascii="Times New Roman" w:hAnsi="Times New Roman" w:cs="Times New Roman"/>
          <w:sz w:val="24"/>
          <w:szCs w:val="24"/>
        </w:rPr>
        <w:t xml:space="preserve">. Mechanistically, cavin-1 expression altered the tumour microenvironment, including reduction </w:t>
      </w:r>
      <w:r w:rsidR="00B009A1">
        <w:rPr>
          <w:rFonts w:ascii="Times New Roman" w:hAnsi="Times New Roman" w:cs="Times New Roman"/>
          <w:sz w:val="24"/>
          <w:szCs w:val="24"/>
        </w:rPr>
        <w:t xml:space="preserve">of </w:t>
      </w:r>
      <w:r w:rsidR="00227A59">
        <w:rPr>
          <w:rFonts w:ascii="Times New Roman" w:hAnsi="Times New Roman" w:cs="Times New Roman"/>
          <w:sz w:val="24"/>
          <w:szCs w:val="24"/>
        </w:rPr>
        <w:t xml:space="preserve">fibroblasts and </w:t>
      </w:r>
      <w:r w:rsidR="00B009A1">
        <w:rPr>
          <w:rFonts w:ascii="Times New Roman" w:hAnsi="Times New Roman" w:cs="Times New Roman"/>
          <w:sz w:val="24"/>
          <w:szCs w:val="24"/>
        </w:rPr>
        <w:t xml:space="preserve">secretion of </w:t>
      </w:r>
      <w:r w:rsidR="00227A59">
        <w:rPr>
          <w:rFonts w:ascii="Times New Roman" w:hAnsi="Times New Roman" w:cs="Times New Roman"/>
          <w:sz w:val="24"/>
          <w:szCs w:val="24"/>
        </w:rPr>
        <w:t>IL-6 (Moon</w:t>
      </w:r>
      <w:ins w:id="2" w:author="Harley Robinson " w:date="2016-08-19T08:45:00Z">
        <w:r w:rsidR="00E63DDB">
          <w:rPr>
            <w:rFonts w:ascii="Times New Roman" w:hAnsi="Times New Roman" w:cs="Times New Roman"/>
            <w:sz w:val="24"/>
            <w:szCs w:val="24"/>
          </w:rPr>
          <w:t xml:space="preserve"> 2012</w:t>
        </w:r>
      </w:ins>
      <w:r w:rsidR="00227A59">
        <w:rPr>
          <w:rFonts w:ascii="Times New Roman" w:hAnsi="Times New Roman" w:cs="Times New Roman"/>
          <w:sz w:val="24"/>
          <w:szCs w:val="24"/>
        </w:rPr>
        <w:t xml:space="preserve">). </w:t>
      </w:r>
      <w:commentRangeStart w:id="3"/>
      <w:r w:rsidR="002C55DB">
        <w:rPr>
          <w:rFonts w:ascii="Times New Roman" w:hAnsi="Times New Roman" w:cs="Times New Roman"/>
          <w:sz w:val="24"/>
          <w:szCs w:val="24"/>
        </w:rPr>
        <w:t xml:space="preserve">Amongst the typical signalling abnormalities that describe the </w:t>
      </w:r>
      <w:r w:rsidR="00BC6ED9">
        <w:rPr>
          <w:rFonts w:ascii="Times New Roman" w:hAnsi="Times New Roman" w:cs="Times New Roman"/>
          <w:sz w:val="24"/>
          <w:szCs w:val="24"/>
        </w:rPr>
        <w:t>association</w:t>
      </w:r>
      <w:r w:rsidR="002C55DB">
        <w:rPr>
          <w:rFonts w:ascii="Times New Roman" w:hAnsi="Times New Roman" w:cs="Times New Roman"/>
          <w:sz w:val="24"/>
          <w:szCs w:val="24"/>
        </w:rPr>
        <w:t xml:space="preserve"> between caveolin </w:t>
      </w:r>
      <w:r w:rsidR="002C55DB">
        <w:rPr>
          <w:rFonts w:ascii="Times New Roman" w:hAnsi="Times New Roman" w:cs="Times New Roman"/>
          <w:sz w:val="24"/>
          <w:szCs w:val="24"/>
        </w:rPr>
        <w:lastRenderedPageBreak/>
        <w:t xml:space="preserve">and metastatic behaviour, a recent study had linked caveolin-1 overexpression with modifications in the extracellular vesicle </w:t>
      </w:r>
      <w:r w:rsidR="007579A6">
        <w:rPr>
          <w:rFonts w:ascii="Times New Roman" w:hAnsi="Times New Roman" w:cs="Times New Roman"/>
          <w:sz w:val="24"/>
          <w:szCs w:val="24"/>
        </w:rPr>
        <w:t xml:space="preserve">(EV) </w:t>
      </w:r>
      <w:r w:rsidR="002C55DB">
        <w:rPr>
          <w:rFonts w:ascii="Times New Roman" w:hAnsi="Times New Roman" w:cs="Times New Roman"/>
          <w:sz w:val="24"/>
          <w:szCs w:val="24"/>
        </w:rPr>
        <w:t>content</w:t>
      </w:r>
      <w:r w:rsidR="00CD38B8">
        <w:rPr>
          <w:rFonts w:ascii="Times New Roman" w:hAnsi="Times New Roman" w:cs="Times New Roman"/>
          <w:sz w:val="24"/>
          <w:szCs w:val="24"/>
        </w:rPr>
        <w:t xml:space="preserve"> which may also contribute to metastasis</w:t>
      </w:r>
      <w:r w:rsidR="007E521F">
        <w:rPr>
          <w:rFonts w:ascii="Times New Roman" w:hAnsi="Times New Roman" w:cs="Times New Roman"/>
          <w:sz w:val="24"/>
          <w:szCs w:val="24"/>
        </w:rPr>
        <w:t xml:space="preserve"> </w:t>
      </w:r>
      <w:commentRangeStart w:id="4"/>
      <w:r w:rsidR="007E521F">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7E521F">
        <w:rPr>
          <w:rFonts w:ascii="Times New Roman" w:hAnsi="Times New Roman" w:cs="Times New Roman"/>
          <w:sz w:val="24"/>
          <w:szCs w:val="24"/>
        </w:rPr>
        <w:instrText xml:space="preserve"> ADDIN EN.CITE </w:instrText>
      </w:r>
      <w:r w:rsidR="007E521F">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007E521F">
        <w:rPr>
          <w:rFonts w:ascii="Times New Roman" w:hAnsi="Times New Roman" w:cs="Times New Roman"/>
          <w:sz w:val="24"/>
          <w:szCs w:val="24"/>
        </w:rPr>
        <w:instrText xml:space="preserve"> ADDIN EN.CITE.DATA </w:instrText>
      </w:r>
      <w:r w:rsidR="007E521F">
        <w:rPr>
          <w:rFonts w:ascii="Times New Roman" w:hAnsi="Times New Roman" w:cs="Times New Roman"/>
          <w:sz w:val="24"/>
          <w:szCs w:val="24"/>
        </w:rPr>
      </w:r>
      <w:r w:rsidR="007E521F">
        <w:rPr>
          <w:rFonts w:ascii="Times New Roman" w:hAnsi="Times New Roman" w:cs="Times New Roman"/>
          <w:sz w:val="24"/>
          <w:szCs w:val="24"/>
        </w:rPr>
        <w:fldChar w:fldCharType="end"/>
      </w:r>
      <w:r w:rsidR="007E521F">
        <w:rPr>
          <w:rFonts w:ascii="Times New Roman" w:hAnsi="Times New Roman" w:cs="Times New Roman"/>
          <w:sz w:val="24"/>
          <w:szCs w:val="24"/>
        </w:rPr>
      </w:r>
      <w:r w:rsidR="007E521F">
        <w:rPr>
          <w:rFonts w:ascii="Times New Roman" w:hAnsi="Times New Roman" w:cs="Times New Roman"/>
          <w:sz w:val="24"/>
          <w:szCs w:val="24"/>
        </w:rPr>
        <w:fldChar w:fldCharType="separate"/>
      </w:r>
      <w:r w:rsidR="007E521F">
        <w:rPr>
          <w:rFonts w:ascii="Times New Roman" w:hAnsi="Times New Roman" w:cs="Times New Roman"/>
          <w:noProof/>
          <w:sz w:val="24"/>
          <w:szCs w:val="24"/>
        </w:rPr>
        <w:t>(</w:t>
      </w:r>
      <w:hyperlink w:anchor="_ENREF_15" w:tooltip="Inder, 2014 #9" w:history="1">
        <w:r w:rsidR="00E63DDB">
          <w:rPr>
            <w:rFonts w:ascii="Times New Roman" w:hAnsi="Times New Roman" w:cs="Times New Roman"/>
            <w:noProof/>
            <w:sz w:val="24"/>
            <w:szCs w:val="24"/>
          </w:rPr>
          <w:t>Inder</w:t>
        </w:r>
        <w:r w:rsidR="00E63DDB" w:rsidRPr="007E521F">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2014</w:t>
        </w:r>
      </w:hyperlink>
      <w:r w:rsidR="007E521F">
        <w:rPr>
          <w:rFonts w:ascii="Times New Roman" w:hAnsi="Times New Roman" w:cs="Times New Roman"/>
          <w:noProof/>
          <w:sz w:val="24"/>
          <w:szCs w:val="24"/>
        </w:rPr>
        <w:t>)</w:t>
      </w:r>
      <w:r w:rsidR="007E521F">
        <w:rPr>
          <w:rFonts w:ascii="Times New Roman" w:hAnsi="Times New Roman" w:cs="Times New Roman"/>
          <w:sz w:val="24"/>
          <w:szCs w:val="24"/>
        </w:rPr>
        <w:fldChar w:fldCharType="end"/>
      </w:r>
      <w:r w:rsidR="002C55DB">
        <w:rPr>
          <w:rFonts w:ascii="Times New Roman" w:hAnsi="Times New Roman" w:cs="Times New Roman"/>
          <w:sz w:val="24"/>
          <w:szCs w:val="24"/>
        </w:rPr>
        <w:t>.</w:t>
      </w:r>
      <w:r>
        <w:rPr>
          <w:rFonts w:ascii="Times New Roman" w:hAnsi="Times New Roman" w:cs="Times New Roman"/>
          <w:sz w:val="24"/>
          <w:szCs w:val="24"/>
        </w:rPr>
        <w:t xml:space="preserve"> The reduced release of IL-6 appear to be modulated by altered extracellular vesicle protein composition (</w:t>
      </w:r>
      <w:proofErr w:type="spellStart"/>
      <w:r>
        <w:rPr>
          <w:rFonts w:ascii="Times New Roman" w:hAnsi="Times New Roman" w:cs="Times New Roman"/>
          <w:sz w:val="24"/>
          <w:szCs w:val="24"/>
        </w:rPr>
        <w:t>Inder</w:t>
      </w:r>
      <w:proofErr w:type="spellEnd"/>
      <w:r>
        <w:rPr>
          <w:rFonts w:ascii="Times New Roman" w:hAnsi="Times New Roman" w:cs="Times New Roman"/>
          <w:sz w:val="24"/>
          <w:szCs w:val="24"/>
        </w:rPr>
        <w:t>).</w:t>
      </w:r>
      <w:r w:rsidR="002C55DB">
        <w:rPr>
          <w:rFonts w:ascii="Times New Roman" w:hAnsi="Times New Roman" w:cs="Times New Roman"/>
          <w:sz w:val="24"/>
          <w:szCs w:val="24"/>
        </w:rPr>
        <w:t xml:space="preserve"> </w:t>
      </w:r>
      <w:commentRangeEnd w:id="4"/>
      <w:r>
        <w:rPr>
          <w:rStyle w:val="CommentReference"/>
        </w:rPr>
        <w:commentReference w:id="4"/>
      </w:r>
      <w:r>
        <w:rPr>
          <w:rFonts w:ascii="Times New Roman" w:hAnsi="Times New Roman" w:cs="Times New Roman"/>
          <w:sz w:val="24"/>
          <w:szCs w:val="24"/>
        </w:rPr>
        <w:t>Intriguingly, cavin-1 expression also attenuated the EV-mediated release of mi</w:t>
      </w:r>
      <w:r w:rsidR="00B009A1">
        <w:rPr>
          <w:rFonts w:ascii="Times New Roman" w:hAnsi="Times New Roman" w:cs="Times New Roman"/>
          <w:sz w:val="24"/>
          <w:szCs w:val="24"/>
        </w:rPr>
        <w:t>croRNA-</w:t>
      </w:r>
      <w:r>
        <w:rPr>
          <w:rFonts w:ascii="Times New Roman" w:hAnsi="Times New Roman" w:cs="Times New Roman"/>
          <w:sz w:val="24"/>
          <w:szCs w:val="24"/>
        </w:rPr>
        <w:t xml:space="preserve">148a, which was previously reported to mediate bone metastasis through </w:t>
      </w:r>
      <w:proofErr w:type="spellStart"/>
      <w:r>
        <w:rPr>
          <w:rFonts w:ascii="Times New Roman" w:hAnsi="Times New Roman" w:cs="Times New Roman"/>
          <w:sz w:val="24"/>
          <w:szCs w:val="24"/>
        </w:rPr>
        <w:t>osteoclastogenesis</w:t>
      </w:r>
      <w:proofErr w:type="spellEnd"/>
      <w:r>
        <w:rPr>
          <w:rFonts w:ascii="Times New Roman" w:hAnsi="Times New Roman" w:cs="Times New Roman"/>
          <w:sz w:val="24"/>
          <w:szCs w:val="24"/>
        </w:rPr>
        <w:t>. These studies suggest that cavin-1 attenuates the pro-</w:t>
      </w:r>
      <w:r w:rsidR="007579A6">
        <w:rPr>
          <w:rFonts w:ascii="Times New Roman" w:hAnsi="Times New Roman" w:cs="Times New Roman"/>
          <w:sz w:val="24"/>
          <w:szCs w:val="24"/>
        </w:rPr>
        <w:t>metastatic</w:t>
      </w:r>
      <w:r>
        <w:rPr>
          <w:rFonts w:ascii="Times New Roman" w:hAnsi="Times New Roman" w:cs="Times New Roman"/>
          <w:sz w:val="24"/>
          <w:szCs w:val="24"/>
        </w:rPr>
        <w:t xml:space="preserve"> action of caveolin-1 by modulating EV content.</w:t>
      </w:r>
      <w:commentRangeEnd w:id="3"/>
      <w:r w:rsidR="00227A59">
        <w:rPr>
          <w:rStyle w:val="CommentReference"/>
        </w:rPr>
        <w:commentReference w:id="3"/>
      </w:r>
    </w:p>
    <w:p w14:paraId="4AAFA894" w14:textId="69511C68" w:rsidR="00652B1B" w:rsidRPr="00652B1B" w:rsidRDefault="00652B1B" w:rsidP="002C55D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Extracellular vesicles</w:t>
      </w:r>
      <w:r>
        <w:rPr>
          <w:rFonts w:ascii="Times New Roman" w:hAnsi="Times New Roman" w:cs="Times New Roman"/>
          <w:b/>
          <w:sz w:val="24"/>
          <w:szCs w:val="24"/>
        </w:rPr>
        <w:t xml:space="preserve"> and Cancer</w:t>
      </w:r>
      <w:r w:rsidRPr="00652B1B">
        <w:rPr>
          <w:rFonts w:ascii="Times New Roman" w:hAnsi="Times New Roman" w:cs="Times New Roman"/>
          <w:b/>
          <w:sz w:val="24"/>
          <w:szCs w:val="24"/>
        </w:rPr>
        <w:t xml:space="preserve">: </w:t>
      </w:r>
    </w:p>
    <w:p w14:paraId="7642CC0A" w14:textId="4DC50BA6" w:rsidR="00B4460E" w:rsidRPr="00B4460E" w:rsidRDefault="00415B8F" w:rsidP="009A0B40">
      <w:pPr>
        <w:spacing w:line="480" w:lineRule="auto"/>
        <w:rPr>
          <w:rFonts w:ascii="Times New Roman" w:hAnsi="Times New Roman" w:cs="Times New Roman"/>
          <w:sz w:val="24"/>
          <w:szCs w:val="24"/>
        </w:rPr>
      </w:pPr>
      <w:r w:rsidRPr="00B23259">
        <w:rPr>
          <w:rFonts w:ascii="Times New Roman" w:hAnsi="Times New Roman" w:cs="Times New Roman"/>
          <w:sz w:val="24"/>
          <w:szCs w:val="24"/>
        </w:rPr>
        <w:t xml:space="preserve">Secreted membrane-bound vesicles, consisting of exosomes and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collectively ca</w:t>
      </w:r>
      <w:r w:rsidR="009A0B40">
        <w:rPr>
          <w:rFonts w:ascii="Times New Roman" w:hAnsi="Times New Roman" w:cs="Times New Roman"/>
          <w:sz w:val="24"/>
          <w:szCs w:val="24"/>
        </w:rPr>
        <w:t>lled extracellular vesicles</w:t>
      </w:r>
      <w:r w:rsidRPr="00B23259">
        <w:rPr>
          <w:rFonts w:ascii="Times New Roman" w:hAnsi="Times New Roman" w:cs="Times New Roman"/>
          <w:sz w:val="24"/>
          <w:szCs w:val="24"/>
        </w:rPr>
        <w:t xml:space="preserve"> are important mediators of intercellular communication </w:t>
      </w:r>
      <w:r w:rsidR="00CF7D14">
        <w:rPr>
          <w:rFonts w:ascii="Times New Roman" w:hAnsi="Times New Roman" w:cs="Times New Roman"/>
          <w:sz w:val="24"/>
          <w:szCs w:val="24"/>
        </w:rPr>
        <w:fldChar w:fldCharType="begin"/>
      </w:r>
      <w:r w:rsidR="00CF7D14">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25" w:tooltip="Pegtel, 2014 #174" w:history="1">
        <w:r w:rsidR="00E63DDB">
          <w:rPr>
            <w:rFonts w:ascii="Times New Roman" w:hAnsi="Times New Roman" w:cs="Times New Roman"/>
            <w:noProof/>
            <w:sz w:val="24"/>
            <w:szCs w:val="24"/>
          </w:rPr>
          <w:t>Pegtel</w:t>
        </w:r>
        <w:r w:rsidR="00E63DDB" w:rsidRPr="00CF7D14">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2014</w:t>
        </w:r>
      </w:hyperlink>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Pr="00B23259">
        <w:rPr>
          <w:rFonts w:ascii="Times New Roman" w:hAnsi="Times New Roman" w:cs="Times New Roman"/>
          <w:sz w:val="24"/>
          <w:szCs w:val="24"/>
        </w:rPr>
        <w:t xml:space="preserve">. Exosomes are defined as 40-100nm diameter extracellular vesicles which are released upon fusion of the </w:t>
      </w:r>
      <w:proofErr w:type="spellStart"/>
      <w:r w:rsidRPr="00B23259">
        <w:rPr>
          <w:rFonts w:ascii="Times New Roman" w:hAnsi="Times New Roman" w:cs="Times New Roman"/>
          <w:sz w:val="24"/>
          <w:szCs w:val="24"/>
        </w:rPr>
        <w:t>multivesicular</w:t>
      </w:r>
      <w:proofErr w:type="spellEnd"/>
      <w:r w:rsidRPr="00B23259">
        <w:rPr>
          <w:rFonts w:ascii="Times New Roman" w:hAnsi="Times New Roman" w:cs="Times New Roman"/>
          <w:sz w:val="24"/>
          <w:szCs w:val="24"/>
        </w:rPr>
        <w:t xml:space="preserve"> bodies with the plasma membrane (</w:t>
      </w:r>
      <w:proofErr w:type="spellStart"/>
      <w:r w:rsidRPr="00B23259">
        <w:rPr>
          <w:rFonts w:ascii="Times New Roman" w:hAnsi="Times New Roman" w:cs="Times New Roman"/>
          <w:sz w:val="24"/>
          <w:szCs w:val="24"/>
        </w:rPr>
        <w:t>Gu</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2014). Whilst similar in function and biochemical markers, </w:t>
      </w:r>
      <w:proofErr w:type="spellStart"/>
      <w:r w:rsidRPr="00B23259">
        <w:rPr>
          <w:rFonts w:ascii="Times New Roman" w:hAnsi="Times New Roman" w:cs="Times New Roman"/>
          <w:sz w:val="24"/>
          <w:szCs w:val="24"/>
        </w:rPr>
        <w:t>microvesicles</w:t>
      </w:r>
      <w:proofErr w:type="spellEnd"/>
      <w:r w:rsidRPr="00B23259">
        <w:rPr>
          <w:rFonts w:ascii="Times New Roman" w:hAnsi="Times New Roman" w:cs="Times New Roman"/>
          <w:sz w:val="24"/>
          <w:szCs w:val="24"/>
        </w:rPr>
        <w:t xml:space="preserve"> (≥100nm) differ from exosomes by being released from budding of the plasma membrane (</w:t>
      </w:r>
      <w:proofErr w:type="spellStart"/>
      <w:r w:rsidRPr="00B23259">
        <w:rPr>
          <w:rFonts w:ascii="Times New Roman" w:hAnsi="Times New Roman" w:cs="Times New Roman"/>
          <w:sz w:val="24"/>
          <w:szCs w:val="24"/>
        </w:rPr>
        <w:t>Minciacchi</w:t>
      </w:r>
      <w:proofErr w:type="spellEnd"/>
      <w:r w:rsidRPr="00B23259">
        <w:rPr>
          <w:rFonts w:ascii="Times New Roman" w:hAnsi="Times New Roman" w:cs="Times New Roman"/>
          <w:sz w:val="24"/>
          <w:szCs w:val="24"/>
        </w:rPr>
        <w:t xml:space="preserve"> </w:t>
      </w:r>
      <w:r w:rsidRPr="00B23259">
        <w:rPr>
          <w:rFonts w:ascii="Times New Roman" w:hAnsi="Times New Roman" w:cs="Times New Roman"/>
          <w:i/>
          <w:iCs/>
          <w:sz w:val="24"/>
          <w:szCs w:val="24"/>
        </w:rPr>
        <w:t xml:space="preserve">et al. </w:t>
      </w:r>
      <w:r w:rsidRPr="00B23259">
        <w:rPr>
          <w:rFonts w:ascii="Times New Roman" w:hAnsi="Times New Roman" w:cs="Times New Roman"/>
          <w:sz w:val="24"/>
          <w:szCs w:val="24"/>
        </w:rPr>
        <w:t xml:space="preserve">2015). </w:t>
      </w:r>
      <w:r w:rsidR="00FC1F9D">
        <w:rPr>
          <w:rFonts w:ascii="Times New Roman" w:hAnsi="Times New Roman" w:cs="Times New Roman"/>
          <w:sz w:val="24"/>
          <w:szCs w:val="24"/>
        </w:rPr>
        <w:t xml:space="preserve">This report focuses on the total mixed population of EVs. </w:t>
      </w:r>
      <w:r w:rsidRPr="00B23259">
        <w:rPr>
          <w:rFonts w:ascii="Times New Roman" w:hAnsi="Times New Roman" w:cs="Times New Roman"/>
          <w:sz w:val="24"/>
          <w:szCs w:val="24"/>
        </w:rPr>
        <w:t>EV cargo consists of cytoplasmic material, functional RNA and pr</w:t>
      </w:r>
      <w:r w:rsidR="00BD4567">
        <w:rPr>
          <w:rFonts w:ascii="Times New Roman" w:hAnsi="Times New Roman" w:cs="Times New Roman"/>
          <w:sz w:val="24"/>
          <w:szCs w:val="24"/>
        </w:rPr>
        <w:t>oteins</w:t>
      </w:r>
      <w:r w:rsidRPr="00B23259">
        <w:rPr>
          <w:rFonts w:ascii="Times New Roman" w:hAnsi="Times New Roman" w:cs="Times New Roman"/>
          <w:sz w:val="24"/>
          <w:szCs w:val="24"/>
        </w:rPr>
        <w:t xml:space="preserve"> (</w:t>
      </w:r>
      <w:proofErr w:type="spellStart"/>
      <w:r w:rsidRPr="00B23259">
        <w:rPr>
          <w:rFonts w:ascii="Times New Roman" w:hAnsi="Times New Roman" w:cs="Times New Roman"/>
          <w:sz w:val="24"/>
          <w:szCs w:val="24"/>
        </w:rPr>
        <w:t>Stoorvogel</w:t>
      </w:r>
      <w:proofErr w:type="spellEnd"/>
      <w:r w:rsidRPr="00B23259">
        <w:rPr>
          <w:rFonts w:ascii="Times New Roman" w:hAnsi="Times New Roman" w:cs="Times New Roman"/>
          <w:sz w:val="24"/>
          <w:szCs w:val="24"/>
        </w:rPr>
        <w:t xml:space="preserve"> 2015). Secretion and uptake of the extracellular vesicles has been reported to influence a range of biological processes, such as the selective export of cytokines</w:t>
      </w:r>
      <w:r w:rsidR="008E6AFE">
        <w:rPr>
          <w:rFonts w:ascii="Times New Roman" w:hAnsi="Times New Roman" w:cs="Times New Roman"/>
          <w:sz w:val="24"/>
          <w:szCs w:val="24"/>
        </w:rPr>
        <w:t xml:space="preserve"> in immunological responses, </w:t>
      </w:r>
      <w:r w:rsidR="009A0B40">
        <w:rPr>
          <w:rFonts w:ascii="Times New Roman" w:hAnsi="Times New Roman" w:cs="Times New Roman"/>
          <w:sz w:val="24"/>
          <w:szCs w:val="24"/>
        </w:rPr>
        <w:t xml:space="preserve">mediating homeostasis </w:t>
      </w:r>
      <w:r w:rsidR="008E6AFE">
        <w:rPr>
          <w:rFonts w:ascii="Times New Roman" w:hAnsi="Times New Roman" w:cs="Times New Roman"/>
          <w:sz w:val="24"/>
          <w:szCs w:val="24"/>
        </w:rPr>
        <w:t xml:space="preserve">and stress response </w:t>
      </w:r>
      <w:r w:rsidR="001C4FC2">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1C4FC2">
        <w:rPr>
          <w:rFonts w:ascii="Times New Roman" w:hAnsi="Times New Roman" w:cs="Times New Roman"/>
          <w:sz w:val="24"/>
          <w:szCs w:val="24"/>
        </w:rPr>
      </w:r>
      <w:r w:rsidR="001C4FC2">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19" w:tooltip="McKechnie, 2006 #169" w:history="1">
        <w:r w:rsidR="00E63DDB">
          <w:rPr>
            <w:rFonts w:ascii="Times New Roman" w:hAnsi="Times New Roman" w:cs="Times New Roman"/>
            <w:noProof/>
            <w:sz w:val="24"/>
            <w:szCs w:val="24"/>
          </w:rPr>
          <w:t>McKechnie</w:t>
        </w:r>
        <w:r w:rsidR="00E63DDB" w:rsidRPr="00CF7D14">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2006</w:t>
        </w:r>
      </w:hyperlink>
      <w:r w:rsidR="00CF7D14">
        <w:rPr>
          <w:rFonts w:ascii="Times New Roman" w:hAnsi="Times New Roman" w:cs="Times New Roman"/>
          <w:noProof/>
          <w:sz w:val="24"/>
          <w:szCs w:val="24"/>
        </w:rPr>
        <w:t xml:space="preserve">; </w:t>
      </w:r>
      <w:hyperlink w:anchor="_ENREF_32" w:tooltip="Wysoczynski, 2009 #176" w:history="1">
        <w:r w:rsidR="00E63DDB">
          <w:rPr>
            <w:rFonts w:ascii="Times New Roman" w:hAnsi="Times New Roman" w:cs="Times New Roman"/>
            <w:noProof/>
            <w:sz w:val="24"/>
            <w:szCs w:val="24"/>
          </w:rPr>
          <w:t>Wysoczynski and Ratajczak 2009</w:t>
        </w:r>
      </w:hyperlink>
      <w:r w:rsidR="00CF7D14">
        <w:rPr>
          <w:rFonts w:ascii="Times New Roman" w:hAnsi="Times New Roman" w:cs="Times New Roman"/>
          <w:noProof/>
          <w:sz w:val="24"/>
          <w:szCs w:val="24"/>
        </w:rPr>
        <w:t xml:space="preserve">; </w:t>
      </w:r>
      <w:hyperlink w:anchor="_ENREF_13" w:tooltip="Hedlund, 2011 #175" w:history="1">
        <w:r w:rsidR="00E63DDB">
          <w:rPr>
            <w:rFonts w:ascii="Times New Roman" w:hAnsi="Times New Roman" w:cs="Times New Roman"/>
            <w:noProof/>
            <w:sz w:val="24"/>
            <w:szCs w:val="24"/>
          </w:rPr>
          <w:t>Hedlund</w:t>
        </w:r>
        <w:r w:rsidR="00E63DDB" w:rsidRPr="00CF7D14">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2011</w:t>
        </w:r>
      </w:hyperlink>
      <w:r w:rsidR="00CF7D14">
        <w:rPr>
          <w:rFonts w:ascii="Times New Roman" w:hAnsi="Times New Roman" w:cs="Times New Roman"/>
          <w:noProof/>
          <w:sz w:val="24"/>
          <w:szCs w:val="24"/>
        </w:rPr>
        <w:t>)</w:t>
      </w:r>
      <w:r w:rsidR="001C4FC2">
        <w:rPr>
          <w:rFonts w:ascii="Times New Roman" w:hAnsi="Times New Roman" w:cs="Times New Roman"/>
          <w:sz w:val="24"/>
          <w:szCs w:val="24"/>
        </w:rPr>
        <w:fldChar w:fldCharType="end"/>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 </w:t>
      </w:r>
      <w:r w:rsidRPr="00B23259">
        <w:rPr>
          <w:rFonts w:ascii="Times New Roman" w:hAnsi="Times New Roman" w:cs="Times New Roman"/>
          <w:sz w:val="24"/>
          <w:szCs w:val="24"/>
        </w:rPr>
        <w:t xml:space="preserve">However, </w:t>
      </w:r>
      <w:r w:rsidR="009A0B40">
        <w:rPr>
          <w:rFonts w:ascii="Times New Roman" w:hAnsi="Times New Roman" w:cs="Times New Roman"/>
          <w:sz w:val="24"/>
          <w:szCs w:val="24"/>
        </w:rPr>
        <w:t xml:space="preserve">recent </w:t>
      </w:r>
      <w:r w:rsidRPr="00B23259">
        <w:rPr>
          <w:rFonts w:ascii="Times New Roman" w:hAnsi="Times New Roman" w:cs="Times New Roman"/>
          <w:sz w:val="24"/>
          <w:szCs w:val="24"/>
        </w:rPr>
        <w:t xml:space="preserve">studies have emerged that determined cancer-derived </w:t>
      </w:r>
      <w:r w:rsidR="00B23259" w:rsidRPr="00B23259">
        <w:rPr>
          <w:rFonts w:ascii="Times New Roman" w:hAnsi="Times New Roman" w:cs="Times New Roman"/>
          <w:sz w:val="24"/>
          <w:szCs w:val="24"/>
        </w:rPr>
        <w:t xml:space="preserve">EVs absorbed into recipient cells </w:t>
      </w:r>
      <w:r w:rsidR="009A0B40">
        <w:rPr>
          <w:rFonts w:ascii="Times New Roman" w:hAnsi="Times New Roman" w:cs="Times New Roman"/>
          <w:sz w:val="24"/>
          <w:szCs w:val="24"/>
        </w:rPr>
        <w:t xml:space="preserve">are able to </w:t>
      </w:r>
      <w:r w:rsidR="00B23259" w:rsidRPr="00B23259">
        <w:rPr>
          <w:rFonts w:ascii="Times New Roman" w:hAnsi="Times New Roman" w:cs="Times New Roman"/>
          <w:sz w:val="24"/>
          <w:szCs w:val="24"/>
        </w:rPr>
        <w:t xml:space="preserve">induce </w:t>
      </w:r>
      <w:r w:rsidR="009A0B40">
        <w:rPr>
          <w:rFonts w:ascii="Times New Roman" w:hAnsi="Times New Roman" w:cs="Times New Roman"/>
          <w:sz w:val="24"/>
          <w:szCs w:val="24"/>
        </w:rPr>
        <w:t xml:space="preserve">the </w:t>
      </w:r>
      <w:r w:rsidR="00B23259">
        <w:rPr>
          <w:rFonts w:ascii="Times New Roman" w:hAnsi="Times New Roman" w:cs="Times New Roman"/>
          <w:sz w:val="24"/>
          <w:szCs w:val="24"/>
        </w:rPr>
        <w:t>establishment of the pre-metastatic niche</w:t>
      </w:r>
      <w:r w:rsidR="009A0B40">
        <w:rPr>
          <w:rFonts w:ascii="Times New Roman" w:hAnsi="Times New Roman" w:cs="Times New Roman"/>
          <w:sz w:val="24"/>
          <w:szCs w:val="24"/>
        </w:rPr>
        <w:t xml:space="preserve"> in cancer progression</w:t>
      </w:r>
      <w:r w:rsidR="00CF7D14">
        <w:rPr>
          <w:rFonts w:ascii="Times New Roman" w:hAnsi="Times New Roman" w:cs="Times New Roman"/>
          <w:sz w:val="24"/>
          <w:szCs w:val="24"/>
        </w:rPr>
        <w:t xml:space="preserve"> </w: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 </w:instrText>
      </w:r>
      <w:r w:rsidR="00CF7D14">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00CF7D14">
        <w:rPr>
          <w:rFonts w:ascii="Times New Roman" w:hAnsi="Times New Roman" w:cs="Times New Roman"/>
          <w:sz w:val="24"/>
          <w:szCs w:val="24"/>
        </w:rPr>
        <w:instrText xml:space="preserve"> ADDIN EN.CITE.DATA </w:instrText>
      </w:r>
      <w:r w:rsidR="00CF7D14">
        <w:rPr>
          <w:rFonts w:ascii="Times New Roman" w:hAnsi="Times New Roman" w:cs="Times New Roman"/>
          <w:sz w:val="24"/>
          <w:szCs w:val="24"/>
        </w:rPr>
      </w:r>
      <w:r w:rsidR="00CF7D14">
        <w:rPr>
          <w:rFonts w:ascii="Times New Roman" w:hAnsi="Times New Roman" w:cs="Times New Roman"/>
          <w:sz w:val="24"/>
          <w:szCs w:val="24"/>
        </w:rPr>
        <w:fldChar w:fldCharType="end"/>
      </w:r>
      <w:r w:rsidR="00CF7D14">
        <w:rPr>
          <w:rFonts w:ascii="Times New Roman" w:hAnsi="Times New Roman" w:cs="Times New Roman"/>
          <w:sz w:val="24"/>
          <w:szCs w:val="24"/>
        </w:rPr>
      </w:r>
      <w:r w:rsidR="00CF7D14">
        <w:rPr>
          <w:rFonts w:ascii="Times New Roman" w:hAnsi="Times New Roman" w:cs="Times New Roman"/>
          <w:sz w:val="24"/>
          <w:szCs w:val="24"/>
        </w:rPr>
        <w:fldChar w:fldCharType="separate"/>
      </w:r>
      <w:r w:rsidR="00CF7D14">
        <w:rPr>
          <w:rFonts w:ascii="Times New Roman" w:hAnsi="Times New Roman" w:cs="Times New Roman"/>
          <w:noProof/>
          <w:sz w:val="24"/>
          <w:szCs w:val="24"/>
        </w:rPr>
        <w:t>(</w:t>
      </w:r>
      <w:hyperlink w:anchor="_ENREF_4" w:tooltip="Costa-Silva, 2015 #177" w:history="1">
        <w:r w:rsidR="00E63DDB">
          <w:rPr>
            <w:rFonts w:ascii="Times New Roman" w:hAnsi="Times New Roman" w:cs="Times New Roman"/>
            <w:noProof/>
            <w:sz w:val="24"/>
            <w:szCs w:val="24"/>
          </w:rPr>
          <w:t>Costa-Silva</w:t>
        </w:r>
        <w:r w:rsidR="00E63DDB" w:rsidRPr="00CF7D14">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2015</w:t>
        </w:r>
      </w:hyperlink>
      <w:r w:rsidR="00CF7D14">
        <w:rPr>
          <w:rFonts w:ascii="Times New Roman" w:hAnsi="Times New Roman" w:cs="Times New Roman"/>
          <w:noProof/>
          <w:sz w:val="24"/>
          <w:szCs w:val="24"/>
        </w:rPr>
        <w:t xml:space="preserve">; </w:t>
      </w:r>
      <w:hyperlink w:anchor="_ENREF_26" w:tooltip="Ramteke, 2015 #178" w:history="1">
        <w:r w:rsidR="00E63DDB">
          <w:rPr>
            <w:rFonts w:ascii="Times New Roman" w:hAnsi="Times New Roman" w:cs="Times New Roman"/>
            <w:noProof/>
            <w:sz w:val="24"/>
            <w:szCs w:val="24"/>
          </w:rPr>
          <w:t>Ramteke</w:t>
        </w:r>
        <w:r w:rsidR="00E63DDB" w:rsidRPr="00CF7D14">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2015</w:t>
        </w:r>
      </w:hyperlink>
      <w:r w:rsidR="00CF7D14">
        <w:rPr>
          <w:rFonts w:ascii="Times New Roman" w:hAnsi="Times New Roman" w:cs="Times New Roman"/>
          <w:noProof/>
          <w:sz w:val="24"/>
          <w:szCs w:val="24"/>
        </w:rPr>
        <w:t>)</w:t>
      </w:r>
      <w:r w:rsidR="00CF7D14">
        <w:rPr>
          <w:rFonts w:ascii="Times New Roman" w:hAnsi="Times New Roman" w:cs="Times New Roman"/>
          <w:sz w:val="24"/>
          <w:szCs w:val="24"/>
        </w:rPr>
        <w:fldChar w:fldCharType="end"/>
      </w:r>
      <w:r w:rsidR="00B23259">
        <w:rPr>
          <w:rFonts w:ascii="Times New Roman" w:hAnsi="Times New Roman" w:cs="Times New Roman"/>
          <w:sz w:val="24"/>
          <w:szCs w:val="24"/>
        </w:rPr>
        <w:t>.</w:t>
      </w:r>
      <w:r w:rsidR="00A51AFF">
        <w:rPr>
          <w:rFonts w:ascii="Times New Roman" w:hAnsi="Times New Roman" w:cs="Times New Roman"/>
          <w:sz w:val="24"/>
          <w:szCs w:val="24"/>
        </w:rPr>
        <w:t xml:space="preserve"> </w:t>
      </w:r>
      <w:r w:rsidR="00B95120">
        <w:rPr>
          <w:rFonts w:ascii="Times New Roman" w:hAnsi="Times New Roman" w:cs="Times New Roman"/>
          <w:sz w:val="24"/>
          <w:szCs w:val="24"/>
        </w:rPr>
        <w:t xml:space="preserve">Primarily this is attributed to the proteomic EV content being introduced into the endogenous population of the target cell, such as introduction of beta-catenin, epidermal growth factor </w:t>
      </w:r>
      <w:r w:rsidR="006E2E1A">
        <w:rPr>
          <w:rFonts w:ascii="Times New Roman" w:hAnsi="Times New Roman" w:cs="Times New Roman"/>
          <w:sz w:val="24"/>
          <w:szCs w:val="24"/>
        </w:rPr>
        <w:t xml:space="preserve">receptor </w:t>
      </w:r>
      <w:r w:rsidR="00B95120">
        <w:rPr>
          <w:rFonts w:ascii="Times New Roman" w:hAnsi="Times New Roman" w:cs="Times New Roman"/>
          <w:sz w:val="24"/>
          <w:szCs w:val="24"/>
        </w:rPr>
        <w:t>and major eleme</w:t>
      </w:r>
      <w:r w:rsidR="009A0B40">
        <w:rPr>
          <w:rFonts w:ascii="Times New Roman" w:hAnsi="Times New Roman" w:cs="Times New Roman"/>
          <w:sz w:val="24"/>
          <w:szCs w:val="24"/>
        </w:rPr>
        <w:t>nts of the MAPK pathway</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 </w:instrText>
      </w:r>
      <w:r w:rsidR="006E2E1A">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006E2E1A">
        <w:rPr>
          <w:rFonts w:ascii="Times New Roman" w:hAnsi="Times New Roman" w:cs="Times New Roman"/>
          <w:sz w:val="24"/>
          <w:szCs w:val="24"/>
        </w:rPr>
        <w:instrText xml:space="preserve"> ADDIN EN.CITE.DATA </w:instrText>
      </w:r>
      <w:r w:rsidR="006E2E1A">
        <w:rPr>
          <w:rFonts w:ascii="Times New Roman" w:hAnsi="Times New Roman" w:cs="Times New Roman"/>
          <w:sz w:val="24"/>
          <w:szCs w:val="24"/>
        </w:rPr>
      </w:r>
      <w:r w:rsidR="006E2E1A">
        <w:rPr>
          <w:rFonts w:ascii="Times New Roman" w:hAnsi="Times New Roman" w:cs="Times New Roman"/>
          <w:sz w:val="24"/>
          <w:szCs w:val="24"/>
        </w:rPr>
        <w:fldChar w:fldCharType="end"/>
      </w:r>
      <w:r w:rsidR="006E2E1A">
        <w:rPr>
          <w:rFonts w:ascii="Times New Roman" w:hAnsi="Times New Roman" w:cs="Times New Roman"/>
          <w:sz w:val="24"/>
          <w:szCs w:val="24"/>
        </w:rPr>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6" w:tooltip="Dovrat, 2014 #180" w:history="1">
        <w:r w:rsidR="00E63DDB">
          <w:rPr>
            <w:rFonts w:ascii="Times New Roman" w:hAnsi="Times New Roman" w:cs="Times New Roman"/>
            <w:noProof/>
            <w:sz w:val="24"/>
            <w:szCs w:val="24"/>
          </w:rPr>
          <w:t>Dovrat</w:t>
        </w:r>
        <w:r w:rsidR="00E63DDB" w:rsidRPr="006E2E1A">
          <w:rPr>
            <w:rFonts w:ascii="Times New Roman" w:hAnsi="Times New Roman" w:cs="Times New Roman"/>
            <w:i/>
            <w:noProof/>
            <w:sz w:val="24"/>
            <w:szCs w:val="24"/>
          </w:rPr>
          <w:t xml:space="preserve"> </w:t>
        </w:r>
        <w:r w:rsidR="00E63DDB" w:rsidRPr="006E2E1A">
          <w:rPr>
            <w:rFonts w:ascii="Times New Roman" w:hAnsi="Times New Roman" w:cs="Times New Roman"/>
            <w:i/>
            <w:noProof/>
            <w:sz w:val="24"/>
            <w:szCs w:val="24"/>
          </w:rPr>
          <w:lastRenderedPageBreak/>
          <w:t>et al.</w:t>
        </w:r>
        <w:r w:rsidR="00E63DDB">
          <w:rPr>
            <w:rFonts w:ascii="Times New Roman" w:hAnsi="Times New Roman" w:cs="Times New Roman"/>
            <w:noProof/>
            <w:sz w:val="24"/>
            <w:szCs w:val="24"/>
          </w:rPr>
          <w:t xml:space="preserve"> 2014</w:t>
        </w:r>
      </w:hyperlink>
      <w:r w:rsidR="006E2E1A">
        <w:rPr>
          <w:rFonts w:ascii="Times New Roman" w:hAnsi="Times New Roman" w:cs="Times New Roman"/>
          <w:noProof/>
          <w:sz w:val="24"/>
          <w:szCs w:val="24"/>
        </w:rPr>
        <w:t xml:space="preserve">; </w:t>
      </w:r>
      <w:hyperlink w:anchor="_ENREF_16" w:tooltip="Kharmate, 2016 #181" w:history="1">
        <w:r w:rsidR="00E63DDB">
          <w:rPr>
            <w:rFonts w:ascii="Times New Roman" w:hAnsi="Times New Roman" w:cs="Times New Roman"/>
            <w:noProof/>
            <w:sz w:val="24"/>
            <w:szCs w:val="24"/>
          </w:rPr>
          <w:t>Kharmate</w:t>
        </w:r>
        <w:r w:rsidR="00E63DDB" w:rsidRPr="006E2E1A">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2016</w:t>
        </w:r>
      </w:hyperlink>
      <w:r w:rsidR="006E2E1A">
        <w:rPr>
          <w:rFonts w:ascii="Times New Roman" w:hAnsi="Times New Roman" w:cs="Times New Roman"/>
          <w:noProof/>
          <w:sz w:val="24"/>
          <w:szCs w:val="24"/>
        </w:rPr>
        <w:t xml:space="preserve">; </w:t>
      </w:r>
      <w:hyperlink w:anchor="_ENREF_28" w:tooltip="Song, 2016 #179" w:history="1">
        <w:r w:rsidR="00E63DDB">
          <w:rPr>
            <w:rFonts w:ascii="Times New Roman" w:hAnsi="Times New Roman" w:cs="Times New Roman"/>
            <w:noProof/>
            <w:sz w:val="24"/>
            <w:szCs w:val="24"/>
          </w:rPr>
          <w:t>Song</w:t>
        </w:r>
        <w:r w:rsidR="00E63DDB" w:rsidRPr="006E2E1A">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2016</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9A0B40">
        <w:rPr>
          <w:rFonts w:ascii="Times New Roman" w:hAnsi="Times New Roman" w:cs="Times New Roman"/>
          <w:sz w:val="24"/>
          <w:szCs w:val="24"/>
        </w:rPr>
        <w:t>. Yet</w:t>
      </w:r>
      <w:r w:rsidR="00B95120">
        <w:rPr>
          <w:rFonts w:ascii="Times New Roman" w:hAnsi="Times New Roman" w:cs="Times New Roman"/>
          <w:sz w:val="24"/>
          <w:szCs w:val="24"/>
        </w:rPr>
        <w:t>, more intriguing</w:t>
      </w:r>
      <w:r w:rsidR="009A0B40">
        <w:rPr>
          <w:rFonts w:ascii="Times New Roman" w:hAnsi="Times New Roman" w:cs="Times New Roman"/>
          <w:sz w:val="24"/>
          <w:szCs w:val="24"/>
        </w:rPr>
        <w:t xml:space="preserve"> </w:t>
      </w:r>
      <w:r w:rsidR="00B95120">
        <w:rPr>
          <w:rFonts w:ascii="Times New Roman" w:hAnsi="Times New Roman" w:cs="Times New Roman"/>
          <w:sz w:val="24"/>
          <w:szCs w:val="24"/>
        </w:rPr>
        <w:t xml:space="preserve">is </w:t>
      </w:r>
      <w:r w:rsidR="009A0B40">
        <w:rPr>
          <w:rFonts w:ascii="Times New Roman" w:hAnsi="Times New Roman" w:cs="Times New Roman"/>
          <w:sz w:val="24"/>
          <w:szCs w:val="24"/>
        </w:rPr>
        <w:t>the discovery that m</w:t>
      </w:r>
      <w:r w:rsidR="00B95120">
        <w:rPr>
          <w:rFonts w:ascii="Times New Roman" w:hAnsi="Times New Roman" w:cs="Times New Roman"/>
          <w:sz w:val="24"/>
          <w:szCs w:val="24"/>
        </w:rPr>
        <w:t>icroRNA export</w:t>
      </w:r>
      <w:r w:rsidR="009A0B40">
        <w:rPr>
          <w:rFonts w:ascii="Times New Roman" w:hAnsi="Times New Roman" w:cs="Times New Roman"/>
          <w:sz w:val="24"/>
          <w:szCs w:val="24"/>
        </w:rPr>
        <w:t xml:space="preserve"> may be</w:t>
      </w:r>
      <w:r w:rsidR="00B95120">
        <w:rPr>
          <w:rFonts w:ascii="Times New Roman" w:hAnsi="Times New Roman" w:cs="Times New Roman"/>
          <w:sz w:val="24"/>
          <w:szCs w:val="24"/>
        </w:rPr>
        <w:t xml:space="preserve"> </w:t>
      </w:r>
      <w:r w:rsidR="00B4460E">
        <w:rPr>
          <w:rFonts w:ascii="Times New Roman" w:hAnsi="Times New Roman" w:cs="Times New Roman"/>
          <w:sz w:val="24"/>
          <w:szCs w:val="24"/>
        </w:rPr>
        <w:t xml:space="preserve">associated with this </w:t>
      </w:r>
      <w:r w:rsidR="00B4460E" w:rsidRPr="00B4460E">
        <w:rPr>
          <w:rFonts w:ascii="Times New Roman" w:hAnsi="Times New Roman" w:cs="Times New Roman"/>
          <w:sz w:val="24"/>
          <w:szCs w:val="24"/>
        </w:rPr>
        <w:t xml:space="preserve">function. </w:t>
      </w:r>
    </w:p>
    <w:p w14:paraId="59D374EE" w14:textId="2039AA40" w:rsidR="00652B1B" w:rsidRPr="00652B1B" w:rsidRDefault="00652B1B" w:rsidP="00652B1B">
      <w:pPr>
        <w:spacing w:line="480" w:lineRule="auto"/>
        <w:rPr>
          <w:rFonts w:ascii="Times New Roman" w:hAnsi="Times New Roman" w:cs="Times New Roman"/>
          <w:b/>
          <w:sz w:val="24"/>
          <w:szCs w:val="24"/>
        </w:rPr>
      </w:pPr>
      <w:r w:rsidRPr="00652B1B">
        <w:rPr>
          <w:rFonts w:ascii="Times New Roman" w:hAnsi="Times New Roman" w:cs="Times New Roman"/>
          <w:b/>
          <w:sz w:val="24"/>
          <w:szCs w:val="24"/>
        </w:rPr>
        <w:t xml:space="preserve">Horizontal Transfer of microRNAs via Extracellular Vesicles: </w:t>
      </w:r>
    </w:p>
    <w:p w14:paraId="7DF90B64" w14:textId="1A17D25D" w:rsidR="000A2838" w:rsidRDefault="00B4460E" w:rsidP="00B23259">
      <w:pPr>
        <w:spacing w:line="480" w:lineRule="auto"/>
        <w:rPr>
          <w:rFonts w:ascii="Times New Roman" w:hAnsi="Times New Roman" w:cs="Times New Roman"/>
          <w:sz w:val="24"/>
          <w:szCs w:val="24"/>
        </w:rPr>
      </w:pPr>
      <w:r w:rsidRPr="00B4460E">
        <w:rPr>
          <w:rFonts w:ascii="Times New Roman" w:hAnsi="Times New Roman" w:cs="Times New Roman"/>
          <w:sz w:val="24"/>
          <w:szCs w:val="24"/>
        </w:rPr>
        <w:t>MicroRNAs (miRNAs)</w:t>
      </w:r>
      <w:r w:rsidR="00B54929">
        <w:rPr>
          <w:rFonts w:ascii="Times New Roman" w:hAnsi="Times New Roman" w:cs="Times New Roman"/>
          <w:sz w:val="24"/>
          <w:szCs w:val="24"/>
        </w:rPr>
        <w:t xml:space="preserve"> are small non-coding RNAs</w:t>
      </w:r>
      <w:r w:rsidRPr="00B4460E">
        <w:rPr>
          <w:rFonts w:ascii="Times New Roman" w:hAnsi="Times New Roman" w:cs="Times New Roman"/>
          <w:sz w:val="24"/>
          <w:szCs w:val="24"/>
        </w:rPr>
        <w:t xml:space="preserve"> found to be involved in most developmental and pathological processes due to its ubiquitous gene regulatory function. The functional miRNA sequences (~19-24 </w:t>
      </w:r>
      <w:proofErr w:type="spellStart"/>
      <w:r w:rsidRPr="00B4460E">
        <w:rPr>
          <w:rFonts w:ascii="Times New Roman" w:hAnsi="Times New Roman" w:cs="Times New Roman"/>
          <w:sz w:val="24"/>
          <w:szCs w:val="24"/>
        </w:rPr>
        <w:t>nt</w:t>
      </w:r>
      <w:proofErr w:type="spellEnd"/>
      <w:r w:rsidRPr="00B4460E">
        <w:rPr>
          <w:rFonts w:ascii="Times New Roman" w:hAnsi="Times New Roman" w:cs="Times New Roman"/>
          <w:sz w:val="24"/>
          <w:szCs w:val="24"/>
        </w:rPr>
        <w:t>) are derived from longer transcripts that undergo processing and shuttling events to give rise to functional mature sequences, k</w:t>
      </w:r>
      <w:r w:rsidR="006E2E1A">
        <w:rPr>
          <w:rFonts w:ascii="Times New Roman" w:hAnsi="Times New Roman" w:cs="Times New Roman"/>
          <w:sz w:val="24"/>
          <w:szCs w:val="24"/>
        </w:rPr>
        <w:t xml:space="preserve">nown to induce RNA degradation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11" w:tooltip="Ha, 2014 #151" w:history="1">
        <w:r w:rsidR="00E63DDB">
          <w:rPr>
            <w:rFonts w:ascii="Times New Roman" w:hAnsi="Times New Roman" w:cs="Times New Roman"/>
            <w:noProof/>
            <w:sz w:val="24"/>
            <w:szCs w:val="24"/>
          </w:rPr>
          <w:t>Ha and Kim 2014</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Pr="00B4460E">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5" w:tooltip="Djuranovic, 2012 #150" w:history="1">
        <w:r w:rsidR="00E63DDB">
          <w:rPr>
            <w:rFonts w:ascii="Times New Roman" w:hAnsi="Times New Roman" w:cs="Times New Roman"/>
            <w:noProof/>
            <w:sz w:val="24"/>
            <w:szCs w:val="24"/>
          </w:rPr>
          <w:t>Djuranovic</w:t>
        </w:r>
        <w:r w:rsidR="00E63DDB" w:rsidRPr="006E2E1A">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2012</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6E2E1A">
        <w:rPr>
          <w:rFonts w:ascii="Times New Roman" w:hAnsi="Times New Roman" w:cs="Times New Roman"/>
          <w:sz w:val="24"/>
          <w:szCs w:val="24"/>
        </w:rPr>
        <w:t xml:space="preserve">. </w:t>
      </w:r>
      <w:r w:rsidR="00880D74">
        <w:rPr>
          <w:rFonts w:ascii="Times New Roman" w:hAnsi="Times New Roman" w:cs="Times New Roman"/>
          <w:sz w:val="24"/>
          <w:szCs w:val="24"/>
        </w:rPr>
        <w:t>A 2009</w:t>
      </w:r>
      <w:r w:rsidR="00DC5042">
        <w:rPr>
          <w:rFonts w:ascii="Times New Roman" w:hAnsi="Times New Roman" w:cs="Times New Roman"/>
          <w:sz w:val="24"/>
          <w:szCs w:val="24"/>
        </w:rPr>
        <w:t xml:space="preserve"> estimate predicted that approximatel</w:t>
      </w:r>
      <w:r w:rsidR="00BC6ED9">
        <w:rPr>
          <w:rFonts w:ascii="Times New Roman" w:hAnsi="Times New Roman" w:cs="Times New Roman"/>
          <w:sz w:val="24"/>
          <w:szCs w:val="24"/>
        </w:rPr>
        <w:t>y 60% of the mammalian genome are</w:t>
      </w:r>
      <w:r w:rsidR="00DC5042">
        <w:rPr>
          <w:rFonts w:ascii="Times New Roman" w:hAnsi="Times New Roman" w:cs="Times New Roman"/>
          <w:sz w:val="24"/>
          <w:szCs w:val="24"/>
        </w:rPr>
        <w:t xml:space="preserve"> able to be directly mediated by the</w:t>
      </w:r>
      <w:r w:rsidR="00880D74">
        <w:rPr>
          <w:rFonts w:ascii="Times New Roman" w:hAnsi="Times New Roman" w:cs="Times New Roman"/>
          <w:sz w:val="24"/>
          <w:szCs w:val="24"/>
        </w:rPr>
        <w:t xml:space="preserve"> microRNA</w:t>
      </w:r>
      <w:r w:rsidR="00DC5042">
        <w:rPr>
          <w:rFonts w:ascii="Times New Roman" w:hAnsi="Times New Roman" w:cs="Times New Roman"/>
          <w:sz w:val="24"/>
          <w:szCs w:val="24"/>
        </w:rPr>
        <w:t xml:space="preserve"> RISC mechanism</w:t>
      </w:r>
      <w:r w:rsidR="008E6AFE">
        <w:rPr>
          <w:rFonts w:ascii="Times New Roman" w:hAnsi="Times New Roman" w:cs="Times New Roman"/>
          <w:sz w:val="24"/>
          <w:szCs w:val="24"/>
        </w:rPr>
        <w:t xml:space="preserve"> where a single miRNA can target hundreds of transcripts</w:t>
      </w:r>
      <w:r w:rsidR="006E2E1A">
        <w:rPr>
          <w:rFonts w:ascii="Times New Roman" w:hAnsi="Times New Roman" w:cs="Times New Roman"/>
          <w:sz w:val="24"/>
          <w:szCs w:val="24"/>
        </w:rPr>
        <w:t xml:space="preserve"> </w:t>
      </w:r>
      <w:r w:rsidR="006E2E1A">
        <w:rPr>
          <w:rFonts w:ascii="Times New Roman" w:hAnsi="Times New Roman" w:cs="Times New Roman"/>
          <w:sz w:val="24"/>
          <w:szCs w:val="24"/>
        </w:rPr>
        <w:fldChar w:fldCharType="begin"/>
      </w:r>
      <w:r w:rsidR="006E2E1A">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006E2E1A">
        <w:rPr>
          <w:rFonts w:ascii="Times New Roman" w:hAnsi="Times New Roman" w:cs="Times New Roman"/>
          <w:sz w:val="24"/>
          <w:szCs w:val="24"/>
        </w:rPr>
        <w:fldChar w:fldCharType="separate"/>
      </w:r>
      <w:r w:rsidR="006E2E1A">
        <w:rPr>
          <w:rFonts w:ascii="Times New Roman" w:hAnsi="Times New Roman" w:cs="Times New Roman"/>
          <w:noProof/>
          <w:sz w:val="24"/>
          <w:szCs w:val="24"/>
        </w:rPr>
        <w:t>(</w:t>
      </w:r>
      <w:hyperlink w:anchor="_ENREF_8" w:tooltip="Friedman, 2009 #153" w:history="1">
        <w:r w:rsidR="00E63DDB">
          <w:rPr>
            <w:rFonts w:ascii="Times New Roman" w:hAnsi="Times New Roman" w:cs="Times New Roman"/>
            <w:noProof/>
            <w:sz w:val="24"/>
            <w:szCs w:val="24"/>
          </w:rPr>
          <w:t>Friedman</w:t>
        </w:r>
        <w:r w:rsidR="00E63DDB" w:rsidRPr="006E2E1A">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2009</w:t>
        </w:r>
      </w:hyperlink>
      <w:r w:rsidR="006E2E1A">
        <w:rPr>
          <w:rFonts w:ascii="Times New Roman" w:hAnsi="Times New Roman" w:cs="Times New Roman"/>
          <w:noProof/>
          <w:sz w:val="24"/>
          <w:szCs w:val="24"/>
        </w:rPr>
        <w:t>)</w:t>
      </w:r>
      <w:r w:rsidR="006E2E1A">
        <w:rPr>
          <w:rFonts w:ascii="Times New Roman" w:hAnsi="Times New Roman" w:cs="Times New Roman"/>
          <w:sz w:val="24"/>
          <w:szCs w:val="24"/>
        </w:rPr>
        <w:fldChar w:fldCharType="end"/>
      </w:r>
      <w:r w:rsidR="00DC5042">
        <w:rPr>
          <w:rFonts w:ascii="Times New Roman" w:hAnsi="Times New Roman" w:cs="Times New Roman"/>
          <w:sz w:val="24"/>
          <w:szCs w:val="24"/>
        </w:rPr>
        <w:t xml:space="preserve">. </w:t>
      </w:r>
      <w:r w:rsidR="00880D74">
        <w:rPr>
          <w:rFonts w:ascii="Times New Roman" w:hAnsi="Times New Roman" w:cs="Times New Roman"/>
          <w:sz w:val="24"/>
          <w:szCs w:val="24"/>
        </w:rPr>
        <w:t>This in</w:t>
      </w:r>
      <w:r w:rsidR="00BC6ED9">
        <w:rPr>
          <w:rFonts w:ascii="Times New Roman" w:hAnsi="Times New Roman" w:cs="Times New Roman"/>
          <w:sz w:val="24"/>
          <w:szCs w:val="24"/>
        </w:rPr>
        <w:t>dicates</w:t>
      </w:r>
      <w:r w:rsidR="00880D74">
        <w:rPr>
          <w:rFonts w:ascii="Times New Roman" w:hAnsi="Times New Roman" w:cs="Times New Roman"/>
          <w:sz w:val="24"/>
          <w:szCs w:val="24"/>
        </w:rPr>
        <w:t xml:space="preserve"> the necessity of tight temporal and spatial control over </w:t>
      </w:r>
      <w:proofErr w:type="spellStart"/>
      <w:r w:rsidR="00880D74">
        <w:rPr>
          <w:rFonts w:ascii="Times New Roman" w:hAnsi="Times New Roman" w:cs="Times New Roman"/>
          <w:sz w:val="24"/>
          <w:szCs w:val="24"/>
        </w:rPr>
        <w:t>miRs</w:t>
      </w:r>
      <w:proofErr w:type="spellEnd"/>
      <w:r w:rsidR="00880D74">
        <w:rPr>
          <w:rFonts w:ascii="Times New Roman" w:hAnsi="Times New Roman" w:cs="Times New Roman"/>
          <w:sz w:val="24"/>
          <w:szCs w:val="24"/>
        </w:rPr>
        <w:t xml:space="preserve"> to prevent dysregulation of vital pathways. </w:t>
      </w:r>
      <w:r w:rsidR="00BC6ED9">
        <w:rPr>
          <w:rFonts w:ascii="Times New Roman" w:hAnsi="Times New Roman" w:cs="Times New Roman"/>
          <w:sz w:val="24"/>
          <w:szCs w:val="24"/>
        </w:rPr>
        <w:t>T</w:t>
      </w:r>
      <w:r w:rsidR="00C2738E">
        <w:rPr>
          <w:rFonts w:ascii="Times New Roman" w:hAnsi="Times New Roman" w:cs="Times New Roman"/>
          <w:sz w:val="24"/>
          <w:szCs w:val="24"/>
        </w:rPr>
        <w:t xml:space="preserve">his is </w:t>
      </w:r>
      <w:r w:rsidR="00BC6ED9">
        <w:rPr>
          <w:rFonts w:ascii="Times New Roman" w:hAnsi="Times New Roman" w:cs="Times New Roman"/>
          <w:sz w:val="24"/>
          <w:szCs w:val="24"/>
        </w:rPr>
        <w:t xml:space="preserve">thought to be </w:t>
      </w:r>
      <w:r w:rsidR="00C2738E">
        <w:rPr>
          <w:rFonts w:ascii="Times New Roman" w:hAnsi="Times New Roman" w:cs="Times New Roman"/>
          <w:sz w:val="24"/>
          <w:szCs w:val="24"/>
        </w:rPr>
        <w:t>maintained by the high content of RNa</w:t>
      </w:r>
      <w:r w:rsidR="00577A2B">
        <w:rPr>
          <w:rFonts w:ascii="Times New Roman" w:hAnsi="Times New Roman" w:cs="Times New Roman"/>
          <w:sz w:val="24"/>
          <w:szCs w:val="24"/>
        </w:rPr>
        <w:t>ses in the extracellular s</w:t>
      </w:r>
      <w:r w:rsidR="00BC6ED9">
        <w:rPr>
          <w:rFonts w:ascii="Times New Roman" w:hAnsi="Times New Roman" w:cs="Times New Roman"/>
          <w:sz w:val="24"/>
          <w:szCs w:val="24"/>
        </w:rPr>
        <w:t xml:space="preserve">erum </w:t>
      </w:r>
      <w:r w:rsidR="00387251">
        <w:rPr>
          <w:rFonts w:ascii="Times New Roman" w:hAnsi="Times New Roman" w:cs="Times New Roman"/>
          <w:sz w:val="24"/>
          <w:szCs w:val="24"/>
        </w:rPr>
        <w:t>which would</w:t>
      </w:r>
      <w:r w:rsidR="00577A2B">
        <w:rPr>
          <w:rFonts w:ascii="Times New Roman" w:hAnsi="Times New Roman" w:cs="Times New Roman"/>
          <w:sz w:val="24"/>
          <w:szCs w:val="24"/>
        </w:rPr>
        <w:t xml:space="preserve"> rapidly deg</w:t>
      </w:r>
      <w:r w:rsidR="000A2838">
        <w:rPr>
          <w:rFonts w:ascii="Times New Roman" w:hAnsi="Times New Roman" w:cs="Times New Roman"/>
          <w:sz w:val="24"/>
          <w:szCs w:val="24"/>
        </w:rPr>
        <w:t xml:space="preserve">rade any miRNAs that attempt </w:t>
      </w:r>
      <w:r w:rsidR="00577A2B">
        <w:rPr>
          <w:rFonts w:ascii="Times New Roman" w:hAnsi="Times New Roman" w:cs="Times New Roman"/>
          <w:sz w:val="24"/>
          <w:szCs w:val="24"/>
        </w:rPr>
        <w:t>translocation across extracellular space</w:t>
      </w:r>
      <w:r w:rsidR="00BC6ED9">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 </w:instrText>
      </w:r>
      <w:r w:rsidR="0063105D">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0063105D">
        <w:rPr>
          <w:rFonts w:ascii="Times New Roman" w:hAnsi="Times New Roman" w:cs="Times New Roman"/>
          <w:sz w:val="24"/>
          <w:szCs w:val="24"/>
        </w:rPr>
        <w:instrText xml:space="preserve"> ADDIN EN.CITE.DATA </w:instrText>
      </w:r>
      <w:r w:rsidR="0063105D">
        <w:rPr>
          <w:rFonts w:ascii="Times New Roman" w:hAnsi="Times New Roman" w:cs="Times New Roman"/>
          <w:sz w:val="24"/>
          <w:szCs w:val="24"/>
        </w:rPr>
      </w:r>
      <w:r w:rsidR="0063105D">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3105D">
        <w:rPr>
          <w:rFonts w:ascii="Times New Roman" w:hAnsi="Times New Roman" w:cs="Times New Roman"/>
          <w:noProof/>
          <w:sz w:val="24"/>
          <w:szCs w:val="24"/>
        </w:rPr>
        <w:t>(</w:t>
      </w:r>
      <w:hyperlink w:anchor="_ENREF_27" w:tooltip="Reddi, 1976 #156" w:history="1">
        <w:r w:rsidR="00E63DDB">
          <w:rPr>
            <w:rFonts w:ascii="Times New Roman" w:hAnsi="Times New Roman" w:cs="Times New Roman"/>
            <w:noProof/>
            <w:sz w:val="24"/>
            <w:szCs w:val="24"/>
          </w:rPr>
          <w:t>Reddi and Holland 1976</w:t>
        </w:r>
      </w:hyperlink>
      <w:r w:rsidR="0063105D">
        <w:rPr>
          <w:rFonts w:ascii="Times New Roman" w:hAnsi="Times New Roman" w:cs="Times New Roman"/>
          <w:noProof/>
          <w:sz w:val="24"/>
          <w:szCs w:val="24"/>
        </w:rPr>
        <w:t xml:space="preserve">; </w:t>
      </w:r>
      <w:hyperlink w:anchor="_ENREF_29" w:tooltip="Tsui, 2002 #182" w:history="1">
        <w:r w:rsidR="00E63DDB">
          <w:rPr>
            <w:rFonts w:ascii="Times New Roman" w:hAnsi="Times New Roman" w:cs="Times New Roman"/>
            <w:noProof/>
            <w:sz w:val="24"/>
            <w:szCs w:val="24"/>
          </w:rPr>
          <w:t>Tsui</w:t>
        </w:r>
        <w:r w:rsidR="00E63DDB" w:rsidRPr="0063105D">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2002</w:t>
        </w:r>
      </w:hyperlink>
      <w:r w:rsidR="0063105D">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577A2B">
        <w:rPr>
          <w:rFonts w:ascii="Times New Roman" w:hAnsi="Times New Roman" w:cs="Times New Roman"/>
          <w:sz w:val="24"/>
          <w:szCs w:val="24"/>
        </w:rPr>
        <w:t xml:space="preserve">. </w:t>
      </w:r>
      <w:r w:rsidR="007A3112">
        <w:rPr>
          <w:rFonts w:ascii="Times New Roman" w:hAnsi="Times New Roman" w:cs="Times New Roman"/>
          <w:sz w:val="24"/>
          <w:szCs w:val="24"/>
        </w:rPr>
        <w:t>However, EV</w:t>
      </w:r>
      <w:r w:rsidR="008E6AFE">
        <w:rPr>
          <w:rFonts w:ascii="Times New Roman" w:hAnsi="Times New Roman" w:cs="Times New Roman"/>
          <w:sz w:val="24"/>
          <w:szCs w:val="24"/>
        </w:rPr>
        <w:t>-bound miRNAs</w:t>
      </w:r>
      <w:r w:rsidR="007A3112">
        <w:rPr>
          <w:rFonts w:ascii="Times New Roman" w:hAnsi="Times New Roman" w:cs="Times New Roman"/>
          <w:sz w:val="24"/>
          <w:szCs w:val="24"/>
        </w:rPr>
        <w:t xml:space="preserve"> were found</w:t>
      </w:r>
      <w:r w:rsidR="00387251">
        <w:rPr>
          <w:rFonts w:ascii="Times New Roman" w:hAnsi="Times New Roman" w:cs="Times New Roman"/>
          <w:sz w:val="24"/>
          <w:szCs w:val="24"/>
        </w:rPr>
        <w:t xml:space="preserve"> to bypass this degradation </w:t>
      </w:r>
      <w:r w:rsidR="000A2838">
        <w:rPr>
          <w:rFonts w:ascii="Times New Roman" w:hAnsi="Times New Roman" w:cs="Times New Roman"/>
          <w:sz w:val="24"/>
          <w:szCs w:val="24"/>
        </w:rPr>
        <w:t>which</w:t>
      </w:r>
      <w:r w:rsidR="00387251">
        <w:rPr>
          <w:rFonts w:ascii="Times New Roman" w:hAnsi="Times New Roman" w:cs="Times New Roman"/>
          <w:sz w:val="24"/>
          <w:szCs w:val="24"/>
        </w:rPr>
        <w:t xml:space="preserve"> allows for the absorption of </w:t>
      </w:r>
      <w:r w:rsidR="00B901B7">
        <w:rPr>
          <w:rFonts w:ascii="Times New Roman" w:hAnsi="Times New Roman" w:cs="Times New Roman"/>
          <w:sz w:val="24"/>
          <w:szCs w:val="24"/>
        </w:rPr>
        <w:t>these</w:t>
      </w:r>
      <w:r w:rsidR="004D0458">
        <w:rPr>
          <w:rFonts w:ascii="Times New Roman" w:hAnsi="Times New Roman" w:cs="Times New Roman"/>
          <w:sz w:val="24"/>
          <w:szCs w:val="24"/>
        </w:rPr>
        <w:t xml:space="preserve"> molecules into recipient cells, thus evoking their canonical function in a potentially diverse cell type</w:t>
      </w:r>
      <w:r w:rsidR="0063105D">
        <w:rPr>
          <w:rFonts w:ascii="Times New Roman" w:hAnsi="Times New Roman" w:cs="Times New Roman"/>
          <w:sz w:val="24"/>
          <w:szCs w:val="24"/>
        </w:rPr>
        <w:t xml:space="preserve"> </w:t>
      </w:r>
      <w:r w:rsidR="0063105D">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 </w:instrText>
      </w:r>
      <w:r w:rsidR="00625BA0">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00625BA0">
        <w:rPr>
          <w:rFonts w:ascii="Times New Roman" w:hAnsi="Times New Roman" w:cs="Times New Roman"/>
          <w:sz w:val="24"/>
          <w:szCs w:val="24"/>
        </w:rPr>
        <w:instrText xml:space="preserve"> ADDIN EN.CITE.DATA </w:instrText>
      </w:r>
      <w:r w:rsidR="00625BA0">
        <w:rPr>
          <w:rFonts w:ascii="Times New Roman" w:hAnsi="Times New Roman" w:cs="Times New Roman"/>
          <w:sz w:val="24"/>
          <w:szCs w:val="24"/>
        </w:rPr>
      </w:r>
      <w:r w:rsidR="00625BA0">
        <w:rPr>
          <w:rFonts w:ascii="Times New Roman" w:hAnsi="Times New Roman" w:cs="Times New Roman"/>
          <w:sz w:val="24"/>
          <w:szCs w:val="24"/>
        </w:rPr>
        <w:fldChar w:fldCharType="end"/>
      </w:r>
      <w:r w:rsidR="0063105D">
        <w:rPr>
          <w:rFonts w:ascii="Times New Roman" w:hAnsi="Times New Roman" w:cs="Times New Roman"/>
          <w:sz w:val="24"/>
          <w:szCs w:val="24"/>
        </w:rPr>
      </w:r>
      <w:r w:rsidR="0063105D">
        <w:rPr>
          <w:rFonts w:ascii="Times New Roman" w:hAnsi="Times New Roman" w:cs="Times New Roman"/>
          <w:sz w:val="24"/>
          <w:szCs w:val="24"/>
        </w:rPr>
        <w:fldChar w:fldCharType="separate"/>
      </w:r>
      <w:r w:rsidR="00625BA0">
        <w:rPr>
          <w:rFonts w:ascii="Times New Roman" w:hAnsi="Times New Roman" w:cs="Times New Roman"/>
          <w:noProof/>
          <w:sz w:val="24"/>
          <w:szCs w:val="24"/>
        </w:rPr>
        <w:t>(</w:t>
      </w:r>
      <w:hyperlink w:anchor="_ENREF_17" w:tooltip="Kosaka, 2010 #183" w:history="1">
        <w:r w:rsidR="00E63DDB">
          <w:rPr>
            <w:rFonts w:ascii="Times New Roman" w:hAnsi="Times New Roman" w:cs="Times New Roman"/>
            <w:noProof/>
            <w:sz w:val="24"/>
            <w:szCs w:val="24"/>
          </w:rPr>
          <w:t>Kosaka</w:t>
        </w:r>
        <w:r w:rsidR="00E63DDB" w:rsidRPr="00625BA0">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2010</w:t>
        </w:r>
      </w:hyperlink>
      <w:r w:rsidR="00625BA0">
        <w:rPr>
          <w:rFonts w:ascii="Times New Roman" w:hAnsi="Times New Roman" w:cs="Times New Roman"/>
          <w:noProof/>
          <w:sz w:val="24"/>
          <w:szCs w:val="24"/>
        </w:rPr>
        <w:t xml:space="preserve">; </w:t>
      </w:r>
      <w:hyperlink w:anchor="_ENREF_21" w:tooltip="Montecalvo, 2012 #184" w:history="1">
        <w:r w:rsidR="00E63DDB">
          <w:rPr>
            <w:rFonts w:ascii="Times New Roman" w:hAnsi="Times New Roman" w:cs="Times New Roman"/>
            <w:noProof/>
            <w:sz w:val="24"/>
            <w:szCs w:val="24"/>
          </w:rPr>
          <w:t>Montecalvo</w:t>
        </w:r>
        <w:r w:rsidR="00E63DDB" w:rsidRPr="00625BA0">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2012</w:t>
        </w:r>
      </w:hyperlink>
      <w:r w:rsidR="00625BA0">
        <w:rPr>
          <w:rFonts w:ascii="Times New Roman" w:hAnsi="Times New Roman" w:cs="Times New Roman"/>
          <w:noProof/>
          <w:sz w:val="24"/>
          <w:szCs w:val="24"/>
        </w:rPr>
        <w:t>)</w:t>
      </w:r>
      <w:r w:rsidR="0063105D">
        <w:rPr>
          <w:rFonts w:ascii="Times New Roman" w:hAnsi="Times New Roman" w:cs="Times New Roman"/>
          <w:sz w:val="24"/>
          <w:szCs w:val="24"/>
        </w:rPr>
        <w:fldChar w:fldCharType="end"/>
      </w:r>
      <w:r w:rsidR="004D0458">
        <w:rPr>
          <w:rFonts w:ascii="Times New Roman" w:hAnsi="Times New Roman" w:cs="Times New Roman"/>
          <w:sz w:val="24"/>
          <w:szCs w:val="24"/>
        </w:rPr>
        <w:t xml:space="preserve">. </w:t>
      </w:r>
    </w:p>
    <w:p w14:paraId="2945066B" w14:textId="13D74E6E" w:rsidR="008E6AFE" w:rsidRDefault="00652B1B" w:rsidP="006E5436">
      <w:pPr>
        <w:spacing w:line="480" w:lineRule="auto"/>
        <w:rPr>
          <w:rFonts w:ascii="Times New Roman" w:hAnsi="Times New Roman" w:cs="Times New Roman"/>
          <w:sz w:val="24"/>
          <w:szCs w:val="24"/>
        </w:rPr>
      </w:pPr>
      <w:r>
        <w:rPr>
          <w:rFonts w:ascii="Times New Roman" w:hAnsi="Times New Roman" w:cs="Times New Roman"/>
          <w:sz w:val="24"/>
          <w:szCs w:val="24"/>
        </w:rPr>
        <w:t xml:space="preserve">Earlier work from our lab utilizes </w:t>
      </w:r>
      <w:r w:rsidRPr="00B23259">
        <w:rPr>
          <w:rFonts w:ascii="Times New Roman" w:hAnsi="Times New Roman" w:cs="Times New Roman"/>
          <w:sz w:val="24"/>
          <w:szCs w:val="24"/>
        </w:rPr>
        <w:t>the caveolin-1/cavin-1 system to investigate the role of caveolin-1 in prostate cancer</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 </w:instrTex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EN.CITE.DATA </w:instrText>
      </w:r>
      <w:r w:rsidR="00543805">
        <w:rPr>
          <w:rFonts w:ascii="Times New Roman" w:hAnsi="Times New Roman" w:cs="Times New Roman"/>
          <w:sz w:val="24"/>
          <w:szCs w:val="24"/>
        </w:rPr>
      </w:r>
      <w:r w:rsidR="00543805">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543805">
        <w:rPr>
          <w:rFonts w:ascii="Times New Roman" w:hAnsi="Times New Roman" w:cs="Times New Roman"/>
          <w:noProof/>
          <w:sz w:val="24"/>
          <w:szCs w:val="24"/>
        </w:rPr>
        <w:t>(</w:t>
      </w:r>
      <w:hyperlink w:anchor="_ENREF_15" w:tooltip="Inder, 2014 #9" w:history="1">
        <w:r w:rsidR="00E63DDB">
          <w:rPr>
            <w:rFonts w:ascii="Times New Roman" w:hAnsi="Times New Roman" w:cs="Times New Roman"/>
            <w:noProof/>
            <w:sz w:val="24"/>
            <w:szCs w:val="24"/>
          </w:rPr>
          <w:t>Inder et al. 2014</w:t>
        </w:r>
      </w:hyperlink>
      <w:r w:rsidR="00543805">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Pr="00B23259">
        <w:rPr>
          <w:rFonts w:ascii="Times New Roman" w:hAnsi="Times New Roman" w:cs="Times New Roman"/>
          <w:sz w:val="24"/>
          <w:szCs w:val="24"/>
        </w:rPr>
        <w:t>. Interestingly, the cellular modification inflicted by comparing between PC3 and PC3 cavin-1+ cells modified extracellular vesicle</w:t>
      </w:r>
      <w:r>
        <w:rPr>
          <w:rFonts w:ascii="Times New Roman" w:hAnsi="Times New Roman" w:cs="Times New Roman"/>
          <w:sz w:val="24"/>
          <w:szCs w:val="24"/>
        </w:rPr>
        <w:t xml:space="preserve"> (EV)</w:t>
      </w:r>
      <w:r w:rsidRPr="00B23259">
        <w:rPr>
          <w:rFonts w:ascii="Times New Roman" w:hAnsi="Times New Roman" w:cs="Times New Roman"/>
          <w:sz w:val="24"/>
          <w:szCs w:val="24"/>
        </w:rPr>
        <w:t xml:space="preserve"> content, a pathway unrelated to the function of caveolin or cavin-1. </w:t>
      </w:r>
      <w:r w:rsidR="008E6AFE">
        <w:rPr>
          <w:rFonts w:ascii="Times New Roman" w:hAnsi="Times New Roman" w:cs="Times New Roman"/>
          <w:sz w:val="24"/>
          <w:szCs w:val="24"/>
        </w:rPr>
        <w:t xml:space="preserve">In addition to </w:t>
      </w:r>
      <w:r w:rsidR="008E6AFE">
        <w:rPr>
          <w:rFonts w:ascii="Times New Roman" w:hAnsi="Times New Roman" w:cs="Times New Roman"/>
          <w:sz w:val="24"/>
          <w:szCs w:val="24"/>
        </w:rPr>
        <w:lastRenderedPageBreak/>
        <w:t>limiting adhesion independent growth, hyper-proliferation and EV protein content</w:t>
      </w:r>
      <w:r w:rsidR="00B863F4">
        <w:rPr>
          <w:rFonts w:ascii="Times New Roman" w:hAnsi="Times New Roman" w:cs="Times New Roman"/>
          <w:sz w:val="24"/>
          <w:szCs w:val="24"/>
        </w:rPr>
        <w:t xml:space="preserve"> of PC3 cells</w:t>
      </w:r>
      <w:r w:rsidR="008E6AFE">
        <w:rPr>
          <w:rFonts w:ascii="Times New Roman" w:hAnsi="Times New Roman" w:cs="Times New Roman"/>
          <w:sz w:val="24"/>
          <w:szCs w:val="24"/>
        </w:rPr>
        <w:t xml:space="preserve">, the </w:t>
      </w:r>
      <w:r w:rsidR="00B863F4">
        <w:rPr>
          <w:rFonts w:ascii="Times New Roman" w:hAnsi="Times New Roman" w:cs="Times New Roman"/>
          <w:sz w:val="24"/>
          <w:szCs w:val="24"/>
        </w:rPr>
        <w:t>ectopic</w:t>
      </w:r>
      <w:r w:rsidR="008E6AFE">
        <w:rPr>
          <w:rFonts w:ascii="Times New Roman" w:hAnsi="Times New Roman" w:cs="Times New Roman"/>
          <w:sz w:val="24"/>
          <w:szCs w:val="24"/>
        </w:rPr>
        <w:t xml:space="preserve"> expression</w:t>
      </w:r>
      <w:r w:rsidR="00B863F4">
        <w:rPr>
          <w:rFonts w:ascii="Times New Roman" w:hAnsi="Times New Roman" w:cs="Times New Roman"/>
          <w:sz w:val="24"/>
          <w:szCs w:val="24"/>
        </w:rPr>
        <w:t xml:space="preserve"> of punitive tumour suppressor, cavin-1, modified miRNAs found within EVs; miR-148a and miR-125a</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 </w:instrText>
      </w:r>
      <w:r w:rsidR="00543805">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00543805">
        <w:rPr>
          <w:rFonts w:ascii="Times New Roman" w:hAnsi="Times New Roman" w:cs="Times New Roman"/>
          <w:sz w:val="24"/>
          <w:szCs w:val="24"/>
        </w:rPr>
        <w:instrText xml:space="preserve"> ADDIN EN.CITE.DATA </w:instrText>
      </w:r>
      <w:r w:rsidR="00543805">
        <w:rPr>
          <w:rFonts w:ascii="Times New Roman" w:hAnsi="Times New Roman" w:cs="Times New Roman"/>
          <w:sz w:val="24"/>
          <w:szCs w:val="24"/>
        </w:rPr>
      </w:r>
      <w:r w:rsidR="00543805">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543805">
        <w:rPr>
          <w:rFonts w:ascii="Times New Roman" w:hAnsi="Times New Roman" w:cs="Times New Roman"/>
          <w:noProof/>
          <w:sz w:val="24"/>
          <w:szCs w:val="24"/>
        </w:rPr>
        <w:t>(</w:t>
      </w:r>
      <w:hyperlink w:anchor="_ENREF_15" w:tooltip="Inder, 2014 #9" w:history="1">
        <w:r w:rsidR="00E63DDB">
          <w:rPr>
            <w:rFonts w:ascii="Times New Roman" w:hAnsi="Times New Roman" w:cs="Times New Roman"/>
            <w:noProof/>
            <w:sz w:val="24"/>
            <w:szCs w:val="24"/>
          </w:rPr>
          <w:t>Inder et al. 2014</w:t>
        </w:r>
      </w:hyperlink>
      <w:r w:rsidR="00543805">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B863F4">
        <w:rPr>
          <w:rFonts w:ascii="Times New Roman" w:hAnsi="Times New Roman" w:cs="Times New Roman"/>
          <w:sz w:val="24"/>
          <w:szCs w:val="24"/>
        </w:rPr>
        <w:t xml:space="preserve">. Upon closer investigation, expression of miR-148a in </w:t>
      </w:r>
      <w:r w:rsidR="00FE7AED">
        <w:rPr>
          <w:rFonts w:ascii="Times New Roman" w:hAnsi="Times New Roman" w:cs="Times New Roman"/>
          <w:sz w:val="24"/>
          <w:szCs w:val="24"/>
        </w:rPr>
        <w:t xml:space="preserve">bone marrow was reported to induce </w:t>
      </w:r>
      <w:proofErr w:type="spellStart"/>
      <w:r w:rsidR="00FE7AED">
        <w:rPr>
          <w:rFonts w:ascii="Times New Roman" w:hAnsi="Times New Roman" w:cs="Times New Roman"/>
          <w:sz w:val="24"/>
          <w:szCs w:val="24"/>
        </w:rPr>
        <w:t>osteoclastogenesis</w:t>
      </w:r>
      <w:proofErr w:type="spellEnd"/>
      <w:r w:rsidR="00FB0D75">
        <w:rPr>
          <w:rFonts w:ascii="Times New Roman" w:hAnsi="Times New Roman" w:cs="Times New Roman"/>
          <w:sz w:val="24"/>
          <w:szCs w:val="24"/>
        </w:rPr>
        <w:t xml:space="preserve"> </w:t>
      </w:r>
      <w:r w:rsidR="00B54929">
        <w:rPr>
          <w:rFonts w:ascii="Times New Roman" w:hAnsi="Times New Roman" w:cs="Times New Roman"/>
          <w:sz w:val="24"/>
          <w:szCs w:val="24"/>
        </w:rPr>
        <w:t xml:space="preserve">by </w:t>
      </w:r>
      <w:r w:rsidR="00B54929" w:rsidRPr="00543805">
        <w:rPr>
          <w:rFonts w:ascii="Times New Roman" w:hAnsi="Times New Roman" w:cs="Times New Roman"/>
          <w:sz w:val="24"/>
          <w:szCs w:val="24"/>
        </w:rPr>
        <w:t xml:space="preserve">targeting </w:t>
      </w:r>
      <w:r w:rsidR="008F5494" w:rsidRPr="00543805">
        <w:rPr>
          <w:rFonts w:ascii="Times New Roman" w:hAnsi="Times New Roman" w:cs="Times New Roman"/>
          <w:sz w:val="24"/>
          <w:szCs w:val="24"/>
        </w:rPr>
        <w:t xml:space="preserve">an inhibitory transcription factor, MAFB, of the RANKL-induced </w:t>
      </w:r>
      <w:proofErr w:type="spellStart"/>
      <w:r w:rsidR="008F5494" w:rsidRPr="00543805">
        <w:rPr>
          <w:rFonts w:ascii="Times New Roman" w:hAnsi="Times New Roman" w:cs="Times New Roman"/>
          <w:sz w:val="24"/>
          <w:szCs w:val="24"/>
        </w:rPr>
        <w:t>osteoclastogenesis</w:t>
      </w:r>
      <w:proofErr w:type="spellEnd"/>
      <w:r w:rsidR="008F5494" w:rsidRPr="00543805">
        <w:rPr>
          <w:rFonts w:ascii="Times New Roman" w:hAnsi="Times New Roman" w:cs="Times New Roman"/>
          <w:sz w:val="24"/>
          <w:szCs w:val="24"/>
        </w:rPr>
        <w:t xml:space="preserve"> pathway,</w:t>
      </w:r>
      <w:r w:rsidR="00B54929" w:rsidRPr="00543805">
        <w:rPr>
          <w:rFonts w:ascii="Times New Roman" w:hAnsi="Times New Roman" w:cs="Times New Roman"/>
          <w:sz w:val="24"/>
          <w:szCs w:val="24"/>
        </w:rPr>
        <w:t xml:space="preserve"> </w:t>
      </w:r>
      <w:r w:rsidR="00FB0D75" w:rsidRPr="00543805">
        <w:rPr>
          <w:rFonts w:ascii="Times New Roman" w:hAnsi="Times New Roman" w:cs="Times New Roman"/>
          <w:sz w:val="24"/>
          <w:szCs w:val="24"/>
        </w:rPr>
        <w:t xml:space="preserve">where </w:t>
      </w:r>
      <w:r w:rsidR="00FB0D75">
        <w:rPr>
          <w:rFonts w:ascii="Times New Roman" w:hAnsi="Times New Roman" w:cs="Times New Roman"/>
          <w:sz w:val="24"/>
          <w:szCs w:val="24"/>
        </w:rPr>
        <w:t>the inverse was observed upon miR-148a inhibition</w:t>
      </w:r>
      <w:r w:rsidR="00781013">
        <w:rPr>
          <w:rFonts w:ascii="Times New Roman" w:hAnsi="Times New Roman" w:cs="Times New Roman"/>
          <w:sz w:val="24"/>
          <w:szCs w:val="24"/>
        </w:rPr>
        <w:t xml:space="preserve"> </w: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 </w:instrText>
      </w:r>
      <w:r w:rsidR="00781013">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00781013">
        <w:rPr>
          <w:rFonts w:ascii="Times New Roman" w:hAnsi="Times New Roman" w:cs="Times New Roman"/>
          <w:sz w:val="24"/>
          <w:szCs w:val="24"/>
        </w:rPr>
        <w:instrText xml:space="preserve"> ADDIN EN.CITE.DATA </w:instrText>
      </w:r>
      <w:r w:rsidR="00781013">
        <w:rPr>
          <w:rFonts w:ascii="Times New Roman" w:hAnsi="Times New Roman" w:cs="Times New Roman"/>
          <w:sz w:val="24"/>
          <w:szCs w:val="24"/>
        </w:rPr>
      </w:r>
      <w:r w:rsidR="00781013">
        <w:rPr>
          <w:rFonts w:ascii="Times New Roman" w:hAnsi="Times New Roman" w:cs="Times New Roman"/>
          <w:sz w:val="24"/>
          <w:szCs w:val="24"/>
        </w:rPr>
        <w:fldChar w:fldCharType="end"/>
      </w:r>
      <w:r w:rsidR="00781013">
        <w:rPr>
          <w:rFonts w:ascii="Times New Roman" w:hAnsi="Times New Roman" w:cs="Times New Roman"/>
          <w:sz w:val="24"/>
          <w:szCs w:val="24"/>
        </w:rPr>
      </w:r>
      <w:r w:rsidR="00781013">
        <w:rPr>
          <w:rFonts w:ascii="Times New Roman" w:hAnsi="Times New Roman" w:cs="Times New Roman"/>
          <w:sz w:val="24"/>
          <w:szCs w:val="24"/>
        </w:rPr>
        <w:fldChar w:fldCharType="separate"/>
      </w:r>
      <w:r w:rsidR="00781013">
        <w:rPr>
          <w:rFonts w:ascii="Times New Roman" w:hAnsi="Times New Roman" w:cs="Times New Roman"/>
          <w:noProof/>
          <w:sz w:val="24"/>
          <w:szCs w:val="24"/>
        </w:rPr>
        <w:t>(</w:t>
      </w:r>
      <w:hyperlink w:anchor="_ENREF_3" w:tooltip="Cheng, 2013 #170" w:history="1">
        <w:r w:rsidR="00E63DDB">
          <w:rPr>
            <w:rFonts w:ascii="Times New Roman" w:hAnsi="Times New Roman" w:cs="Times New Roman"/>
            <w:noProof/>
            <w:sz w:val="24"/>
            <w:szCs w:val="24"/>
          </w:rPr>
          <w:t>Cheng</w:t>
        </w:r>
        <w:r w:rsidR="00E63DDB" w:rsidRPr="00781013">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2013</w:t>
        </w:r>
      </w:hyperlink>
      <w:r w:rsidR="00781013">
        <w:rPr>
          <w:rFonts w:ascii="Times New Roman" w:hAnsi="Times New Roman" w:cs="Times New Roman"/>
          <w:noProof/>
          <w:sz w:val="24"/>
          <w:szCs w:val="24"/>
        </w:rPr>
        <w:t>)</w:t>
      </w:r>
      <w:r w:rsidR="00781013">
        <w:rPr>
          <w:rFonts w:ascii="Times New Roman" w:hAnsi="Times New Roman" w:cs="Times New Roman"/>
          <w:sz w:val="24"/>
          <w:szCs w:val="24"/>
        </w:rPr>
        <w:fldChar w:fldCharType="end"/>
      </w:r>
      <w:r w:rsidR="00FB0D75">
        <w:rPr>
          <w:rFonts w:ascii="Times New Roman" w:hAnsi="Times New Roman" w:cs="Times New Roman"/>
          <w:sz w:val="24"/>
          <w:szCs w:val="24"/>
        </w:rPr>
        <w:t xml:space="preserve">. </w:t>
      </w:r>
      <w:r w:rsidR="000F02B1">
        <w:rPr>
          <w:rFonts w:ascii="Times New Roman" w:hAnsi="Times New Roman" w:cs="Times New Roman"/>
          <w:sz w:val="24"/>
          <w:szCs w:val="24"/>
        </w:rPr>
        <w:t>Bone fracture, pain and fragility are common co-morbidities associated with the bone metastasis-mediated prostate cancer</w:t>
      </w:r>
      <w:r w:rsidR="00FD76C4">
        <w:rPr>
          <w:rFonts w:ascii="Times New Roman" w:hAnsi="Times New Roman" w:cs="Times New Roman"/>
          <w:sz w:val="24"/>
          <w:szCs w:val="24"/>
        </w:rPr>
        <w:t xml:space="preserve"> due to </w:t>
      </w:r>
      <w:r w:rsidR="00FD76C4" w:rsidRPr="00543805">
        <w:rPr>
          <w:rFonts w:ascii="Times New Roman" w:hAnsi="Times New Roman" w:cs="Times New Roman"/>
          <w:sz w:val="24"/>
          <w:szCs w:val="24"/>
        </w:rPr>
        <w:t xml:space="preserve">increased bone </w:t>
      </w:r>
      <w:r w:rsidR="00543805" w:rsidRPr="00543805">
        <w:rPr>
          <w:rFonts w:ascii="Times New Roman" w:hAnsi="Times New Roman" w:cs="Times New Roman"/>
          <w:sz w:val="24"/>
          <w:szCs w:val="24"/>
        </w:rPr>
        <w:t xml:space="preserve">resorption </w:t>
      </w:r>
      <w:r w:rsidR="00543805" w:rsidRPr="00543805">
        <w:rPr>
          <w:rFonts w:ascii="Times New Roman" w:hAnsi="Times New Roman" w:cs="Times New Roman"/>
          <w:sz w:val="24"/>
          <w:szCs w:val="24"/>
        </w:rPr>
        <w:fldChar w:fldCharType="begin"/>
      </w:r>
      <w:r w:rsidR="00543805" w:rsidRPr="00543805">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00543805" w:rsidRPr="00543805">
        <w:rPr>
          <w:rFonts w:ascii="Times New Roman" w:hAnsi="Times New Roman" w:cs="Times New Roman"/>
          <w:sz w:val="24"/>
          <w:szCs w:val="24"/>
        </w:rPr>
        <w:fldChar w:fldCharType="separate"/>
      </w:r>
      <w:r w:rsidR="00543805" w:rsidRPr="00543805">
        <w:rPr>
          <w:rFonts w:ascii="Times New Roman" w:hAnsi="Times New Roman" w:cs="Times New Roman"/>
          <w:noProof/>
          <w:sz w:val="24"/>
          <w:szCs w:val="24"/>
        </w:rPr>
        <w:t>(</w:t>
      </w:r>
      <w:hyperlink w:anchor="_ENREF_18" w:tooltip="Luz, 2010 #185" w:history="1">
        <w:r w:rsidR="00E63DDB" w:rsidRPr="00543805">
          <w:rPr>
            <w:rFonts w:ascii="Times New Roman" w:hAnsi="Times New Roman" w:cs="Times New Roman"/>
            <w:noProof/>
            <w:sz w:val="24"/>
            <w:szCs w:val="24"/>
          </w:rPr>
          <w:t>Luz and Aprikian 2010</w:t>
        </w:r>
      </w:hyperlink>
      <w:r w:rsidR="00543805" w:rsidRPr="00543805">
        <w:rPr>
          <w:rFonts w:ascii="Times New Roman" w:hAnsi="Times New Roman" w:cs="Times New Roman"/>
          <w:noProof/>
          <w:sz w:val="24"/>
          <w:szCs w:val="24"/>
        </w:rPr>
        <w:t>)</w:t>
      </w:r>
      <w:r w:rsidR="00543805" w:rsidRPr="00543805">
        <w:rPr>
          <w:rFonts w:ascii="Times New Roman" w:hAnsi="Times New Roman" w:cs="Times New Roman"/>
          <w:sz w:val="24"/>
          <w:szCs w:val="24"/>
        </w:rPr>
        <w:fldChar w:fldCharType="end"/>
      </w:r>
      <w:r w:rsidR="000F02B1" w:rsidRPr="00543805">
        <w:rPr>
          <w:rFonts w:ascii="Times New Roman" w:hAnsi="Times New Roman" w:cs="Times New Roman"/>
          <w:sz w:val="24"/>
          <w:szCs w:val="24"/>
        </w:rPr>
        <w:t xml:space="preserve">. Therefore </w:t>
      </w:r>
      <w:r w:rsidR="000F02B1">
        <w:rPr>
          <w:rFonts w:ascii="Times New Roman" w:hAnsi="Times New Roman" w:cs="Times New Roman"/>
          <w:sz w:val="24"/>
          <w:szCs w:val="24"/>
        </w:rPr>
        <w:t>the export of miR-148a from pro-metastatic prostate cancer cell line is co</w:t>
      </w:r>
      <w:r w:rsidR="00B54929">
        <w:rPr>
          <w:rFonts w:ascii="Times New Roman" w:hAnsi="Times New Roman" w:cs="Times New Roman"/>
          <w:sz w:val="24"/>
          <w:szCs w:val="24"/>
        </w:rPr>
        <w:t>nsistent with clinical findings and may be one of the main</w:t>
      </w:r>
      <w:r w:rsidR="00FE7AED">
        <w:rPr>
          <w:rFonts w:ascii="Times New Roman" w:hAnsi="Times New Roman" w:cs="Times New Roman"/>
          <w:sz w:val="24"/>
          <w:szCs w:val="24"/>
        </w:rPr>
        <w:t xml:space="preserve"> </w:t>
      </w:r>
      <w:r w:rsidR="00B54929">
        <w:rPr>
          <w:rFonts w:ascii="Times New Roman" w:hAnsi="Times New Roman" w:cs="Times New Roman"/>
          <w:sz w:val="24"/>
          <w:szCs w:val="24"/>
        </w:rPr>
        <w:t>regula</w:t>
      </w:r>
      <w:r w:rsidR="00032294">
        <w:rPr>
          <w:rFonts w:ascii="Times New Roman" w:hAnsi="Times New Roman" w:cs="Times New Roman"/>
          <w:sz w:val="24"/>
          <w:szCs w:val="24"/>
        </w:rPr>
        <w:t xml:space="preserve">tors of metastatic progression. </w:t>
      </w:r>
      <w:r w:rsidR="006E5436">
        <w:rPr>
          <w:rFonts w:ascii="Times New Roman" w:hAnsi="Times New Roman" w:cs="Times New Roman"/>
          <w:sz w:val="24"/>
          <w:szCs w:val="24"/>
        </w:rPr>
        <w:t>However u</w:t>
      </w:r>
      <w:r w:rsidR="00032294">
        <w:rPr>
          <w:rFonts w:ascii="Times New Roman" w:hAnsi="Times New Roman" w:cs="Times New Roman"/>
          <w:sz w:val="24"/>
          <w:szCs w:val="24"/>
        </w:rPr>
        <w:t xml:space="preserve">pon comparing miR-148a EV concentration to its cellular levels reveals that the addition of cavin-1 does not modify the </w:t>
      </w:r>
      <w:r w:rsidR="00FC1F9D">
        <w:rPr>
          <w:rFonts w:ascii="Times New Roman" w:hAnsi="Times New Roman" w:cs="Times New Roman"/>
          <w:sz w:val="24"/>
          <w:szCs w:val="24"/>
        </w:rPr>
        <w:t xml:space="preserve">cellular </w:t>
      </w:r>
      <w:r w:rsidR="00032294">
        <w:rPr>
          <w:rFonts w:ascii="Times New Roman" w:hAnsi="Times New Roman" w:cs="Times New Roman"/>
          <w:sz w:val="24"/>
          <w:szCs w:val="24"/>
        </w:rPr>
        <w:t>expression levels of miR-148a, on</w:t>
      </w:r>
      <w:r w:rsidR="002B4266">
        <w:rPr>
          <w:rFonts w:ascii="Times New Roman" w:hAnsi="Times New Roman" w:cs="Times New Roman"/>
          <w:sz w:val="24"/>
          <w:szCs w:val="24"/>
        </w:rPr>
        <w:t>ly the EV content</w:t>
      </w:r>
      <w:r w:rsidR="00032294">
        <w:rPr>
          <w:rFonts w:ascii="Times New Roman" w:hAnsi="Times New Roman" w:cs="Times New Roman"/>
          <w:sz w:val="24"/>
          <w:szCs w:val="24"/>
        </w:rPr>
        <w:t xml:space="preserve">. This suggests that there may be selectivity </w:t>
      </w:r>
      <w:r w:rsidR="002B4266">
        <w:rPr>
          <w:rFonts w:ascii="Times New Roman" w:hAnsi="Times New Roman" w:cs="Times New Roman"/>
          <w:sz w:val="24"/>
          <w:szCs w:val="24"/>
        </w:rPr>
        <w:t>over the EV exported miRNAs, truncated by cavin-1 expression.</w:t>
      </w:r>
      <w:r w:rsidR="00874CCF">
        <w:rPr>
          <w:rFonts w:ascii="Times New Roman" w:hAnsi="Times New Roman" w:cs="Times New Roman"/>
          <w:sz w:val="24"/>
          <w:szCs w:val="24"/>
        </w:rPr>
        <w:t xml:space="preserve"> Selective EV export of miRNAs had </w:t>
      </w:r>
      <w:r w:rsidR="0037505E">
        <w:rPr>
          <w:rFonts w:ascii="Times New Roman" w:hAnsi="Times New Roman" w:cs="Times New Roman"/>
          <w:sz w:val="24"/>
          <w:szCs w:val="24"/>
        </w:rPr>
        <w:t>been observed in other studies, some of which links these miRNAs with disease states particularly cancer metastasis</w:t>
      </w:r>
      <w:r w:rsidR="00543805">
        <w:rPr>
          <w:rFonts w:ascii="Times New Roman" w:hAnsi="Times New Roman" w:cs="Times New Roman"/>
          <w:sz w:val="24"/>
          <w:szCs w:val="24"/>
        </w:rPr>
        <w:t xml:space="preserve"> </w:t>
      </w:r>
      <w:r w:rsidR="00543805">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 </w:instrText>
      </w:r>
      <w:r w:rsidR="00B834BE">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00B834BE">
        <w:rPr>
          <w:rFonts w:ascii="Times New Roman" w:hAnsi="Times New Roman" w:cs="Times New Roman"/>
          <w:sz w:val="24"/>
          <w:szCs w:val="24"/>
        </w:rPr>
        <w:instrText xml:space="preserve"> ADDIN EN.CITE.DATA </w:instrText>
      </w:r>
      <w:r w:rsidR="00B834BE">
        <w:rPr>
          <w:rFonts w:ascii="Times New Roman" w:hAnsi="Times New Roman" w:cs="Times New Roman"/>
          <w:sz w:val="24"/>
          <w:szCs w:val="24"/>
        </w:rPr>
      </w:r>
      <w:r w:rsidR="00B834BE">
        <w:rPr>
          <w:rFonts w:ascii="Times New Roman" w:hAnsi="Times New Roman" w:cs="Times New Roman"/>
          <w:sz w:val="24"/>
          <w:szCs w:val="24"/>
        </w:rPr>
        <w:fldChar w:fldCharType="end"/>
      </w:r>
      <w:r w:rsidR="00543805">
        <w:rPr>
          <w:rFonts w:ascii="Times New Roman" w:hAnsi="Times New Roman" w:cs="Times New Roman"/>
          <w:sz w:val="24"/>
          <w:szCs w:val="24"/>
        </w:rPr>
      </w:r>
      <w:r w:rsidR="00543805">
        <w:rPr>
          <w:rFonts w:ascii="Times New Roman" w:hAnsi="Times New Roman" w:cs="Times New Roman"/>
          <w:sz w:val="24"/>
          <w:szCs w:val="24"/>
        </w:rPr>
        <w:fldChar w:fldCharType="separate"/>
      </w:r>
      <w:r w:rsidR="00B834BE">
        <w:rPr>
          <w:rFonts w:ascii="Times New Roman" w:hAnsi="Times New Roman" w:cs="Times New Roman"/>
          <w:noProof/>
          <w:sz w:val="24"/>
          <w:szCs w:val="24"/>
        </w:rPr>
        <w:t>(</w:t>
      </w:r>
      <w:hyperlink w:anchor="_ENREF_24" w:tooltip="Palma, 2012 #186" w:history="1">
        <w:r w:rsidR="00E63DDB">
          <w:rPr>
            <w:rFonts w:ascii="Times New Roman" w:hAnsi="Times New Roman" w:cs="Times New Roman"/>
            <w:noProof/>
            <w:sz w:val="24"/>
            <w:szCs w:val="24"/>
          </w:rPr>
          <w:t>Palma</w:t>
        </w:r>
        <w:r w:rsidR="00E63DDB" w:rsidRPr="00B834BE">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2012</w:t>
        </w:r>
      </w:hyperlink>
      <w:r w:rsidR="00B834BE">
        <w:rPr>
          <w:rFonts w:ascii="Times New Roman" w:hAnsi="Times New Roman" w:cs="Times New Roman"/>
          <w:noProof/>
          <w:sz w:val="24"/>
          <w:szCs w:val="24"/>
        </w:rPr>
        <w:t xml:space="preserve">; </w:t>
      </w:r>
      <w:hyperlink w:anchor="_ENREF_33" w:tooltip="Zhou, 2014 #187" w:history="1">
        <w:r w:rsidR="00E63DDB">
          <w:rPr>
            <w:rFonts w:ascii="Times New Roman" w:hAnsi="Times New Roman" w:cs="Times New Roman"/>
            <w:noProof/>
            <w:sz w:val="24"/>
            <w:szCs w:val="24"/>
          </w:rPr>
          <w:t>Zhou</w:t>
        </w:r>
        <w:r w:rsidR="00E63DDB" w:rsidRPr="00B834BE">
          <w:rPr>
            <w:rFonts w:ascii="Times New Roman" w:hAnsi="Times New Roman" w:cs="Times New Roman"/>
            <w:i/>
            <w:noProof/>
            <w:sz w:val="24"/>
            <w:szCs w:val="24"/>
          </w:rPr>
          <w:t xml:space="preserve"> et al.</w:t>
        </w:r>
        <w:r w:rsidR="00E63DDB">
          <w:rPr>
            <w:rFonts w:ascii="Times New Roman" w:hAnsi="Times New Roman" w:cs="Times New Roman"/>
            <w:noProof/>
            <w:sz w:val="24"/>
            <w:szCs w:val="24"/>
          </w:rPr>
          <w:t xml:space="preserve"> 2014</w:t>
        </w:r>
      </w:hyperlink>
      <w:r w:rsidR="00B834BE">
        <w:rPr>
          <w:rFonts w:ascii="Times New Roman" w:hAnsi="Times New Roman" w:cs="Times New Roman"/>
          <w:noProof/>
          <w:sz w:val="24"/>
          <w:szCs w:val="24"/>
        </w:rPr>
        <w:t>)</w:t>
      </w:r>
      <w:r w:rsidR="00543805">
        <w:rPr>
          <w:rFonts w:ascii="Times New Roman" w:hAnsi="Times New Roman" w:cs="Times New Roman"/>
          <w:sz w:val="24"/>
          <w:szCs w:val="24"/>
        </w:rPr>
        <w:fldChar w:fldCharType="end"/>
      </w:r>
      <w:r w:rsidR="0037505E">
        <w:rPr>
          <w:rFonts w:ascii="Times New Roman" w:hAnsi="Times New Roman" w:cs="Times New Roman"/>
          <w:sz w:val="24"/>
          <w:szCs w:val="24"/>
        </w:rPr>
        <w:t xml:space="preserve">. </w:t>
      </w:r>
      <w:r w:rsidR="00874CCF">
        <w:rPr>
          <w:rFonts w:ascii="Times New Roman" w:hAnsi="Times New Roman" w:cs="Times New Roman"/>
          <w:sz w:val="24"/>
          <w:szCs w:val="24"/>
        </w:rPr>
        <w:t xml:space="preserve">Yet, the mechanism that governs this selectively is mostly unknown. </w:t>
      </w:r>
    </w:p>
    <w:p w14:paraId="2C5345EE" w14:textId="03B889CD" w:rsidR="008506A9" w:rsidRDefault="00B901B7" w:rsidP="00055C57">
      <w:pPr>
        <w:pStyle w:val="Default"/>
        <w:spacing w:line="480" w:lineRule="auto"/>
        <w:ind w:firstLine="142"/>
      </w:pPr>
      <w:r>
        <w:t xml:space="preserve"> </w:t>
      </w:r>
      <w:r w:rsidR="00880D74">
        <w:t xml:space="preserve"> </w:t>
      </w:r>
      <w:r w:rsidR="00055C57" w:rsidRPr="004173A8">
        <w:t xml:space="preserve">A recent clue was provided by </w:t>
      </w:r>
      <w:proofErr w:type="spellStart"/>
      <w:r w:rsidR="00055C57" w:rsidRPr="004173A8">
        <w:t>Villarroya-Beltri</w:t>
      </w:r>
      <w:proofErr w:type="spellEnd"/>
      <w:r w:rsidR="00055C57" w:rsidRPr="004173A8">
        <w:t xml:space="preserve"> et at, who reported that </w:t>
      </w:r>
      <w:proofErr w:type="spellStart"/>
      <w:r w:rsidR="00055C57" w:rsidRPr="004173A8">
        <w:t>sumoylated</w:t>
      </w:r>
      <w:proofErr w:type="spellEnd"/>
      <w:r w:rsidR="00055C57" w:rsidRPr="004173A8">
        <w:t xml:space="preserve"> ribonucleoprotein, hnRNPA2B1 mediate the transport and subcellular localization of particular miRNAs in T-lymphocytes</w:t>
      </w:r>
      <w:r w:rsidR="00B834BE">
        <w:t xml:space="preserve"> </w:t>
      </w:r>
      <w:r w:rsidR="00B834BE">
        <w:fldChar w:fldCharType="begin"/>
      </w:r>
      <w:r w:rsidR="00B834BE">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00B834BE">
        <w:fldChar w:fldCharType="separate"/>
      </w:r>
      <w:r w:rsidR="00B834BE">
        <w:rPr>
          <w:noProof/>
        </w:rPr>
        <w:t>(</w:t>
      </w:r>
      <w:hyperlink w:anchor="_ENREF_30" w:tooltip="Villarroya-Beltri, 2013 #114" w:history="1">
        <w:r w:rsidR="00E63DDB">
          <w:rPr>
            <w:noProof/>
          </w:rPr>
          <w:t>Villarroya-Beltri</w:t>
        </w:r>
        <w:r w:rsidR="00E63DDB" w:rsidRPr="00B834BE">
          <w:rPr>
            <w:i/>
            <w:noProof/>
          </w:rPr>
          <w:t xml:space="preserve"> et al.</w:t>
        </w:r>
        <w:r w:rsidR="00E63DDB">
          <w:rPr>
            <w:noProof/>
          </w:rPr>
          <w:t xml:space="preserve"> 2013</w:t>
        </w:r>
      </w:hyperlink>
      <w:r w:rsidR="00B834BE">
        <w:rPr>
          <w:noProof/>
        </w:rPr>
        <w:t>)</w:t>
      </w:r>
      <w:r w:rsidR="00B834BE">
        <w:fldChar w:fldCharType="end"/>
      </w:r>
      <w:r w:rsidR="00B834BE">
        <w:t>.</w:t>
      </w:r>
      <w:r w:rsidR="00055C57">
        <w:t xml:space="preserve">Typically, the </w:t>
      </w:r>
      <w:proofErr w:type="spellStart"/>
      <w:r w:rsidR="00055C57">
        <w:t>hnRNP</w:t>
      </w:r>
      <w:proofErr w:type="spellEnd"/>
      <w:r w:rsidR="00055C57">
        <w:t xml:space="preserve"> family are involved in mRNA processing within the nucleus for translational control, mRNA stability and subcellular localisation, yet this is the first reported case of EV localisation occurring from this mechanism and one of the first reports of its ability to bind to miRNAs</w:t>
      </w:r>
      <w:r w:rsidR="005645E1">
        <w:t xml:space="preserve"> </w: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 </w:instrText>
      </w:r>
      <w:r w:rsidR="005645E1">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005645E1">
        <w:instrText xml:space="preserve"> ADDIN EN.CITE.DATA </w:instrText>
      </w:r>
      <w:r w:rsidR="005645E1">
        <w:fldChar w:fldCharType="end"/>
      </w:r>
      <w:r w:rsidR="005645E1">
        <w:fldChar w:fldCharType="separate"/>
      </w:r>
      <w:r w:rsidR="005645E1">
        <w:rPr>
          <w:noProof/>
        </w:rPr>
        <w:t>(</w:t>
      </w:r>
      <w:hyperlink w:anchor="_ENREF_20" w:tooltip="Mili, 2001 #189" w:history="1">
        <w:r w:rsidR="00E63DDB">
          <w:rPr>
            <w:noProof/>
          </w:rPr>
          <w:t>Mili</w:t>
        </w:r>
        <w:r w:rsidR="00E63DDB" w:rsidRPr="005645E1">
          <w:rPr>
            <w:i/>
            <w:noProof/>
          </w:rPr>
          <w:t xml:space="preserve"> et al.</w:t>
        </w:r>
        <w:r w:rsidR="00E63DDB">
          <w:rPr>
            <w:noProof/>
          </w:rPr>
          <w:t xml:space="preserve"> 2001</w:t>
        </w:r>
      </w:hyperlink>
      <w:r w:rsidR="005645E1">
        <w:rPr>
          <w:noProof/>
        </w:rPr>
        <w:t xml:space="preserve">; </w:t>
      </w:r>
      <w:hyperlink w:anchor="_ENREF_7" w:tooltip="Dreyfuss, 2002 #188" w:history="1">
        <w:r w:rsidR="00E63DDB">
          <w:rPr>
            <w:noProof/>
          </w:rPr>
          <w:t>Dreyfuss</w:t>
        </w:r>
        <w:r w:rsidR="00E63DDB" w:rsidRPr="005645E1">
          <w:rPr>
            <w:i/>
            <w:noProof/>
          </w:rPr>
          <w:t xml:space="preserve"> et al.</w:t>
        </w:r>
        <w:r w:rsidR="00E63DDB">
          <w:rPr>
            <w:noProof/>
          </w:rPr>
          <w:t xml:space="preserve"> 2002</w:t>
        </w:r>
      </w:hyperlink>
      <w:r w:rsidR="005645E1">
        <w:rPr>
          <w:noProof/>
        </w:rPr>
        <w:t>)</w:t>
      </w:r>
      <w:r w:rsidR="005645E1">
        <w:fldChar w:fldCharType="end"/>
      </w:r>
      <w:r w:rsidR="00055C57">
        <w:t xml:space="preserve">. Further questions arise due to this finding, such as the use of other </w:t>
      </w:r>
      <w:proofErr w:type="spellStart"/>
      <w:r w:rsidR="00055C57">
        <w:t>hnRNP</w:t>
      </w:r>
      <w:proofErr w:type="spellEnd"/>
      <w:r w:rsidR="00055C57">
        <w:t xml:space="preserve"> proteins for </w:t>
      </w:r>
      <w:r w:rsidR="003A4FB3">
        <w:t>miRNA subcellular localization</w:t>
      </w:r>
      <w:r w:rsidR="00055C57">
        <w:t xml:space="preserve">, how </w:t>
      </w:r>
      <w:proofErr w:type="spellStart"/>
      <w:r w:rsidR="00055C57">
        <w:t>hnRNPs</w:t>
      </w:r>
      <w:proofErr w:type="spellEnd"/>
      <w:r w:rsidR="00055C57">
        <w:t xml:space="preserve"> are targeted to </w:t>
      </w:r>
      <w:r w:rsidR="00055C57">
        <w:lastRenderedPageBreak/>
        <w:t>the EVs and whether this protein family could be responsible for miRNA EV export in other cell types and</w:t>
      </w:r>
      <w:r w:rsidR="00734803">
        <w:t xml:space="preserve"> stimuli. </w:t>
      </w:r>
    </w:p>
    <w:p w14:paraId="569A5E75" w14:textId="7B26A57D" w:rsidR="00734803" w:rsidRPr="00486CF2" w:rsidRDefault="00734803" w:rsidP="00734803">
      <w:pPr>
        <w:pStyle w:val="Default"/>
        <w:spacing w:line="480" w:lineRule="auto"/>
        <w:ind w:firstLine="142"/>
        <w:rPr>
          <w:b/>
          <w:color w:val="auto"/>
        </w:rPr>
      </w:pPr>
      <w:r w:rsidRPr="00486CF2">
        <w:rPr>
          <w:b/>
          <w:color w:val="auto"/>
        </w:rPr>
        <w:t xml:space="preserve">Hypothesis and Aims: </w:t>
      </w:r>
    </w:p>
    <w:p w14:paraId="47CE1E28" w14:textId="65F532D6" w:rsidR="00734803" w:rsidRDefault="00734803" w:rsidP="00734803">
      <w:pPr>
        <w:pStyle w:val="Default"/>
        <w:spacing w:line="480" w:lineRule="auto"/>
        <w:ind w:firstLine="142"/>
      </w:pPr>
      <w:r w:rsidRPr="004173A8">
        <w:t xml:space="preserve">This project </w:t>
      </w:r>
      <w:r>
        <w:t xml:space="preserve">investigated </w:t>
      </w:r>
      <w:r w:rsidRPr="004173A8">
        <w:t>the hypothesis that miRNAs are selectively exported via extracellular</w:t>
      </w:r>
      <w:r>
        <w:t xml:space="preserve"> vesicles moderated by the expression of cavin-1</w:t>
      </w:r>
      <w:r w:rsidRPr="004173A8">
        <w:t xml:space="preserve"> </w:t>
      </w:r>
      <w:r>
        <w:t>to the</w:t>
      </w:r>
      <w:r w:rsidRPr="004173A8">
        <w:t xml:space="preserve"> PC3 model. </w:t>
      </w:r>
      <w:r w:rsidRPr="004A48AD">
        <w:rPr>
          <w:color w:val="FF0000"/>
        </w:rPr>
        <w:t>As cavin-1 cannot directly mediate the export of miRNAs as it is not present within EV</w:t>
      </w:r>
      <w:r>
        <w:t>s</w:t>
      </w:r>
      <w:r w:rsidRPr="004173A8">
        <w:t xml:space="preserve">, it is hypothesised that cavin-1 indirectly modulates miRNA escort proteins to </w:t>
      </w:r>
      <w:r>
        <w:t>the EVs</w:t>
      </w:r>
      <w:r w:rsidRPr="004173A8">
        <w:t>, thereby mediating selective miRNA export.</w:t>
      </w:r>
      <w:r>
        <w:t xml:space="preserve"> The following aims were devised to address this hypothesis: </w:t>
      </w:r>
    </w:p>
    <w:p w14:paraId="4967B3A8" w14:textId="77777777" w:rsidR="00734803" w:rsidRDefault="00734803" w:rsidP="00734803">
      <w:pPr>
        <w:pStyle w:val="Default"/>
        <w:numPr>
          <w:ilvl w:val="0"/>
          <w:numId w:val="1"/>
        </w:numPr>
        <w:spacing w:line="480" w:lineRule="auto"/>
      </w:pPr>
      <w:r>
        <w:t>Assess the microRNA species that are modified by this model</w:t>
      </w:r>
    </w:p>
    <w:p w14:paraId="2A6406AE" w14:textId="77777777" w:rsidR="00734803" w:rsidRDefault="00734803" w:rsidP="00734803">
      <w:pPr>
        <w:pStyle w:val="Default"/>
        <w:numPr>
          <w:ilvl w:val="0"/>
          <w:numId w:val="1"/>
        </w:numPr>
        <w:spacing w:line="480" w:lineRule="auto"/>
      </w:pPr>
      <w:r>
        <w:t>Identify candidate export proteins that participate in microRNA EV export.</w:t>
      </w:r>
    </w:p>
    <w:p w14:paraId="5A610219" w14:textId="77777777" w:rsidR="00734803" w:rsidRDefault="00734803" w:rsidP="00734803">
      <w:pPr>
        <w:pStyle w:val="Default"/>
        <w:numPr>
          <w:ilvl w:val="0"/>
          <w:numId w:val="1"/>
        </w:numPr>
        <w:spacing w:line="480" w:lineRule="auto"/>
      </w:pPr>
      <w:r>
        <w:t xml:space="preserve">Verify the interaction between candidate protein and microRNA by </w:t>
      </w:r>
      <w:r w:rsidRPr="00AE1A37">
        <w:rPr>
          <w:i/>
        </w:rPr>
        <w:t>in situ</w:t>
      </w:r>
      <w:r>
        <w:t xml:space="preserve"> and </w:t>
      </w:r>
      <w:r w:rsidRPr="00AE1A37">
        <w:rPr>
          <w:i/>
        </w:rPr>
        <w:t>ex vivo</w:t>
      </w:r>
      <w:r>
        <w:t xml:space="preserve"> experimental methods.  </w:t>
      </w:r>
    </w:p>
    <w:p w14:paraId="45CBCA9B" w14:textId="77777777" w:rsidR="00734803" w:rsidRDefault="00734803" w:rsidP="00055C57">
      <w:pPr>
        <w:pStyle w:val="Default"/>
        <w:spacing w:line="480" w:lineRule="auto"/>
        <w:ind w:firstLine="142"/>
      </w:pPr>
    </w:p>
    <w:p w14:paraId="2A6F45F6" w14:textId="11AE9873" w:rsidR="00055C57" w:rsidRPr="004173A8" w:rsidRDefault="00055C57" w:rsidP="00055C57">
      <w:pPr>
        <w:pStyle w:val="Default"/>
        <w:spacing w:line="480" w:lineRule="auto"/>
        <w:ind w:firstLine="142"/>
      </w:pPr>
      <w:r>
        <w:t xml:space="preserve">   </w:t>
      </w:r>
    </w:p>
    <w:p w14:paraId="7B9A964A" w14:textId="55C34D55" w:rsidR="00B4460E" w:rsidRPr="00D92C78" w:rsidRDefault="00B4460E" w:rsidP="00B23259">
      <w:pPr>
        <w:spacing w:line="480" w:lineRule="auto"/>
        <w:rPr>
          <w:rFonts w:ascii="Times New Roman" w:hAnsi="Times New Roman" w:cs="Times New Roman"/>
          <w:sz w:val="24"/>
          <w:szCs w:val="24"/>
        </w:rPr>
      </w:pPr>
    </w:p>
    <w:p w14:paraId="74847C0E" w14:textId="77777777" w:rsidR="00461480" w:rsidRPr="00D92C78" w:rsidRDefault="00B95120" w:rsidP="00B23259">
      <w:pPr>
        <w:spacing w:line="480" w:lineRule="auto"/>
        <w:rPr>
          <w:rFonts w:ascii="Times New Roman" w:hAnsi="Times New Roman" w:cs="Times New Roman"/>
          <w:sz w:val="24"/>
          <w:szCs w:val="24"/>
        </w:rPr>
      </w:pPr>
      <w:r w:rsidRPr="00D92C78">
        <w:rPr>
          <w:rFonts w:ascii="Times New Roman" w:hAnsi="Times New Roman" w:cs="Times New Roman"/>
          <w:sz w:val="24"/>
          <w:szCs w:val="24"/>
        </w:rPr>
        <w:t xml:space="preserve"> </w:t>
      </w:r>
    </w:p>
    <w:p w14:paraId="2D756A59" w14:textId="6CD2333A" w:rsidR="00E05117" w:rsidRPr="00D92C78" w:rsidRDefault="00461480" w:rsidP="008A65F4">
      <w:pPr>
        <w:rPr>
          <w:rFonts w:ascii="Times New Roman" w:hAnsi="Times New Roman" w:cs="Times New Roman"/>
          <w:sz w:val="24"/>
          <w:szCs w:val="24"/>
        </w:rPr>
      </w:pPr>
      <w:r w:rsidRPr="00D92C78">
        <w:rPr>
          <w:rFonts w:ascii="Times New Roman" w:hAnsi="Times New Roman" w:cs="Times New Roman"/>
          <w:sz w:val="24"/>
          <w:szCs w:val="24"/>
        </w:rPr>
        <w:t xml:space="preserve">   </w:t>
      </w:r>
      <w:r w:rsidR="00287666" w:rsidRPr="00D92C78">
        <w:rPr>
          <w:rFonts w:ascii="Times New Roman" w:hAnsi="Times New Roman" w:cs="Times New Roman"/>
          <w:sz w:val="24"/>
          <w:szCs w:val="24"/>
        </w:rPr>
        <w:t xml:space="preserve"> </w:t>
      </w:r>
      <w:r w:rsidR="00A27B39" w:rsidRPr="00D92C78">
        <w:rPr>
          <w:rFonts w:ascii="Times New Roman" w:hAnsi="Times New Roman" w:cs="Times New Roman"/>
          <w:sz w:val="24"/>
          <w:szCs w:val="24"/>
        </w:rPr>
        <w:t xml:space="preserve">   </w:t>
      </w:r>
      <w:r w:rsidR="00D92C78" w:rsidRPr="00D92C78">
        <w:rPr>
          <w:rFonts w:ascii="Times New Roman" w:hAnsi="Times New Roman" w:cs="Times New Roman"/>
          <w:sz w:val="24"/>
          <w:szCs w:val="24"/>
        </w:rPr>
        <w:t>References:</w:t>
      </w:r>
    </w:p>
    <w:p w14:paraId="4CA7B97A" w14:textId="77777777" w:rsidR="00E05117" w:rsidRPr="00D92C78" w:rsidRDefault="00E05117" w:rsidP="008A65F4">
      <w:pPr>
        <w:rPr>
          <w:rFonts w:ascii="Times New Roman" w:hAnsi="Times New Roman" w:cs="Times New Roman"/>
          <w:sz w:val="24"/>
          <w:szCs w:val="24"/>
        </w:rPr>
      </w:pPr>
    </w:p>
    <w:p w14:paraId="619DC2A3" w14:textId="77777777" w:rsidR="00E63DDB" w:rsidRPr="00E63DDB" w:rsidRDefault="00E05117" w:rsidP="00E63DDB">
      <w:pPr>
        <w:pStyle w:val="EndNoteBibliography"/>
        <w:ind w:firstLine="0"/>
      </w:pPr>
      <w:r w:rsidRPr="00D92C78">
        <w:rPr>
          <w:rFonts w:ascii="Times New Roman" w:hAnsi="Times New Roman" w:cs="Times New Roman"/>
          <w:sz w:val="24"/>
          <w:szCs w:val="24"/>
        </w:rPr>
        <w:fldChar w:fldCharType="begin"/>
      </w:r>
      <w:r w:rsidRPr="00D92C78">
        <w:rPr>
          <w:rFonts w:ascii="Times New Roman" w:hAnsi="Times New Roman" w:cs="Times New Roman"/>
          <w:sz w:val="24"/>
          <w:szCs w:val="24"/>
        </w:rPr>
        <w:instrText xml:space="preserve"> ADDIN EN.REFLIST </w:instrText>
      </w:r>
      <w:r w:rsidRPr="00D92C78">
        <w:rPr>
          <w:rFonts w:ascii="Times New Roman" w:hAnsi="Times New Roman" w:cs="Times New Roman"/>
          <w:sz w:val="24"/>
          <w:szCs w:val="24"/>
        </w:rPr>
        <w:fldChar w:fldCharType="separate"/>
      </w:r>
      <w:bookmarkStart w:id="5" w:name="_ENREF_1"/>
      <w:r w:rsidR="00E63DDB" w:rsidRPr="00E63DDB">
        <w:t xml:space="preserve">Bubendorf, L., A. Schöpfer, U. Wagner, G. Sauter, H. Moch, N. Willi, T. C. Gasser and M. J. Mihatsch (2000). "Metastatic patterns of prostate cancer: An autopsy study of 1,589 patients." </w:t>
      </w:r>
      <w:r w:rsidR="00E63DDB" w:rsidRPr="00E63DDB">
        <w:rPr>
          <w:u w:val="single"/>
        </w:rPr>
        <w:t>Human Pathology</w:t>
      </w:r>
      <w:r w:rsidR="00E63DDB" w:rsidRPr="00E63DDB">
        <w:t xml:space="preserve"> </w:t>
      </w:r>
      <w:r w:rsidR="00E63DDB" w:rsidRPr="00E63DDB">
        <w:rPr>
          <w:b/>
        </w:rPr>
        <w:t>31</w:t>
      </w:r>
      <w:r w:rsidR="00E63DDB" w:rsidRPr="00E63DDB">
        <w:t>(5): 578-583.</w:t>
      </w:r>
    </w:p>
    <w:bookmarkEnd w:id="5"/>
    <w:p w14:paraId="5D34F0FF" w14:textId="77777777" w:rsidR="00E63DDB" w:rsidRPr="00E63DDB" w:rsidRDefault="00E63DDB" w:rsidP="00E63DDB">
      <w:pPr>
        <w:pStyle w:val="EndNoteBibliography"/>
        <w:spacing w:after="0"/>
        <w:ind w:firstLine="0"/>
      </w:pPr>
    </w:p>
    <w:p w14:paraId="057F96E9" w14:textId="77777777" w:rsidR="00E63DDB" w:rsidRPr="00E63DDB" w:rsidRDefault="00E63DDB" w:rsidP="00E63DDB">
      <w:pPr>
        <w:pStyle w:val="EndNoteBibliography"/>
        <w:ind w:firstLine="0"/>
      </w:pPr>
      <w:bookmarkStart w:id="6" w:name="_ENREF_2"/>
      <w:r w:rsidRPr="00E63DDB">
        <w:t xml:space="preserve">Chatterjee, M., E. Ben-Josef, D. G. Thomas, M. A. Morgan, M. M. Zalupski, G. Khan, C. Andrew Robinson, K. A. Griffith, C.-S. Chen, T. Ludwig, T. Bekaii-Saab, A. Chakravarti and T. M. Williams (2015). "Caveolin-1 is Associated with Tumor Progression and Confers a Multi-Modality Resistance Phenotype in Pancreatic Cancer." </w:t>
      </w:r>
      <w:r w:rsidRPr="00E63DDB">
        <w:rPr>
          <w:u w:val="single"/>
        </w:rPr>
        <w:t>Scientific Reports</w:t>
      </w:r>
      <w:r w:rsidRPr="00E63DDB">
        <w:t xml:space="preserve"> </w:t>
      </w:r>
      <w:r w:rsidRPr="00E63DDB">
        <w:rPr>
          <w:b/>
        </w:rPr>
        <w:t>5</w:t>
      </w:r>
      <w:r w:rsidRPr="00E63DDB">
        <w:t>: 10867.</w:t>
      </w:r>
    </w:p>
    <w:bookmarkEnd w:id="6"/>
    <w:p w14:paraId="7766D4D3" w14:textId="77777777" w:rsidR="00E63DDB" w:rsidRPr="00E63DDB" w:rsidRDefault="00E63DDB" w:rsidP="00E63DDB">
      <w:pPr>
        <w:pStyle w:val="EndNoteBibliography"/>
        <w:spacing w:after="0"/>
        <w:ind w:firstLine="0"/>
      </w:pPr>
    </w:p>
    <w:p w14:paraId="34E7A056" w14:textId="77777777" w:rsidR="00E63DDB" w:rsidRPr="00E63DDB" w:rsidRDefault="00E63DDB" w:rsidP="00E63DDB">
      <w:pPr>
        <w:pStyle w:val="EndNoteBibliography"/>
        <w:ind w:firstLine="0"/>
      </w:pPr>
      <w:bookmarkStart w:id="7" w:name="_ENREF_3"/>
      <w:r w:rsidRPr="00E63DDB">
        <w:lastRenderedPageBreak/>
        <w:t xml:space="preserve">Cheng, P., C. Chen, H. B. He, R. Hu, H. D. Zhou, H. Xie, W. Zhu, R. C. Dai, X. P. Wu, E. Y. Liao and X. H. Luo (2013). "miR-148a regulates osteoclastogenesis by targeting V-maf musculoaponeurotic fibrosarcoma oncogene homolog B." </w:t>
      </w:r>
      <w:r w:rsidRPr="00E63DDB">
        <w:rPr>
          <w:u w:val="single"/>
        </w:rPr>
        <w:t>J Bone Miner Res</w:t>
      </w:r>
      <w:r w:rsidRPr="00E63DDB">
        <w:t xml:space="preserve"> </w:t>
      </w:r>
      <w:r w:rsidRPr="00E63DDB">
        <w:rPr>
          <w:b/>
        </w:rPr>
        <w:t>28</w:t>
      </w:r>
      <w:r w:rsidRPr="00E63DDB">
        <w:t>(5): 1180-1190.</w:t>
      </w:r>
    </w:p>
    <w:bookmarkEnd w:id="7"/>
    <w:p w14:paraId="2D43E508" w14:textId="77777777" w:rsidR="00E63DDB" w:rsidRPr="00E63DDB" w:rsidRDefault="00E63DDB" w:rsidP="00E63DDB">
      <w:pPr>
        <w:pStyle w:val="EndNoteBibliography"/>
        <w:spacing w:after="0"/>
        <w:ind w:firstLine="0"/>
      </w:pPr>
    </w:p>
    <w:p w14:paraId="5F7DD404" w14:textId="77777777" w:rsidR="00E63DDB" w:rsidRPr="00E63DDB" w:rsidRDefault="00E63DDB" w:rsidP="00E63DDB">
      <w:pPr>
        <w:pStyle w:val="EndNoteBibliography"/>
        <w:ind w:firstLine="0"/>
      </w:pPr>
      <w:bookmarkStart w:id="8" w:name="_ENREF_4"/>
      <w:r w:rsidRPr="00E63DDB">
        <w:t xml:space="preserve">Costa-Silva, B., N. M. Aiello, A. J. Ocean, S. Singh, H. Zhang, B. K. Thakur, A. Becker, A. Hoshino, M. T. Mark, H. Molina, J. Xiang, T. Zhang, T.-M. Theilen, G. Garcia-Santos, C. Williams, Y. Ararso, Y. Huang, G. Rodrigues, T.-L. Shen, K. J. Labori, I. M. B. Lothe, E. H. Kure, J. Hernandez, A. Doussot, S. H. Ebbesen, P. M. Grandgenett, M. A. Hollingsworth, M. Jain, K. Mallya, S. K. Batra, W. R. Jarnagin, R. E. Schwartz, I. Matei, H. Peinado, B. Z. Stanger, J. Bromberg and D. Lyden (2015). "Pancreatic cancer exosomes initiate pre-metastatic niche formation in the liver." </w:t>
      </w:r>
      <w:r w:rsidRPr="00E63DDB">
        <w:rPr>
          <w:u w:val="single"/>
        </w:rPr>
        <w:t>Nat Cell Biol</w:t>
      </w:r>
      <w:r w:rsidRPr="00E63DDB">
        <w:t xml:space="preserve"> </w:t>
      </w:r>
      <w:r w:rsidRPr="00E63DDB">
        <w:rPr>
          <w:b/>
        </w:rPr>
        <w:t>17</w:t>
      </w:r>
      <w:r w:rsidRPr="00E63DDB">
        <w:t>(6): 816-826.</w:t>
      </w:r>
    </w:p>
    <w:bookmarkEnd w:id="8"/>
    <w:p w14:paraId="7B2DF4F7" w14:textId="77777777" w:rsidR="00E63DDB" w:rsidRPr="00E63DDB" w:rsidRDefault="00E63DDB" w:rsidP="00E63DDB">
      <w:pPr>
        <w:pStyle w:val="EndNoteBibliography"/>
        <w:spacing w:after="0"/>
        <w:ind w:firstLine="0"/>
      </w:pPr>
    </w:p>
    <w:p w14:paraId="4F8B0993" w14:textId="77777777" w:rsidR="00E63DDB" w:rsidRPr="00E63DDB" w:rsidRDefault="00E63DDB" w:rsidP="00E63DDB">
      <w:pPr>
        <w:pStyle w:val="EndNoteBibliography"/>
        <w:ind w:firstLine="0"/>
      </w:pPr>
      <w:bookmarkStart w:id="9" w:name="_ENREF_5"/>
      <w:r w:rsidRPr="00E63DDB">
        <w:t xml:space="preserve">Djuranovic, S., A. Nahvi and R. Green (2012). "miRNA-Mediated Gene Silencing by Translational Repression Followed by mRNA Deadenylation and Decay." </w:t>
      </w:r>
      <w:r w:rsidRPr="00E63DDB">
        <w:rPr>
          <w:u w:val="single"/>
        </w:rPr>
        <w:t>Science</w:t>
      </w:r>
      <w:r w:rsidRPr="00E63DDB">
        <w:t xml:space="preserve"> </w:t>
      </w:r>
      <w:r w:rsidRPr="00E63DDB">
        <w:rPr>
          <w:b/>
        </w:rPr>
        <w:t>336</w:t>
      </w:r>
      <w:r w:rsidRPr="00E63DDB">
        <w:t>(6078): 237-240.</w:t>
      </w:r>
    </w:p>
    <w:bookmarkEnd w:id="9"/>
    <w:p w14:paraId="77F387CB" w14:textId="77777777" w:rsidR="00E63DDB" w:rsidRPr="00E63DDB" w:rsidRDefault="00E63DDB" w:rsidP="00E63DDB">
      <w:pPr>
        <w:pStyle w:val="EndNoteBibliography"/>
        <w:spacing w:after="0"/>
        <w:ind w:firstLine="0"/>
      </w:pPr>
    </w:p>
    <w:p w14:paraId="26A42157" w14:textId="77777777" w:rsidR="00E63DDB" w:rsidRPr="00E63DDB" w:rsidRDefault="00E63DDB" w:rsidP="00E63DDB">
      <w:pPr>
        <w:pStyle w:val="EndNoteBibliography"/>
        <w:ind w:firstLine="0"/>
      </w:pPr>
      <w:bookmarkStart w:id="10" w:name="_ENREF_6"/>
      <w:r w:rsidRPr="00E63DDB">
        <w:t xml:space="preserve">Dovrat, S., M. Caspi, A. Zilberberg, L. Lahav, A. Firsow, H. Gur and R. Rosin-Arbesfeld (2014). "14-3-3 and β-catenin are secreted on extracellular vesicles to activate the oncogenic Wnt pathway." </w:t>
      </w:r>
      <w:r w:rsidRPr="00E63DDB">
        <w:rPr>
          <w:u w:val="single"/>
        </w:rPr>
        <w:t>Molecular Oncology</w:t>
      </w:r>
      <w:r w:rsidRPr="00E63DDB">
        <w:t xml:space="preserve"> </w:t>
      </w:r>
      <w:r w:rsidRPr="00E63DDB">
        <w:rPr>
          <w:b/>
        </w:rPr>
        <w:t>8</w:t>
      </w:r>
      <w:r w:rsidRPr="00E63DDB">
        <w:t>(5): 894-911.</w:t>
      </w:r>
    </w:p>
    <w:bookmarkEnd w:id="10"/>
    <w:p w14:paraId="6B7E1D96" w14:textId="77777777" w:rsidR="00E63DDB" w:rsidRPr="00E63DDB" w:rsidRDefault="00E63DDB" w:rsidP="00E63DDB">
      <w:pPr>
        <w:pStyle w:val="EndNoteBibliography"/>
        <w:spacing w:after="0"/>
        <w:ind w:firstLine="0"/>
      </w:pPr>
    </w:p>
    <w:p w14:paraId="5DBD3628" w14:textId="77777777" w:rsidR="00E63DDB" w:rsidRPr="00E63DDB" w:rsidRDefault="00E63DDB" w:rsidP="00E63DDB">
      <w:pPr>
        <w:pStyle w:val="EndNoteBibliography"/>
        <w:ind w:firstLine="0"/>
      </w:pPr>
      <w:bookmarkStart w:id="11" w:name="_ENREF_7"/>
      <w:r w:rsidRPr="00E63DDB">
        <w:t xml:space="preserve">Dreyfuss, G., V. N. Kim and N. Kataoka (2002). "Messenger-RNA-binding proteins and the messages they carry." </w:t>
      </w:r>
      <w:r w:rsidRPr="00E63DDB">
        <w:rPr>
          <w:u w:val="single"/>
        </w:rPr>
        <w:t>Nat Rev Mol Cell Biol</w:t>
      </w:r>
      <w:r w:rsidRPr="00E63DDB">
        <w:t xml:space="preserve"> </w:t>
      </w:r>
      <w:r w:rsidRPr="00E63DDB">
        <w:rPr>
          <w:b/>
        </w:rPr>
        <w:t>3</w:t>
      </w:r>
      <w:r w:rsidRPr="00E63DDB">
        <w:t>(3): 195-205.</w:t>
      </w:r>
    </w:p>
    <w:bookmarkEnd w:id="11"/>
    <w:p w14:paraId="55CF19E0" w14:textId="77777777" w:rsidR="00E63DDB" w:rsidRPr="00E63DDB" w:rsidRDefault="00E63DDB" w:rsidP="00E63DDB">
      <w:pPr>
        <w:pStyle w:val="EndNoteBibliography"/>
        <w:spacing w:after="0"/>
        <w:ind w:firstLine="0"/>
      </w:pPr>
    </w:p>
    <w:p w14:paraId="755F6DCB" w14:textId="77777777" w:rsidR="00E63DDB" w:rsidRPr="00E63DDB" w:rsidRDefault="00E63DDB" w:rsidP="00E63DDB">
      <w:pPr>
        <w:pStyle w:val="EndNoteBibliography"/>
        <w:ind w:firstLine="0"/>
      </w:pPr>
      <w:bookmarkStart w:id="12" w:name="_ENREF_8"/>
      <w:r w:rsidRPr="00E63DDB">
        <w:t xml:space="preserve">Friedman, R. C., K. K. Farh, C. B. Burge and D. P. Bartel (2009). "Most mammalian mRNAs are conserved targets of microRNAs." </w:t>
      </w:r>
      <w:r w:rsidRPr="00E63DDB">
        <w:rPr>
          <w:u w:val="single"/>
        </w:rPr>
        <w:t>Genome Res</w:t>
      </w:r>
      <w:r w:rsidRPr="00E63DDB">
        <w:t xml:space="preserve"> </w:t>
      </w:r>
      <w:r w:rsidRPr="00E63DDB">
        <w:rPr>
          <w:b/>
        </w:rPr>
        <w:t>19</w:t>
      </w:r>
      <w:r w:rsidRPr="00E63DDB">
        <w:t>(1): 92-105.</w:t>
      </w:r>
    </w:p>
    <w:bookmarkEnd w:id="12"/>
    <w:p w14:paraId="5889C3AE" w14:textId="77777777" w:rsidR="00E63DDB" w:rsidRPr="00E63DDB" w:rsidRDefault="00E63DDB" w:rsidP="00E63DDB">
      <w:pPr>
        <w:pStyle w:val="EndNoteBibliography"/>
        <w:spacing w:after="0"/>
        <w:ind w:firstLine="0"/>
      </w:pPr>
    </w:p>
    <w:p w14:paraId="6E468E33" w14:textId="77777777" w:rsidR="00E63DDB" w:rsidRPr="00E63DDB" w:rsidRDefault="00E63DDB" w:rsidP="00E63DDB">
      <w:pPr>
        <w:pStyle w:val="EndNoteBibliography"/>
        <w:ind w:firstLine="0"/>
      </w:pPr>
      <w:bookmarkStart w:id="13" w:name="_ENREF_9"/>
      <w:r w:rsidRPr="00E63DDB">
        <w:t xml:space="preserve">Grande-García, A., A. Echarri, J. de Rooij, N. B. Alderson, C. M. Waterman-Storer, J. M. Valdivielso and M. A. del Pozo (2007). "Caveolin-1 regulates cell polarization and directional migration through Src kinase and Rho GTPases." </w:t>
      </w:r>
      <w:r w:rsidRPr="00E63DDB">
        <w:rPr>
          <w:u w:val="single"/>
        </w:rPr>
        <w:t>The Journal of Cell Biology</w:t>
      </w:r>
      <w:r w:rsidRPr="00E63DDB">
        <w:t xml:space="preserve"> </w:t>
      </w:r>
      <w:r w:rsidRPr="00E63DDB">
        <w:rPr>
          <w:b/>
        </w:rPr>
        <w:t>177</w:t>
      </w:r>
      <w:r w:rsidRPr="00E63DDB">
        <w:t>(4): 683-694.</w:t>
      </w:r>
    </w:p>
    <w:bookmarkEnd w:id="13"/>
    <w:p w14:paraId="1B901F7C" w14:textId="77777777" w:rsidR="00E63DDB" w:rsidRPr="00E63DDB" w:rsidRDefault="00E63DDB" w:rsidP="00E63DDB">
      <w:pPr>
        <w:pStyle w:val="EndNoteBibliography"/>
        <w:spacing w:after="0"/>
        <w:ind w:firstLine="0"/>
      </w:pPr>
    </w:p>
    <w:p w14:paraId="30DDD512" w14:textId="77777777" w:rsidR="00E63DDB" w:rsidRPr="00E63DDB" w:rsidRDefault="00E63DDB" w:rsidP="00E63DDB">
      <w:pPr>
        <w:pStyle w:val="EndNoteBibliography"/>
        <w:ind w:firstLine="0"/>
      </w:pPr>
      <w:bookmarkStart w:id="14" w:name="_ENREF_10"/>
      <w:r w:rsidRPr="00E63DDB">
        <w:t xml:space="preserve">Gumulec, J., J. Sochor, M. Hlavna, M. Sztalmachova, S. Krizkova, P. Babula, R. Hrabec, A. Rovny, V. Adam, T. Eckschlager, R. Kizek and M. Masarik (2012). "Caveolin-1 as a potential high-risk prostate cancer biomarker." </w:t>
      </w:r>
      <w:r w:rsidRPr="00E63DDB">
        <w:rPr>
          <w:u w:val="single"/>
        </w:rPr>
        <w:t>Oncology Reports</w:t>
      </w:r>
      <w:r w:rsidRPr="00E63DDB">
        <w:t xml:space="preserve"> </w:t>
      </w:r>
      <w:r w:rsidRPr="00E63DDB">
        <w:rPr>
          <w:b/>
        </w:rPr>
        <w:t>27</w:t>
      </w:r>
      <w:r w:rsidRPr="00E63DDB">
        <w:t>(3): 831-841.</w:t>
      </w:r>
    </w:p>
    <w:bookmarkEnd w:id="14"/>
    <w:p w14:paraId="4B922F75" w14:textId="77777777" w:rsidR="00E63DDB" w:rsidRPr="00E63DDB" w:rsidRDefault="00E63DDB" w:rsidP="00E63DDB">
      <w:pPr>
        <w:pStyle w:val="EndNoteBibliography"/>
        <w:spacing w:after="0"/>
        <w:ind w:firstLine="0"/>
      </w:pPr>
    </w:p>
    <w:p w14:paraId="4A68EB4E" w14:textId="77777777" w:rsidR="00E63DDB" w:rsidRPr="00E63DDB" w:rsidRDefault="00E63DDB" w:rsidP="00E63DDB">
      <w:pPr>
        <w:pStyle w:val="EndNoteBibliography"/>
        <w:ind w:firstLine="0"/>
      </w:pPr>
      <w:bookmarkStart w:id="15" w:name="_ENREF_11"/>
      <w:r w:rsidRPr="00E63DDB">
        <w:t xml:space="preserve">Ha, M. and V. N. Kim (2014). "Regulation of microRNA biogenesis." </w:t>
      </w:r>
      <w:r w:rsidRPr="00E63DDB">
        <w:rPr>
          <w:u w:val="single"/>
        </w:rPr>
        <w:t>Nat Rev Mol Cell Biol</w:t>
      </w:r>
      <w:r w:rsidRPr="00E63DDB">
        <w:t xml:space="preserve"> </w:t>
      </w:r>
      <w:r w:rsidRPr="00E63DDB">
        <w:rPr>
          <w:b/>
        </w:rPr>
        <w:t>15</w:t>
      </w:r>
      <w:r w:rsidRPr="00E63DDB">
        <w:t>(8): 509-524.</w:t>
      </w:r>
    </w:p>
    <w:bookmarkEnd w:id="15"/>
    <w:p w14:paraId="4F6A48BC" w14:textId="77777777" w:rsidR="00E63DDB" w:rsidRPr="00E63DDB" w:rsidRDefault="00E63DDB" w:rsidP="00E63DDB">
      <w:pPr>
        <w:pStyle w:val="EndNoteBibliography"/>
        <w:spacing w:after="0"/>
        <w:ind w:firstLine="0"/>
      </w:pPr>
    </w:p>
    <w:p w14:paraId="527AB37D" w14:textId="77777777" w:rsidR="00E63DDB" w:rsidRPr="00E63DDB" w:rsidRDefault="00E63DDB" w:rsidP="00E63DDB">
      <w:pPr>
        <w:pStyle w:val="EndNoteBibliography"/>
        <w:ind w:firstLine="0"/>
      </w:pPr>
      <w:bookmarkStart w:id="16" w:name="_ENREF_12"/>
      <w:r w:rsidRPr="00E63DDB">
        <w:t xml:space="preserve">Hayashi, T., T. Ichimura, N. Yaegashi, T. Shiozawa and I. Konishi (2015). "Expression of CAVEOLIN 1 in uterine mesenchymal tumors: No relationship between malignancy and CAVEOLIN 1 expression." </w:t>
      </w:r>
      <w:r w:rsidRPr="00E63DDB">
        <w:rPr>
          <w:u w:val="single"/>
        </w:rPr>
        <w:t>Biochemical and Biophysical Research Communications</w:t>
      </w:r>
      <w:r w:rsidRPr="00E63DDB">
        <w:t xml:space="preserve"> </w:t>
      </w:r>
      <w:r w:rsidRPr="00E63DDB">
        <w:rPr>
          <w:b/>
        </w:rPr>
        <w:t>463</w:t>
      </w:r>
      <w:r w:rsidRPr="00E63DDB">
        <w:t>(4): 982-987.</w:t>
      </w:r>
    </w:p>
    <w:bookmarkEnd w:id="16"/>
    <w:p w14:paraId="0EB1AC51" w14:textId="77777777" w:rsidR="00E63DDB" w:rsidRPr="00E63DDB" w:rsidRDefault="00E63DDB" w:rsidP="00E63DDB">
      <w:pPr>
        <w:pStyle w:val="EndNoteBibliography"/>
        <w:spacing w:after="0"/>
        <w:ind w:firstLine="0"/>
      </w:pPr>
    </w:p>
    <w:p w14:paraId="047DC8D1" w14:textId="77777777" w:rsidR="00E63DDB" w:rsidRPr="00E63DDB" w:rsidRDefault="00E63DDB" w:rsidP="00E63DDB">
      <w:pPr>
        <w:pStyle w:val="EndNoteBibliography"/>
        <w:ind w:firstLine="0"/>
      </w:pPr>
      <w:bookmarkStart w:id="17" w:name="_ENREF_13"/>
      <w:r w:rsidRPr="00E63DDB">
        <w:t xml:space="preserve">Hedlund, M., O. Nagaeva, D. Kargl, V. Baranov and L. Mincheva-Nilsson (2011). "Thermal- and Oxidative Stress Causes Enhanced Release of NKG2D Ligand-Bearing Immunosuppressive Exosomes in Leukemia/Lymphoma T and B Cells." </w:t>
      </w:r>
      <w:r w:rsidRPr="00E63DDB">
        <w:rPr>
          <w:u w:val="single"/>
        </w:rPr>
        <w:t>PLoS ONE</w:t>
      </w:r>
      <w:r w:rsidRPr="00E63DDB">
        <w:t xml:space="preserve"> </w:t>
      </w:r>
      <w:r w:rsidRPr="00E63DDB">
        <w:rPr>
          <w:b/>
        </w:rPr>
        <w:t>6</w:t>
      </w:r>
      <w:r w:rsidRPr="00E63DDB">
        <w:t>(2): e16899.</w:t>
      </w:r>
    </w:p>
    <w:bookmarkEnd w:id="17"/>
    <w:p w14:paraId="1E2DFAFF" w14:textId="77777777" w:rsidR="00E63DDB" w:rsidRPr="00E63DDB" w:rsidRDefault="00E63DDB" w:rsidP="00E63DDB">
      <w:pPr>
        <w:pStyle w:val="EndNoteBibliography"/>
        <w:spacing w:after="0"/>
        <w:ind w:firstLine="0"/>
      </w:pPr>
    </w:p>
    <w:p w14:paraId="3C134D04" w14:textId="77777777" w:rsidR="00E63DDB" w:rsidRPr="00E63DDB" w:rsidRDefault="00E63DDB" w:rsidP="00E63DDB">
      <w:pPr>
        <w:pStyle w:val="EndNoteBibliography"/>
        <w:ind w:firstLine="0"/>
      </w:pPr>
      <w:bookmarkStart w:id="18" w:name="_ENREF_14"/>
      <w:r w:rsidRPr="00E63DDB">
        <w:lastRenderedPageBreak/>
        <w:t xml:space="preserve">Hill, M. M., M. Bastiani, R. Luetterforst, M. Kirkham, A. Kirkham, S. J. Nixon, P. Walser, D. Abankwa, V. M. J. Oorschot, S. Martin, J. F. Hancock and R. G. Parton (2008). "PTRF-Cavin, a Conserved Cytoplasmic Protein Required for Caveola Formation and Function." </w:t>
      </w:r>
      <w:r w:rsidRPr="00E63DDB">
        <w:rPr>
          <w:u w:val="single"/>
        </w:rPr>
        <w:t>Cell</w:t>
      </w:r>
      <w:r w:rsidRPr="00E63DDB">
        <w:t xml:space="preserve"> </w:t>
      </w:r>
      <w:r w:rsidRPr="00E63DDB">
        <w:rPr>
          <w:b/>
        </w:rPr>
        <w:t>132</w:t>
      </w:r>
      <w:r w:rsidRPr="00E63DDB">
        <w:t>(1): 113-124.</w:t>
      </w:r>
    </w:p>
    <w:bookmarkEnd w:id="18"/>
    <w:p w14:paraId="4B247565" w14:textId="77777777" w:rsidR="00E63DDB" w:rsidRPr="00E63DDB" w:rsidRDefault="00E63DDB" w:rsidP="00E63DDB">
      <w:pPr>
        <w:pStyle w:val="EndNoteBibliography"/>
        <w:spacing w:after="0"/>
        <w:ind w:firstLine="0"/>
      </w:pPr>
    </w:p>
    <w:p w14:paraId="3E18C00A" w14:textId="77777777" w:rsidR="00E63DDB" w:rsidRPr="00E63DDB" w:rsidRDefault="00E63DDB" w:rsidP="00E63DDB">
      <w:pPr>
        <w:pStyle w:val="EndNoteBibliography"/>
        <w:ind w:firstLine="0"/>
      </w:pPr>
      <w:bookmarkStart w:id="19" w:name="_ENREF_15"/>
      <w:r w:rsidRPr="00E63DDB">
        <w:t xml:space="preserve">Inder, K. L., J. E. Ruelcke, L. Petelin, H. Moon, E. Choi, J. Rae, A. Blumenthal, D. Hutmacher, N. A. Saunders, J. L. Stow, R. G. Parton and M. M. Hill (2014). "Cavin-1/PTRF alters prostate cancer cell-derived extracellular vesicle content and internalization to attenuate extracellular vesicle-mediated osteoclastogenesis and osteoblast proliferation." </w:t>
      </w:r>
      <w:r w:rsidRPr="00E63DDB">
        <w:rPr>
          <w:u w:val="single"/>
        </w:rPr>
        <w:t>J Extracell Vesicles</w:t>
      </w:r>
      <w:r w:rsidRPr="00E63DDB">
        <w:t xml:space="preserve"> </w:t>
      </w:r>
      <w:r w:rsidRPr="00E63DDB">
        <w:rPr>
          <w:b/>
        </w:rPr>
        <w:t>3</w:t>
      </w:r>
      <w:r w:rsidRPr="00E63DDB">
        <w:t>.</w:t>
      </w:r>
    </w:p>
    <w:bookmarkEnd w:id="19"/>
    <w:p w14:paraId="588EBF0F" w14:textId="77777777" w:rsidR="00E63DDB" w:rsidRPr="00E63DDB" w:rsidRDefault="00E63DDB" w:rsidP="00E63DDB">
      <w:pPr>
        <w:pStyle w:val="EndNoteBibliography"/>
        <w:spacing w:after="0"/>
        <w:ind w:firstLine="0"/>
      </w:pPr>
    </w:p>
    <w:p w14:paraId="55130AF0" w14:textId="77777777" w:rsidR="00E63DDB" w:rsidRPr="00E63DDB" w:rsidRDefault="00E63DDB" w:rsidP="00E63DDB">
      <w:pPr>
        <w:pStyle w:val="EndNoteBibliography"/>
        <w:ind w:firstLine="0"/>
      </w:pPr>
      <w:bookmarkStart w:id="20" w:name="_ENREF_16"/>
      <w:r w:rsidRPr="00E63DDB">
        <w:t xml:space="preserve">Kharmate, G., E. Hosseini-Beheshti, J. Caradec, M. Y. Chin and E. S. Tomlinson Guns (2016). "Epidermal Growth Factor Receptor in Prostate Cancer Derived Exosomes." </w:t>
      </w:r>
      <w:r w:rsidRPr="00E63DDB">
        <w:rPr>
          <w:u w:val="single"/>
        </w:rPr>
        <w:t>PLoS ONE</w:t>
      </w:r>
      <w:r w:rsidRPr="00E63DDB">
        <w:t xml:space="preserve"> </w:t>
      </w:r>
      <w:r w:rsidRPr="00E63DDB">
        <w:rPr>
          <w:b/>
        </w:rPr>
        <w:t>11</w:t>
      </w:r>
      <w:r w:rsidRPr="00E63DDB">
        <w:t>(5): e0154967.</w:t>
      </w:r>
    </w:p>
    <w:bookmarkEnd w:id="20"/>
    <w:p w14:paraId="0C9D3447" w14:textId="77777777" w:rsidR="00E63DDB" w:rsidRPr="00E63DDB" w:rsidRDefault="00E63DDB" w:rsidP="00E63DDB">
      <w:pPr>
        <w:pStyle w:val="EndNoteBibliography"/>
        <w:spacing w:after="0"/>
        <w:ind w:firstLine="0"/>
      </w:pPr>
    </w:p>
    <w:p w14:paraId="31EF3DC1" w14:textId="77777777" w:rsidR="00E63DDB" w:rsidRPr="00E63DDB" w:rsidRDefault="00E63DDB" w:rsidP="00E63DDB">
      <w:pPr>
        <w:pStyle w:val="EndNoteBibliography"/>
        <w:ind w:firstLine="0"/>
      </w:pPr>
      <w:bookmarkStart w:id="21" w:name="_ENREF_17"/>
      <w:r w:rsidRPr="00E63DDB">
        <w:t xml:space="preserve">Kosaka, N., H. Iguchi, Y. Yoshioka, F. Takeshita, Y. Matsuki and T. Ochiya (2010). "Secretory mechanisms and intercellular transfer of microRNAs in living cells." </w:t>
      </w:r>
      <w:r w:rsidRPr="00E63DDB">
        <w:rPr>
          <w:u w:val="single"/>
        </w:rPr>
        <w:t>J Biol Chem</w:t>
      </w:r>
      <w:r w:rsidRPr="00E63DDB">
        <w:t xml:space="preserve"> </w:t>
      </w:r>
      <w:r w:rsidRPr="00E63DDB">
        <w:rPr>
          <w:b/>
        </w:rPr>
        <w:t>285</w:t>
      </w:r>
      <w:r w:rsidRPr="00E63DDB">
        <w:t>(23): 17442-17452.</w:t>
      </w:r>
    </w:p>
    <w:bookmarkEnd w:id="21"/>
    <w:p w14:paraId="0054482B" w14:textId="77777777" w:rsidR="00E63DDB" w:rsidRPr="00E63DDB" w:rsidRDefault="00E63DDB" w:rsidP="00E63DDB">
      <w:pPr>
        <w:pStyle w:val="EndNoteBibliography"/>
        <w:spacing w:after="0"/>
        <w:ind w:firstLine="0"/>
      </w:pPr>
    </w:p>
    <w:p w14:paraId="7A509B57" w14:textId="77777777" w:rsidR="00E63DDB" w:rsidRPr="00E63DDB" w:rsidRDefault="00E63DDB" w:rsidP="00E63DDB">
      <w:pPr>
        <w:pStyle w:val="EndNoteBibliography"/>
        <w:ind w:firstLine="0"/>
      </w:pPr>
      <w:bookmarkStart w:id="22" w:name="_ENREF_18"/>
      <w:r w:rsidRPr="00E63DDB">
        <w:t xml:space="preserve">Luz, M. A. and A. G. Aprikian (2010). "Preventing bone complications in advanced prostate cancer." </w:t>
      </w:r>
      <w:r w:rsidRPr="00E63DDB">
        <w:rPr>
          <w:u w:val="single"/>
        </w:rPr>
        <w:t>Current Oncology</w:t>
      </w:r>
      <w:r w:rsidRPr="00E63DDB">
        <w:t xml:space="preserve"> </w:t>
      </w:r>
      <w:r w:rsidRPr="00E63DDB">
        <w:rPr>
          <w:b/>
        </w:rPr>
        <w:t>17</w:t>
      </w:r>
      <w:r w:rsidRPr="00E63DDB">
        <w:t>(Suppl 2): S65-S71.</w:t>
      </w:r>
    </w:p>
    <w:bookmarkEnd w:id="22"/>
    <w:p w14:paraId="018790C3" w14:textId="77777777" w:rsidR="00E63DDB" w:rsidRPr="00E63DDB" w:rsidRDefault="00E63DDB" w:rsidP="00E63DDB">
      <w:pPr>
        <w:pStyle w:val="EndNoteBibliography"/>
        <w:spacing w:after="0"/>
        <w:ind w:firstLine="0"/>
      </w:pPr>
    </w:p>
    <w:p w14:paraId="3495C6EA" w14:textId="77777777" w:rsidR="00E63DDB" w:rsidRPr="00E63DDB" w:rsidRDefault="00E63DDB" w:rsidP="00E63DDB">
      <w:pPr>
        <w:pStyle w:val="EndNoteBibliography"/>
        <w:ind w:firstLine="0"/>
      </w:pPr>
      <w:bookmarkStart w:id="23" w:name="_ENREF_19"/>
      <w:r w:rsidRPr="00E63DDB">
        <w:t xml:space="preserve">McKechnie, N. M., B. C. R. King, E. Fletcher and G. Braun (2006). "Fas-ligand is stored in secretory lysosomes of ocular barrier epithelia and released with microvesicles." </w:t>
      </w:r>
      <w:r w:rsidRPr="00E63DDB">
        <w:rPr>
          <w:u w:val="single"/>
        </w:rPr>
        <w:t>Experimental Eye Research</w:t>
      </w:r>
      <w:r w:rsidRPr="00E63DDB">
        <w:t xml:space="preserve"> </w:t>
      </w:r>
      <w:r w:rsidRPr="00E63DDB">
        <w:rPr>
          <w:b/>
        </w:rPr>
        <w:t>83</w:t>
      </w:r>
      <w:r w:rsidRPr="00E63DDB">
        <w:t>(2): 304-314.</w:t>
      </w:r>
    </w:p>
    <w:bookmarkEnd w:id="23"/>
    <w:p w14:paraId="2E8AF4D8" w14:textId="77777777" w:rsidR="00E63DDB" w:rsidRPr="00E63DDB" w:rsidRDefault="00E63DDB" w:rsidP="00E63DDB">
      <w:pPr>
        <w:pStyle w:val="EndNoteBibliography"/>
        <w:spacing w:after="0"/>
        <w:ind w:firstLine="0"/>
      </w:pPr>
    </w:p>
    <w:p w14:paraId="231DD7AC" w14:textId="77777777" w:rsidR="00E63DDB" w:rsidRPr="00E63DDB" w:rsidRDefault="00E63DDB" w:rsidP="00E63DDB">
      <w:pPr>
        <w:pStyle w:val="EndNoteBibliography"/>
        <w:ind w:firstLine="0"/>
      </w:pPr>
      <w:bookmarkStart w:id="24" w:name="_ENREF_20"/>
      <w:r w:rsidRPr="00E63DDB">
        <w:t xml:space="preserve">Mili, S., H. J. Shu, Y. Zhao and S. Pinol-Roma (2001). "Distinct RNP complexes of shuttling hnRNP proteins with pre-mRNA and mRNA: candidate intermediates in formation and export of mRNA." </w:t>
      </w:r>
      <w:r w:rsidRPr="00E63DDB">
        <w:rPr>
          <w:u w:val="single"/>
        </w:rPr>
        <w:t>Mol Cell Biol</w:t>
      </w:r>
      <w:r w:rsidRPr="00E63DDB">
        <w:t xml:space="preserve"> </w:t>
      </w:r>
      <w:r w:rsidRPr="00E63DDB">
        <w:rPr>
          <w:b/>
        </w:rPr>
        <w:t>21</w:t>
      </w:r>
      <w:r w:rsidRPr="00E63DDB">
        <w:t>(21): 7307-7319.</w:t>
      </w:r>
    </w:p>
    <w:bookmarkEnd w:id="24"/>
    <w:p w14:paraId="3119953D" w14:textId="77777777" w:rsidR="00E63DDB" w:rsidRPr="00E63DDB" w:rsidRDefault="00E63DDB" w:rsidP="00E63DDB">
      <w:pPr>
        <w:pStyle w:val="EndNoteBibliography"/>
        <w:spacing w:after="0"/>
        <w:ind w:firstLine="0"/>
      </w:pPr>
    </w:p>
    <w:p w14:paraId="2D659843" w14:textId="77777777" w:rsidR="00E63DDB" w:rsidRPr="00E63DDB" w:rsidRDefault="00E63DDB" w:rsidP="00E63DDB">
      <w:pPr>
        <w:pStyle w:val="EndNoteBibliography"/>
        <w:ind w:firstLine="0"/>
      </w:pPr>
      <w:bookmarkStart w:id="25" w:name="_ENREF_21"/>
      <w:r w:rsidRPr="00E63DDB">
        <w:t xml:space="preserve">Montecalvo, A., A. T. Larregina, W. J. Shufesky, D. B. Stolz, M. L. Sullivan, J. M. Karlsson, C. J. Baty, G. A. Gibson, G. Erdos, Z. Wang, J. Milosevic, O. A. Tkacheva, S. J. Divito, R. Jordan, J. Lyons-Weiler, S. C. Watkins and A. E. Morelli (2012). "Mechanism of transfer of functional microRNAs between mouse dendritic cells via exosomes." </w:t>
      </w:r>
      <w:r w:rsidRPr="00E63DDB">
        <w:rPr>
          <w:u w:val="single"/>
        </w:rPr>
        <w:t>Blood</w:t>
      </w:r>
      <w:r w:rsidRPr="00E63DDB">
        <w:t xml:space="preserve"> </w:t>
      </w:r>
      <w:r w:rsidRPr="00E63DDB">
        <w:rPr>
          <w:b/>
        </w:rPr>
        <w:t>119</w:t>
      </w:r>
      <w:r w:rsidRPr="00E63DDB">
        <w:t>(3): 756-766.</w:t>
      </w:r>
    </w:p>
    <w:bookmarkEnd w:id="25"/>
    <w:p w14:paraId="64E5B1A4" w14:textId="77777777" w:rsidR="00E63DDB" w:rsidRPr="00E63DDB" w:rsidRDefault="00E63DDB" w:rsidP="00E63DDB">
      <w:pPr>
        <w:pStyle w:val="EndNoteBibliography"/>
        <w:spacing w:after="0"/>
        <w:ind w:firstLine="0"/>
      </w:pPr>
    </w:p>
    <w:p w14:paraId="451D8CB6" w14:textId="77777777" w:rsidR="00E63DDB" w:rsidRPr="00E63DDB" w:rsidRDefault="00E63DDB" w:rsidP="00E63DDB">
      <w:pPr>
        <w:pStyle w:val="EndNoteBibliography"/>
        <w:ind w:firstLine="0"/>
      </w:pPr>
      <w:bookmarkStart w:id="26" w:name="_ENREF_22"/>
      <w:r w:rsidRPr="00E63DDB">
        <w:t xml:space="preserve">Moon, H., C. S. Lee, K. L. Inder, S. Sharma, E. Choi, D. M. Black, K. A. Le Cao, C. Winterford, J. I. Coward, M. T. Ling, D. J. Craik, R. G. Parton, P. J. Russell and M. M. Hill (2014). "PTRF/cavin-1 neutralizes non-caveolar caveolin-1 microdomains in prostate cancer." </w:t>
      </w:r>
      <w:r w:rsidRPr="00E63DDB">
        <w:rPr>
          <w:u w:val="single"/>
        </w:rPr>
        <w:t>Oncogene</w:t>
      </w:r>
      <w:r w:rsidRPr="00E63DDB">
        <w:t xml:space="preserve"> </w:t>
      </w:r>
      <w:r w:rsidRPr="00E63DDB">
        <w:rPr>
          <w:b/>
        </w:rPr>
        <w:t>33</w:t>
      </w:r>
      <w:r w:rsidRPr="00E63DDB">
        <w:t>(27): 3561-3570.</w:t>
      </w:r>
    </w:p>
    <w:bookmarkEnd w:id="26"/>
    <w:p w14:paraId="76079682" w14:textId="77777777" w:rsidR="00E63DDB" w:rsidRPr="00E63DDB" w:rsidRDefault="00E63DDB" w:rsidP="00E63DDB">
      <w:pPr>
        <w:pStyle w:val="EndNoteBibliography"/>
        <w:spacing w:after="0"/>
        <w:ind w:firstLine="0"/>
      </w:pPr>
    </w:p>
    <w:p w14:paraId="4C4750E9" w14:textId="77777777" w:rsidR="00E63DDB" w:rsidRPr="00E63DDB" w:rsidRDefault="00E63DDB" w:rsidP="00E63DDB">
      <w:pPr>
        <w:pStyle w:val="EndNoteBibliography"/>
        <w:ind w:firstLine="0"/>
      </w:pPr>
      <w:bookmarkStart w:id="27" w:name="_ENREF_23"/>
      <w:r w:rsidRPr="00E63DDB">
        <w:t xml:space="preserve">Moumita, C., B.-J. Edgar, G. T. Dafydd, A. M. Meredith, M. Z. Mark, K. Gazala, R. Charles Andrew, A. G. Kent, C. Ching-Shih, L. Thomas, B.-S. Tanios, C. Arnab and M. W. Terence (2015). "Caveolin-1 is Associated with Tumor Progression and Confers a Multi-Modality Resistance Phenotype in Pancreatic Cancer." </w:t>
      </w:r>
      <w:r w:rsidRPr="00E63DDB">
        <w:rPr>
          <w:u w:val="single"/>
        </w:rPr>
        <w:t>Scientific Reports</w:t>
      </w:r>
      <w:r w:rsidRPr="00E63DDB">
        <w:t xml:space="preserve"> </w:t>
      </w:r>
      <w:r w:rsidRPr="00E63DDB">
        <w:rPr>
          <w:b/>
        </w:rPr>
        <w:t>5</w:t>
      </w:r>
      <w:r w:rsidRPr="00E63DDB">
        <w:t>.</w:t>
      </w:r>
    </w:p>
    <w:bookmarkEnd w:id="27"/>
    <w:p w14:paraId="4CAAEA33" w14:textId="77777777" w:rsidR="00E63DDB" w:rsidRPr="00E63DDB" w:rsidRDefault="00E63DDB" w:rsidP="00E63DDB">
      <w:pPr>
        <w:pStyle w:val="EndNoteBibliography"/>
        <w:spacing w:after="0"/>
        <w:ind w:firstLine="0"/>
      </w:pPr>
    </w:p>
    <w:p w14:paraId="6F2A0968" w14:textId="77777777" w:rsidR="00E63DDB" w:rsidRPr="00E63DDB" w:rsidRDefault="00E63DDB" w:rsidP="00E63DDB">
      <w:pPr>
        <w:pStyle w:val="EndNoteBibliography"/>
        <w:ind w:firstLine="0"/>
      </w:pPr>
      <w:bookmarkStart w:id="28" w:name="_ENREF_24"/>
      <w:r w:rsidRPr="00E63DDB">
        <w:t xml:space="preserve">Palma, J., S. C. Yaddanapudi, L. Pigati, M. A. Havens, S. Jeong, G. A. Weiner, K. M. E. Weimer, B. Stern, M. L. Hastings and D. M. Duelli (2012). "MicroRNAs are exported from malignant cells in customized particles." </w:t>
      </w:r>
      <w:r w:rsidRPr="00E63DDB">
        <w:rPr>
          <w:u w:val="single"/>
        </w:rPr>
        <w:t>Nucleic Acids Research</w:t>
      </w:r>
      <w:r w:rsidRPr="00E63DDB">
        <w:t xml:space="preserve"> </w:t>
      </w:r>
      <w:r w:rsidRPr="00E63DDB">
        <w:rPr>
          <w:b/>
        </w:rPr>
        <w:t>40</w:t>
      </w:r>
      <w:r w:rsidRPr="00E63DDB">
        <w:t>(18): 9125-9138.</w:t>
      </w:r>
    </w:p>
    <w:bookmarkEnd w:id="28"/>
    <w:p w14:paraId="376D68EB" w14:textId="77777777" w:rsidR="00E63DDB" w:rsidRPr="00E63DDB" w:rsidRDefault="00E63DDB" w:rsidP="00E63DDB">
      <w:pPr>
        <w:pStyle w:val="EndNoteBibliography"/>
        <w:spacing w:after="0"/>
        <w:ind w:firstLine="0"/>
      </w:pPr>
    </w:p>
    <w:p w14:paraId="4EFB0EC5" w14:textId="77777777" w:rsidR="00E63DDB" w:rsidRPr="00E63DDB" w:rsidRDefault="00E63DDB" w:rsidP="00E63DDB">
      <w:pPr>
        <w:pStyle w:val="EndNoteBibliography"/>
        <w:ind w:firstLine="0"/>
      </w:pPr>
      <w:bookmarkStart w:id="29" w:name="_ENREF_25"/>
      <w:r w:rsidRPr="00E63DDB">
        <w:t xml:space="preserve">Pegtel, D. M., L. Peferoen and S. Amor (2014). "Extracellular vesicles as modulators of cell-to-cell communication in the healthy and diseased brain." </w:t>
      </w:r>
      <w:r w:rsidRPr="00E63DDB">
        <w:rPr>
          <w:u w:val="single"/>
        </w:rPr>
        <w:t>Philosophical Transactions of the Royal Society B: Biological Sciences</w:t>
      </w:r>
      <w:r w:rsidRPr="00E63DDB">
        <w:t xml:space="preserve"> </w:t>
      </w:r>
      <w:r w:rsidRPr="00E63DDB">
        <w:rPr>
          <w:b/>
        </w:rPr>
        <w:t>369</w:t>
      </w:r>
      <w:r w:rsidRPr="00E63DDB">
        <w:t>(1652): 20130516.</w:t>
      </w:r>
    </w:p>
    <w:bookmarkEnd w:id="29"/>
    <w:p w14:paraId="1439BAF6" w14:textId="77777777" w:rsidR="00E63DDB" w:rsidRPr="00E63DDB" w:rsidRDefault="00E63DDB" w:rsidP="00E63DDB">
      <w:pPr>
        <w:pStyle w:val="EndNoteBibliography"/>
        <w:spacing w:after="0"/>
        <w:ind w:firstLine="0"/>
      </w:pPr>
    </w:p>
    <w:p w14:paraId="33E14DD8" w14:textId="77777777" w:rsidR="00E63DDB" w:rsidRPr="00E63DDB" w:rsidRDefault="00E63DDB" w:rsidP="00E63DDB">
      <w:pPr>
        <w:pStyle w:val="EndNoteBibliography"/>
        <w:ind w:firstLine="0"/>
      </w:pPr>
      <w:bookmarkStart w:id="30" w:name="_ENREF_26"/>
      <w:r w:rsidRPr="00E63DDB">
        <w:t xml:space="preserve">Ramteke, A., H. Ting, C. Agarwal, S. Mateen, R. Somasagara, A. Hussain, M. Graner, B. Frederick, R. Agarwal and G. Deep (2015). "Exosomes secreted under hypoxia enhance invasiveness and stemness of prostate cancer cells by targeting adherens junction molecules." </w:t>
      </w:r>
      <w:r w:rsidRPr="00E63DDB">
        <w:rPr>
          <w:u w:val="single"/>
        </w:rPr>
        <w:t>Mol Carcinog</w:t>
      </w:r>
      <w:r w:rsidRPr="00E63DDB">
        <w:t xml:space="preserve"> </w:t>
      </w:r>
      <w:r w:rsidRPr="00E63DDB">
        <w:rPr>
          <w:b/>
        </w:rPr>
        <w:t>54</w:t>
      </w:r>
      <w:r w:rsidRPr="00E63DDB">
        <w:t>(7): 554-565.</w:t>
      </w:r>
    </w:p>
    <w:bookmarkEnd w:id="30"/>
    <w:p w14:paraId="352FD9E6" w14:textId="77777777" w:rsidR="00E63DDB" w:rsidRPr="00E63DDB" w:rsidRDefault="00E63DDB" w:rsidP="00E63DDB">
      <w:pPr>
        <w:pStyle w:val="EndNoteBibliography"/>
        <w:spacing w:after="0"/>
        <w:ind w:firstLine="0"/>
      </w:pPr>
    </w:p>
    <w:p w14:paraId="0569E748" w14:textId="77777777" w:rsidR="00E63DDB" w:rsidRPr="00E63DDB" w:rsidRDefault="00E63DDB" w:rsidP="00E63DDB">
      <w:pPr>
        <w:pStyle w:val="EndNoteBibliography"/>
        <w:ind w:firstLine="0"/>
      </w:pPr>
      <w:bookmarkStart w:id="31" w:name="_ENREF_27"/>
      <w:r w:rsidRPr="00E63DDB">
        <w:t xml:space="preserve">Reddi, K. K. and J. F. Holland (1976). "Elevated serum ribonuclease in patients with pancreatic cancer." </w:t>
      </w:r>
      <w:r w:rsidRPr="00E63DDB">
        <w:rPr>
          <w:u w:val="single"/>
        </w:rPr>
        <w:t>Proceedings of the National Academy of Sciences</w:t>
      </w:r>
      <w:r w:rsidRPr="00E63DDB">
        <w:t xml:space="preserve"> </w:t>
      </w:r>
      <w:r w:rsidRPr="00E63DDB">
        <w:rPr>
          <w:b/>
        </w:rPr>
        <w:t>73</w:t>
      </w:r>
      <w:r w:rsidRPr="00E63DDB">
        <w:t>(7): 2308-2310.</w:t>
      </w:r>
    </w:p>
    <w:bookmarkEnd w:id="31"/>
    <w:p w14:paraId="3A70C38E" w14:textId="77777777" w:rsidR="00E63DDB" w:rsidRPr="00E63DDB" w:rsidRDefault="00E63DDB" w:rsidP="00E63DDB">
      <w:pPr>
        <w:pStyle w:val="EndNoteBibliography"/>
        <w:spacing w:after="0"/>
        <w:ind w:firstLine="0"/>
      </w:pPr>
    </w:p>
    <w:p w14:paraId="7EB95B9B" w14:textId="77777777" w:rsidR="00E63DDB" w:rsidRPr="00E63DDB" w:rsidRDefault="00E63DDB" w:rsidP="00E63DDB">
      <w:pPr>
        <w:pStyle w:val="EndNoteBibliography"/>
        <w:ind w:firstLine="0"/>
      </w:pPr>
      <w:bookmarkStart w:id="32" w:name="_ENREF_28"/>
      <w:r w:rsidRPr="00E63DDB">
        <w:t xml:space="preserve">Song, X., Y. Ding, G. Liu, X. Yang, R. Zhao, Y. Zhang, X. Zhao, G. J. Anderson and G. Nie (2016). "Cancer Cell-Derived Exosomes Induce Mitogen-Activated Protein Kinase-Dependent Monocyte Survival by Transport of Functional Receptor Tyrosine Kinases." </w:t>
      </w:r>
      <w:r w:rsidRPr="00E63DDB">
        <w:rPr>
          <w:u w:val="single"/>
        </w:rPr>
        <w:t>Journal of Biological Chemistry</w:t>
      </w:r>
      <w:r w:rsidRPr="00E63DDB">
        <w:t>.</w:t>
      </w:r>
    </w:p>
    <w:bookmarkEnd w:id="32"/>
    <w:p w14:paraId="167D02D1" w14:textId="77777777" w:rsidR="00E63DDB" w:rsidRPr="00E63DDB" w:rsidRDefault="00E63DDB" w:rsidP="00E63DDB">
      <w:pPr>
        <w:pStyle w:val="EndNoteBibliography"/>
        <w:spacing w:after="0"/>
        <w:ind w:firstLine="0"/>
      </w:pPr>
    </w:p>
    <w:p w14:paraId="75D728CD" w14:textId="77777777" w:rsidR="00E63DDB" w:rsidRPr="00E63DDB" w:rsidRDefault="00E63DDB" w:rsidP="00E63DDB">
      <w:pPr>
        <w:pStyle w:val="EndNoteBibliography"/>
        <w:ind w:firstLine="0"/>
      </w:pPr>
      <w:bookmarkStart w:id="33" w:name="_ENREF_29"/>
      <w:r w:rsidRPr="00E63DDB">
        <w:t xml:space="preserve">Tsui, N. B., E. K. Ng and Y. M. Lo (2002). "Stability of endogenous and added RNA in blood specimens, serum, and plasma." </w:t>
      </w:r>
      <w:r w:rsidRPr="00E63DDB">
        <w:rPr>
          <w:u w:val="single"/>
        </w:rPr>
        <w:t>Clin Chem</w:t>
      </w:r>
      <w:r w:rsidRPr="00E63DDB">
        <w:t xml:space="preserve"> </w:t>
      </w:r>
      <w:r w:rsidRPr="00E63DDB">
        <w:rPr>
          <w:b/>
        </w:rPr>
        <w:t>48</w:t>
      </w:r>
      <w:r w:rsidRPr="00E63DDB">
        <w:t>(10): 1647-1653.</w:t>
      </w:r>
    </w:p>
    <w:bookmarkEnd w:id="33"/>
    <w:p w14:paraId="29E98B66" w14:textId="77777777" w:rsidR="00E63DDB" w:rsidRPr="00E63DDB" w:rsidRDefault="00E63DDB" w:rsidP="00E63DDB">
      <w:pPr>
        <w:pStyle w:val="EndNoteBibliography"/>
        <w:spacing w:after="0"/>
        <w:ind w:firstLine="0"/>
      </w:pPr>
    </w:p>
    <w:p w14:paraId="0AF41081" w14:textId="77777777" w:rsidR="00E63DDB" w:rsidRPr="00E63DDB" w:rsidRDefault="00E63DDB" w:rsidP="00E63DDB">
      <w:pPr>
        <w:pStyle w:val="EndNoteBibliography"/>
        <w:ind w:firstLine="0"/>
      </w:pPr>
      <w:bookmarkStart w:id="34" w:name="_ENREF_30"/>
      <w:r w:rsidRPr="00E63DDB">
        <w:t xml:space="preserve">Villarroya-Beltri, C., C. Gutiérrez-Vázquez, F. Sánchez-Cabo, D. Pérez-Hernández, J. Vázquez, N. Martin-Cofreces, D. J. Martinez-Herrera, A. Pascual-Montano, M. Mittelbrunn and F. Sánchez-Madrid (2013). "Sumoylated hnRNPA2B1 controls the sorting of miRNAs into exosomes through binding to specific motifs." </w:t>
      </w:r>
      <w:r w:rsidRPr="00E63DDB">
        <w:rPr>
          <w:u w:val="single"/>
        </w:rPr>
        <w:t>Nat Commun</w:t>
      </w:r>
      <w:r w:rsidRPr="00E63DDB">
        <w:t xml:space="preserve"> </w:t>
      </w:r>
      <w:r w:rsidRPr="00E63DDB">
        <w:rPr>
          <w:b/>
        </w:rPr>
        <w:t>4</w:t>
      </w:r>
      <w:r w:rsidRPr="00E63DDB">
        <w:t>.</w:t>
      </w:r>
    </w:p>
    <w:bookmarkEnd w:id="34"/>
    <w:p w14:paraId="7120CA7B" w14:textId="77777777" w:rsidR="00E63DDB" w:rsidRPr="00E63DDB" w:rsidRDefault="00E63DDB" w:rsidP="00E63DDB">
      <w:pPr>
        <w:pStyle w:val="EndNoteBibliography"/>
        <w:spacing w:after="0"/>
        <w:ind w:firstLine="0"/>
      </w:pPr>
    </w:p>
    <w:p w14:paraId="5BFCBB29" w14:textId="77777777" w:rsidR="00E63DDB" w:rsidRPr="00E63DDB" w:rsidRDefault="00E63DDB" w:rsidP="00E63DDB">
      <w:pPr>
        <w:pStyle w:val="EndNoteBibliography"/>
        <w:ind w:firstLine="0"/>
      </w:pPr>
      <w:bookmarkStart w:id="35" w:name="_ENREF_31"/>
      <w:r w:rsidRPr="00E63DDB">
        <w:t xml:space="preserve">Wu, H.-C., C.-H. Chang, Y.-A. Tsou, C.-W. Tsai, C.-C. Lin and D.-T. Bau (2011). "Significant Association of Caveolin-1 (CAV1) Genotypes with Prostate Cancer Susceptibility in Taiwan." </w:t>
      </w:r>
      <w:r w:rsidRPr="00E63DDB">
        <w:rPr>
          <w:u w:val="single"/>
        </w:rPr>
        <w:t>Anticancer Research</w:t>
      </w:r>
      <w:r w:rsidRPr="00E63DDB">
        <w:t xml:space="preserve"> </w:t>
      </w:r>
      <w:r w:rsidRPr="00E63DDB">
        <w:rPr>
          <w:b/>
        </w:rPr>
        <w:t>31</w:t>
      </w:r>
      <w:r w:rsidRPr="00E63DDB">
        <w:t>(2): 745-749.</w:t>
      </w:r>
    </w:p>
    <w:bookmarkEnd w:id="35"/>
    <w:p w14:paraId="1A8B5114" w14:textId="77777777" w:rsidR="00E63DDB" w:rsidRPr="00E63DDB" w:rsidRDefault="00E63DDB" w:rsidP="00E63DDB">
      <w:pPr>
        <w:pStyle w:val="EndNoteBibliography"/>
        <w:spacing w:after="0"/>
        <w:ind w:firstLine="0"/>
      </w:pPr>
    </w:p>
    <w:p w14:paraId="27378860" w14:textId="77777777" w:rsidR="00E63DDB" w:rsidRPr="00E63DDB" w:rsidRDefault="00E63DDB" w:rsidP="00E63DDB">
      <w:pPr>
        <w:pStyle w:val="EndNoteBibliography"/>
        <w:ind w:firstLine="0"/>
      </w:pPr>
      <w:bookmarkStart w:id="36" w:name="_ENREF_32"/>
      <w:r w:rsidRPr="00E63DDB">
        <w:t xml:space="preserve">Wysoczynski, M. and M. Z. Ratajczak (2009). "LUNG CANCER SECRETED MICROVESCILES: UNDERAPPRECIATED MODULATORS OF MICROENVIRONMENT IN EXPANDING TUMORS." </w:t>
      </w:r>
      <w:r w:rsidRPr="00E63DDB">
        <w:rPr>
          <w:u w:val="single"/>
        </w:rPr>
        <w:t>International journal of cancer. Journal international du cancer</w:t>
      </w:r>
      <w:r w:rsidRPr="00E63DDB">
        <w:t xml:space="preserve"> </w:t>
      </w:r>
      <w:r w:rsidRPr="00E63DDB">
        <w:rPr>
          <w:b/>
        </w:rPr>
        <w:t>125</w:t>
      </w:r>
      <w:r w:rsidRPr="00E63DDB">
        <w:t>(7): 1595-1603.</w:t>
      </w:r>
    </w:p>
    <w:bookmarkEnd w:id="36"/>
    <w:p w14:paraId="3DC956C1" w14:textId="77777777" w:rsidR="00E63DDB" w:rsidRPr="00E63DDB" w:rsidRDefault="00E63DDB" w:rsidP="00E63DDB">
      <w:pPr>
        <w:pStyle w:val="EndNoteBibliography"/>
        <w:spacing w:after="0"/>
        <w:ind w:firstLine="0"/>
      </w:pPr>
    </w:p>
    <w:p w14:paraId="436EBFD8" w14:textId="77777777" w:rsidR="00E63DDB" w:rsidRPr="00E63DDB" w:rsidRDefault="00E63DDB" w:rsidP="00E63DDB">
      <w:pPr>
        <w:pStyle w:val="EndNoteBibliography"/>
        <w:ind w:firstLine="0"/>
      </w:pPr>
      <w:bookmarkStart w:id="37" w:name="_ENREF_33"/>
      <w:r w:rsidRPr="00E63DDB">
        <w:t xml:space="preserve">Zhou, W., M. Y. Fong, Y. Min, G. Somlo, L. Liu, M. R. Palomares, Y. Yu, A. Chow, S. T. F. O’Connor, A. R. Chin, Y. Yen, Y. Wang, E. G. Marcusson, P. Chu, J. Wu, X. Wu, A. X. Li, Z. Li, H. Gao, X. Ren, M. P. Boldin, P. C. Lin and S. E. Wang (2014). "Cancer-secreted miR-105 destroys vascular endothelial barriers to promote metastasis." </w:t>
      </w:r>
      <w:r w:rsidRPr="00E63DDB">
        <w:rPr>
          <w:u w:val="single"/>
        </w:rPr>
        <w:t>Cancer Cell</w:t>
      </w:r>
      <w:r w:rsidRPr="00E63DDB">
        <w:t xml:space="preserve"> </w:t>
      </w:r>
      <w:r w:rsidRPr="00E63DDB">
        <w:rPr>
          <w:b/>
        </w:rPr>
        <w:t>25</w:t>
      </w:r>
      <w:r w:rsidRPr="00E63DDB">
        <w:t>(4): 501-515.</w:t>
      </w:r>
    </w:p>
    <w:bookmarkEnd w:id="37"/>
    <w:p w14:paraId="6953BA45" w14:textId="77777777" w:rsidR="00E63DDB" w:rsidRPr="00E63DDB" w:rsidRDefault="00E63DDB" w:rsidP="00E63DDB">
      <w:pPr>
        <w:pStyle w:val="EndNoteBibliography"/>
        <w:ind w:firstLine="0"/>
      </w:pPr>
    </w:p>
    <w:p w14:paraId="199829F0" w14:textId="0AC2AC2C" w:rsidR="008A65F4" w:rsidRPr="00D92C78" w:rsidRDefault="00E05117" w:rsidP="008A65F4">
      <w:pPr>
        <w:rPr>
          <w:rFonts w:ascii="Times New Roman" w:hAnsi="Times New Roman" w:cs="Times New Roman"/>
          <w:sz w:val="24"/>
          <w:szCs w:val="24"/>
          <w:shd w:val="clear" w:color="auto" w:fill="FFFFFF"/>
        </w:rPr>
      </w:pPr>
      <w:r w:rsidRPr="00D92C78">
        <w:rPr>
          <w:rFonts w:ascii="Times New Roman" w:hAnsi="Times New Roman" w:cs="Times New Roman"/>
          <w:sz w:val="24"/>
          <w:szCs w:val="24"/>
        </w:rPr>
        <w:fldChar w:fldCharType="end"/>
      </w:r>
    </w:p>
    <w:p w14:paraId="2910102B" w14:textId="775E5705" w:rsidR="00690B2B" w:rsidRPr="00D92C78" w:rsidRDefault="00690B2B" w:rsidP="008A65F4">
      <w:pPr>
        <w:rPr>
          <w:rFonts w:ascii="Times New Roman" w:hAnsi="Times New Roman" w:cs="Times New Roman"/>
          <w:sz w:val="24"/>
          <w:szCs w:val="24"/>
        </w:rPr>
      </w:pPr>
    </w:p>
    <w:sectPr w:rsidR="00690B2B" w:rsidRPr="00D92C7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ichelle Hill" w:date="2016-08-18T23:40:00Z" w:initials="MH">
    <w:p w14:paraId="2DDD4523" w14:textId="1B35C799" w:rsidR="001332BB" w:rsidRDefault="001332BB">
      <w:pPr>
        <w:pStyle w:val="CommentText"/>
      </w:pPr>
      <w:r>
        <w:rPr>
          <w:rStyle w:val="CommentReference"/>
        </w:rPr>
        <w:annotationRef/>
      </w:r>
      <w:r>
        <w:t xml:space="preserve">This paper showed differential secretion of miR148a when cavin-1 is expressed. </w:t>
      </w:r>
    </w:p>
  </w:comment>
  <w:comment w:id="3" w:author="Michelle Hill" w:date="2016-08-18T23:53:00Z" w:initials="MH">
    <w:p w14:paraId="3745FCF0" w14:textId="500DE45E" w:rsidR="00227A59" w:rsidRDefault="00227A59">
      <w:pPr>
        <w:pStyle w:val="CommentText"/>
      </w:pPr>
      <w:r>
        <w:rPr>
          <w:rStyle w:val="CommentReference"/>
        </w:rPr>
        <w:annotationRef/>
      </w:r>
      <w:r>
        <w:t>Tighten up the EV sentences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DD4523" w15:done="0"/>
  <w15:commentEx w15:paraId="3745FCF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Hill">
    <w15:presenceInfo w15:providerId="AD" w15:userId="S-1-5-21-157896902-3385474465-166438253-3230"/>
  </w15:person>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9&lt;/item&gt;&lt;item&gt;10&lt;/item&gt;&lt;item&gt;33&lt;/item&gt;&lt;item&gt;114&lt;/item&gt;&lt;item&gt;150&lt;/item&gt;&lt;item&gt;151&lt;/item&gt;&lt;item&gt;153&lt;/item&gt;&lt;item&gt;156&lt;/item&gt;&lt;item&gt;165&lt;/item&gt;&lt;item&gt;166&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185&lt;/item&gt;&lt;item&gt;186&lt;/item&gt;&lt;item&gt;187&lt;/item&gt;&lt;item&gt;188&lt;/item&gt;&lt;item&gt;189&lt;/item&gt;&lt;/record-ids&gt;&lt;/item&gt;&lt;/Libraries&gt;"/>
  </w:docVars>
  <w:rsids>
    <w:rsidRoot w:val="00F26152"/>
    <w:rsid w:val="00010C12"/>
    <w:rsid w:val="00032294"/>
    <w:rsid w:val="00055C57"/>
    <w:rsid w:val="00080F35"/>
    <w:rsid w:val="000A2838"/>
    <w:rsid w:val="000F02B1"/>
    <w:rsid w:val="00120C1A"/>
    <w:rsid w:val="001332BB"/>
    <w:rsid w:val="001549AE"/>
    <w:rsid w:val="001A629C"/>
    <w:rsid w:val="001C4FC2"/>
    <w:rsid w:val="002121FA"/>
    <w:rsid w:val="00225533"/>
    <w:rsid w:val="00227A59"/>
    <w:rsid w:val="00287666"/>
    <w:rsid w:val="00295139"/>
    <w:rsid w:val="002B418E"/>
    <w:rsid w:val="002B4266"/>
    <w:rsid w:val="002C0953"/>
    <w:rsid w:val="002C55DB"/>
    <w:rsid w:val="003516DB"/>
    <w:rsid w:val="00363848"/>
    <w:rsid w:val="0037505E"/>
    <w:rsid w:val="00387251"/>
    <w:rsid w:val="003A4FB3"/>
    <w:rsid w:val="004030B3"/>
    <w:rsid w:val="00415B8F"/>
    <w:rsid w:val="004444FA"/>
    <w:rsid w:val="00461480"/>
    <w:rsid w:val="00466918"/>
    <w:rsid w:val="00486CF2"/>
    <w:rsid w:val="004A48AD"/>
    <w:rsid w:val="004D0458"/>
    <w:rsid w:val="005236AE"/>
    <w:rsid w:val="00543805"/>
    <w:rsid w:val="005645E1"/>
    <w:rsid w:val="00577A2B"/>
    <w:rsid w:val="005839BD"/>
    <w:rsid w:val="005A1DFE"/>
    <w:rsid w:val="00623B82"/>
    <w:rsid w:val="00625638"/>
    <w:rsid w:val="00625BA0"/>
    <w:rsid w:val="0063105D"/>
    <w:rsid w:val="00651164"/>
    <w:rsid w:val="00652B1B"/>
    <w:rsid w:val="00690B2B"/>
    <w:rsid w:val="006E2E1A"/>
    <w:rsid w:val="006E5436"/>
    <w:rsid w:val="00734803"/>
    <w:rsid w:val="007579A6"/>
    <w:rsid w:val="00781013"/>
    <w:rsid w:val="007A3112"/>
    <w:rsid w:val="007E521F"/>
    <w:rsid w:val="00820937"/>
    <w:rsid w:val="008344AE"/>
    <w:rsid w:val="008506A9"/>
    <w:rsid w:val="00874CCF"/>
    <w:rsid w:val="00880D74"/>
    <w:rsid w:val="008A65F4"/>
    <w:rsid w:val="008E6AFE"/>
    <w:rsid w:val="008F5494"/>
    <w:rsid w:val="009454B9"/>
    <w:rsid w:val="009608BD"/>
    <w:rsid w:val="009A057F"/>
    <w:rsid w:val="009A0B40"/>
    <w:rsid w:val="009F4C73"/>
    <w:rsid w:val="00A021E9"/>
    <w:rsid w:val="00A27B39"/>
    <w:rsid w:val="00A51AFF"/>
    <w:rsid w:val="00A77EF0"/>
    <w:rsid w:val="00AA4692"/>
    <w:rsid w:val="00AE609E"/>
    <w:rsid w:val="00B009A1"/>
    <w:rsid w:val="00B23259"/>
    <w:rsid w:val="00B3045A"/>
    <w:rsid w:val="00B4460E"/>
    <w:rsid w:val="00B54929"/>
    <w:rsid w:val="00B716FF"/>
    <w:rsid w:val="00B76857"/>
    <w:rsid w:val="00B834BE"/>
    <w:rsid w:val="00B863F4"/>
    <w:rsid w:val="00B901B7"/>
    <w:rsid w:val="00B95120"/>
    <w:rsid w:val="00BC6ED9"/>
    <w:rsid w:val="00BD4567"/>
    <w:rsid w:val="00BE7CE6"/>
    <w:rsid w:val="00C2738E"/>
    <w:rsid w:val="00CA2888"/>
    <w:rsid w:val="00CD38B8"/>
    <w:rsid w:val="00CD50B8"/>
    <w:rsid w:val="00CF7D14"/>
    <w:rsid w:val="00D736DD"/>
    <w:rsid w:val="00D92C78"/>
    <w:rsid w:val="00DC5042"/>
    <w:rsid w:val="00E019CA"/>
    <w:rsid w:val="00E05117"/>
    <w:rsid w:val="00E0603F"/>
    <w:rsid w:val="00E63D30"/>
    <w:rsid w:val="00E63DDB"/>
    <w:rsid w:val="00E65BF9"/>
    <w:rsid w:val="00E66115"/>
    <w:rsid w:val="00E81F6E"/>
    <w:rsid w:val="00E92B02"/>
    <w:rsid w:val="00EA5858"/>
    <w:rsid w:val="00EE7A29"/>
    <w:rsid w:val="00F26152"/>
    <w:rsid w:val="00F649E2"/>
    <w:rsid w:val="00FB0D75"/>
    <w:rsid w:val="00FC1F9D"/>
    <w:rsid w:val="00FD76C4"/>
    <w:rsid w:val="00FE7AED"/>
    <w:rsid w:val="00FF4DE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777"/>
  <w15:chartTrackingRefBased/>
  <w15:docId w15:val="{3F6E672A-707C-4B27-BCAB-5C71222C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6115"/>
    <w:rPr>
      <w:sz w:val="16"/>
      <w:szCs w:val="16"/>
    </w:rPr>
  </w:style>
  <w:style w:type="paragraph" w:styleId="CommentText">
    <w:name w:val="annotation text"/>
    <w:basedOn w:val="Normal"/>
    <w:link w:val="CommentTextChar"/>
    <w:uiPriority w:val="99"/>
    <w:semiHidden/>
    <w:unhideWhenUsed/>
    <w:rsid w:val="00E66115"/>
    <w:pPr>
      <w:spacing w:line="240" w:lineRule="auto"/>
    </w:pPr>
    <w:rPr>
      <w:sz w:val="20"/>
      <w:szCs w:val="20"/>
    </w:rPr>
  </w:style>
  <w:style w:type="character" w:customStyle="1" w:styleId="CommentTextChar">
    <w:name w:val="Comment Text Char"/>
    <w:basedOn w:val="DefaultParagraphFont"/>
    <w:link w:val="CommentText"/>
    <w:uiPriority w:val="99"/>
    <w:semiHidden/>
    <w:rsid w:val="00E66115"/>
    <w:rPr>
      <w:sz w:val="20"/>
      <w:szCs w:val="20"/>
    </w:rPr>
  </w:style>
  <w:style w:type="paragraph" w:styleId="CommentSubject">
    <w:name w:val="annotation subject"/>
    <w:basedOn w:val="CommentText"/>
    <w:next w:val="CommentText"/>
    <w:link w:val="CommentSubjectChar"/>
    <w:uiPriority w:val="99"/>
    <w:semiHidden/>
    <w:unhideWhenUsed/>
    <w:rsid w:val="00E66115"/>
    <w:rPr>
      <w:b/>
      <w:bCs/>
    </w:rPr>
  </w:style>
  <w:style w:type="character" w:customStyle="1" w:styleId="CommentSubjectChar">
    <w:name w:val="Comment Subject Char"/>
    <w:basedOn w:val="CommentTextChar"/>
    <w:link w:val="CommentSubject"/>
    <w:uiPriority w:val="99"/>
    <w:semiHidden/>
    <w:rsid w:val="00E66115"/>
    <w:rPr>
      <w:b/>
      <w:bCs/>
      <w:sz w:val="20"/>
      <w:szCs w:val="20"/>
    </w:rPr>
  </w:style>
  <w:style w:type="paragraph" w:styleId="BalloonText">
    <w:name w:val="Balloon Text"/>
    <w:basedOn w:val="Normal"/>
    <w:link w:val="BalloonTextChar"/>
    <w:uiPriority w:val="99"/>
    <w:semiHidden/>
    <w:unhideWhenUsed/>
    <w:rsid w:val="00E661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6115"/>
    <w:rPr>
      <w:rFonts w:ascii="Segoe UI" w:hAnsi="Segoe UI" w:cs="Segoe UI"/>
      <w:sz w:val="18"/>
      <w:szCs w:val="18"/>
    </w:rPr>
  </w:style>
  <w:style w:type="paragraph" w:customStyle="1" w:styleId="Default">
    <w:name w:val="Default"/>
    <w:rsid w:val="00055C57"/>
    <w:pPr>
      <w:autoSpaceDE w:val="0"/>
      <w:autoSpaceDN w:val="0"/>
      <w:adjustRightInd w:val="0"/>
      <w:spacing w:after="0" w:line="240" w:lineRule="auto"/>
      <w:ind w:firstLine="0"/>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E0511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05117"/>
    <w:rPr>
      <w:rFonts w:ascii="Calibri" w:hAnsi="Calibri"/>
      <w:noProof/>
      <w:lang w:val="en-US"/>
    </w:rPr>
  </w:style>
  <w:style w:type="paragraph" w:customStyle="1" w:styleId="EndNoteBibliography">
    <w:name w:val="EndNote Bibliography"/>
    <w:basedOn w:val="Normal"/>
    <w:link w:val="EndNoteBibliographyChar"/>
    <w:rsid w:val="00E0511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05117"/>
    <w:rPr>
      <w:rFonts w:ascii="Calibri" w:hAnsi="Calibri"/>
      <w:noProof/>
      <w:lang w:val="en-US"/>
    </w:rPr>
  </w:style>
  <w:style w:type="character" w:styleId="Hyperlink">
    <w:name w:val="Hyperlink"/>
    <w:basedOn w:val="DefaultParagraphFont"/>
    <w:uiPriority w:val="99"/>
    <w:unhideWhenUsed/>
    <w:rsid w:val="00E05117"/>
    <w:rPr>
      <w:color w:val="0563C1" w:themeColor="hyperlink"/>
      <w:u w:val="single"/>
    </w:rPr>
  </w:style>
  <w:style w:type="character" w:styleId="FollowedHyperlink">
    <w:name w:val="FollowedHyperlink"/>
    <w:basedOn w:val="DefaultParagraphFont"/>
    <w:uiPriority w:val="99"/>
    <w:semiHidden/>
    <w:unhideWhenUsed/>
    <w:rsid w:val="005438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Harley Robinson </cp:lastModifiedBy>
  <cp:revision>4</cp:revision>
  <dcterms:created xsi:type="dcterms:W3CDTF">2016-08-18T23:31:00Z</dcterms:created>
  <dcterms:modified xsi:type="dcterms:W3CDTF">2016-08-22T05:17:00Z</dcterms:modified>
</cp:coreProperties>
</file>