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435" w:rsidRPr="0054712C" w:rsidRDefault="009C2435" w:rsidP="009C2435">
      <w:pPr>
        <w:pStyle w:val="Default"/>
        <w:spacing w:line="480" w:lineRule="auto"/>
        <w:ind w:firstLine="142"/>
        <w:rPr>
          <w:color w:val="FF0000"/>
        </w:rPr>
      </w:pPr>
      <w:r w:rsidRPr="0054712C">
        <w:rPr>
          <w:color w:val="FF0000"/>
        </w:rPr>
        <w:t xml:space="preserve">The </w:t>
      </w:r>
      <w:proofErr w:type="spellStart"/>
      <w:r w:rsidRPr="0054712C">
        <w:rPr>
          <w:color w:val="FF0000"/>
        </w:rPr>
        <w:t>caveolin</w:t>
      </w:r>
      <w:proofErr w:type="spellEnd"/>
      <w:r w:rsidRPr="0054712C">
        <w:rPr>
          <w:color w:val="FF0000"/>
        </w:rPr>
        <w:t xml:space="preserve"> protein family are integral membrane proteins that dictate the formation of </w:t>
      </w:r>
      <w:proofErr w:type="spellStart"/>
      <w:r w:rsidRPr="0054712C">
        <w:rPr>
          <w:color w:val="FF0000"/>
        </w:rPr>
        <w:t>caveolae</w:t>
      </w:r>
      <w:proofErr w:type="spellEnd"/>
      <w:r w:rsidRPr="0054712C">
        <w:rPr>
          <w:color w:val="FF0000"/>
        </w:rPr>
        <w:t>, flask-shaped invaginations of the plasma membrane, by facilitating structural change of membrane curvature and lipid raft composition</w:t>
      </w:r>
      <w:r w:rsidRPr="0054712C">
        <w:rPr>
          <w:color w:val="FF0000"/>
        </w:rPr>
        <w:fldChar w:fldCharType="begin"/>
      </w:r>
      <w:r w:rsidRPr="0054712C">
        <w:rPr>
          <w:color w:val="FF0000"/>
        </w:rPr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Pr="0054712C">
        <w:rPr>
          <w:color w:val="FF0000"/>
        </w:rPr>
        <w:fldChar w:fldCharType="separate"/>
      </w:r>
      <w:r w:rsidRPr="0054712C">
        <w:rPr>
          <w:noProof/>
          <w:color w:val="FF0000"/>
        </w:rPr>
        <w:t>(Ariotti</w:t>
      </w:r>
      <w:r w:rsidRPr="0054712C">
        <w:rPr>
          <w:i/>
          <w:noProof/>
          <w:color w:val="FF0000"/>
        </w:rPr>
        <w:t xml:space="preserve"> et al.</w:t>
      </w:r>
      <w:r w:rsidRPr="0054712C">
        <w:rPr>
          <w:noProof/>
          <w:color w:val="FF0000"/>
        </w:rPr>
        <w:t xml:space="preserve"> 2015)</w:t>
      </w:r>
      <w:r w:rsidRPr="0054712C">
        <w:rPr>
          <w:color w:val="FF0000"/>
        </w:rPr>
        <w:fldChar w:fldCharType="end"/>
      </w:r>
      <w:r w:rsidRPr="0054712C">
        <w:rPr>
          <w:color w:val="FF0000"/>
        </w:rPr>
        <w:t xml:space="preserve">. Yet, </w:t>
      </w:r>
      <w:ins w:id="0" w:author="Michelle Hill" w:date="2016-03-14T20:10:00Z">
        <w:r w:rsidRPr="0054712C">
          <w:rPr>
            <w:color w:val="FF0000"/>
          </w:rPr>
          <w:t xml:space="preserve">recent studies reveal that </w:t>
        </w:r>
      </w:ins>
      <w:del w:id="1" w:author="Michelle Hill" w:date="2016-03-14T20:10:00Z">
        <w:r w:rsidRPr="0054712C" w:rsidDel="00792B42">
          <w:rPr>
            <w:color w:val="FF0000"/>
          </w:rPr>
          <w:delText xml:space="preserve"> </w:delText>
        </w:r>
      </w:del>
      <w:proofErr w:type="spellStart"/>
      <w:r w:rsidRPr="0054712C">
        <w:rPr>
          <w:color w:val="FF0000"/>
        </w:rPr>
        <w:t>caveolin</w:t>
      </w:r>
      <w:proofErr w:type="spellEnd"/>
      <w:r w:rsidRPr="0054712C">
        <w:rPr>
          <w:color w:val="FF0000"/>
        </w:rPr>
        <w:t xml:space="preserve"> </w:t>
      </w:r>
      <w:del w:id="2" w:author="Michelle Hill" w:date="2016-03-14T20:10:00Z">
        <w:r w:rsidRPr="0054712C" w:rsidDel="00792B42">
          <w:rPr>
            <w:color w:val="FF0000"/>
          </w:rPr>
          <w:delText>is present, it</w:delText>
        </w:r>
      </w:del>
      <w:ins w:id="3" w:author="Michelle Hill" w:date="2016-03-14T20:10:00Z">
        <w:r w:rsidRPr="0054712C">
          <w:rPr>
            <w:color w:val="FF0000"/>
          </w:rPr>
          <w:t xml:space="preserve">alone </w:t>
        </w:r>
      </w:ins>
      <w:del w:id="4" w:author="Michelle Hill" w:date="2016-03-14T20:10:00Z">
        <w:r w:rsidRPr="0054712C" w:rsidDel="00792B42">
          <w:rPr>
            <w:color w:val="FF0000"/>
          </w:rPr>
          <w:delText xml:space="preserve"> </w:delText>
        </w:r>
      </w:del>
      <w:r w:rsidRPr="0054712C">
        <w:rPr>
          <w:color w:val="FF0000"/>
        </w:rPr>
        <w:t xml:space="preserve">is not sufficient for </w:t>
      </w:r>
      <w:ins w:id="5" w:author="Michelle Hill" w:date="2016-03-14T20:10:00Z">
        <w:r w:rsidRPr="0054712C">
          <w:rPr>
            <w:color w:val="FF0000"/>
          </w:rPr>
          <w:t xml:space="preserve">stable </w:t>
        </w:r>
      </w:ins>
      <w:proofErr w:type="spellStart"/>
      <w:r w:rsidRPr="0054712C">
        <w:rPr>
          <w:color w:val="FF0000"/>
        </w:rPr>
        <w:t>caveolae</w:t>
      </w:r>
      <w:proofErr w:type="spellEnd"/>
      <w:r w:rsidRPr="0054712C">
        <w:rPr>
          <w:color w:val="FF0000"/>
        </w:rPr>
        <w:t xml:space="preserve"> production </w:t>
      </w:r>
      <w:del w:id="6" w:author="Michelle Hill" w:date="2016-03-14T20:10:00Z">
        <w:r w:rsidRPr="0054712C" w:rsidDel="00792B42">
          <w:rPr>
            <w:color w:val="FF0000"/>
          </w:rPr>
          <w:delText xml:space="preserve">on its own </w:delText>
        </w:r>
      </w:del>
      <w:r w:rsidRPr="0054712C">
        <w:rPr>
          <w:color w:val="FF0000"/>
        </w:rPr>
        <w:t xml:space="preserve">and requires </w:t>
      </w:r>
      <w:ins w:id="7" w:author="Michelle Hill" w:date="2016-03-14T20:10:00Z">
        <w:r w:rsidRPr="0054712C">
          <w:rPr>
            <w:color w:val="FF0000"/>
          </w:rPr>
          <w:t xml:space="preserve">coat proteins of the </w:t>
        </w:r>
        <w:proofErr w:type="spellStart"/>
        <w:r w:rsidRPr="0054712C">
          <w:rPr>
            <w:color w:val="FF0000"/>
          </w:rPr>
          <w:t>cavin</w:t>
        </w:r>
        <w:proofErr w:type="spellEnd"/>
        <w:r w:rsidRPr="0054712C">
          <w:rPr>
            <w:color w:val="FF0000"/>
          </w:rPr>
          <w:t xml:space="preserve"> family </w:t>
        </w:r>
      </w:ins>
      <w:del w:id="8" w:author="Michelle Hill" w:date="2016-03-14T20:11:00Z">
        <w:r w:rsidRPr="0054712C" w:rsidDel="00792B42">
          <w:rPr>
            <w:color w:val="FF0000"/>
          </w:rPr>
          <w:delText xml:space="preserve">effectors for this compositional change </w:delText>
        </w:r>
      </w:del>
      <w:r w:rsidRPr="0054712C">
        <w:rPr>
          <w:color w:val="FF0000"/>
        </w:rPr>
        <w:fldChar w:fldCharType="begin"/>
      </w:r>
      <w:r w:rsidRPr="0054712C">
        <w:rPr>
          <w:color w:val="FF0000"/>
        </w:rPr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 w:rsidRPr="0054712C">
        <w:rPr>
          <w:color w:val="FF0000"/>
        </w:rPr>
        <w:fldChar w:fldCharType="separate"/>
      </w:r>
      <w:r w:rsidRPr="0054712C">
        <w:rPr>
          <w:noProof/>
          <w:color w:val="FF0000"/>
        </w:rPr>
        <w:t>(Hill</w:t>
      </w:r>
      <w:r w:rsidRPr="0054712C">
        <w:rPr>
          <w:i/>
          <w:noProof/>
          <w:color w:val="FF0000"/>
        </w:rPr>
        <w:t xml:space="preserve"> et al.</w:t>
      </w:r>
      <w:r w:rsidRPr="0054712C">
        <w:rPr>
          <w:noProof/>
          <w:color w:val="FF0000"/>
        </w:rPr>
        <w:t xml:space="preserve"> 2008)</w:t>
      </w:r>
      <w:r w:rsidRPr="0054712C">
        <w:rPr>
          <w:color w:val="FF0000"/>
        </w:rPr>
        <w:fldChar w:fldCharType="end"/>
      </w:r>
      <w:r w:rsidRPr="0054712C">
        <w:rPr>
          <w:color w:val="FF0000"/>
        </w:rPr>
        <w:t xml:space="preserve">. However, of the </w:t>
      </w:r>
      <w:proofErr w:type="spellStart"/>
      <w:r w:rsidRPr="0054712C">
        <w:rPr>
          <w:color w:val="FF0000"/>
        </w:rPr>
        <w:t>cavin</w:t>
      </w:r>
      <w:proofErr w:type="spellEnd"/>
      <w:r w:rsidRPr="0054712C">
        <w:rPr>
          <w:color w:val="FF0000"/>
        </w:rPr>
        <w:t xml:space="preserve"> members, only cavin-1 can directly bind to CAV1 </w:t>
      </w:r>
      <w:r w:rsidRPr="0054712C">
        <w:rPr>
          <w:color w:val="FF0000"/>
        </w:rPr>
        <w:fldChar w:fldCharType="begin"/>
      </w:r>
      <w:r w:rsidRPr="0054712C">
        <w:rPr>
          <w:color w:val="FF0000"/>
        </w:rPr>
        <w:instrText xml:space="preserve"> ADDIN EN.CITE &lt;EndNote&gt;&lt;Cite&gt;&lt;Author&gt;Bastiani&lt;/Author&gt;&lt;Year&gt;2009&lt;/Year&gt;&lt;RecNum&gt;141&lt;/RecNum&gt;&lt;DisplayText&gt;(Bastiani&lt;style face="italic"&gt; et al.&lt;/style&gt; 2009)&lt;/DisplayText&gt;&lt;record&gt;&lt;rec-number&gt;141&lt;/rec-number&gt;&lt;foreign-keys&gt;&lt;key app="EN" db-id="fvaw9vd5rrfez2epavc5exebz02xt0vvvwrs" timestamp="1457519486"&gt;141&lt;/key&gt;&lt;/foreign-keys&gt;&lt;ref-type name="Journal Article"&gt;17&lt;/ref-type&gt;&lt;contributors&gt;&lt;authors&gt;&lt;author&gt;Bastiani, Michele&lt;/author&gt;&lt;author&gt;Liu, Libin&lt;/author&gt;&lt;author&gt;Hill, Michelle M.&lt;/author&gt;&lt;author&gt;Jedrychowski, Mark P.&lt;/author&gt;&lt;author&gt;Nixon, Susan J.&lt;/author&gt;&lt;author&gt;Lo, Harriet P.&lt;/author&gt;&lt;author&gt;Abankwa, Daniel&lt;/author&gt;&lt;author&gt;Luetterforst, Robert&lt;/author&gt;&lt;author&gt;Fernandez-Rojo, Manuel&lt;/author&gt;&lt;author&gt;Breen, Michael R.&lt;/author&gt;&lt;author&gt;Gygi, Steven P.&lt;/author&gt;&lt;author&gt;Vinten, Jorgen&lt;/author&gt;&lt;author&gt;Walser, Piers J.&lt;/author&gt;&lt;author&gt;North, Kathryn N.&lt;/author&gt;&lt;author&gt;Hancock, John F.&lt;/author&gt;&lt;author&gt;Pilch, Paul F.&lt;/author&gt;&lt;author&gt;Parton, Robert G.&lt;/author&gt;&lt;/authors&gt;&lt;/contributors&gt;&lt;titles&gt;&lt;title&gt;MURC/Cavin-4 and cavin family members form tissue-specific caveolar complexes&lt;/title&gt;&lt;secondary-title&gt;The Journal of Cell Biology&lt;/secondary-title&gt;&lt;/titles&gt;&lt;periodical&gt;&lt;full-title&gt;The Journal of Cell Biology&lt;/full-title&gt;&lt;/periodical&gt;&lt;pages&gt;1259-1273&lt;/pages&gt;&lt;volume&gt;185&lt;/volume&gt;&lt;number&gt;7&lt;/number&gt;&lt;dates&gt;&lt;year&gt;2009&lt;/year&gt;&lt;pub-dates&gt;&lt;date&gt;03/10/received&amp;#xD;05/15/accepted&lt;/date&gt;&lt;/pub-dates&gt;&lt;/dates&gt;&lt;publisher&gt;The Rockefeller University Press&lt;/publisher&gt;&lt;isbn&gt;0021-9525&amp;#xD;1540-8140&lt;/isbn&gt;&lt;accession-num&gt;PMC2712963&lt;/accession-num&gt;&lt;urls&gt;&lt;related-urls&gt;&lt;url&gt;http://www.ncbi.nlm.nih.gov/pmc/articles/PMC2712963/&lt;/url&gt;&lt;/related-urls&gt;&lt;/urls&gt;&lt;electronic-resource-num&gt;10.1083/jcb.200903053&lt;/electronic-resource-num&gt;&lt;remote-database-name&gt;PMC&lt;/remote-database-name&gt;&lt;/record&gt;&lt;/Cite&gt;&lt;/EndNote&gt;</w:instrText>
      </w:r>
      <w:r w:rsidRPr="0054712C">
        <w:rPr>
          <w:color w:val="FF0000"/>
        </w:rPr>
        <w:fldChar w:fldCharType="separate"/>
      </w:r>
      <w:r w:rsidRPr="0054712C">
        <w:rPr>
          <w:noProof/>
          <w:color w:val="FF0000"/>
        </w:rPr>
        <w:t>(Bastiani</w:t>
      </w:r>
      <w:r w:rsidRPr="0054712C">
        <w:rPr>
          <w:i/>
          <w:noProof/>
          <w:color w:val="FF0000"/>
        </w:rPr>
        <w:t xml:space="preserve"> et al.</w:t>
      </w:r>
      <w:r w:rsidRPr="0054712C">
        <w:rPr>
          <w:noProof/>
          <w:color w:val="FF0000"/>
        </w:rPr>
        <w:t xml:space="preserve"> 2009)</w:t>
      </w:r>
      <w:r w:rsidRPr="0054712C">
        <w:rPr>
          <w:color w:val="FF0000"/>
        </w:rPr>
        <w:fldChar w:fldCharType="end"/>
      </w:r>
      <w:r w:rsidRPr="0054712C">
        <w:rPr>
          <w:color w:val="FF0000"/>
        </w:rPr>
        <w:t xml:space="preserve">. </w:t>
      </w:r>
    </w:p>
    <w:p w:rsidR="00CD50B8" w:rsidRDefault="00CD50B8">
      <w:bookmarkStart w:id="9" w:name="_GoBack"/>
      <w:bookmarkEnd w:id="9"/>
    </w:p>
    <w:sectPr w:rsidR="00CD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Hill">
    <w15:presenceInfo w15:providerId="AD" w15:userId="S-1-5-21-157896902-3385474465-166438253-32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35"/>
    <w:rsid w:val="007F57A4"/>
    <w:rsid w:val="009C2435"/>
    <w:rsid w:val="00C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015A3-854F-4114-8ED5-CD6C3FA4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2435"/>
    <w:pPr>
      <w:autoSpaceDE w:val="0"/>
      <w:autoSpaceDN w:val="0"/>
      <w:adjustRightInd w:val="0"/>
      <w:spacing w:after="0"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2016-07-17T03:43:00Z</dcterms:created>
  <dcterms:modified xsi:type="dcterms:W3CDTF">2016-07-17T05:40:00Z</dcterms:modified>
</cp:coreProperties>
</file>