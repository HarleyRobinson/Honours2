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380AF" w14:textId="1397D6DD" w:rsidR="008C63EB" w:rsidRPr="00E82CBE" w:rsidRDefault="008C63EB" w:rsidP="000B22E7">
      <w:pPr>
        <w:pStyle w:val="NoSpacing"/>
        <w:rPr>
          <w:color w:val="FF0000"/>
        </w:rPr>
      </w:pPr>
      <w:commentRangeStart w:id="0"/>
      <w:r w:rsidRPr="008C63EB">
        <w:rPr>
          <w:color w:val="FF0000"/>
        </w:rPr>
        <w:t>Still needs title page, declaration, conten</w:t>
      </w:r>
      <w:r>
        <w:rPr>
          <w:color w:val="FF0000"/>
        </w:rPr>
        <w:t xml:space="preserve">ts page, list of abbreviations, proper formatting and comprehensive referencing and figures.  </w:t>
      </w:r>
      <w:commentRangeEnd w:id="0"/>
      <w:r w:rsidR="00C06068">
        <w:rPr>
          <w:rStyle w:val="CommentReference"/>
        </w:rPr>
        <w:commentReference w:id="0"/>
      </w:r>
    </w:p>
    <w:p w14:paraId="1EE7B694" w14:textId="0ED7609D" w:rsidR="00955575" w:rsidRDefault="000D3440" w:rsidP="000B22E7">
      <w:pPr>
        <w:pStyle w:val="NoSpacing"/>
      </w:pPr>
      <w:r>
        <w:t>Introduction:</w:t>
      </w:r>
      <w:r w:rsidR="008D6F04">
        <w:t xml:space="preserve"> </w:t>
      </w:r>
    </w:p>
    <w:p w14:paraId="284A1BBC" w14:textId="71EF6FD6" w:rsidR="000D3440" w:rsidRDefault="00676438" w:rsidP="00C6501D">
      <w:pPr>
        <w:pStyle w:val="NoSpacing"/>
      </w:pPr>
      <w:del w:id="2" w:author="Michelle Hill" w:date="2016-02-22T16:25:00Z">
        <w:r w:rsidDel="009B28BD">
          <w:delText xml:space="preserve">Alike most cancers, </w:delText>
        </w:r>
      </w:del>
      <w:proofErr w:type="gramStart"/>
      <w:r>
        <w:t>metastasis</w:t>
      </w:r>
      <w:proofErr w:type="gramEnd"/>
      <w:r>
        <w:t xml:space="preserve"> arising from advanced cancers increases mortality rates, recurrences and prolonged treatments which </w:t>
      </w:r>
      <w:r w:rsidR="00E84F03">
        <w:t>further decreases survival</w:t>
      </w:r>
      <w:r>
        <w:t xml:space="preserve">. </w:t>
      </w:r>
      <w:r w:rsidR="0037691C">
        <w:t>A small fraction, reported as 10-15%,</w:t>
      </w:r>
      <w:r w:rsidR="00294385">
        <w:t xml:space="preserve"> </w:t>
      </w:r>
      <w:r w:rsidR="00C92074">
        <w:t xml:space="preserve">of prostate cancers </w:t>
      </w:r>
      <w:r>
        <w:t>result in mortalities due to this</w:t>
      </w:r>
      <w:r w:rsidR="00623E19">
        <w:t xml:space="preserve"> aggressive nature of advanced cancers. </w:t>
      </w:r>
      <w:r>
        <w:t xml:space="preserve">Fortunately, a system </w:t>
      </w:r>
      <w:r w:rsidR="00E84F03">
        <w:t xml:space="preserve">that regulates caveolae formation and exosome sorting had been implicated in advanced prostate cancers which may provide a vantage point for finding therapeutic targets. Caveolin-1 (CAV1) without its accompanying cavin family proteins had been </w:t>
      </w:r>
      <w:r w:rsidR="005C0CB8">
        <w:t>found as a common trend in several cancers, best exemplified in the advanced prostate cancer cell line (PC3). Reinstating the expression of cavin-1 in this system had been found to change the export of a particular microRNA species</w:t>
      </w:r>
      <w:r w:rsidR="00BA16EF">
        <w:t>, alongside proteins,</w:t>
      </w:r>
      <w:r w:rsidR="005C0CB8">
        <w:t xml:space="preserve"> which also had correlated </w:t>
      </w:r>
      <w:r w:rsidR="00C124B3">
        <w:t>decrease in aggressive behaviour</w:t>
      </w:r>
      <w:r w:rsidR="005C0CB8">
        <w:t xml:space="preserve">. </w:t>
      </w:r>
      <w:r w:rsidR="00323065">
        <w:t>However, the full extent of the miRNA</w:t>
      </w:r>
      <w:r w:rsidR="005D17AA">
        <w:t>s being selectively exported and the mechanisms that mediate this process are mostly unkn</w:t>
      </w:r>
      <w:r w:rsidR="00A67F36">
        <w:t>own</w:t>
      </w:r>
      <w:r w:rsidR="00C6501D">
        <w:t xml:space="preserve">. </w:t>
      </w:r>
      <w:r w:rsidR="005C0CB8">
        <w:t xml:space="preserve">Hereby, </w:t>
      </w:r>
      <w:r w:rsidR="00A07E1F">
        <w:t xml:space="preserve">elucidating </w:t>
      </w:r>
      <w:r w:rsidR="00C6501D">
        <w:t>which miRNAs</w:t>
      </w:r>
      <w:r w:rsidR="00A07E1F">
        <w:t xml:space="preserve"> are selectively exported based on cavin introduction </w:t>
      </w:r>
      <w:r w:rsidR="00323065">
        <w:t>and potential chaperone and escort proteins function in this system can reveal therapeutic targets</w:t>
      </w:r>
      <w:r w:rsidR="00A30951">
        <w:t xml:space="preserve"> to stunt metastasis</w:t>
      </w:r>
      <w:r w:rsidR="00323065">
        <w:t>.</w:t>
      </w:r>
      <w:r w:rsidR="00C6501D">
        <w:t xml:space="preserve"> </w:t>
      </w:r>
    </w:p>
    <w:p w14:paraId="3E16B7B1" w14:textId="77777777" w:rsidR="000D3440" w:rsidRDefault="000D3440" w:rsidP="00721EDB">
      <w:pPr>
        <w:pStyle w:val="NoSpacing"/>
        <w:ind w:firstLine="142"/>
      </w:pPr>
    </w:p>
    <w:p w14:paraId="3A53FF18" w14:textId="74580F0E" w:rsidR="00955575" w:rsidRDefault="004D3302" w:rsidP="00721EDB">
      <w:pPr>
        <w:pStyle w:val="NoSpacing"/>
        <w:ind w:firstLine="142"/>
      </w:pPr>
      <w:r>
        <w:t>Background.</w:t>
      </w:r>
      <w:r w:rsidR="0078642A">
        <w:t xml:space="preserve"> 1984 words</w:t>
      </w:r>
    </w:p>
    <w:p w14:paraId="436DFF74" w14:textId="77777777" w:rsidR="00A31CF5" w:rsidRDefault="004D3302" w:rsidP="00721EDB">
      <w:pPr>
        <w:pStyle w:val="NoSpacing"/>
        <w:ind w:firstLine="142"/>
      </w:pPr>
      <w:r>
        <w:t>Prostate cancer</w:t>
      </w:r>
    </w:p>
    <w:p w14:paraId="6DEDE6C5" w14:textId="160D6567" w:rsidR="0044563C" w:rsidRDefault="00F91DF7" w:rsidP="004E6029">
      <w:pPr>
        <w:pStyle w:val="NoSpacing"/>
        <w:ind w:firstLine="142"/>
      </w:pPr>
      <w:r>
        <w:t>P</w:t>
      </w:r>
      <w:r w:rsidR="0044563C">
        <w:t>rostate cancer currently rates</w:t>
      </w:r>
      <w:r w:rsidR="00E34DCE">
        <w:t xml:space="preserve"> worldwide</w:t>
      </w:r>
      <w:r w:rsidR="0044563C">
        <w:t xml:space="preserve"> as the second most diagnosed cancer</w:t>
      </w:r>
      <w:r w:rsidR="00E34DCE">
        <w:t xml:space="preserve"> in males</w:t>
      </w:r>
      <w:r w:rsidR="0044563C">
        <w:t xml:space="preserve">, with its progression resulting </w:t>
      </w:r>
      <w:r w:rsidR="00010F45">
        <w:t>in poor survival</w:t>
      </w:r>
      <w:r w:rsidR="00325E0B">
        <w:fldChar w:fldCharType="begin"/>
      </w:r>
      <w:r w:rsidR="003C0F3F">
        <w:instrText xml:space="preserve"> ADDIN EN.CITE &lt;EndNote&gt;&lt;Cite&gt;&lt;Author&gt;Torre&lt;/Author&gt;&lt;Year&gt;2015&lt;/Year&gt;&lt;RecNum&gt;17&lt;/RecNum&gt;&lt;DisplayText&gt;(Torre&lt;style face="italic"&gt; et al.&lt;/style&gt; 2015)&lt;/DisplayText&gt;&lt;record&gt;&lt;rec-number&gt;17&lt;/rec-number&gt;&lt;foreign-keys&gt;&lt;key app="EN" db-id="fvaw9vd5rrfez2epavc5exebz02xt0vvvwrs" timestamp="1454976650"&gt;17&lt;/key&gt;&lt;/foreign-keys&gt;&lt;ref-type name="Journal Article"&gt;17&lt;/ref-type&gt;&lt;contributors&gt;&lt;authors&gt;&lt;author&gt;Torre, Lindsey A. Msph&lt;/author&gt;&lt;author&gt;Bray, Freddie PhD&lt;/author&gt;&lt;author&gt;Siegel, Rebecca L. M. P. H.&lt;/author&gt;&lt;author&gt;Ferlay, Jacques M. E.&lt;/author&gt;&lt;author&gt;Lortet-Tieulent, Joannie MSc&lt;/author&gt;&lt;author&gt;Jemal, Ahmedin D. V. M. PhD&lt;/author&gt;&lt;/authors&gt;&lt;/contributors&gt;&lt;titles&gt;&lt;title&gt;Global cancer statistics, 2012&lt;/title&gt;&lt;secondary-title&gt;Ca : a Cancer Journal for Clinicians&lt;/secondary-title&gt;&lt;/titles&gt;&lt;periodical&gt;&lt;full-title&gt;Ca : a Cancer Journal for Clinicians&lt;/full-title&gt;&lt;/periodical&gt;&lt;pages&gt;87&lt;/pages&gt;&lt;volume&gt;65&lt;/volume&gt;&lt;number&gt;2&lt;/number&gt;&lt;keywords&gt;&lt;keyword&gt;Medical Sciences--Oncology&lt;/keyword&gt;&lt;keyword&gt;Smoking cessation&lt;/keyword&gt;&lt;keyword&gt;Risk factors&lt;/keyword&gt;&lt;keyword&gt;Developing countries--LDCs&lt;/keyword&gt;&lt;keyword&gt;Cancer&lt;/keyword&gt;&lt;keyword&gt;Urbanization&lt;/keyword&gt;&lt;keyword&gt;Economic development&lt;/keyword&gt;&lt;keyword&gt;onlinelibrary.wiley.com/doi/10.3322/caac.21262/pdf&lt;/keyword&gt;&lt;/keywords&gt;&lt;dates&gt;&lt;year&gt;2015&lt;/year&gt;&lt;pub-dates&gt;&lt;date&gt;Mar-Apr&amp;#xD;Mar-Apr 2015&amp;#xD;2015-03-16&lt;/date&gt;&lt;/pub-dates&gt;&lt;/dates&gt;&lt;pub-location&gt;Atlanta&lt;/pub-location&gt;&lt;publisher&gt;Wiley Subscription Services, Inc.&lt;/publisher&gt;&lt;isbn&gt;00079235&lt;/isbn&gt;&lt;accession-num&gt;1663759483&lt;/accession-num&gt;&lt;urls&gt;&lt;related-urls&gt;&lt;url&gt;http://search.proquest.com/docview/1663759483?accountid=14723&lt;/url&gt;&lt;url&gt;http://onlinelibrary.wiley.com/doi/10.3322/caac.21262/pdf&lt;/url&gt;&lt;/related-urls&gt;&lt;/urls&gt;&lt;remote-database-name&gt;ProQuest Research Library&lt;/remote-database-name&gt;&lt;language&gt;English&lt;/language&gt;&lt;/record&gt;&lt;/Cite&gt;&lt;/EndNote&gt;</w:instrText>
      </w:r>
      <w:r w:rsidR="00325E0B">
        <w:fldChar w:fldCharType="separate"/>
      </w:r>
      <w:r w:rsidR="003C0F3F">
        <w:rPr>
          <w:noProof/>
        </w:rPr>
        <w:t>(</w:t>
      </w:r>
      <w:hyperlink w:anchor="_ENREF_27" w:tooltip="Torre, 2015 #17" w:history="1">
        <w:r w:rsidR="003C0F3F">
          <w:rPr>
            <w:noProof/>
          </w:rPr>
          <w:t>Torre</w:t>
        </w:r>
        <w:r w:rsidR="003C0F3F" w:rsidRPr="003C0F3F">
          <w:rPr>
            <w:i/>
            <w:noProof/>
          </w:rPr>
          <w:t xml:space="preserve"> et al.</w:t>
        </w:r>
        <w:r w:rsidR="003C0F3F">
          <w:rPr>
            <w:noProof/>
          </w:rPr>
          <w:t xml:space="preserve"> 2015</w:t>
        </w:r>
      </w:hyperlink>
      <w:r w:rsidR="003C0F3F">
        <w:rPr>
          <w:noProof/>
        </w:rPr>
        <w:t>)</w:t>
      </w:r>
      <w:r w:rsidR="00325E0B">
        <w:fldChar w:fldCharType="end"/>
      </w:r>
      <w:r w:rsidR="0044563C">
        <w:t>.</w:t>
      </w:r>
      <w:r w:rsidR="00E34DCE">
        <w:t xml:space="preserve"> Despite only attributing to 6% of </w:t>
      </w:r>
      <w:r w:rsidR="00010F45">
        <w:t xml:space="preserve">total cancer deaths, </w:t>
      </w:r>
      <w:r w:rsidR="00F70FB7">
        <w:t>advanced prostate cancers begin to exhibit additional morbidities that limit survival</w:t>
      </w:r>
      <w:r w:rsidR="0044107B">
        <w:t xml:space="preserve"> </w:t>
      </w:r>
      <w:r w:rsidR="00DB2DD1">
        <w:t xml:space="preserve">and quality of life </w:t>
      </w:r>
      <w:r w:rsidR="0044107B">
        <w:t>further</w:t>
      </w:r>
      <w:r w:rsidR="00F70FB7">
        <w:t>. These advanced staged</w:t>
      </w:r>
      <w:r w:rsidR="0044563C">
        <w:t xml:space="preserve"> tumours </w:t>
      </w:r>
      <w:r w:rsidR="004E6029">
        <w:t xml:space="preserve">present with </w:t>
      </w:r>
      <w:r w:rsidR="0044563C">
        <w:t xml:space="preserve">androgen independence, uncontrolled proliferation, </w:t>
      </w:r>
      <w:r w:rsidR="004E6029">
        <w:t xml:space="preserve">increased </w:t>
      </w:r>
      <w:r w:rsidR="0044563C">
        <w:t xml:space="preserve">angiogenesis and metastasis to adjacent bone and lymph </w:t>
      </w:r>
      <w:r w:rsidR="00070872">
        <w:t xml:space="preserve">nodes </w:t>
      </w:r>
      <w:r w:rsidR="006A44DA">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3C0F3F">
        <w:instrText xml:space="preserve"> ADDIN EN.CITE </w:instrText>
      </w:r>
      <w:r w:rsidR="003C0F3F">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3C0F3F">
        <w:instrText xml:space="preserve"> ADDIN EN.CITE.DATA </w:instrText>
      </w:r>
      <w:r w:rsidR="003C0F3F">
        <w:fldChar w:fldCharType="end"/>
      </w:r>
      <w:r w:rsidR="006A44DA">
        <w:fldChar w:fldCharType="separate"/>
      </w:r>
      <w:r w:rsidR="003C0F3F">
        <w:rPr>
          <w:noProof/>
        </w:rPr>
        <w:t>(</w:t>
      </w:r>
      <w:hyperlink w:anchor="_ENREF_4" w:tooltip="Compagno, 2014 #20" w:history="1">
        <w:r w:rsidR="003C0F3F">
          <w:rPr>
            <w:noProof/>
          </w:rPr>
          <w:t>Compagno</w:t>
        </w:r>
        <w:r w:rsidR="003C0F3F" w:rsidRPr="003C0F3F">
          <w:rPr>
            <w:i/>
            <w:noProof/>
          </w:rPr>
          <w:t xml:space="preserve"> et al.</w:t>
        </w:r>
        <w:r w:rsidR="003C0F3F">
          <w:rPr>
            <w:noProof/>
          </w:rPr>
          <w:t xml:space="preserve"> 2014</w:t>
        </w:r>
      </w:hyperlink>
      <w:r w:rsidR="003C0F3F">
        <w:rPr>
          <w:noProof/>
        </w:rPr>
        <w:t xml:space="preserve">; </w:t>
      </w:r>
      <w:hyperlink w:anchor="_ENREF_23" w:tooltip="Pond, 2014 #19" w:history="1">
        <w:r w:rsidR="003C0F3F">
          <w:rPr>
            <w:noProof/>
          </w:rPr>
          <w:t>Pond</w:t>
        </w:r>
        <w:r w:rsidR="003C0F3F" w:rsidRPr="003C0F3F">
          <w:rPr>
            <w:i/>
            <w:noProof/>
          </w:rPr>
          <w:t xml:space="preserve"> et al.</w:t>
        </w:r>
        <w:r w:rsidR="003C0F3F">
          <w:rPr>
            <w:noProof/>
          </w:rPr>
          <w:t xml:space="preserve"> 2014</w:t>
        </w:r>
      </w:hyperlink>
      <w:r w:rsidR="003C0F3F">
        <w:rPr>
          <w:noProof/>
        </w:rPr>
        <w:t xml:space="preserve">; </w:t>
      </w:r>
      <w:hyperlink w:anchor="_ENREF_25" w:tooltip="Robinson, 2015 #18" w:history="1">
        <w:r w:rsidR="003C0F3F">
          <w:rPr>
            <w:noProof/>
          </w:rPr>
          <w:t>Robinson</w:t>
        </w:r>
        <w:r w:rsidR="003C0F3F" w:rsidRPr="003C0F3F">
          <w:rPr>
            <w:i/>
            <w:noProof/>
          </w:rPr>
          <w:t xml:space="preserve"> et al.</w:t>
        </w:r>
        <w:r w:rsidR="003C0F3F">
          <w:rPr>
            <w:noProof/>
          </w:rPr>
          <w:t xml:space="preserve"> 2015</w:t>
        </w:r>
      </w:hyperlink>
      <w:r w:rsidR="003C0F3F">
        <w:rPr>
          <w:noProof/>
        </w:rPr>
        <w:t>)</w:t>
      </w:r>
      <w:r w:rsidR="006A44DA">
        <w:fldChar w:fldCharType="end"/>
      </w:r>
      <w:r w:rsidR="0044563C">
        <w:t xml:space="preserve">. </w:t>
      </w:r>
      <w:r w:rsidR="00F70FB7">
        <w:t xml:space="preserve">While treating the primary tumour is highly successful through </w:t>
      </w:r>
      <w:proofErr w:type="spellStart"/>
      <w:r w:rsidR="00F70FB7">
        <w:t>prostectomy</w:t>
      </w:r>
      <w:proofErr w:type="spellEnd"/>
      <w:r w:rsidR="00F70FB7">
        <w:t>, radiation, chemo- and androgen deprivation therapies, the metastatic form faces limited treatment options.</w:t>
      </w:r>
      <w:r w:rsidR="0044107B">
        <w:t xml:space="preserve"> Furthermore, undergoing those treatments despite presenting with an advanced form only prolongs life by a year.</w:t>
      </w:r>
      <w:r w:rsidR="00F70FB7">
        <w:t xml:space="preserve"> </w:t>
      </w:r>
      <w:r w:rsidR="004E6029">
        <w:t>This implicates the need for new therapeutic targets for advanced cancers</w:t>
      </w:r>
      <w:r w:rsidR="00FC16E7">
        <w:t>.</w:t>
      </w:r>
      <w:r w:rsidR="004E6029">
        <w:t xml:space="preserve"> A</w:t>
      </w:r>
      <w:r w:rsidR="00236733">
        <w:t>bnormal expression of proteins related to caveolae and exosome formation</w:t>
      </w:r>
      <w:r w:rsidR="00FC16E7">
        <w:t xml:space="preserve"> in prostate cancers</w:t>
      </w:r>
      <w:r w:rsidR="0075737B">
        <w:t>, including mechanisms hypothesised to be involved with cargo sorting</w:t>
      </w:r>
      <w:r w:rsidR="00C026F9">
        <w:t>, had</w:t>
      </w:r>
      <w:r w:rsidR="00236733">
        <w:t xml:space="preserve"> bee</w:t>
      </w:r>
      <w:r w:rsidR="0075737B">
        <w:t xml:space="preserve">n implicated in the progression and metastatic potential </w:t>
      </w:r>
      <w:r w:rsidR="00236733">
        <w:t>of prostate cancer</w:t>
      </w:r>
      <w:r w:rsidR="00C026F9">
        <w:t xml:space="preserve">, and thus may provide as a direction for </w:t>
      </w:r>
      <w:r w:rsidR="00070872">
        <w:t xml:space="preserve">therapies </w:t>
      </w:r>
      <w:r w:rsidR="00070872">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3C0F3F">
        <w:instrText xml:space="preserve"> ADDIN EN.CITE </w:instrText>
      </w:r>
      <w:r w:rsidR="003C0F3F">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3C0F3F">
        <w:instrText xml:space="preserve"> ADDIN EN.CITE.DATA </w:instrText>
      </w:r>
      <w:r w:rsidR="003C0F3F">
        <w:fldChar w:fldCharType="end"/>
      </w:r>
      <w:r w:rsidR="00070872">
        <w:fldChar w:fldCharType="separate"/>
      </w:r>
      <w:r w:rsidR="003C0F3F">
        <w:rPr>
          <w:noProof/>
        </w:rPr>
        <w:t>(</w:t>
      </w:r>
      <w:hyperlink w:anchor="_ENREF_15" w:tooltip="Inder, 2012 #8" w:history="1">
        <w:r w:rsidR="003C0F3F">
          <w:rPr>
            <w:noProof/>
          </w:rPr>
          <w:t>Inder</w:t>
        </w:r>
        <w:r w:rsidR="003C0F3F" w:rsidRPr="003C0F3F">
          <w:rPr>
            <w:i/>
            <w:noProof/>
          </w:rPr>
          <w:t xml:space="preserve"> et al.</w:t>
        </w:r>
        <w:r w:rsidR="003C0F3F">
          <w:rPr>
            <w:noProof/>
          </w:rPr>
          <w:t xml:space="preserve"> 2012</w:t>
        </w:r>
      </w:hyperlink>
      <w:r w:rsidR="003C0F3F">
        <w:rPr>
          <w:noProof/>
        </w:rPr>
        <w:t xml:space="preserve">; </w:t>
      </w:r>
      <w:hyperlink w:anchor="_ENREF_20" w:tooltip="Moon, 2014 #10" w:history="1">
        <w:r w:rsidR="003C0F3F">
          <w:rPr>
            <w:noProof/>
          </w:rPr>
          <w:t>Moon</w:t>
        </w:r>
        <w:r w:rsidR="003C0F3F" w:rsidRPr="003C0F3F">
          <w:rPr>
            <w:i/>
            <w:noProof/>
          </w:rPr>
          <w:t xml:space="preserve"> et al.</w:t>
        </w:r>
        <w:r w:rsidR="003C0F3F">
          <w:rPr>
            <w:noProof/>
          </w:rPr>
          <w:t xml:space="preserve"> 2014</w:t>
        </w:r>
      </w:hyperlink>
      <w:r w:rsidR="003C0F3F">
        <w:rPr>
          <w:noProof/>
        </w:rPr>
        <w:t>)</w:t>
      </w:r>
      <w:r w:rsidR="00070872">
        <w:fldChar w:fldCharType="end"/>
      </w:r>
      <w:r w:rsidR="004E6029">
        <w:t>. T</w:t>
      </w:r>
      <w:r w:rsidR="00236733">
        <w:t xml:space="preserve">his occurrence </w:t>
      </w:r>
      <w:r w:rsidR="00C026F9">
        <w:t xml:space="preserve">also </w:t>
      </w:r>
      <w:r w:rsidR="00236733">
        <w:t xml:space="preserve">reveals gaps in knowledge regarding caveolae, caveolae-associated proteins and their molecular consequence. </w:t>
      </w:r>
      <w:r>
        <w:t xml:space="preserve">Understanding this mechanism benefits </w:t>
      </w:r>
      <w:r w:rsidR="00D65191">
        <w:t>cancer</w:t>
      </w:r>
      <w:r>
        <w:t xml:space="preserve"> research and furthers the current knowledge regarding exosome cargo export. </w:t>
      </w:r>
    </w:p>
    <w:p w14:paraId="5ABB0767" w14:textId="77777777" w:rsidR="00D665DF" w:rsidRDefault="00D665DF" w:rsidP="00721EDB">
      <w:pPr>
        <w:pStyle w:val="NoSpacing"/>
        <w:ind w:firstLine="142"/>
      </w:pPr>
    </w:p>
    <w:p w14:paraId="5417F3BA" w14:textId="77777777" w:rsidR="00DC48EB" w:rsidRDefault="00D665DF" w:rsidP="00721EDB">
      <w:pPr>
        <w:pStyle w:val="NoSpacing"/>
        <w:ind w:firstLine="142"/>
      </w:pPr>
      <w:r>
        <w:t xml:space="preserve">Exosomes and </w:t>
      </w:r>
      <w:proofErr w:type="spellStart"/>
      <w:r>
        <w:t>microvesicles</w:t>
      </w:r>
      <w:proofErr w:type="spellEnd"/>
      <w:r>
        <w:t>:</w:t>
      </w:r>
      <w:r w:rsidR="004D3302">
        <w:t xml:space="preserve"> Extracellular vesicles implicated in prostate cancer.</w:t>
      </w:r>
      <w:r>
        <w:t xml:space="preserve"> </w:t>
      </w:r>
    </w:p>
    <w:p w14:paraId="35EE0355" w14:textId="0DE0638F"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w:t>
      </w:r>
      <w:r w:rsidR="00B07C50">
        <w:fldChar w:fldCharType="begin"/>
      </w:r>
      <w:r w:rsidR="003C0F3F">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B07C50">
        <w:fldChar w:fldCharType="separate"/>
      </w:r>
      <w:r w:rsidR="003C0F3F">
        <w:rPr>
          <w:noProof/>
        </w:rPr>
        <w:t>(</w:t>
      </w:r>
      <w:hyperlink w:anchor="_ENREF_10" w:tooltip="Gu, 2014 #21" w:history="1">
        <w:r w:rsidR="003C0F3F">
          <w:rPr>
            <w:noProof/>
          </w:rPr>
          <w:t>Gu</w:t>
        </w:r>
        <w:r w:rsidR="003C0F3F" w:rsidRPr="003C0F3F">
          <w:rPr>
            <w:i/>
            <w:noProof/>
          </w:rPr>
          <w:t xml:space="preserve"> et al.</w:t>
        </w:r>
        <w:r w:rsidR="003C0F3F">
          <w:rPr>
            <w:noProof/>
          </w:rPr>
          <w:t xml:space="preserve"> 2014</w:t>
        </w:r>
      </w:hyperlink>
      <w:r w:rsidR="003C0F3F">
        <w:rPr>
          <w:noProof/>
        </w:rPr>
        <w:t>)</w:t>
      </w:r>
      <w:r w:rsidR="00B07C50">
        <w:fldChar w:fldCharType="end"/>
      </w:r>
      <w:r>
        <w:t xml:space="preserve">. </w:t>
      </w:r>
      <w:r w:rsidR="00E47A50">
        <w:t xml:space="preserve">Whilst similar in size and biochemical markers, </w:t>
      </w:r>
      <w:proofErr w:type="spellStart"/>
      <w:r w:rsidR="00E47A50">
        <w:t>microvesicles</w:t>
      </w:r>
      <w:proofErr w:type="spellEnd"/>
      <w:r w:rsidR="00E47A50">
        <w:t xml:space="preserve"> differ from exosomes by being released directly from budd</w:t>
      </w:r>
      <w:r w:rsidR="00A957A5">
        <w:t>ing of</w:t>
      </w:r>
      <w:r w:rsidR="00BF55A8">
        <w:t>f</w:t>
      </w:r>
      <w:r w:rsidR="00A957A5">
        <w:t xml:space="preserve"> the plasma membrane</w:t>
      </w:r>
      <w:r w:rsidR="00B07C50">
        <w:fldChar w:fldCharType="begin"/>
      </w:r>
      <w:r w:rsidR="003C0F3F">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B07C50">
        <w:fldChar w:fldCharType="separate"/>
      </w:r>
      <w:r w:rsidR="003C0F3F">
        <w:rPr>
          <w:noProof/>
        </w:rPr>
        <w:t>(</w:t>
      </w:r>
      <w:hyperlink w:anchor="_ENREF_19" w:tooltip="Minciacchi, 2015 #22" w:history="1">
        <w:r w:rsidR="003C0F3F">
          <w:rPr>
            <w:noProof/>
          </w:rPr>
          <w:t>Minciacchi</w:t>
        </w:r>
        <w:r w:rsidR="003C0F3F" w:rsidRPr="003C0F3F">
          <w:rPr>
            <w:i/>
            <w:noProof/>
          </w:rPr>
          <w:t xml:space="preserve"> et al.</w:t>
        </w:r>
        <w:r w:rsidR="003C0F3F">
          <w:rPr>
            <w:noProof/>
          </w:rPr>
          <w:t xml:space="preserve"> 2015</w:t>
        </w:r>
      </w:hyperlink>
      <w:r w:rsidR="003C0F3F">
        <w:rPr>
          <w:noProof/>
        </w:rPr>
        <w:t>)</w:t>
      </w:r>
      <w:r w:rsidR="00B07C50">
        <w:fldChar w:fldCharType="end"/>
      </w:r>
      <w:r w:rsidR="00A957A5">
        <w:t>.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w:t>
      </w:r>
      <w:r w:rsidR="00DE2386">
        <w:t xml:space="preserve">. </w:t>
      </w:r>
      <w:commentRangeStart w:id="3"/>
      <w:r w:rsidR="00DE2386">
        <w:t>As exosome</w:t>
      </w:r>
      <w:r w:rsidR="00230E0A">
        <w:t xml:space="preserve"> membrane composition</w:t>
      </w:r>
      <w:r w:rsidR="0088196B">
        <w:t xml:space="preserve"> contains a high density of</w:t>
      </w:r>
      <w:r w:rsidR="00230E0A">
        <w:t xml:space="preserve"> </w:t>
      </w:r>
      <w:r w:rsidR="0075737B">
        <w:t xml:space="preserve">cholesterol rich </w:t>
      </w:r>
      <w:r w:rsidR="00230E0A">
        <w:t>lipid raft-like</w:t>
      </w:r>
      <w:r w:rsidR="0075737B">
        <w:t xml:space="preserve"> domains</w:t>
      </w:r>
      <w:r w:rsidR="00230E0A">
        <w:t xml:space="preserve">, </w:t>
      </w:r>
      <w:r w:rsidR="0088196B">
        <w:t>it was considered that this process may require cholesterol dependent mechanisms</w:t>
      </w:r>
      <w:r w:rsidR="002000EE">
        <w:t xml:space="preserve"> to form this structure</w:t>
      </w:r>
      <w:r w:rsidR="0088196B">
        <w:t xml:space="preserve">, such as caveolae </w:t>
      </w:r>
      <w:r w:rsidR="00AA262B">
        <w:t xml:space="preserve">formation </w:t>
      </w:r>
      <w:commentRangeEnd w:id="3"/>
      <w:r w:rsidR="009B28BD">
        <w:rPr>
          <w:rStyle w:val="CommentReference"/>
        </w:rPr>
        <w:commentReference w:id="3"/>
      </w:r>
      <w:r w:rsidR="0022483D">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3C0F3F">
        <w:instrText xml:space="preserve"> ADDIN EN.CITE </w:instrText>
      </w:r>
      <w:r w:rsidR="003C0F3F">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3C0F3F">
        <w:instrText xml:space="preserve"> ADDIN EN.CITE.DATA </w:instrText>
      </w:r>
      <w:r w:rsidR="003C0F3F">
        <w:fldChar w:fldCharType="end"/>
      </w:r>
      <w:r w:rsidR="0022483D">
        <w:fldChar w:fldCharType="separate"/>
      </w:r>
      <w:r w:rsidR="003C0F3F">
        <w:rPr>
          <w:noProof/>
        </w:rPr>
        <w:t>(</w:t>
      </w:r>
      <w:hyperlink w:anchor="_ENREF_11" w:tooltip="Hailstones, 1998 #23" w:history="1">
        <w:r w:rsidR="003C0F3F">
          <w:rPr>
            <w:noProof/>
          </w:rPr>
          <w:t>Hailstones</w:t>
        </w:r>
        <w:r w:rsidR="003C0F3F" w:rsidRPr="003C0F3F">
          <w:rPr>
            <w:i/>
            <w:noProof/>
          </w:rPr>
          <w:t xml:space="preserve"> et al.</w:t>
        </w:r>
        <w:r w:rsidR="003C0F3F">
          <w:rPr>
            <w:noProof/>
          </w:rPr>
          <w:t xml:space="preserve"> 1998</w:t>
        </w:r>
      </w:hyperlink>
      <w:r w:rsidR="003C0F3F">
        <w:rPr>
          <w:noProof/>
        </w:rPr>
        <w:t xml:space="preserve">; </w:t>
      </w:r>
      <w:hyperlink w:anchor="_ENREF_26" w:tooltip="Tan, 2013 #24" w:history="1">
        <w:r w:rsidR="003C0F3F">
          <w:rPr>
            <w:noProof/>
          </w:rPr>
          <w:t>Tan</w:t>
        </w:r>
        <w:r w:rsidR="003C0F3F" w:rsidRPr="003C0F3F">
          <w:rPr>
            <w:i/>
            <w:noProof/>
          </w:rPr>
          <w:t xml:space="preserve"> et al.</w:t>
        </w:r>
        <w:r w:rsidR="003C0F3F">
          <w:rPr>
            <w:noProof/>
          </w:rPr>
          <w:t xml:space="preserve"> 2013</w:t>
        </w:r>
      </w:hyperlink>
      <w:r w:rsidR="003C0F3F">
        <w:rPr>
          <w:noProof/>
        </w:rPr>
        <w:t>)</w:t>
      </w:r>
      <w:r w:rsidR="0022483D">
        <w:fldChar w:fldCharType="end"/>
      </w:r>
      <w:r w:rsidR="0088196B">
        <w:t>. Caveolae are 50-100nm diameter invaginations formed by recruiting</w:t>
      </w:r>
      <w:r w:rsidR="00230E0A">
        <w:t xml:space="preserve"> the caveolin family proteins to mediate</w:t>
      </w:r>
      <w:r w:rsidR="0088196B">
        <w:t xml:space="preserve"> </w:t>
      </w:r>
      <w:r w:rsidR="0088196B" w:rsidRPr="0037691C">
        <w:t xml:space="preserve">structural </w:t>
      </w:r>
      <w:proofErr w:type="gramStart"/>
      <w:r w:rsidR="0088196B" w:rsidRPr="0037691C">
        <w:t>changes</w:t>
      </w:r>
      <w:proofErr w:type="gramEnd"/>
      <w:r w:rsidR="00812B2B"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3C0F3F">
        <w:instrText xml:space="preserve"> ADDIN EN.CITE </w:instrText>
      </w:r>
      <w:r w:rsidR="003C0F3F">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3C0F3F">
        <w:instrText xml:space="preserve"> ADDIN EN.CITE.DATA </w:instrText>
      </w:r>
      <w:r w:rsidR="003C0F3F">
        <w:fldChar w:fldCharType="end"/>
      </w:r>
      <w:r w:rsidR="00812B2B" w:rsidRPr="00812B2B">
        <w:fldChar w:fldCharType="separate"/>
      </w:r>
      <w:r w:rsidR="003C0F3F">
        <w:rPr>
          <w:noProof/>
        </w:rPr>
        <w:t>(</w:t>
      </w:r>
      <w:hyperlink w:anchor="_ENREF_22" w:tooltip="Parton, 2006 #25" w:history="1">
        <w:r w:rsidR="003C0F3F">
          <w:rPr>
            <w:noProof/>
          </w:rPr>
          <w:t>Parton</w:t>
        </w:r>
        <w:r w:rsidR="003C0F3F" w:rsidRPr="003C0F3F">
          <w:rPr>
            <w:i/>
            <w:noProof/>
          </w:rPr>
          <w:t xml:space="preserve"> et al.</w:t>
        </w:r>
        <w:r w:rsidR="003C0F3F">
          <w:rPr>
            <w:noProof/>
          </w:rPr>
          <w:t xml:space="preserve"> 2006</w:t>
        </w:r>
      </w:hyperlink>
      <w:r w:rsidR="003C0F3F">
        <w:rPr>
          <w:noProof/>
        </w:rPr>
        <w:t>)</w:t>
      </w:r>
      <w:r w:rsidR="00812B2B" w:rsidRPr="00812B2B">
        <w:fldChar w:fldCharType="end"/>
      </w:r>
      <w:r w:rsidR="00230E0A" w:rsidRPr="00812B2B">
        <w:t>. Additionally</w:t>
      </w:r>
      <w:r w:rsidR="00230E0A">
        <w:t>, cytoplasmic coat proteins, from the</w:t>
      </w:r>
      <w:r w:rsidR="00517CFE">
        <w:t xml:space="preserve"> recently </w:t>
      </w:r>
      <w:r w:rsidR="00517CFE" w:rsidRPr="0037691C">
        <w:t>discovered</w:t>
      </w:r>
      <w:r w:rsidR="00230E0A" w:rsidRPr="0037691C">
        <w:t xml:space="preserve"> </w:t>
      </w:r>
      <w:r w:rsidR="00230E0A">
        <w:t xml:space="preserve">Cavin family, regulate the </w:t>
      </w:r>
      <w:r w:rsidR="00B54A97">
        <w:t xml:space="preserve">caveolae formation and </w:t>
      </w:r>
      <w:proofErr w:type="gramStart"/>
      <w:r w:rsidR="00B54A97">
        <w:t>morphology</w:t>
      </w:r>
      <w:proofErr w:type="gramEnd"/>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 </w:instrText>
      </w:r>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EN.CITE.DATA </w:instrText>
      </w:r>
      <w:r w:rsidR="00812B2B">
        <w:fldChar w:fldCharType="end"/>
      </w:r>
      <w:r w:rsidR="00812B2B">
        <w:fldChar w:fldCharType="separate"/>
      </w:r>
      <w:r w:rsidR="00812B2B">
        <w:rPr>
          <w:noProof/>
        </w:rPr>
        <w:t>(</w:t>
      </w:r>
      <w:hyperlink w:anchor="_ENREF_21" w:tooltip="Nabi, 2009 #26" w:history="1">
        <w:r w:rsidR="003C0F3F">
          <w:rPr>
            <w:noProof/>
          </w:rPr>
          <w:t>Nabi 2009</w:t>
        </w:r>
      </w:hyperlink>
      <w:r w:rsidR="00812B2B">
        <w:rPr>
          <w:noProof/>
        </w:rPr>
        <w:t>)</w:t>
      </w:r>
      <w:r w:rsidR="00812B2B">
        <w:fldChar w:fldCharType="end"/>
      </w:r>
      <w:r w:rsidR="00B54A97">
        <w:t>.</w:t>
      </w:r>
      <w:r w:rsidR="00517CFE">
        <w:t xml:space="preserve"> </w:t>
      </w:r>
      <w:r w:rsidR="00D1114B" w:rsidRPr="00DE2386">
        <w:t>Cargo consists of</w:t>
      </w:r>
      <w:r w:rsidR="00E47A50" w:rsidRPr="00DE2386">
        <w:t xml:space="preserve"> cytoplasmic material with selectively exported ribonucleic acids (RNA), proteins and lipids due loading mechanisms</w:t>
      </w:r>
      <w:r w:rsidR="00A957A5" w:rsidRPr="00DE2386">
        <w:t xml:space="preserve"> with integral surface proteins</w:t>
      </w:r>
      <w:r w:rsidR="00E47A50" w:rsidRPr="00DE2386">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w:t>
      </w:r>
      <w:r w:rsidR="00A957A5" w:rsidRPr="001D2D00">
        <w:t xml:space="preserve">bound. </w:t>
      </w:r>
      <w:r w:rsidR="00230E0A" w:rsidRPr="001D2D00">
        <w:t xml:space="preserve">Secretion and reabsorption of the extracellular vesicles has been attributed to a range of biological processes. </w:t>
      </w:r>
      <w:r w:rsidR="001D2D00" w:rsidRPr="001D2D00">
        <w:t xml:space="preserve">This includes the secretion of </w:t>
      </w:r>
      <w:r w:rsidR="001D2D00">
        <w:t xml:space="preserve">selectively exported </w:t>
      </w:r>
      <w:r w:rsidR="001D2D00" w:rsidRPr="001D2D00">
        <w:t xml:space="preserve">cytokines in immunological responses and </w:t>
      </w:r>
      <w:r w:rsidR="0084431B" w:rsidRPr="001D2D00">
        <w:t xml:space="preserve">establishing a pre-metastatic niche </w:t>
      </w:r>
      <w:r w:rsidR="001D2D00" w:rsidRPr="001D2D00">
        <w:t>in cancer progression</w:t>
      </w:r>
      <w:r w:rsidR="001D2D00">
        <w:t xml:space="preserve"> by sequestering growth factors to exosomes</w:t>
      </w:r>
      <w:r w:rsidR="0049362C">
        <w:fldChar w:fldCharType="begin"/>
      </w:r>
      <w:r w:rsidR="003C0F3F">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rsidR="0049362C">
        <w:fldChar w:fldCharType="separate"/>
      </w:r>
      <w:r w:rsidR="003C0F3F">
        <w:rPr>
          <w:noProof/>
        </w:rPr>
        <w:t>(</w:t>
      </w:r>
      <w:hyperlink w:anchor="_ENREF_5" w:tooltip="De Toro, 2015 #27" w:history="1">
        <w:r w:rsidR="003C0F3F">
          <w:rPr>
            <w:noProof/>
          </w:rPr>
          <w:t>De Toro</w:t>
        </w:r>
        <w:r w:rsidR="003C0F3F" w:rsidRPr="003C0F3F">
          <w:rPr>
            <w:i/>
            <w:noProof/>
          </w:rPr>
          <w:t xml:space="preserve"> et al.</w:t>
        </w:r>
        <w:r w:rsidR="003C0F3F">
          <w:rPr>
            <w:noProof/>
          </w:rPr>
          <w:t xml:space="preserve"> 2015</w:t>
        </w:r>
      </w:hyperlink>
      <w:r w:rsidR="003C0F3F">
        <w:rPr>
          <w:noProof/>
        </w:rPr>
        <w:t>)</w:t>
      </w:r>
      <w:r w:rsidR="0049362C">
        <w:fldChar w:fldCharType="end"/>
      </w:r>
      <w:r w:rsidR="001D2D00" w:rsidRPr="001D2D00">
        <w:t xml:space="preserve">. </w:t>
      </w:r>
      <w:r w:rsidR="00230E0A">
        <w:t xml:space="preserve">Hereby, </w:t>
      </w:r>
      <w:r w:rsidR="001D2D00">
        <w:t xml:space="preserve">understanding the cargo loading mechanisms in metastatic cancers can reveal </w:t>
      </w:r>
      <w:r w:rsidR="00C72041">
        <w:t>how certain processes are being mediated and exploited to aid in progression.</w:t>
      </w:r>
      <w:r w:rsidR="00230E0A">
        <w:t xml:space="preserve">  </w:t>
      </w:r>
    </w:p>
    <w:p w14:paraId="0F9A45DB" w14:textId="77777777" w:rsidR="000A7372" w:rsidRDefault="000A7372" w:rsidP="00721EDB">
      <w:pPr>
        <w:pStyle w:val="NoSpacing"/>
        <w:ind w:firstLine="142"/>
      </w:pPr>
    </w:p>
    <w:p w14:paraId="0C11860E" w14:textId="77777777" w:rsidR="000B1C75" w:rsidRDefault="00DC48EB" w:rsidP="00721EDB">
      <w:pPr>
        <w:pStyle w:val="NoSpacing"/>
        <w:ind w:firstLine="142"/>
      </w:pPr>
      <w:r>
        <w:t>Caveolin</w:t>
      </w:r>
    </w:p>
    <w:p w14:paraId="17507D90" w14:textId="282DF918" w:rsidR="00955575" w:rsidRPr="00EE38D8" w:rsidRDefault="00BF55A8" w:rsidP="00721EDB">
      <w:pPr>
        <w:pStyle w:val="NoSpacing"/>
        <w:ind w:firstLine="142"/>
        <w:rPr>
          <w:color w:val="FF0000"/>
        </w:rPr>
      </w:pPr>
      <w:r>
        <w:t xml:space="preserve">The caveolin protein family </w:t>
      </w:r>
      <w:r w:rsidRPr="002175FC">
        <w:t>are integral membrane proteins that dictate the formation of caveolae</w:t>
      </w:r>
      <w:r w:rsidR="002000EE" w:rsidRPr="002175FC">
        <w:t xml:space="preserve"> by </w:t>
      </w:r>
      <w:r w:rsidR="00DE2386" w:rsidRPr="002175FC">
        <w:t xml:space="preserve">facilitating structural change </w:t>
      </w:r>
      <w:r w:rsidR="002175FC" w:rsidRPr="002175FC">
        <w:t xml:space="preserve">of </w:t>
      </w:r>
      <w:r w:rsidR="00DE2386" w:rsidRPr="002175FC">
        <w:t>membrane curvature</w:t>
      </w:r>
      <w:r w:rsidR="002175FC" w:rsidRPr="002175FC">
        <w:fldChar w:fldCharType="begin"/>
      </w:r>
      <w:r w:rsidR="003C0F3F">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002175FC" w:rsidRPr="002175FC">
        <w:fldChar w:fldCharType="separate"/>
      </w:r>
      <w:r w:rsidR="003C0F3F">
        <w:rPr>
          <w:noProof/>
        </w:rPr>
        <w:t>(</w:t>
      </w:r>
      <w:hyperlink w:anchor="_ENREF_1" w:tooltip="Ariotti, 2015 #2" w:history="1">
        <w:r w:rsidR="003C0F3F">
          <w:rPr>
            <w:noProof/>
          </w:rPr>
          <w:t>Ariotti</w:t>
        </w:r>
        <w:r w:rsidR="003C0F3F" w:rsidRPr="003C0F3F">
          <w:rPr>
            <w:i/>
            <w:noProof/>
          </w:rPr>
          <w:t xml:space="preserve"> et al.</w:t>
        </w:r>
        <w:r w:rsidR="003C0F3F">
          <w:rPr>
            <w:noProof/>
          </w:rPr>
          <w:t xml:space="preserve"> 2015</w:t>
        </w:r>
      </w:hyperlink>
      <w:r w:rsidR="003C0F3F">
        <w:rPr>
          <w:noProof/>
        </w:rPr>
        <w:t>)</w:t>
      </w:r>
      <w:r w:rsidR="002175FC" w:rsidRPr="002175FC">
        <w:fldChar w:fldCharType="end"/>
      </w:r>
      <w:r w:rsidRPr="002175FC">
        <w:t xml:space="preserve">. </w:t>
      </w:r>
      <w:r w:rsidR="00BE364C" w:rsidRPr="002175FC">
        <w:t xml:space="preserve">The </w:t>
      </w:r>
      <w:r w:rsidR="00BE364C">
        <w:t>three isoforms of caveolin, named CAV1-3, are typically expressed in d</w:t>
      </w:r>
      <w:r w:rsidR="00AB4F12">
        <w:t xml:space="preserve">ifferent types of tissues. CAV1 and </w:t>
      </w:r>
      <w:r w:rsidR="00BE364C">
        <w:t>2 are expressed in epithelial, endothelial and smooth muscle cells, whereas CAV3 is predominately express</w:t>
      </w:r>
      <w:r w:rsidR="00340BDC">
        <w:t>ed</w:t>
      </w:r>
      <w:r w:rsidR="00BE364C">
        <w:t xml:space="preserve"> in cytoskeletal muscle cells. These proteins </w:t>
      </w:r>
      <w:proofErr w:type="spellStart"/>
      <w:r w:rsidR="00BE364C">
        <w:t>oligomerise</w:t>
      </w:r>
      <w:proofErr w:type="spellEnd"/>
      <w:r w:rsidR="00BE364C">
        <w:t xml:space="preserve"> and </w:t>
      </w:r>
      <w:r w:rsidR="00BE364C">
        <w:lastRenderedPageBreak/>
        <w:t>bind to 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w:t>
      </w:r>
      <w:r w:rsidR="002175FC">
        <w:t>through genetic ablation, yields</w:t>
      </w:r>
      <w:r w:rsidR="00A14905">
        <w:t xml:space="preserve"> a loss of caveolae formation, </w:t>
      </w:r>
      <w:r w:rsidR="005831D1">
        <w:t>unlike</w:t>
      </w:r>
      <w:r w:rsidR="00A14905">
        <w:t xml:space="preserve"> </w:t>
      </w:r>
      <w:r w:rsidR="002175FC">
        <w:t xml:space="preserve">loss of </w:t>
      </w:r>
      <w:proofErr w:type="gramStart"/>
      <w:r w:rsidR="00A14905">
        <w:t>CAV2</w:t>
      </w:r>
      <w:proofErr w:type="gramEnd"/>
      <w:r w:rsidR="00E311F0">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3C0F3F">
        <w:instrText xml:space="preserve"> ADDIN EN.CITE </w:instrText>
      </w:r>
      <w:r w:rsidR="003C0F3F">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3C0F3F">
        <w:instrText xml:space="preserve"> ADDIN EN.CITE.DATA </w:instrText>
      </w:r>
      <w:r w:rsidR="003C0F3F">
        <w:fldChar w:fldCharType="end"/>
      </w:r>
      <w:r w:rsidR="00E311F0">
        <w:fldChar w:fldCharType="separate"/>
      </w:r>
      <w:r w:rsidR="003C0F3F">
        <w:rPr>
          <w:noProof/>
        </w:rPr>
        <w:t>(</w:t>
      </w:r>
      <w:hyperlink w:anchor="_ENREF_6" w:tooltip="Drab, 2001 #29" w:history="1">
        <w:r w:rsidR="003C0F3F">
          <w:rPr>
            <w:noProof/>
          </w:rPr>
          <w:t>Drab</w:t>
        </w:r>
        <w:r w:rsidR="003C0F3F" w:rsidRPr="003C0F3F">
          <w:rPr>
            <w:i/>
            <w:noProof/>
          </w:rPr>
          <w:t xml:space="preserve"> et al.</w:t>
        </w:r>
        <w:r w:rsidR="003C0F3F">
          <w:rPr>
            <w:noProof/>
          </w:rPr>
          <w:t xml:space="preserve"> 2001</w:t>
        </w:r>
      </w:hyperlink>
      <w:r w:rsidR="003C0F3F">
        <w:rPr>
          <w:noProof/>
        </w:rPr>
        <w:t xml:space="preserve">; </w:t>
      </w:r>
      <w:hyperlink w:anchor="_ENREF_9" w:tooltip="Galbiati, 2001 #30" w:history="1">
        <w:r w:rsidR="003C0F3F">
          <w:rPr>
            <w:noProof/>
          </w:rPr>
          <w:t>Galbiati</w:t>
        </w:r>
        <w:r w:rsidR="003C0F3F" w:rsidRPr="003C0F3F">
          <w:rPr>
            <w:i/>
            <w:noProof/>
          </w:rPr>
          <w:t xml:space="preserve"> et al.</w:t>
        </w:r>
        <w:r w:rsidR="003C0F3F">
          <w:rPr>
            <w:noProof/>
          </w:rPr>
          <w:t xml:space="preserve"> 2001</w:t>
        </w:r>
      </w:hyperlink>
      <w:r w:rsidR="003C0F3F">
        <w:rPr>
          <w:noProof/>
        </w:rPr>
        <w:t xml:space="preserve">; </w:t>
      </w:r>
      <w:hyperlink w:anchor="_ENREF_24" w:tooltip="Razani, 2001 #28" w:history="1">
        <w:r w:rsidR="003C0F3F">
          <w:rPr>
            <w:noProof/>
          </w:rPr>
          <w:t>Razani</w:t>
        </w:r>
        <w:r w:rsidR="003C0F3F" w:rsidRPr="003C0F3F">
          <w:rPr>
            <w:i/>
            <w:noProof/>
          </w:rPr>
          <w:t xml:space="preserve"> et al.</w:t>
        </w:r>
        <w:r w:rsidR="003C0F3F">
          <w:rPr>
            <w:noProof/>
          </w:rPr>
          <w:t xml:space="preserve"> 2001</w:t>
        </w:r>
      </w:hyperlink>
      <w:r w:rsidR="003C0F3F">
        <w:rPr>
          <w:noProof/>
        </w:rPr>
        <w:t>)</w:t>
      </w:r>
      <w:r w:rsidR="00E311F0">
        <w:fldChar w:fldCharType="end"/>
      </w:r>
      <w:r w:rsidR="00A14905">
        <w:t xml:space="preserve">. </w:t>
      </w:r>
      <w:r w:rsidR="005831D1">
        <w:t xml:space="preserve">Furthermore, </w:t>
      </w:r>
      <w:r w:rsidR="005831D1" w:rsidRPr="005831D1">
        <w:rPr>
          <w:i/>
        </w:rPr>
        <w:t>de novo</w:t>
      </w:r>
      <w:r w:rsidR="005831D1">
        <w:t xml:space="preserve"> caveolae formation in lymphocytes occur following ectopic expression of CAV1</w:t>
      </w:r>
      <w:r w:rsidR="00512B54">
        <w:fldChar w:fldCharType="begin"/>
      </w:r>
      <w:r w:rsidR="003C0F3F">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rsidR="00512B54">
        <w:fldChar w:fldCharType="separate"/>
      </w:r>
      <w:r w:rsidR="003C0F3F">
        <w:rPr>
          <w:noProof/>
        </w:rPr>
        <w:t>(</w:t>
      </w:r>
      <w:hyperlink w:anchor="_ENREF_8" w:tooltip="Fra, 1995 #32" w:history="1">
        <w:r w:rsidR="003C0F3F">
          <w:rPr>
            <w:noProof/>
          </w:rPr>
          <w:t>Fra</w:t>
        </w:r>
        <w:r w:rsidR="003C0F3F" w:rsidRPr="003C0F3F">
          <w:rPr>
            <w:i/>
            <w:noProof/>
          </w:rPr>
          <w:t xml:space="preserve"> et al.</w:t>
        </w:r>
        <w:r w:rsidR="003C0F3F">
          <w:rPr>
            <w:noProof/>
          </w:rPr>
          <w:t xml:space="preserve"> 1995</w:t>
        </w:r>
      </w:hyperlink>
      <w:r w:rsidR="003C0F3F">
        <w:rPr>
          <w:noProof/>
        </w:rPr>
        <w:t>)</w:t>
      </w:r>
      <w:r w:rsidR="00512B54">
        <w:fldChar w:fldCharType="end"/>
      </w:r>
      <w:r w:rsidR="005831D1">
        <w:t xml:space="preserve">. </w:t>
      </w:r>
      <w:r w:rsidR="00340BDC">
        <w:t xml:space="preserve">This exemplifies the necessity for CAV1 production in caveolae formation, </w:t>
      </w:r>
      <w:r w:rsidR="004D3302">
        <w:t>involved in</w:t>
      </w:r>
      <w:r w:rsidR="00340BDC">
        <w:t xml:space="preserve"> exosome production. </w:t>
      </w:r>
      <w:r w:rsidR="008228FE">
        <w:t>However, it should be noted that these knockdown/over-expression studies were performed in a cell model that still contains other associated proteins</w:t>
      </w:r>
      <w:r w:rsidR="005E1D90">
        <w:t xml:space="preserve"> required to facilitate the formation of caveolae</w:t>
      </w:r>
      <w:r w:rsidR="008228FE">
        <w:t>.</w:t>
      </w:r>
      <w:r w:rsidR="005E1D90">
        <w:t xml:space="preserve"> As such, the findings that non-</w:t>
      </w:r>
      <w:proofErr w:type="spellStart"/>
      <w:r w:rsidR="005E1D90">
        <w:t>caveolar</w:t>
      </w:r>
      <w:proofErr w:type="spellEnd"/>
      <w:r w:rsidR="005E1D90">
        <w:t xml:space="preserve"> caveolae exists demonstrates that, while caveolin is present, it is not sufficient for caveolae production on its own</w:t>
      </w:r>
      <w:r w:rsidR="00EE38D8">
        <w:fldChar w:fldCharType="begin"/>
      </w:r>
      <w:r w:rsidR="003C0F3F">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EE38D8">
        <w:fldChar w:fldCharType="separate"/>
      </w:r>
      <w:r w:rsidR="003C0F3F">
        <w:rPr>
          <w:noProof/>
        </w:rPr>
        <w:t>(</w:t>
      </w:r>
      <w:hyperlink w:anchor="_ENREF_13" w:tooltip="Hill, 2008 #33" w:history="1">
        <w:r w:rsidR="003C0F3F">
          <w:rPr>
            <w:noProof/>
          </w:rPr>
          <w:t>Hill</w:t>
        </w:r>
        <w:r w:rsidR="003C0F3F" w:rsidRPr="003C0F3F">
          <w:rPr>
            <w:i/>
            <w:noProof/>
          </w:rPr>
          <w:t xml:space="preserve"> et al.</w:t>
        </w:r>
        <w:r w:rsidR="003C0F3F">
          <w:rPr>
            <w:noProof/>
          </w:rPr>
          <w:t xml:space="preserve"> 2008</w:t>
        </w:r>
      </w:hyperlink>
      <w:r w:rsidR="003C0F3F">
        <w:rPr>
          <w:noProof/>
        </w:rPr>
        <w:t>)</w:t>
      </w:r>
      <w:r w:rsidR="00EE38D8">
        <w:fldChar w:fldCharType="end"/>
      </w:r>
      <w:r w:rsidR="005E1D90">
        <w:t>. Additionally, non-</w:t>
      </w:r>
      <w:proofErr w:type="spellStart"/>
      <w:r w:rsidR="005E1D90">
        <w:t>caveolar</w:t>
      </w:r>
      <w:proofErr w:type="spellEnd"/>
      <w:r w:rsidR="005E1D90">
        <w:t xml:space="preserve"> caveolae has been implicated in additional pathways and </w:t>
      </w:r>
      <w:proofErr w:type="gramStart"/>
      <w:r w:rsidR="005E1D90">
        <w:t>pathologies</w:t>
      </w:r>
      <w:proofErr w:type="gramEnd"/>
      <w:r w:rsidR="00EE38D8">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3C0F3F">
        <w:instrText xml:space="preserve"> ADDIN EN.CITE </w:instrText>
      </w:r>
      <w:r w:rsidR="003C0F3F">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3C0F3F">
        <w:instrText xml:space="preserve"> ADDIN EN.CITE.DATA </w:instrText>
      </w:r>
      <w:r w:rsidR="003C0F3F">
        <w:fldChar w:fldCharType="end"/>
      </w:r>
      <w:r w:rsidR="00EE38D8">
        <w:fldChar w:fldCharType="separate"/>
      </w:r>
      <w:r w:rsidR="003C0F3F">
        <w:rPr>
          <w:noProof/>
        </w:rPr>
        <w:t>(</w:t>
      </w:r>
      <w:hyperlink w:anchor="_ENREF_3" w:tooltip="Bosch, 2011 #34" w:history="1">
        <w:r w:rsidR="003C0F3F">
          <w:rPr>
            <w:noProof/>
          </w:rPr>
          <w:t>Bosch</w:t>
        </w:r>
        <w:r w:rsidR="003C0F3F" w:rsidRPr="003C0F3F">
          <w:rPr>
            <w:i/>
            <w:noProof/>
          </w:rPr>
          <w:t xml:space="preserve"> et al.</w:t>
        </w:r>
        <w:r w:rsidR="003C0F3F">
          <w:rPr>
            <w:noProof/>
          </w:rPr>
          <w:t xml:space="preserve"> 2011</w:t>
        </w:r>
      </w:hyperlink>
      <w:r w:rsidR="003C0F3F">
        <w:rPr>
          <w:noProof/>
        </w:rPr>
        <w:t xml:space="preserve">; </w:t>
      </w:r>
      <w:hyperlink w:anchor="_ENREF_18" w:tooltip="Low, 2015 #113" w:history="1">
        <w:r w:rsidR="003C0F3F">
          <w:rPr>
            <w:noProof/>
          </w:rPr>
          <w:t>Low and Nicholson 2015</w:t>
        </w:r>
      </w:hyperlink>
      <w:r w:rsidR="003C0F3F">
        <w:rPr>
          <w:noProof/>
        </w:rPr>
        <w:t>)</w:t>
      </w:r>
      <w:r w:rsidR="00EE38D8">
        <w:fldChar w:fldCharType="end"/>
      </w:r>
      <w:r w:rsidR="005E1D90">
        <w:t xml:space="preserve">. </w:t>
      </w:r>
    </w:p>
    <w:p w14:paraId="05EDB2D1" w14:textId="77777777" w:rsidR="00506545" w:rsidRPr="00EE38D8" w:rsidRDefault="00506545" w:rsidP="00721EDB">
      <w:pPr>
        <w:pStyle w:val="NoSpacing"/>
        <w:ind w:firstLine="142"/>
        <w:rPr>
          <w:color w:val="FF0000"/>
        </w:rPr>
      </w:pPr>
    </w:p>
    <w:p w14:paraId="0AF1A391" w14:textId="77777777" w:rsidR="00ED1BC7" w:rsidRDefault="00955575" w:rsidP="00ED1BC7">
      <w:pPr>
        <w:pStyle w:val="NoSpacing"/>
        <w:ind w:firstLine="142"/>
      </w:pPr>
      <w:r>
        <w:t xml:space="preserve">Caveolin </w:t>
      </w:r>
      <w:r w:rsidR="00DC48EB">
        <w:t>in tumour activity.</w:t>
      </w:r>
    </w:p>
    <w:p w14:paraId="731CA885" w14:textId="32A933BE" w:rsidR="00506545" w:rsidRDefault="00506545" w:rsidP="00506545">
      <w:pPr>
        <w:pStyle w:val="NoSpacing"/>
        <w:ind w:firstLine="142"/>
      </w:pPr>
      <w:r>
        <w:t xml:space="preserve">Caveolin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w:t>
      </w:r>
      <w:r w:rsidR="00494A6C">
        <w:t>This formation of non-</w:t>
      </w:r>
      <w:proofErr w:type="spellStart"/>
      <w:r w:rsidR="00494A6C">
        <w:t>caveolar</w:t>
      </w:r>
      <w:proofErr w:type="spellEnd"/>
      <w:r w:rsidR="00494A6C">
        <w:t xml:space="preserve"> caveolin was shown to facilitate </w:t>
      </w:r>
      <w:r w:rsidR="00EF645B">
        <w:t xml:space="preserve">anchorage-independent growth and metastasis. </w:t>
      </w:r>
      <w:r w:rsidR="00ED1BC7">
        <w:t xml:space="preserve">Additionally, the absence of CAV-1 in a prostate cancer model had resulted in hindered progression into a highly invasive and metastatic form. Hence, this demonstrates the role of CAV1 in prostate cancer as a tumour promotor. </w:t>
      </w:r>
      <w:r w:rsidR="004417B6">
        <w:t>Similarly,</w:t>
      </w:r>
      <w:r w:rsidR="004417B6" w:rsidRPr="002175FC">
        <w:t xml:space="preserve"> </w:t>
      </w:r>
      <w:r w:rsidR="002175FC" w:rsidRPr="002175FC">
        <w:t>metastatic</w:t>
      </w:r>
      <w:r w:rsidR="004417B6" w:rsidRPr="002175FC">
        <w:t xml:space="preserve"> </w:t>
      </w:r>
      <w:r w:rsidR="007E6392">
        <w:t>oesophageal</w:t>
      </w:r>
      <w:r w:rsidR="004417B6">
        <w:t>, renal, brain and lung cancers had also revealed CAV1 to correlate with angiogenesis, cancer recurrence and elevated metastasis, solidifying its tumour promotor function</w:t>
      </w:r>
      <w:r w:rsidR="00494A6C">
        <w:t xml:space="preserve"> and introducing its potential as a biomarker</w:t>
      </w:r>
      <w:r w:rsidR="004D3302">
        <w:t xml:space="preserve"> for aggressive cancer types</w:t>
      </w:r>
      <w:r w:rsidR="007E6392">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3C0F3F">
        <w:instrText xml:space="preserve"> ADDIN EN.CITE </w:instrText>
      </w:r>
      <w:r w:rsidR="003C0F3F">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3C0F3F">
        <w:instrText xml:space="preserve"> ADDIN EN.CITE.DATA </w:instrText>
      </w:r>
      <w:r w:rsidR="003C0F3F">
        <w:fldChar w:fldCharType="end"/>
      </w:r>
      <w:r w:rsidR="007E6392">
        <w:fldChar w:fldCharType="separate"/>
      </w:r>
      <w:r w:rsidR="003C0F3F">
        <w:rPr>
          <w:noProof/>
        </w:rPr>
        <w:t>(</w:t>
      </w:r>
      <w:hyperlink w:anchor="_ENREF_14" w:tooltip="Ho, 2002 #35" w:history="1">
        <w:r w:rsidR="003C0F3F">
          <w:rPr>
            <w:noProof/>
          </w:rPr>
          <w:t>Ho</w:t>
        </w:r>
        <w:r w:rsidR="003C0F3F" w:rsidRPr="003C0F3F">
          <w:rPr>
            <w:i/>
            <w:noProof/>
          </w:rPr>
          <w:t xml:space="preserve"> et al.</w:t>
        </w:r>
        <w:r w:rsidR="003C0F3F">
          <w:rPr>
            <w:noProof/>
          </w:rPr>
          <w:t xml:space="preserve"> 2002</w:t>
        </w:r>
      </w:hyperlink>
      <w:r w:rsidR="003C0F3F">
        <w:rPr>
          <w:noProof/>
        </w:rPr>
        <w:t xml:space="preserve">; </w:t>
      </w:r>
      <w:hyperlink w:anchor="_ENREF_16" w:tooltip="Itoh, 2002 #37" w:history="1">
        <w:r w:rsidR="003C0F3F">
          <w:rPr>
            <w:noProof/>
          </w:rPr>
          <w:t>Itoh</w:t>
        </w:r>
        <w:r w:rsidR="003C0F3F" w:rsidRPr="003C0F3F">
          <w:rPr>
            <w:i/>
            <w:noProof/>
          </w:rPr>
          <w:t xml:space="preserve"> et al.</w:t>
        </w:r>
        <w:r w:rsidR="003C0F3F">
          <w:rPr>
            <w:noProof/>
          </w:rPr>
          <w:t xml:space="preserve"> 2002</w:t>
        </w:r>
      </w:hyperlink>
      <w:r w:rsidR="003C0F3F">
        <w:rPr>
          <w:noProof/>
        </w:rPr>
        <w:t xml:space="preserve">; </w:t>
      </w:r>
      <w:hyperlink w:anchor="_ENREF_17" w:tooltip="Joo, 2004 #36" w:history="1">
        <w:r w:rsidR="003C0F3F">
          <w:rPr>
            <w:noProof/>
          </w:rPr>
          <w:t>Joo</w:t>
        </w:r>
        <w:r w:rsidR="003C0F3F" w:rsidRPr="003C0F3F">
          <w:rPr>
            <w:i/>
            <w:noProof/>
          </w:rPr>
          <w:t xml:space="preserve"> et al.</w:t>
        </w:r>
        <w:r w:rsidR="003C0F3F">
          <w:rPr>
            <w:noProof/>
          </w:rPr>
          <w:t xml:space="preserve"> 2004</w:t>
        </w:r>
      </w:hyperlink>
      <w:r w:rsidR="003C0F3F">
        <w:rPr>
          <w:noProof/>
        </w:rPr>
        <w:t xml:space="preserve">; </w:t>
      </w:r>
      <w:hyperlink w:anchor="_ENREF_2" w:tooltip="Barresi, 2006 #38" w:history="1">
        <w:r w:rsidR="003C0F3F">
          <w:rPr>
            <w:noProof/>
          </w:rPr>
          <w:t>Barresi</w:t>
        </w:r>
        <w:r w:rsidR="003C0F3F" w:rsidRPr="003C0F3F">
          <w:rPr>
            <w:i/>
            <w:noProof/>
          </w:rPr>
          <w:t xml:space="preserve"> et al.</w:t>
        </w:r>
        <w:r w:rsidR="003C0F3F">
          <w:rPr>
            <w:noProof/>
          </w:rPr>
          <w:t xml:space="preserve"> 2006</w:t>
        </w:r>
      </w:hyperlink>
      <w:r w:rsidR="003C0F3F">
        <w:rPr>
          <w:noProof/>
        </w:rPr>
        <w:t>)</w:t>
      </w:r>
      <w:r w:rsidR="007E6392">
        <w:fldChar w:fldCharType="end"/>
      </w:r>
      <w:r w:rsidR="004417B6">
        <w:t>.</w:t>
      </w:r>
      <w:r w:rsidR="004C2BBD">
        <w:t xml:space="preserve"> The mechanism in which this occurs is said to be due to the CAV1 direct interaction with G-proteins inv</w:t>
      </w:r>
      <w:r w:rsidR="00414CBA">
        <w:t>olved with cellular replication, invasion and metastasis</w:t>
      </w:r>
      <w:r w:rsidR="004C2BBD">
        <w:t xml:space="preserve">. </w:t>
      </w:r>
      <w:commentRangeStart w:id="4"/>
      <w:commentRangeStart w:id="5"/>
      <w:r w:rsidR="008346F3">
        <w:t xml:space="preserve">In contrast, breast and pancreatic cancers revealed a </w:t>
      </w:r>
      <w:r w:rsidR="00414CBA">
        <w:t xml:space="preserve">potential </w:t>
      </w:r>
      <w:r w:rsidR="008346F3">
        <w:t xml:space="preserve">tumour suppressor function where CAV1 deficiency promotes MAPK and PI3K signalling to induce </w:t>
      </w:r>
      <w:proofErr w:type="gramStart"/>
      <w:r w:rsidR="008346F3">
        <w:t>growth</w:t>
      </w:r>
      <w:proofErr w:type="gramEnd"/>
      <w:r w:rsidR="00414CBA">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3C0F3F">
        <w:instrText xml:space="preserve"> ADDIN EN.CITE </w:instrText>
      </w:r>
      <w:r w:rsidR="003C0F3F">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3C0F3F">
        <w:instrText xml:space="preserve"> ADDIN EN.CITE.DATA </w:instrText>
      </w:r>
      <w:r w:rsidR="003C0F3F">
        <w:fldChar w:fldCharType="end"/>
      </w:r>
      <w:r w:rsidR="00414CBA">
        <w:fldChar w:fldCharType="separate"/>
      </w:r>
      <w:r w:rsidR="003C0F3F">
        <w:rPr>
          <w:noProof/>
        </w:rPr>
        <w:t>(</w:t>
      </w:r>
      <w:hyperlink w:anchor="_ENREF_12" w:tooltip="Han, 2009 #40" w:history="1">
        <w:r w:rsidR="003C0F3F">
          <w:rPr>
            <w:noProof/>
          </w:rPr>
          <w:t>Han</w:t>
        </w:r>
        <w:r w:rsidR="003C0F3F" w:rsidRPr="003C0F3F">
          <w:rPr>
            <w:i/>
            <w:noProof/>
          </w:rPr>
          <w:t xml:space="preserve"> et al.</w:t>
        </w:r>
        <w:r w:rsidR="003C0F3F">
          <w:rPr>
            <w:noProof/>
          </w:rPr>
          <w:t xml:space="preserve"> 2009</w:t>
        </w:r>
      </w:hyperlink>
      <w:r w:rsidR="003C0F3F">
        <w:rPr>
          <w:noProof/>
        </w:rPr>
        <w:t xml:space="preserve">; </w:t>
      </w:r>
      <w:hyperlink w:anchor="_ENREF_7" w:tooltip="Feng, 2010 #39" w:history="1">
        <w:r w:rsidR="003C0F3F">
          <w:rPr>
            <w:noProof/>
          </w:rPr>
          <w:t>Feng</w:t>
        </w:r>
        <w:r w:rsidR="003C0F3F" w:rsidRPr="003C0F3F">
          <w:rPr>
            <w:i/>
            <w:noProof/>
          </w:rPr>
          <w:t xml:space="preserve"> et al.</w:t>
        </w:r>
        <w:r w:rsidR="003C0F3F">
          <w:rPr>
            <w:noProof/>
          </w:rPr>
          <w:t xml:space="preserve"> 2010</w:t>
        </w:r>
      </w:hyperlink>
      <w:r w:rsidR="003C0F3F">
        <w:rPr>
          <w:noProof/>
        </w:rPr>
        <w:t>)</w:t>
      </w:r>
      <w:r w:rsidR="00414CBA">
        <w:fldChar w:fldCharType="end"/>
      </w:r>
      <w:r w:rsidR="008346F3">
        <w:t>. Hereby, the function of CAV1 in cancers appears to be tissue</w:t>
      </w:r>
      <w:r w:rsidR="00C72041">
        <w:t xml:space="preserve"> or case</w:t>
      </w:r>
      <w:r w:rsidR="008346F3">
        <w:t xml:space="preserve"> specific. </w:t>
      </w:r>
      <w:commentRangeEnd w:id="4"/>
      <w:r w:rsidR="00A67F36">
        <w:rPr>
          <w:rStyle w:val="CommentReference"/>
        </w:rPr>
        <w:commentReference w:id="4"/>
      </w:r>
      <w:commentRangeEnd w:id="5"/>
      <w:r w:rsidR="00772431">
        <w:rPr>
          <w:rStyle w:val="CommentReference"/>
        </w:rPr>
        <w:commentReference w:id="5"/>
      </w:r>
    </w:p>
    <w:p w14:paraId="3AB9A0A6" w14:textId="77777777" w:rsidR="004417B6" w:rsidRDefault="004417B6" w:rsidP="00721EDB">
      <w:pPr>
        <w:pStyle w:val="NoSpacing"/>
        <w:ind w:firstLine="142"/>
      </w:pPr>
    </w:p>
    <w:p w14:paraId="7E54E65B" w14:textId="77777777" w:rsidR="000B1C75" w:rsidRDefault="007862BA" w:rsidP="000B1C75">
      <w:pPr>
        <w:pStyle w:val="NoSpacing"/>
        <w:ind w:firstLine="142"/>
      </w:pPr>
      <w:r>
        <w:t>Cavins.</w:t>
      </w:r>
    </w:p>
    <w:p w14:paraId="1A161A09" w14:textId="120FC7B3" w:rsidR="004417B6" w:rsidRDefault="004417B6" w:rsidP="000B1C75">
      <w:pPr>
        <w:pStyle w:val="NoSpacing"/>
        <w:ind w:firstLine="142"/>
      </w:pPr>
      <w:r>
        <w:t xml:space="preserve">In addition to CAV1, cavins </w:t>
      </w:r>
      <w:r w:rsidR="00812E63">
        <w:t xml:space="preserve">are required in </w:t>
      </w:r>
      <w:r w:rsidR="000B22E7">
        <w:t>caveolae</w:t>
      </w:r>
      <w:r w:rsidR="00812E63">
        <w:t xml:space="preserve"> production by acting as </w:t>
      </w:r>
      <w:proofErr w:type="spellStart"/>
      <w:r w:rsidR="00812E63">
        <w:t>caveolar</w:t>
      </w:r>
      <w:proofErr w:type="spellEnd"/>
      <w:r w:rsidR="00812E63">
        <w:t xml:space="preserve"> coat </w:t>
      </w:r>
      <w:r w:rsidR="000B22E7">
        <w:t>proteins that stabilise caveolin interaction</w:t>
      </w:r>
      <w:r w:rsidR="00812E63">
        <w:t xml:space="preserve">. The cavin family consists of 4 cavins, named </w:t>
      </w:r>
      <w:r w:rsidR="00A67F36">
        <w:t>Polymerase I and Transcript Release F</w:t>
      </w:r>
      <w:r w:rsidR="003C0F3F">
        <w:t xml:space="preserve">actor (PTRF or cavin-1), Serum Deprivation Response (SDPR or cavin-2), </w:t>
      </w:r>
      <w:proofErr w:type="spellStart"/>
      <w:r w:rsidR="00FD233F">
        <w:t>S</w:t>
      </w:r>
      <w:r w:rsidR="00FD233F">
        <w:rPr>
          <w:color w:val="000000"/>
          <w:shd w:val="clear" w:color="auto" w:fill="FFFFFF"/>
        </w:rPr>
        <w:t>dr</w:t>
      </w:r>
      <w:proofErr w:type="spellEnd"/>
      <w:r w:rsidR="00FD233F">
        <w:rPr>
          <w:color w:val="000000"/>
          <w:shd w:val="clear" w:color="auto" w:fill="FFFFFF"/>
        </w:rPr>
        <w:t>-</w:t>
      </w:r>
      <w:r w:rsidR="00FD233F">
        <w:rPr>
          <w:rStyle w:val="underline"/>
          <w:color w:val="000000"/>
          <w:shd w:val="clear" w:color="auto" w:fill="FFFFFF"/>
        </w:rPr>
        <w:t>R</w:t>
      </w:r>
      <w:r w:rsidR="00FD233F">
        <w:rPr>
          <w:color w:val="000000"/>
          <w:shd w:val="clear" w:color="auto" w:fill="FFFFFF"/>
        </w:rPr>
        <w:t>elated gene product that</w:t>
      </w:r>
      <w:r w:rsidR="00FD233F">
        <w:rPr>
          <w:rStyle w:val="apple-converted-space"/>
          <w:color w:val="000000"/>
          <w:shd w:val="clear" w:color="auto" w:fill="FFFFFF"/>
        </w:rPr>
        <w:t> </w:t>
      </w:r>
      <w:r w:rsidR="00FD233F">
        <w:rPr>
          <w:rStyle w:val="underline"/>
          <w:color w:val="000000"/>
          <w:shd w:val="clear" w:color="auto" w:fill="FFFFFF"/>
        </w:rPr>
        <w:t>B</w:t>
      </w:r>
      <w:r w:rsidR="00FD233F">
        <w:rPr>
          <w:color w:val="000000"/>
          <w:shd w:val="clear" w:color="auto" w:fill="FFFFFF"/>
        </w:rPr>
        <w:t>inds to</w:t>
      </w:r>
      <w:r w:rsidR="00FD233F">
        <w:rPr>
          <w:rStyle w:val="apple-converted-space"/>
          <w:color w:val="000000"/>
          <w:shd w:val="clear" w:color="auto" w:fill="FFFFFF"/>
        </w:rPr>
        <w:t> </w:t>
      </w:r>
      <w:r w:rsidR="00FD233F">
        <w:rPr>
          <w:rStyle w:val="underline"/>
          <w:color w:val="000000"/>
          <w:shd w:val="clear" w:color="auto" w:fill="FFFFFF"/>
        </w:rPr>
        <w:t>C</w:t>
      </w:r>
      <w:r w:rsidR="00FD233F">
        <w:rPr>
          <w:color w:val="000000"/>
          <w:shd w:val="clear" w:color="auto" w:fill="FFFFFF"/>
        </w:rPr>
        <w:t>-kinase (SRBC or cavin-3)</w:t>
      </w:r>
      <w:r w:rsidR="00FD233F">
        <w:t xml:space="preserve"> and Muscle Related Coiled-Coil </w:t>
      </w:r>
      <w:proofErr w:type="gramStart"/>
      <w:r w:rsidR="00FD233F">
        <w:t>protein</w:t>
      </w:r>
      <w:r w:rsidR="00FD233F" w:rsidRPr="00FD233F">
        <w:t>(</w:t>
      </w:r>
      <w:proofErr w:type="gramEnd"/>
      <w:r w:rsidR="00812E63" w:rsidRPr="00FD233F">
        <w:t>MURC</w:t>
      </w:r>
      <w:r w:rsidR="00FD233F" w:rsidRPr="00FD233F">
        <w:t xml:space="preserve"> or cavin-4).</w:t>
      </w:r>
      <w:r w:rsidR="00812E63" w:rsidRPr="00FD233F">
        <w:t xml:space="preserve"> </w:t>
      </w:r>
      <w:r w:rsidR="00812E63">
        <w:t>These proteins are co-expressed and co-distributed with caveolin</w:t>
      </w:r>
      <w:r w:rsidR="00C7599C">
        <w:t xml:space="preserve"> and interact with each other as oligomeric cavin complexes</w:t>
      </w:r>
      <w:r w:rsidR="00771D5F">
        <w:t xml:space="preserve"> in healthy cells</w:t>
      </w:r>
      <w:r w:rsidR="00C7599C">
        <w:t xml:space="preserve">. </w:t>
      </w:r>
      <w:r w:rsidR="005300D7">
        <w:t xml:space="preserve">Interaction with caveolin </w:t>
      </w:r>
      <w:r w:rsidR="00F111A3">
        <w:t xml:space="preserve">initiates caveolae </w:t>
      </w:r>
      <w:r w:rsidR="005300D7">
        <w:t>form</w:t>
      </w:r>
      <w:r w:rsidR="00F111A3">
        <w:t>ation</w:t>
      </w:r>
      <w:r w:rsidR="000B22E7">
        <w:t>, morphology and other properties</w:t>
      </w:r>
      <w:r w:rsidR="005300D7">
        <w:t xml:space="preserve">. </w:t>
      </w:r>
    </w:p>
    <w:p w14:paraId="58F6455D" w14:textId="5C6F2836" w:rsidR="008C63EB" w:rsidRPr="008C63EB" w:rsidRDefault="008C63EB" w:rsidP="000B1C75">
      <w:pPr>
        <w:pStyle w:val="NoSpacing"/>
        <w:ind w:firstLine="142"/>
        <w:rPr>
          <w:color w:val="FF0000"/>
        </w:rPr>
      </w:pPr>
      <w:r w:rsidRPr="008C63EB">
        <w:rPr>
          <w:color w:val="FF0000"/>
        </w:rPr>
        <w:t>Maybe include a figure detailing the above overall process,</w:t>
      </w:r>
      <w:r>
        <w:rPr>
          <w:color w:val="FF0000"/>
        </w:rPr>
        <w:t xml:space="preserve"> including caveolae formation, caveolin and cavins prior to formation of exosomes.</w:t>
      </w:r>
    </w:p>
    <w:p w14:paraId="5CF1912D" w14:textId="77777777" w:rsidR="000B1C75" w:rsidRDefault="000B1C75" w:rsidP="000B1C75">
      <w:pPr>
        <w:pStyle w:val="NoSpacing"/>
        <w:ind w:firstLine="142"/>
      </w:pPr>
    </w:p>
    <w:p w14:paraId="3A5B573F" w14:textId="77777777" w:rsidR="006C77CA" w:rsidRDefault="007862BA" w:rsidP="000B1C75">
      <w:pPr>
        <w:pStyle w:val="NoSpacing"/>
        <w:ind w:firstLine="142"/>
      </w:pPr>
      <w:r>
        <w:t xml:space="preserve">Cavin roles in caveolae formation and function. </w:t>
      </w:r>
      <w:r w:rsidR="009759E3">
        <w:t xml:space="preserve"> </w:t>
      </w:r>
    </w:p>
    <w:p w14:paraId="5D2ED4F1" w14:textId="697D24B5" w:rsidR="00F273F1" w:rsidRDefault="001C2DC2" w:rsidP="00F273F1">
      <w:pPr>
        <w:pStyle w:val="NoSpacing"/>
      </w:pPr>
      <w:r>
        <w:t>Cavin-1 plays a major role in the formation of caveola</w:t>
      </w:r>
      <w:r w:rsidR="000C6F62">
        <w:t xml:space="preserve">e. Expression of cavin-1 in cells with </w:t>
      </w:r>
      <w:r w:rsidR="00771D5F">
        <w:t xml:space="preserve">functional caveolin </w:t>
      </w:r>
      <w:r w:rsidR="000C6F62">
        <w:t xml:space="preserve">dramatically increases the caveolae density. </w:t>
      </w:r>
      <w:r w:rsidR="00D1114B">
        <w:t>In contrast, cavin-1 knock</w:t>
      </w:r>
      <w:ins w:id="6" w:author="Michelle Hill" w:date="2016-02-22T16:32:00Z">
        <w:r w:rsidR="009B28BD">
          <w:t>out</w:t>
        </w:r>
      </w:ins>
      <w:del w:id="7" w:author="Michelle Hill" w:date="2016-02-22T16:32:00Z">
        <w:r w:rsidR="00D1114B" w:rsidDel="009B28BD">
          <w:delText>down</w:delText>
        </w:r>
      </w:del>
      <w:r w:rsidR="00D1114B">
        <w:t xml:space="preserve"> in mice</w:t>
      </w:r>
      <w:r w:rsidR="006A4405">
        <w:t xml:space="preserve"> yielded a significant decrease in caveolae formation. Hereby, cavin-1 must be </w:t>
      </w:r>
      <w:r w:rsidR="00BA16EF">
        <w:t xml:space="preserve">required for formation of caveolae </w:t>
      </w:r>
      <w:r w:rsidR="006A4405">
        <w:t xml:space="preserve">with the presence of CAV1. </w:t>
      </w:r>
      <w:r w:rsidR="00F71F0A">
        <w:t>Co-</w:t>
      </w:r>
      <w:r w:rsidR="00C87D4A">
        <w:t>immunoprecipitation</w:t>
      </w:r>
      <w:r w:rsidR="00F71F0A">
        <w:t xml:space="preserve"> studies with the cavin members and CAV1 reveal that cavin form distinct complexes. </w:t>
      </w:r>
      <w:r w:rsidR="00E43DF0">
        <w:t>These complexes require the presence of</w:t>
      </w:r>
      <w:r w:rsidR="00E43DF0" w:rsidRPr="000B22E7">
        <w:t xml:space="preserve"> cavin-1 and either cavin-2 or cavin-3 to </w:t>
      </w:r>
      <w:r w:rsidR="00E43DF0">
        <w:t>form and initiate its function</w:t>
      </w:r>
      <w:r w:rsidR="000B22E7">
        <w:t>, however these cavins have additional functions without being involved in the complexes</w:t>
      </w:r>
      <w:r w:rsidR="00E43DF0">
        <w:t>. On</w:t>
      </w:r>
      <w:r w:rsidR="00F71F0A">
        <w:t xml:space="preserve">ce </w:t>
      </w:r>
      <w:r w:rsidR="00D7000B">
        <w:t xml:space="preserve">cavin-1 or cavin-1 </w:t>
      </w:r>
      <w:r w:rsidR="002160D8">
        <w:t>containing</w:t>
      </w:r>
      <w:r w:rsidR="00D7000B">
        <w:t xml:space="preserve"> complexes associate</w:t>
      </w:r>
      <w:r w:rsidR="00F71F0A">
        <w:t xml:space="preserve"> to CAV1, </w:t>
      </w:r>
      <w:r w:rsidR="00E43DF0">
        <w:t>caveolae formation initiates.</w:t>
      </w:r>
      <w:r w:rsidR="00FE140F">
        <w:t xml:space="preserve"> Overexpressing cavin-2 in HeLa cell lines, which includes natural CAV-1, was found to increase membrane tubule formation from the caveolae. So,</w:t>
      </w:r>
      <w:r w:rsidR="00E43DF0">
        <w:t xml:space="preserve"> </w:t>
      </w:r>
      <w:r w:rsidR="00FE140F">
        <w:t>w</w:t>
      </w:r>
      <w:r w:rsidR="00F71F0A">
        <w:t>hile cavin-2 presence</w:t>
      </w:r>
      <w:r w:rsidR="00FE140F">
        <w:t xml:space="preserve"> may</w:t>
      </w:r>
      <w:r w:rsidR="00F71F0A">
        <w:t xml:space="preserve"> not </w:t>
      </w:r>
      <w:r w:rsidR="00FE140F">
        <w:t xml:space="preserve">be </w:t>
      </w:r>
      <w:r w:rsidR="00F71F0A">
        <w:t xml:space="preserve">mandatory, its addition to these </w:t>
      </w:r>
      <w:r w:rsidR="00D7000B">
        <w:t>complexes</w:t>
      </w:r>
      <w:r w:rsidR="000B22E7">
        <w:t xml:space="preserve"> </w:t>
      </w:r>
      <w:r w:rsidR="00D7000B">
        <w:t>affects</w:t>
      </w:r>
      <w:r w:rsidR="00E86B3E">
        <w:t xml:space="preserve"> size and </w:t>
      </w:r>
      <w:r w:rsidR="00E86B3E" w:rsidRPr="00FE140F">
        <w:t>tabulation of caveolae</w:t>
      </w:r>
      <w:r w:rsidR="00CB2E0D" w:rsidRPr="00FE140F">
        <w:t xml:space="preserve">. </w:t>
      </w:r>
      <w:r w:rsidR="00E86B3E">
        <w:t>Additionally, cavin-3 has been associated with</w:t>
      </w:r>
      <w:r w:rsidR="00BE1384">
        <w:t xml:space="preserve"> </w:t>
      </w:r>
      <w:r w:rsidR="00340BDC">
        <w:t>internalisation and trafficking by further knockdown and ectopic express</w:t>
      </w:r>
      <w:r w:rsidR="00CB2E0D">
        <w:t>ion studies</w:t>
      </w:r>
      <w:r w:rsidR="008228FE">
        <w:t xml:space="preserve">. </w:t>
      </w:r>
      <w:r w:rsidR="00E43DF0">
        <w:t>Cavin-4 is only present in cardiac and skeletal muscle</w:t>
      </w:r>
      <w:r w:rsidR="00D7000B">
        <w:t xml:space="preserve"> and will associate with Caveolin-3</w:t>
      </w:r>
      <w:r w:rsidR="00E43DF0">
        <w:t xml:space="preserve">, </w:t>
      </w:r>
      <w:r w:rsidR="0009785B">
        <w:t xml:space="preserve">where its specific action in this system had not been as extensively studied. </w:t>
      </w:r>
    </w:p>
    <w:p w14:paraId="296A9668" w14:textId="77777777" w:rsidR="00E43DF0" w:rsidRDefault="00E43DF0" w:rsidP="00F273F1">
      <w:pPr>
        <w:pStyle w:val="NoSpacing"/>
      </w:pPr>
    </w:p>
    <w:p w14:paraId="7918DACF" w14:textId="22204ED7" w:rsidR="00DD29B5" w:rsidRDefault="009E2B62" w:rsidP="00DD29B5">
      <w:pPr>
        <w:pStyle w:val="NoSpacing"/>
        <w:ind w:firstLine="142"/>
      </w:pPr>
      <w:r>
        <w:t xml:space="preserve">Cavins </w:t>
      </w:r>
      <w:r w:rsidR="006A4405">
        <w:t>in cancer</w:t>
      </w:r>
      <w:r w:rsidR="00F07023" w:rsidRPr="00F07023">
        <w:rPr>
          <w:color w:val="FF0000"/>
        </w:rPr>
        <w:t xml:space="preserve"> </w:t>
      </w:r>
    </w:p>
    <w:p w14:paraId="3C342D6D" w14:textId="754225F4" w:rsidR="00A26B25" w:rsidRDefault="00A53DE8" w:rsidP="00A26B25">
      <w:pPr>
        <w:pStyle w:val="NoSpacing"/>
        <w:ind w:firstLine="142"/>
      </w:pPr>
      <w:r>
        <w:t xml:space="preserve">As cavins are typically co-expressed with caveolin, the </w:t>
      </w:r>
      <w:r w:rsidR="00281084">
        <w:t xml:space="preserve">unusual </w:t>
      </w:r>
      <w:r>
        <w:t>lack of this complete system in cancer has been researched</w:t>
      </w:r>
      <w:r w:rsidR="00C00BE0">
        <w:t xml:space="preserve"> as a potential target for therapy</w:t>
      </w:r>
      <w:r>
        <w:t xml:space="preserve">. </w:t>
      </w:r>
      <w:r w:rsidR="00875CC7">
        <w:t xml:space="preserve">It </w:t>
      </w:r>
      <w:r>
        <w:t xml:space="preserve">was found that in some cancers, cavin expression had been </w:t>
      </w:r>
      <w:r w:rsidR="00875CC7">
        <w:t xml:space="preserve">reduced </w:t>
      </w:r>
      <w:r>
        <w:t>by hyper</w:t>
      </w:r>
      <w:r w:rsidR="00C7078A">
        <w:t>-</w:t>
      </w:r>
      <w:r>
        <w:t>methylation</w:t>
      </w:r>
      <w:r w:rsidR="00875CC7">
        <w:t xml:space="preserve">, allowing for the establishment a caveolin-positive/cavin-negative cell type, thus permitting for the aforementioned phenotype. </w:t>
      </w:r>
      <w:r w:rsidR="0009785B">
        <w:t>It was found that the addition of cavin</w:t>
      </w:r>
      <w:r w:rsidR="00FE140F">
        <w:t>-1</w:t>
      </w:r>
      <w:r w:rsidR="0009785B">
        <w:t xml:space="preserve"> to non-</w:t>
      </w:r>
      <w:proofErr w:type="spellStart"/>
      <w:r w:rsidR="0009785B">
        <w:t>caveolar</w:t>
      </w:r>
      <w:proofErr w:type="spellEnd"/>
      <w:r w:rsidR="0009785B">
        <w:t xml:space="preserve"> caveolin re-establishes the normal system and truncates the tumour promoting role of the caveolin. Similarly, cavin-2 </w:t>
      </w:r>
      <w:r w:rsidR="0038103E">
        <w:t xml:space="preserve">and 3 </w:t>
      </w:r>
      <w:r w:rsidR="0009785B">
        <w:t xml:space="preserve">expression in PC3 cells (caveolin expressive) had reduced the aggressive behaviour despite not producing caveolae. </w:t>
      </w:r>
      <w:r w:rsidR="004061C8">
        <w:t>Several hypotheses are p</w:t>
      </w:r>
      <w:r w:rsidR="00281084">
        <w:t xml:space="preserve">roposed </w:t>
      </w:r>
      <w:r w:rsidR="004061C8">
        <w:t>to explain this occurrence</w:t>
      </w:r>
      <w:r w:rsidR="00D65191">
        <w:t>. One suggests that the presence</w:t>
      </w:r>
      <w:r w:rsidR="004061C8">
        <w:t xml:space="preserve"> of the cavins truncate the secondary </w:t>
      </w:r>
      <w:r w:rsidR="004061C8">
        <w:lastRenderedPageBreak/>
        <w:t>tumour promoting function of the caveolin by physically hindering the interaction</w:t>
      </w:r>
      <w:r w:rsidR="00BF797C">
        <w:t xml:space="preserve"> by trapping caveolin in caveolae</w:t>
      </w:r>
      <w:r w:rsidR="004061C8">
        <w:t xml:space="preserve">. </w:t>
      </w:r>
      <w:r w:rsidR="00D65191">
        <w:t xml:space="preserve">Another hypothesis implicates that protein </w:t>
      </w:r>
      <w:r w:rsidR="00883104">
        <w:t xml:space="preserve">export by selective sequestering into extracellular vesicles are mediated by the cavin </w:t>
      </w:r>
      <w:r w:rsidR="000B22E7">
        <w:t>presence</w:t>
      </w:r>
      <w:r w:rsidR="00D7000B">
        <w:t xml:space="preserve"> to change phenotypic response. A</w:t>
      </w:r>
      <w:r w:rsidR="00294A13">
        <w:t>n</w:t>
      </w:r>
      <w:r w:rsidR="00D7000B">
        <w:t xml:space="preserve"> </w:t>
      </w:r>
      <w:r w:rsidR="00294A13">
        <w:t>earlier</w:t>
      </w:r>
      <w:r w:rsidR="00D7000B">
        <w:t xml:space="preserve"> study had focused on the EV contents in response to cavin-1, which </w:t>
      </w:r>
      <w:r w:rsidR="00294A13">
        <w:t>revealed a decrease in growth factor protein secretion when cavin-1 was introduced to the PC3 model. As this protein level was increased in the exosomes, but no</w:t>
      </w:r>
      <w:r w:rsidR="00740165">
        <w:t>t the cell itself, it strongly indicates that some selection for specific molecules was conducted</w:t>
      </w:r>
      <w:r w:rsidR="00883104">
        <w:t xml:space="preserve">. </w:t>
      </w:r>
      <w:r w:rsidR="00A9082C">
        <w:t>In this same study,</w:t>
      </w:r>
      <w:r w:rsidR="00883104">
        <w:t xml:space="preserve"> </w:t>
      </w:r>
      <w:r w:rsidR="00A9082C">
        <w:t xml:space="preserve">it was found </w:t>
      </w:r>
      <w:r w:rsidR="00883104">
        <w:t xml:space="preserve">that, </w:t>
      </w:r>
      <w:r w:rsidR="00A9082C">
        <w:t>in addition to proteomic changes</w:t>
      </w:r>
      <w:r w:rsidR="00883104">
        <w:t xml:space="preserve">, additional selective transport of microRNAs had been observed following the cavin/caveolin interaction. </w:t>
      </w:r>
      <w:r w:rsidR="005A027D">
        <w:t>This change in microRNA, although linked to cavin</w:t>
      </w:r>
      <w:r w:rsidR="00A9082C">
        <w:t>-1</w:t>
      </w:r>
      <w:r w:rsidR="005A027D">
        <w:t xml:space="preserve"> presence,</w:t>
      </w:r>
      <w:r w:rsidR="004D7028">
        <w:t xml:space="preserve"> did not appear to be the direct mechanism of </w:t>
      </w:r>
      <w:r w:rsidR="004D7028" w:rsidRPr="00972D20">
        <w:t>sorting.</w:t>
      </w:r>
      <w:r w:rsidR="005A027D" w:rsidRPr="00972D20">
        <w:t xml:space="preserve"> </w:t>
      </w:r>
      <w:r w:rsidR="00A17F0B" w:rsidRPr="00972D20">
        <w:t>Hereby</w:t>
      </w:r>
      <w:r w:rsidR="00A17F0B">
        <w:t xml:space="preserve">, prior evidence strongly implements that cavin/caveolin interaction is having an impact on </w:t>
      </w:r>
      <w:proofErr w:type="spellStart"/>
      <w:r w:rsidR="00A17F0B">
        <w:t>exosomal</w:t>
      </w:r>
      <w:proofErr w:type="spellEnd"/>
      <w:r w:rsidR="00A17F0B">
        <w:t xml:space="preserve"> cargo export by selecting for particular protein and, a</w:t>
      </w:r>
      <w:r w:rsidR="004D7028">
        <w:t xml:space="preserve">s recently suggested, microRNAs, though not being in direct contact. </w:t>
      </w:r>
      <w:r w:rsidR="00A17F0B">
        <w:t xml:space="preserve"> </w:t>
      </w:r>
      <w:r w:rsidR="00883104">
        <w:t xml:space="preserve"> </w:t>
      </w:r>
    </w:p>
    <w:p w14:paraId="3F8B54AF" w14:textId="77777777" w:rsidR="00CC0110" w:rsidRDefault="00CC0110" w:rsidP="000B1C75">
      <w:pPr>
        <w:pStyle w:val="NoSpacing"/>
        <w:ind w:firstLine="142"/>
      </w:pPr>
    </w:p>
    <w:p w14:paraId="1D984E54" w14:textId="77777777" w:rsidR="004422AA" w:rsidRDefault="004422AA" w:rsidP="004422AA">
      <w:pPr>
        <w:pStyle w:val="NoSpacing"/>
        <w:ind w:firstLine="142"/>
      </w:pPr>
      <w:r>
        <w:t>MicroRNAs in Cancer</w:t>
      </w:r>
    </w:p>
    <w:p w14:paraId="77019DE4" w14:textId="17899E63" w:rsidR="004422AA" w:rsidRDefault="004422AA" w:rsidP="004422AA">
      <w:pPr>
        <w:pStyle w:val="NoSpacing"/>
        <w:ind w:firstLine="142"/>
      </w:pPr>
      <w:r>
        <w:t>The importance of microRNAs (miRNAs) have been found to be a functional member in biological processes. These short non-coding RNAs, usually ranging between 17-24 nucleotides in length, form complementary base paring to the 3’ untranslated region of a transcribed gene (messenger RNA) then recruit complexes to either degrade the transcript or inhibit its translation. This RNA induced silencing complex (RISC) and associated proteins perform the degradation depending on the guide miRNA. As a single miRNA can target hundreds of target mRNAs for this function, any abnormal miRNA regulation is likely to disrupt many pathways. To exemplify this, overexpression and knockdown studies on multiple miRNAs reveals this detriment on cell function. In particular, the miRNAs that dictate differentiation, replication and adhesion had been implicated in cancer-like prope</w:t>
      </w:r>
      <w:r w:rsidRPr="00A110F5">
        <w:t xml:space="preserve">rties. For instance, miR-125a was found to target STAT3, in the JAK/STAT pathway, which regulates growth and invasion. Hereby its overexpression, excretion and absorption into other cells down-regulates pro-cancer activity by degradation of the STAT3 transcript in both the host cell and the recipient. </w:t>
      </w:r>
      <w:r>
        <w:t>Most relevant to this project is the miRNAs found to be reabsorbed after export in other cell types to induce metastasis and angiogenesis</w:t>
      </w:r>
      <w:r w:rsidR="00677AC3">
        <w:t xml:space="preserve">. </w:t>
      </w:r>
    </w:p>
    <w:p w14:paraId="2F667DCE" w14:textId="3522D024" w:rsidR="008C63EB" w:rsidRPr="00E82CBE" w:rsidRDefault="008C63EB" w:rsidP="004422AA">
      <w:pPr>
        <w:pStyle w:val="NoSpacing"/>
        <w:ind w:firstLine="142"/>
        <w:rPr>
          <w:color w:val="FF0000"/>
        </w:rPr>
      </w:pPr>
      <w:r w:rsidRPr="00E82CBE">
        <w:rPr>
          <w:color w:val="FF0000"/>
        </w:rPr>
        <w:t xml:space="preserve">Maybe include a figure showing the process of miRNA excretion and its action in the recipient cell which will also detail its general function. </w:t>
      </w:r>
      <w:r w:rsidR="00E82CBE" w:rsidRPr="00E82CBE">
        <w:rPr>
          <w:color w:val="FF0000"/>
        </w:rPr>
        <w:t xml:space="preserve">Sort of like </w:t>
      </w:r>
      <w:r w:rsidR="00E82CBE">
        <w:rPr>
          <w:color w:val="FF0000"/>
        </w:rPr>
        <w:t xml:space="preserve">the one below by will include more detail of the miRNA </w:t>
      </w:r>
      <w:proofErr w:type="spellStart"/>
      <w:r w:rsidR="00E82CBE">
        <w:rPr>
          <w:color w:val="FF0000"/>
        </w:rPr>
        <w:t>degration</w:t>
      </w:r>
      <w:proofErr w:type="spellEnd"/>
      <w:r w:rsidR="00E82CBE">
        <w:rPr>
          <w:color w:val="FF0000"/>
        </w:rPr>
        <w:t xml:space="preserve"> or inhibition process. </w:t>
      </w:r>
    </w:p>
    <w:p w14:paraId="14132892" w14:textId="37A674FB" w:rsidR="004422AA" w:rsidRDefault="008C63EB" w:rsidP="004422AA">
      <w:pPr>
        <w:pStyle w:val="NoSpacing"/>
        <w:ind w:firstLine="142"/>
      </w:pPr>
      <w:r>
        <w:rPr>
          <w:noProof/>
          <w:lang w:eastAsia="en-AU"/>
        </w:rPr>
        <w:drawing>
          <wp:inline distT="0" distB="0" distL="0" distR="0" wp14:anchorId="07E287C5" wp14:editId="4968B69B">
            <wp:extent cx="6645910" cy="5029665"/>
            <wp:effectExtent l="0" t="0" r="2540" b="0"/>
            <wp:docPr id="1" name="Picture 1" descr="Ijms 14 14240f1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jms 14 14240f1 10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5029665"/>
                    </a:xfrm>
                    <a:prstGeom prst="rect">
                      <a:avLst/>
                    </a:prstGeom>
                    <a:noFill/>
                    <a:ln>
                      <a:noFill/>
                    </a:ln>
                  </pic:spPr>
                </pic:pic>
              </a:graphicData>
            </a:graphic>
          </wp:inline>
        </w:drawing>
      </w:r>
    </w:p>
    <w:p w14:paraId="2641099A" w14:textId="0B085289" w:rsidR="00A26B25" w:rsidRDefault="00A26B25" w:rsidP="000B1C75">
      <w:pPr>
        <w:pStyle w:val="NoSpacing"/>
        <w:ind w:firstLine="142"/>
      </w:pPr>
      <w:r>
        <w:lastRenderedPageBreak/>
        <w:t xml:space="preserve">Cavin-1 governs export of proteins and miRNAs. </w:t>
      </w:r>
    </w:p>
    <w:p w14:paraId="59531AE6" w14:textId="1CF14AA1" w:rsidR="00A26B25" w:rsidRDefault="0008506C" w:rsidP="000B1C75">
      <w:pPr>
        <w:pStyle w:val="NoSpacing"/>
        <w:ind w:firstLine="142"/>
      </w:pPr>
      <w:r>
        <w:t>A recent investigation into the cargo loading mechanisms in prostate cancer models was launched. While they had originally aimed to assess selective protein mecha</w:t>
      </w:r>
      <w:r w:rsidR="00F81593">
        <w:t>nisms in this system</w:t>
      </w:r>
      <w:r>
        <w:t>, information regarding miRNA export was found. Here only two miRNA species were found to be differentially exported upon ectopic expression of cavin-1 in this PC3 model; miR-148a and miR-125a</w:t>
      </w:r>
      <w:r w:rsidR="00B57C3F">
        <w:t xml:space="preserve">. As the methods used to assess this change had </w:t>
      </w:r>
      <w:r w:rsidR="009E5B92">
        <w:t xml:space="preserve">been focused on proteins, it is likely that there are more miRNAs differentially exported that were not found in this study. </w:t>
      </w:r>
      <w:r w:rsidR="001D287E">
        <w:t>A</w:t>
      </w:r>
      <w:r w:rsidR="009E5B92">
        <w:t xml:space="preserve">s cavin-1 fails to </w:t>
      </w:r>
      <w:r w:rsidR="009C7E11">
        <w:t>be present in the exosomes</w:t>
      </w:r>
      <w:r w:rsidR="009E5B92">
        <w:t xml:space="preserve"> and is</w:t>
      </w:r>
      <w:r w:rsidR="001D287E">
        <w:t xml:space="preserve"> not known to associate with</w:t>
      </w:r>
      <w:r w:rsidR="009E5B92">
        <w:t xml:space="preserve"> miRNAs, it is likely that this system employs chaperones or escort proteins to fulfil the </w:t>
      </w:r>
      <w:r w:rsidR="008F3044">
        <w:t xml:space="preserve">sorting function, mediated by the presence of cavin-1. </w:t>
      </w:r>
      <w:r w:rsidR="00D53699">
        <w:t xml:space="preserve">Additionally, while cavin-1 contains RNA binding ability, it appears to be specific to a highly uracil (U) enriched motif, not present in either of those found miRNAs. </w:t>
      </w:r>
      <w:r w:rsidR="00E156C5">
        <w:t xml:space="preserve">Currently, miRNA sorting processes are </w:t>
      </w:r>
      <w:r w:rsidR="000E02E5">
        <w:t>limited to</w:t>
      </w:r>
      <w:r w:rsidR="00B6201C">
        <w:t xml:space="preserve"> a few proposed mechanisms</w:t>
      </w:r>
      <w:r w:rsidR="00E156C5">
        <w:t>.</w:t>
      </w:r>
      <w:r w:rsidR="001D287E">
        <w:t xml:space="preserve"> Due to the density of proteins and RNAs in the cell, some molecules could merely be sampled from the surrounding environment. In this case, miR-125a becomes more abundant in the exosomes upon introduction of cavin-1 to the PC3 system, yet, was also increased in the cellular fraction indicating that this may be due to sampling. </w:t>
      </w:r>
      <w:r w:rsidR="00AE56AE">
        <w:t>However, miR-148a was decreased in the exosomes, whilst not changing the cellular abundance upon introduction of cavin-1. This indicated that there is some selective mediati</w:t>
      </w:r>
      <w:r w:rsidR="009F5EB8">
        <w:t>on of miRNAs</w:t>
      </w:r>
      <w:r w:rsidR="00AE56AE">
        <w:t xml:space="preserve"> into the exosomes when only caveolin-1 is present or prevention of miRNAs</w:t>
      </w:r>
      <w:r w:rsidR="001D287E">
        <w:t xml:space="preserve"> </w:t>
      </w:r>
      <w:r w:rsidR="00AE56AE">
        <w:t>being expo</w:t>
      </w:r>
      <w:r w:rsidR="009B5896">
        <w:t xml:space="preserve">rted when cavin-1 is </w:t>
      </w:r>
      <w:r w:rsidR="001D34A3">
        <w:t xml:space="preserve">expressed. As these miRNAs had been considered to attribute to the establishment of a pre-metastatic niche, elucidating the mechanisms which allows for their excretion and truncating this to limit its pro-metastatic ability may provide as a new therapy for highly metastatic cancers. </w:t>
      </w:r>
    </w:p>
    <w:p w14:paraId="1DB97EBF" w14:textId="77777777" w:rsidR="000D57B2" w:rsidRPr="008C63EB" w:rsidRDefault="000D57B2" w:rsidP="000B1C75">
      <w:pPr>
        <w:pStyle w:val="NoSpacing"/>
        <w:ind w:firstLine="142"/>
        <w:rPr>
          <w:color w:val="FF0000"/>
        </w:rPr>
      </w:pPr>
    </w:p>
    <w:p w14:paraId="4F7E772C" w14:textId="77777777" w:rsidR="004E049E" w:rsidRDefault="004E049E" w:rsidP="00A110F5">
      <w:pPr>
        <w:pStyle w:val="NoSpacing"/>
      </w:pPr>
    </w:p>
    <w:p w14:paraId="41AEB943" w14:textId="77777777" w:rsidR="00576229" w:rsidRDefault="00576229" w:rsidP="00955575">
      <w:pPr>
        <w:pStyle w:val="NoSpacing"/>
        <w:ind w:firstLine="142"/>
      </w:pPr>
      <w:r>
        <w:t>Hypothesis:</w:t>
      </w:r>
    </w:p>
    <w:p w14:paraId="670616DB" w14:textId="72F1DFA9" w:rsidR="00576229" w:rsidRDefault="008A7C7E" w:rsidP="00955575">
      <w:pPr>
        <w:pStyle w:val="NoSpacing"/>
        <w:ind w:firstLine="142"/>
      </w:pPr>
      <w:r>
        <w:t>This project will assess the hypothesis that miRNAs are selectively exported via exos</w:t>
      </w:r>
      <w:r w:rsidR="001F13CB">
        <w:t>omes</w:t>
      </w:r>
      <w:ins w:id="8" w:author="Michelle Hill" w:date="2016-02-22T16:37:00Z">
        <w:r w:rsidR="00C06068">
          <w:t xml:space="preserve"> through RNA-chaperon proteins in lipid raft membranes. I will use the established cavin-1 PC3 cell line model to evaluate this hypothesis.</w:t>
        </w:r>
      </w:ins>
      <w:del w:id="9" w:author="Michelle Hill" w:date="2016-02-22T16:38:00Z">
        <w:r w:rsidR="001F13CB" w:rsidDel="00C06068">
          <w:delText>, and that cavin-1 is</w:delText>
        </w:r>
        <w:r w:rsidDel="00C06068">
          <w:delText xml:space="preserve"> somewhat responsible for this in a PC3 model. </w:delText>
        </w:r>
        <w:r w:rsidR="00C2190A" w:rsidDel="00C06068">
          <w:delText xml:space="preserve">As the cavins don’t directly mediate the </w:delText>
        </w:r>
        <w:r w:rsidR="00D36E5D" w:rsidDel="00C06068">
          <w:delText xml:space="preserve">export of miRNAs, it is hypothesed that any found miRNA ESCRT proteins will also be differentially regulated </w:delText>
        </w:r>
        <w:r w:rsidR="0005701C" w:rsidDel="00C06068">
          <w:delText xml:space="preserve">in response to </w:delText>
        </w:r>
        <w:r w:rsidR="001F13CB" w:rsidDel="00C06068">
          <w:delText>cavin-1</w:delText>
        </w:r>
        <w:r w:rsidR="0005701C" w:rsidDel="00C06068">
          <w:delText xml:space="preserve"> similar </w:delText>
        </w:r>
        <w:r w:rsidR="00D36E5D" w:rsidDel="00C06068">
          <w:delText>to the miRNAs exported.</w:delText>
        </w:r>
      </w:del>
    </w:p>
    <w:p w14:paraId="6FA7AF64" w14:textId="06DC29DD" w:rsidR="008A7C7E" w:rsidRDefault="000A7372" w:rsidP="00955575">
      <w:pPr>
        <w:pStyle w:val="NoSpacing"/>
        <w:ind w:firstLine="142"/>
      </w:pPr>
      <w:r w:rsidRPr="000A7372">
        <w:rPr>
          <w:color w:val="FF0000"/>
        </w:rPr>
        <w:t>Include a figure detailing the proposed mechanism, potentially</w:t>
      </w:r>
      <w:r>
        <w:t xml:space="preserve">. </w:t>
      </w:r>
    </w:p>
    <w:p w14:paraId="0BF310E7" w14:textId="77777777" w:rsidR="000A7372" w:rsidRDefault="000A7372" w:rsidP="00955575">
      <w:pPr>
        <w:pStyle w:val="NoSpacing"/>
        <w:ind w:firstLine="142"/>
      </w:pPr>
    </w:p>
    <w:p w14:paraId="0F007562" w14:textId="77777777" w:rsidR="004E049E" w:rsidRDefault="004E049E" w:rsidP="00955575">
      <w:pPr>
        <w:pStyle w:val="NoSpacing"/>
        <w:ind w:firstLine="142"/>
      </w:pPr>
      <w:r>
        <w:t>Aims:</w:t>
      </w:r>
      <w:r w:rsidR="0052033C">
        <w:t xml:space="preserve"> </w:t>
      </w:r>
    </w:p>
    <w:p w14:paraId="1FA3F35D" w14:textId="4E9A6A5E" w:rsidR="004E049E" w:rsidRDefault="004E049E" w:rsidP="004E049E">
      <w:pPr>
        <w:pStyle w:val="NoSpacing"/>
        <w:numPr>
          <w:ilvl w:val="0"/>
          <w:numId w:val="1"/>
        </w:numPr>
      </w:pPr>
      <w:r>
        <w:t>Estab</w:t>
      </w:r>
      <w:r w:rsidR="004D7028">
        <w:t>lish which</w:t>
      </w:r>
      <w:r w:rsidR="00576229">
        <w:t xml:space="preserve"> miRNAs are selecti</w:t>
      </w:r>
      <w:r w:rsidR="00576229" w:rsidRPr="0052033C">
        <w:t>v</w:t>
      </w:r>
      <w:r w:rsidR="00576229">
        <w:t>ely exported by ex</w:t>
      </w:r>
      <w:r w:rsidR="00155E62">
        <w:t xml:space="preserve">osomes </w:t>
      </w:r>
      <w:r w:rsidR="001F13CB">
        <w:t>in</w:t>
      </w:r>
      <w:r w:rsidR="009859BF">
        <w:t xml:space="preserve"> response to cavin-1 expression. </w:t>
      </w:r>
    </w:p>
    <w:p w14:paraId="6FBC0A8D" w14:textId="77777777" w:rsidR="00576229" w:rsidRDefault="00155E62" w:rsidP="004E049E">
      <w:pPr>
        <w:pStyle w:val="NoSpacing"/>
        <w:numPr>
          <w:ilvl w:val="0"/>
          <w:numId w:val="1"/>
        </w:numPr>
      </w:pPr>
      <w:r>
        <w:t>Identify potential interaction partners i</w:t>
      </w:r>
      <w:r w:rsidR="004D7028">
        <w:t>nvolved with miRNA sorting</w:t>
      </w:r>
      <w:r>
        <w:t xml:space="preserve">.  </w:t>
      </w:r>
    </w:p>
    <w:p w14:paraId="1BEDC646" w14:textId="05A6CE23" w:rsidR="00155E62" w:rsidRDefault="00DE7B08" w:rsidP="004E049E">
      <w:pPr>
        <w:pStyle w:val="NoSpacing"/>
        <w:numPr>
          <w:ilvl w:val="0"/>
          <w:numId w:val="1"/>
        </w:numPr>
      </w:pPr>
      <w:r>
        <w:t xml:space="preserve">Verify </w:t>
      </w:r>
      <w:r w:rsidR="008C051B">
        <w:t xml:space="preserve">the </w:t>
      </w:r>
      <w:r>
        <w:t xml:space="preserve">functionality of </w:t>
      </w:r>
      <w:r w:rsidR="008C051B">
        <w:t xml:space="preserve">candidate </w:t>
      </w:r>
      <w:r w:rsidR="00155E62">
        <w:t>miRNA escort proteins</w:t>
      </w:r>
      <w:r w:rsidR="0052033C">
        <w:t xml:space="preserve"> by ob</w:t>
      </w:r>
      <w:r w:rsidR="007B33AD">
        <w:t xml:space="preserve">servation of </w:t>
      </w:r>
      <w:r w:rsidR="008B16C4">
        <w:t>co-</w:t>
      </w:r>
      <w:r w:rsidR="007B33AD">
        <w:t xml:space="preserve">localisation with </w:t>
      </w:r>
      <w:r w:rsidR="008B16C4">
        <w:t xml:space="preserve">miRNAs and </w:t>
      </w:r>
      <w:r w:rsidR="00764014">
        <w:t xml:space="preserve">exosomes. </w:t>
      </w:r>
      <w:r w:rsidR="00155E62">
        <w:t xml:space="preserve"> </w:t>
      </w:r>
    </w:p>
    <w:p w14:paraId="0BDC396F" w14:textId="77777777" w:rsidR="00AC5F20" w:rsidRDefault="00AC5F20" w:rsidP="00AC5F20">
      <w:pPr>
        <w:pStyle w:val="NoSpacing"/>
      </w:pPr>
    </w:p>
    <w:p w14:paraId="1A940E2D" w14:textId="5466137C" w:rsidR="008C051B" w:rsidRDefault="008C051B" w:rsidP="00AC5F20">
      <w:pPr>
        <w:pStyle w:val="NoSpacing"/>
      </w:pPr>
      <w:r>
        <w:t xml:space="preserve">Methods: </w:t>
      </w:r>
      <w:r w:rsidR="00B26892">
        <w:t>460words so far</w:t>
      </w:r>
    </w:p>
    <w:p w14:paraId="70FEDE61" w14:textId="77777777" w:rsidR="001F13CB" w:rsidRDefault="00B70DC4" w:rsidP="00AC5F20">
      <w:pPr>
        <w:pStyle w:val="NoSpacing"/>
      </w:pPr>
      <w:r>
        <w:t xml:space="preserve">Cell type: </w:t>
      </w:r>
      <w:r w:rsidR="001F13CB">
        <w:t xml:space="preserve">PC3 cells, advanced cancer cell line. </w:t>
      </w:r>
    </w:p>
    <w:p w14:paraId="0D34E249" w14:textId="0BE7DE6D" w:rsidR="001F13CB" w:rsidRPr="00FF2AC4" w:rsidRDefault="009E73DA" w:rsidP="001F13CB">
      <w:pPr>
        <w:pStyle w:val="NoSpacing"/>
        <w:ind w:firstLine="142"/>
        <w:rPr>
          <w:color w:val="FF0000"/>
        </w:rPr>
      </w:pPr>
      <w:r>
        <w:t>PC3 cell line is a model cell line for advanced prostate cancer. This reflects the characteristic metastatic activity due to expressing caveolin-1, but not cavin-1, 2 or 3. By transformation with lentivirus, this line can establish stable expression of introduced proteins. Here</w:t>
      </w:r>
      <w:r w:rsidR="00E6222F">
        <w:t>by</w:t>
      </w:r>
      <w:r>
        <w:t xml:space="preserve">, this cell line is ideal for assessing the miRNA secretion </w:t>
      </w:r>
      <w:r w:rsidR="00DB7EEB">
        <w:t>mediated by cavin introduction, and thus establishing miRNA therapeutic targets</w:t>
      </w:r>
      <w:r>
        <w:t>. PC3 expressing GFP and GFP-tagged cavin proteins had previously been generated and will be used throughout this project. GFP expressing PC3 cells will be used as a control. It is expected that miRNAs will be differentially exc</w:t>
      </w:r>
      <w:r w:rsidR="00764014">
        <w:t>reted by exosome secretion in c</w:t>
      </w:r>
      <w:r>
        <w:t>avin-1:</w:t>
      </w:r>
      <w:proofErr w:type="gramStart"/>
      <w:r>
        <w:t>:GFP</w:t>
      </w:r>
      <w:proofErr w:type="gramEnd"/>
      <w:r>
        <w:t xml:space="preserve"> PC3 cells compared to control</w:t>
      </w:r>
      <w:r w:rsidR="00DB7EEB">
        <w:t xml:space="preserve">, where these miRNAs bind to a currently unknown escort or chaperone protein to do so. Moreover, these escort or chaperone proteins are likely to interact with the tagged cavin-1 and </w:t>
      </w:r>
      <w:proofErr w:type="spellStart"/>
      <w:r w:rsidR="00DB7EEB">
        <w:t>immunofluoresced</w:t>
      </w:r>
      <w:proofErr w:type="spellEnd"/>
      <w:r w:rsidR="00DB7EEB">
        <w:t xml:space="preserve"> miRNA targets to complete this sorting capabilities. </w:t>
      </w:r>
      <w:r w:rsidR="00FF2AC4" w:rsidRPr="00FF2AC4">
        <w:rPr>
          <w:color w:val="FF0000"/>
        </w:rPr>
        <w:t xml:space="preserve">Maybe include something about because able to perform live microscopy. </w:t>
      </w:r>
    </w:p>
    <w:p w14:paraId="30CD276F" w14:textId="1908D2E2" w:rsidR="00E64A8C" w:rsidRDefault="00B70DC4" w:rsidP="00AC5F20">
      <w:pPr>
        <w:pStyle w:val="NoSpacing"/>
      </w:pPr>
      <w:r>
        <w:t xml:space="preserve">Aim 1: </w:t>
      </w:r>
      <w:commentRangeStart w:id="10"/>
      <w:commentRangeStart w:id="11"/>
      <w:r w:rsidR="00E64A8C">
        <w:t>Which</w:t>
      </w:r>
      <w:commentRangeEnd w:id="10"/>
      <w:r w:rsidR="00621FB1">
        <w:rPr>
          <w:rStyle w:val="CommentReference"/>
        </w:rPr>
        <w:commentReference w:id="10"/>
      </w:r>
      <w:commentRangeEnd w:id="11"/>
      <w:r w:rsidR="009B28BD">
        <w:rPr>
          <w:rStyle w:val="CommentReference"/>
        </w:rPr>
        <w:commentReference w:id="11"/>
      </w:r>
      <w:r w:rsidR="00E64A8C">
        <w:t xml:space="preserve"> microRNAs are selectively exported?</w:t>
      </w:r>
    </w:p>
    <w:p w14:paraId="47988903" w14:textId="2EDCAB32" w:rsidR="00C36BC9" w:rsidRDefault="00E64A8C" w:rsidP="00E64A8C">
      <w:pPr>
        <w:pStyle w:val="NoSpacing"/>
        <w:ind w:firstLine="142"/>
      </w:pPr>
      <w:r>
        <w:t>Bioinformatics will be employed to assess previously compiled miRNA-</w:t>
      </w:r>
      <w:proofErr w:type="spellStart"/>
      <w:r>
        <w:t>seq</w:t>
      </w:r>
      <w:proofErr w:type="spellEnd"/>
      <w:r>
        <w:t xml:space="preserve"> data and later verified by RT-qPCR. RNA was extracted from exosomes excreted from PC3 cells expressing GFP only or cavin-1:</w:t>
      </w:r>
      <w:proofErr w:type="gramStart"/>
      <w:r>
        <w:t>:GFP</w:t>
      </w:r>
      <w:proofErr w:type="gramEnd"/>
      <w:r>
        <w:t>. This RNA was then</w:t>
      </w:r>
      <w:r w:rsidR="00C36BC9">
        <w:t xml:space="preserve"> filtered for miRNAs, sequenced and aligned to the human genome to find raw counts of miRNA species found in the exosome fraction. Compa</w:t>
      </w:r>
      <w:r w:rsidR="00764014">
        <w:t>ring the GFP expressive to the c</w:t>
      </w:r>
      <w:r w:rsidR="00C36BC9">
        <w:t xml:space="preserve">avin-1 expressive PC3 cell lines should reveal miRNAs that are selectively exported via exosomes in PC3 model system. </w:t>
      </w:r>
    </w:p>
    <w:p w14:paraId="321EA9D0" w14:textId="532523E5" w:rsidR="00E64A8C" w:rsidRDefault="00C36BC9" w:rsidP="00E64A8C">
      <w:pPr>
        <w:pStyle w:val="NoSpacing"/>
        <w:ind w:firstLine="142"/>
      </w:pPr>
      <w:r>
        <w:t xml:space="preserve">Bioinformatics analysis: </w:t>
      </w:r>
    </w:p>
    <w:p w14:paraId="711C4E61" w14:textId="137B4C0E" w:rsidR="00C36BC9" w:rsidRDefault="00C36BC9" w:rsidP="00E64A8C">
      <w:pPr>
        <w:pStyle w:val="NoSpacing"/>
        <w:ind w:firstLine="142"/>
      </w:pPr>
      <w:r>
        <w:t xml:space="preserve">The computational analyses will be completed through R, a commonly used programming language used for statistical analyses and graphing of data. </w:t>
      </w:r>
      <w:r w:rsidR="002F77D8">
        <w:t>Packag</w:t>
      </w:r>
      <w:r w:rsidR="00764014">
        <w:t xml:space="preserve">es are compiled by </w:t>
      </w:r>
      <w:proofErr w:type="spellStart"/>
      <w:r w:rsidR="00764014">
        <w:t>bioinformatia</w:t>
      </w:r>
      <w:r w:rsidR="002F77D8">
        <w:t>ns</w:t>
      </w:r>
      <w:proofErr w:type="spellEnd"/>
      <w:r w:rsidR="002F77D8">
        <w:t xml:space="preserve"> and statisticians that run specific formulas related to a certain topic or required analyses. </w:t>
      </w:r>
      <w:commentRangeStart w:id="12"/>
      <w:r w:rsidR="002F77D8">
        <w:t xml:space="preserve">DESeq2 and </w:t>
      </w:r>
      <w:proofErr w:type="spellStart"/>
      <w:r w:rsidR="002F77D8">
        <w:t>edgeR</w:t>
      </w:r>
      <w:proofErr w:type="spellEnd"/>
      <w:r w:rsidR="002F77D8">
        <w:t xml:space="preserve"> packages </w:t>
      </w:r>
      <w:commentRangeEnd w:id="12"/>
      <w:r w:rsidR="00B5477A">
        <w:rPr>
          <w:rStyle w:val="CommentReference"/>
        </w:rPr>
        <w:commentReference w:id="12"/>
      </w:r>
      <w:r w:rsidR="002F77D8">
        <w:t>are two of the more commonly used RNA-</w:t>
      </w:r>
      <w:proofErr w:type="spellStart"/>
      <w:r w:rsidR="002F77D8">
        <w:t>seq</w:t>
      </w:r>
      <w:proofErr w:type="spellEnd"/>
      <w:r w:rsidR="002F77D8">
        <w:t xml:space="preserve"> and microarray analysing packages that integrate quality control assessment of data and assess differential expression. </w:t>
      </w:r>
      <w:r w:rsidR="009269D1">
        <w:t>Differentially exported miRNAs for further analysis will be considered based on statistical significance</w:t>
      </w:r>
      <w:r w:rsidR="00B5477A">
        <w:t xml:space="preserve"> and magnitude of fold change.   </w:t>
      </w:r>
      <w:r w:rsidR="009269D1">
        <w:t xml:space="preserve"> </w:t>
      </w:r>
    </w:p>
    <w:p w14:paraId="46DA58F3" w14:textId="463FD60C" w:rsidR="00220796" w:rsidRDefault="00220796" w:rsidP="00E64A8C">
      <w:pPr>
        <w:pStyle w:val="NoSpacing"/>
        <w:ind w:firstLine="142"/>
      </w:pPr>
      <w:commentRangeStart w:id="13"/>
      <w:r>
        <w:t>RT-qPCR</w:t>
      </w:r>
      <w:commentRangeEnd w:id="13"/>
      <w:r w:rsidR="00C06068">
        <w:rPr>
          <w:rStyle w:val="CommentReference"/>
        </w:rPr>
        <w:commentReference w:id="13"/>
      </w:r>
      <w:r>
        <w:t xml:space="preserve">: </w:t>
      </w:r>
    </w:p>
    <w:p w14:paraId="41932D5B" w14:textId="2FD6C9F4" w:rsidR="00220796" w:rsidRDefault="00220796" w:rsidP="00E64A8C">
      <w:pPr>
        <w:pStyle w:val="NoSpacing"/>
        <w:ind w:firstLine="142"/>
      </w:pPr>
      <w:r>
        <w:lastRenderedPageBreak/>
        <w:t xml:space="preserve">An experimental confirmation of the miRNA level change will be required to verify valid </w:t>
      </w:r>
      <w:proofErr w:type="spellStart"/>
      <w:r>
        <w:t>bioinformatic</w:t>
      </w:r>
      <w:proofErr w:type="spellEnd"/>
      <w:r>
        <w:t xml:space="preserve"> analysis</w:t>
      </w:r>
      <w:r w:rsidR="007C50D4">
        <w:t xml:space="preserve"> and miRNA-</w:t>
      </w:r>
      <w:proofErr w:type="spellStart"/>
      <w:r w:rsidR="007C50D4">
        <w:t>seq</w:t>
      </w:r>
      <w:proofErr w:type="spellEnd"/>
      <w:r w:rsidR="007C50D4">
        <w:t xml:space="preserve"> samples</w:t>
      </w:r>
      <w:r>
        <w:t>. A similar preparation process to the miRNA-</w:t>
      </w:r>
      <w:proofErr w:type="spellStart"/>
      <w:r>
        <w:t>seq</w:t>
      </w:r>
      <w:proofErr w:type="spellEnd"/>
      <w:r>
        <w:t xml:space="preserve"> experiment will be completed to ensure consistent results. This includes exosome extraction from healthy PC3 cells, RNA extraction using </w:t>
      </w:r>
      <w:proofErr w:type="spellStart"/>
      <w:r>
        <w:t>miRvana</w:t>
      </w:r>
      <w:proofErr w:type="spellEnd"/>
      <w:r>
        <w:t xml:space="preserve"> extraction kit, complete with small RNA selection, </w:t>
      </w:r>
      <w:proofErr w:type="spellStart"/>
      <w:r>
        <w:t>DNAse</w:t>
      </w:r>
      <w:proofErr w:type="spellEnd"/>
      <w:r>
        <w:t xml:space="preserve"> treatment to avoid contamination and RT-qPCR. As miRNAs are too small to be detected by PCR as is, a poly-A tail will need to be added. This allows for the use of a universal forward primer, as all miRNAs will then contain a poly-A region</w:t>
      </w:r>
      <w:r w:rsidR="007C50D4">
        <w:t xml:space="preserve">, with a miRNA specific reverse primer. All samples will be part of a biological triplet. </w:t>
      </w:r>
      <w:r w:rsidR="00621FB1">
        <w:t xml:space="preserve">Analysis via delta </w:t>
      </w:r>
      <w:proofErr w:type="spellStart"/>
      <w:r w:rsidR="00621FB1">
        <w:t>delta</w:t>
      </w:r>
      <w:proofErr w:type="spellEnd"/>
      <w:r w:rsidR="00621FB1">
        <w:t xml:space="preserve"> Ct?</w:t>
      </w:r>
      <w:r w:rsidR="007C50D4">
        <w:t xml:space="preserve"> </w:t>
      </w:r>
      <w:commentRangeStart w:id="14"/>
      <w:r w:rsidR="00406852" w:rsidRPr="00406852">
        <w:rPr>
          <w:color w:val="FF0000"/>
        </w:rPr>
        <w:t>Then what do you expect?</w:t>
      </w:r>
      <w:r w:rsidR="007C50D4" w:rsidRPr="00406852">
        <w:rPr>
          <w:color w:val="FF0000"/>
        </w:rPr>
        <w:t xml:space="preserve"> </w:t>
      </w:r>
      <w:commentRangeEnd w:id="14"/>
      <w:r w:rsidR="00C06068">
        <w:rPr>
          <w:rStyle w:val="CommentReference"/>
        </w:rPr>
        <w:commentReference w:id="14"/>
      </w:r>
    </w:p>
    <w:p w14:paraId="26CA33EB" w14:textId="77777777" w:rsidR="00220796" w:rsidRDefault="00220796" w:rsidP="00E64A8C">
      <w:pPr>
        <w:pStyle w:val="NoSpacing"/>
        <w:ind w:firstLine="142"/>
      </w:pPr>
    </w:p>
    <w:p w14:paraId="6AFBEDCC" w14:textId="5D10AAF3" w:rsidR="00DE43C7" w:rsidRDefault="00B70DC4" w:rsidP="00AC5F20">
      <w:pPr>
        <w:pStyle w:val="NoSpacing"/>
      </w:pPr>
      <w:r>
        <w:t>Aim 2:</w:t>
      </w:r>
      <w:r w:rsidR="00DE43C7">
        <w:t xml:space="preserve"> </w:t>
      </w:r>
      <w:r w:rsidR="008A2BE6">
        <w:t xml:space="preserve">Find miRNA escort or chaperone proteins. </w:t>
      </w:r>
      <w:r>
        <w:t xml:space="preserve"> </w:t>
      </w:r>
    </w:p>
    <w:p w14:paraId="43992AB6" w14:textId="43349A31" w:rsidR="000072CF" w:rsidRDefault="00B26892" w:rsidP="00AC5F20">
      <w:pPr>
        <w:pStyle w:val="NoSpacing"/>
      </w:pPr>
      <w:r>
        <w:t>Analysing the differentially exported miRNAs, as per aim 1, based on common binding partners can reveal the escort or chaperone proteins that are mediating export.</w:t>
      </w:r>
      <w:r w:rsidR="009E02AC">
        <w:t xml:space="preserve"> This section will find proteins that are present in the lipid raft fraction and exosomes that possess RNA-binding abilities.</w:t>
      </w:r>
      <w:r>
        <w:t xml:space="preserve"> </w:t>
      </w:r>
      <w:r w:rsidR="007D3486">
        <w:t>This will utilize</w:t>
      </w:r>
      <w:r w:rsidR="005418A0">
        <w:t xml:space="preserve"> </w:t>
      </w:r>
      <w:r w:rsidR="007D3486">
        <w:t>bioinformatic</w:t>
      </w:r>
      <w:r w:rsidR="005418A0">
        <w:t>s</w:t>
      </w:r>
      <w:r w:rsidR="007D3486">
        <w:t xml:space="preserve"> </w:t>
      </w:r>
      <w:r w:rsidR="005418A0">
        <w:t>to analyse</w:t>
      </w:r>
      <w:r w:rsidR="00670C46">
        <w:t xml:space="preserve"> prior proteomic data of lipid raft fractions and exosomes, </w:t>
      </w:r>
      <w:r w:rsidR="003C75A5">
        <w:t xml:space="preserve">followed by experimental validation. </w:t>
      </w:r>
    </w:p>
    <w:p w14:paraId="4017687F" w14:textId="5E0E57E0" w:rsidR="008A2BE6" w:rsidRDefault="00621FB1" w:rsidP="000072CF">
      <w:pPr>
        <w:pStyle w:val="NoSpacing"/>
        <w:ind w:firstLine="142"/>
      </w:pPr>
      <w:r>
        <w:t>Identify correlated proteins with RNA-binding ability</w:t>
      </w:r>
      <w:r w:rsidR="005418A0">
        <w:t xml:space="preserve">: </w:t>
      </w:r>
    </w:p>
    <w:p w14:paraId="544E4673" w14:textId="76543397" w:rsidR="00B5477A" w:rsidRDefault="009E02AC" w:rsidP="000072CF">
      <w:pPr>
        <w:pStyle w:val="NoSpacing"/>
        <w:ind w:firstLine="142"/>
      </w:pPr>
      <w:r>
        <w:t xml:space="preserve">Prep of the proteomic data: Subcellular fractionation for lipid raft? Followed by mass spec? Not sure. </w:t>
      </w:r>
    </w:p>
    <w:p w14:paraId="18977265" w14:textId="77777777" w:rsidR="00D166EC" w:rsidRDefault="009E02AC" w:rsidP="000072CF">
      <w:pPr>
        <w:pStyle w:val="NoSpacing"/>
        <w:ind w:firstLine="142"/>
      </w:pPr>
      <w:r>
        <w:t xml:space="preserve">Identify differentially expressed proteins that contain </w:t>
      </w:r>
      <w:r w:rsidR="002268C8">
        <w:t xml:space="preserve">RNA-binding ability. As chaperones bind to the miRNA and sequester them into the exosome fraction, it would be expected to be more abundantly present in the exosome fraction </w:t>
      </w:r>
      <w:r w:rsidR="003865E7">
        <w:t xml:space="preserve">when the miRNAs are present. </w:t>
      </w:r>
      <w:r w:rsidR="00CB48DA">
        <w:t xml:space="preserve">Performing a gene ontology </w:t>
      </w:r>
      <w:r w:rsidR="00B54491">
        <w:t>assessment</w:t>
      </w:r>
      <w:r w:rsidR="00CB48DA">
        <w:t xml:space="preserve"> for molecular function </w:t>
      </w:r>
      <w:r w:rsidR="00B54491">
        <w:t>of these differentially found proteins will reveal the molecular properties relating to these, such as RNA-binding ability.</w:t>
      </w:r>
    </w:p>
    <w:p w14:paraId="74D57138" w14:textId="65FC7779" w:rsidR="00621FB1" w:rsidRDefault="00621FB1" w:rsidP="00D166EC">
      <w:pPr>
        <w:pStyle w:val="NoSpacing"/>
        <w:ind w:firstLine="142"/>
      </w:pPr>
      <w:r>
        <w:t xml:space="preserve">RT-qPCR of mRNA targets: </w:t>
      </w:r>
    </w:p>
    <w:p w14:paraId="7FDF0EA4" w14:textId="2868AB8D" w:rsidR="00621FB1" w:rsidRPr="00C417BC" w:rsidRDefault="00621FB1" w:rsidP="00D166EC">
      <w:pPr>
        <w:pStyle w:val="NoSpacing"/>
        <w:ind w:firstLine="142"/>
        <w:rPr>
          <w:color w:val="FF0000"/>
        </w:rPr>
      </w:pPr>
      <w:r w:rsidRPr="00C417BC">
        <w:rPr>
          <w:color w:val="FF0000"/>
        </w:rPr>
        <w:t>Set up for RT-qPCR</w:t>
      </w:r>
      <w:r w:rsidR="00C417BC" w:rsidRPr="00C417BC">
        <w:rPr>
          <w:color w:val="FF0000"/>
        </w:rPr>
        <w:t xml:space="preserve">, analysis and expectations. Used to verify that the potential binding proteins are in fact present and able to bind. </w:t>
      </w:r>
    </w:p>
    <w:p w14:paraId="2F6CFC63" w14:textId="15EBB6F0" w:rsidR="00C417BC" w:rsidRPr="00C417BC" w:rsidRDefault="00C417BC" w:rsidP="00D166EC">
      <w:pPr>
        <w:pStyle w:val="NoSpacing"/>
        <w:ind w:firstLine="142"/>
        <w:rPr>
          <w:color w:val="0070C0"/>
        </w:rPr>
      </w:pPr>
      <w:r w:rsidRPr="00C417BC">
        <w:rPr>
          <w:color w:val="0070C0"/>
        </w:rPr>
        <w:t>MAYBEEE: Motif discovery of selectively exported miRNAs:</w:t>
      </w:r>
    </w:p>
    <w:p w14:paraId="528A1245" w14:textId="246B7D0C" w:rsidR="00C417BC" w:rsidRPr="00C417BC" w:rsidRDefault="00C417BC" w:rsidP="00D166EC">
      <w:pPr>
        <w:pStyle w:val="NoSpacing"/>
        <w:ind w:firstLine="142"/>
        <w:rPr>
          <w:color w:val="0070C0"/>
        </w:rPr>
      </w:pPr>
      <w:r w:rsidRPr="00C417BC">
        <w:rPr>
          <w:color w:val="0070C0"/>
        </w:rPr>
        <w:t xml:space="preserve">For the miRNAs to be able to be exported selectively, there would be a specific motif to bind to. If we assume that all the miRNAs bind to the same chaperone/escort, there would need to be a shared motif of the selectively exported miRNAs. </w:t>
      </w:r>
    </w:p>
    <w:p w14:paraId="110820CD" w14:textId="77777777" w:rsidR="00621FB1" w:rsidRDefault="00621FB1" w:rsidP="00621FB1">
      <w:pPr>
        <w:pStyle w:val="NoSpacing"/>
        <w:ind w:firstLine="142"/>
        <w:rPr>
          <w:color w:val="FF0000"/>
        </w:rPr>
      </w:pPr>
      <w:r w:rsidRPr="00621FB1">
        <w:rPr>
          <w:color w:val="FF0000"/>
        </w:rPr>
        <w:t xml:space="preserve">Many proteins have an identified binding motif which can be compared against the found exported miRNAs to assess the likelihood of binding by position weight matrix. From this a score is established for each miRNA and window on the miRNA to find the motif and how likely it is. Could use that. Alternatively, potential alignment or motif discovery method (such as </w:t>
      </w:r>
      <w:proofErr w:type="spellStart"/>
      <w:proofErr w:type="gramStart"/>
      <w:r w:rsidRPr="00621FB1">
        <w:rPr>
          <w:color w:val="FF0000"/>
        </w:rPr>
        <w:t>gibbs</w:t>
      </w:r>
      <w:proofErr w:type="spellEnd"/>
      <w:proofErr w:type="gramEnd"/>
      <w:r w:rsidRPr="00621FB1">
        <w:rPr>
          <w:color w:val="FF0000"/>
        </w:rPr>
        <w:t xml:space="preserve"> sampling) to find shared </w:t>
      </w:r>
      <w:r>
        <w:rPr>
          <w:color w:val="FF0000"/>
        </w:rPr>
        <w:t>motif on</w:t>
      </w:r>
      <w:r w:rsidRPr="00621FB1">
        <w:rPr>
          <w:color w:val="FF0000"/>
        </w:rPr>
        <w:t xml:space="preserve"> miRNAs that are selectively exported? It’s not in the application, but it might be beneficial. Then work backwards into the literature to find RNA-binding proteins with that particular, or similar, motif. I will explain the methods/stats/process behind these computational assessment we decide to do them. </w:t>
      </w:r>
    </w:p>
    <w:p w14:paraId="2227A548" w14:textId="77777777" w:rsidR="00621FB1" w:rsidRPr="00621FB1" w:rsidRDefault="00621FB1" w:rsidP="00D166EC">
      <w:pPr>
        <w:pStyle w:val="NoSpacing"/>
        <w:ind w:firstLine="142"/>
      </w:pPr>
    </w:p>
    <w:p w14:paraId="35F1F428" w14:textId="77777777" w:rsidR="008C63EB" w:rsidRDefault="00C417BC" w:rsidP="00AC5F20">
      <w:pPr>
        <w:pStyle w:val="NoSpacing"/>
      </w:pPr>
      <w:r>
        <w:t xml:space="preserve">Aim 3: </w:t>
      </w:r>
      <w:r w:rsidR="008C63EB">
        <w:t xml:space="preserve">Assessing the relationship between predicted RNA-binding chaperone and the exported miRNA. </w:t>
      </w:r>
    </w:p>
    <w:p w14:paraId="214D26F0" w14:textId="3857984C" w:rsidR="008C63EB" w:rsidRDefault="00FD45F2" w:rsidP="001854A2">
      <w:pPr>
        <w:pStyle w:val="NoSpacing"/>
        <w:ind w:firstLine="142"/>
        <w:rPr>
          <w:color w:val="FF0000"/>
        </w:rPr>
      </w:pPr>
      <w:r>
        <w:t xml:space="preserve">To verify the activity as a chaperone protein, </w:t>
      </w:r>
      <w:r w:rsidR="001854A2">
        <w:t xml:space="preserve">co-localisation immunofluorescence confocal microscopy will be performed. </w:t>
      </w:r>
      <w:r w:rsidR="001854A2" w:rsidRPr="001854A2">
        <w:rPr>
          <w:color w:val="FF0000"/>
        </w:rPr>
        <w:t xml:space="preserve">I feel like there should be a second method here, such as co-purification or a pull down. </w:t>
      </w:r>
    </w:p>
    <w:p w14:paraId="05B6FACE" w14:textId="57C0595F" w:rsidR="00C7078A" w:rsidRDefault="00C7078A" w:rsidP="001854A2">
      <w:pPr>
        <w:pStyle w:val="NoSpacing"/>
        <w:ind w:firstLine="142"/>
      </w:pPr>
      <w:r>
        <w:rPr>
          <w:color w:val="FF0000"/>
        </w:rPr>
        <w:t xml:space="preserve">I need to look up how to do these. </w:t>
      </w:r>
    </w:p>
    <w:p w14:paraId="66468838" w14:textId="1E307CD2" w:rsidR="00B26892" w:rsidRDefault="00C417BC" w:rsidP="00AC5F20">
      <w:pPr>
        <w:pStyle w:val="NoSpacing"/>
      </w:pPr>
      <w:r>
        <w:t xml:space="preserve"> </w:t>
      </w:r>
    </w:p>
    <w:p w14:paraId="0DFC87DF" w14:textId="45315968" w:rsidR="00750294" w:rsidRPr="008C63EB" w:rsidRDefault="00152958" w:rsidP="00AC5F20">
      <w:pPr>
        <w:pStyle w:val="NoSpacing"/>
        <w:rPr>
          <w:color w:val="FF0000"/>
        </w:rPr>
      </w:pPr>
      <w:r w:rsidRPr="008C63EB">
        <w:rPr>
          <w:color w:val="FF0000"/>
        </w:rPr>
        <w:t>Timetable</w:t>
      </w:r>
      <w:r w:rsidR="00DF03D2" w:rsidRPr="008C63EB">
        <w:rPr>
          <w:color w:val="FF0000"/>
        </w:rPr>
        <w:t xml:space="preserve"> of events. </w:t>
      </w:r>
      <w:r w:rsidR="008C63EB" w:rsidRPr="008C63EB">
        <w:rPr>
          <w:color w:val="FF0000"/>
        </w:rPr>
        <w:t xml:space="preserve">Needs to be updated if proposed methods are added. </w:t>
      </w:r>
    </w:p>
    <w:tbl>
      <w:tblPr>
        <w:tblStyle w:val="TableGrid"/>
        <w:tblW w:w="5000" w:type="pct"/>
        <w:tblLook w:val="04A0" w:firstRow="1" w:lastRow="0" w:firstColumn="1" w:lastColumn="0" w:noHBand="0" w:noVBand="1"/>
      </w:tblPr>
      <w:tblGrid>
        <w:gridCol w:w="4609"/>
        <w:gridCol w:w="790"/>
        <w:gridCol w:w="726"/>
        <w:gridCol w:w="826"/>
        <w:gridCol w:w="696"/>
        <w:gridCol w:w="613"/>
        <w:gridCol w:w="759"/>
        <w:gridCol w:w="728"/>
        <w:gridCol w:w="709"/>
      </w:tblGrid>
      <w:tr w:rsidR="001D1026" w:rsidRPr="00406852" w14:paraId="6A76AFCF" w14:textId="77777777" w:rsidTr="001D1026">
        <w:trPr>
          <w:trHeight w:val="340"/>
        </w:trPr>
        <w:tc>
          <w:tcPr>
            <w:tcW w:w="2204" w:type="pct"/>
            <w:shd w:val="clear" w:color="auto" w:fill="262626" w:themeFill="text1" w:themeFillTint="D9"/>
            <w:noWrap/>
            <w:hideMark/>
          </w:tcPr>
          <w:p w14:paraId="673ECAB8" w14:textId="77777777" w:rsidR="00406852" w:rsidRPr="00406852" w:rsidRDefault="00406852" w:rsidP="00406852">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6EF3F5A5"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20239E00"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11711E9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3BAEA63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362AC03B"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211D58C6"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7DE3666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17DBE897"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0F73DA" w:rsidRPr="00406852" w14:paraId="034C7E4D" w14:textId="77777777" w:rsidTr="001D1026">
        <w:trPr>
          <w:trHeight w:val="340"/>
        </w:trPr>
        <w:tc>
          <w:tcPr>
            <w:tcW w:w="5000" w:type="pct"/>
            <w:gridSpan w:val="9"/>
            <w:noWrap/>
            <w:hideMark/>
          </w:tcPr>
          <w:p w14:paraId="667DCDC9" w14:textId="2748AF15" w:rsidR="000F73DA" w:rsidRPr="00464F5C" w:rsidRDefault="000F73DA" w:rsidP="000F73DA">
            <w:pPr>
              <w:pStyle w:val="NoSpacing"/>
              <w:rPr>
                <w:b/>
              </w:rPr>
            </w:pPr>
            <w:r w:rsidRPr="00464F5C">
              <w:rPr>
                <w:b/>
              </w:rPr>
              <w:t>Aim 1</w:t>
            </w:r>
          </w:p>
        </w:tc>
      </w:tr>
      <w:tr w:rsidR="000F73DA" w:rsidRPr="00406852" w14:paraId="1B6848A2" w14:textId="77777777" w:rsidTr="001D1026">
        <w:trPr>
          <w:trHeight w:val="340"/>
        </w:trPr>
        <w:tc>
          <w:tcPr>
            <w:tcW w:w="2204" w:type="pct"/>
            <w:noWrap/>
            <w:hideMark/>
          </w:tcPr>
          <w:p w14:paraId="28960121" w14:textId="77777777" w:rsidR="00406852" w:rsidRPr="000F73DA" w:rsidRDefault="00406852" w:rsidP="000F73DA">
            <w:pPr>
              <w:pStyle w:val="NoSpacing"/>
            </w:pPr>
            <w:r w:rsidRPr="000F73DA">
              <w:t>miRNA-</w:t>
            </w:r>
            <w:proofErr w:type="spellStart"/>
            <w:r w:rsidRPr="000F73DA">
              <w:t>seq</w:t>
            </w:r>
            <w:proofErr w:type="spellEnd"/>
            <w:r w:rsidRPr="000F73DA">
              <w:t xml:space="preserve"> Analysis</w:t>
            </w:r>
          </w:p>
        </w:tc>
        <w:tc>
          <w:tcPr>
            <w:tcW w:w="378" w:type="pct"/>
            <w:shd w:val="clear" w:color="auto" w:fill="000000" w:themeFill="text1"/>
            <w:noWrap/>
            <w:hideMark/>
          </w:tcPr>
          <w:p w14:paraId="1DB60877" w14:textId="77777777" w:rsidR="00406852" w:rsidRPr="000F73DA" w:rsidRDefault="00406852" w:rsidP="000F73DA">
            <w:pPr>
              <w:pStyle w:val="NoSpacing"/>
              <w:rPr>
                <w:highlight w:val="black"/>
              </w:rPr>
            </w:pPr>
            <w:r w:rsidRPr="000F73DA">
              <w:rPr>
                <w:highlight w:val="black"/>
              </w:rPr>
              <w:t> </w:t>
            </w:r>
          </w:p>
        </w:tc>
        <w:tc>
          <w:tcPr>
            <w:tcW w:w="347" w:type="pct"/>
            <w:shd w:val="clear" w:color="auto" w:fill="FFFFFF" w:themeFill="background1"/>
            <w:noWrap/>
            <w:hideMark/>
          </w:tcPr>
          <w:p w14:paraId="6B6F6D8F" w14:textId="77777777" w:rsidR="00406852" w:rsidRPr="000F73DA" w:rsidRDefault="00406852" w:rsidP="000F73DA">
            <w:pPr>
              <w:pStyle w:val="NoSpacing"/>
              <w:rPr>
                <w:highlight w:val="black"/>
              </w:rPr>
            </w:pPr>
          </w:p>
        </w:tc>
        <w:tc>
          <w:tcPr>
            <w:tcW w:w="395" w:type="pct"/>
            <w:noWrap/>
            <w:hideMark/>
          </w:tcPr>
          <w:p w14:paraId="2CCAE6DC"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7F074C93"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5611AE9E"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F64D01E"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5990FE3E"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2A76675E"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5E854D9" w14:textId="77777777" w:rsidTr="001D1026">
        <w:trPr>
          <w:trHeight w:val="340"/>
        </w:trPr>
        <w:tc>
          <w:tcPr>
            <w:tcW w:w="2204" w:type="pct"/>
            <w:noWrap/>
            <w:hideMark/>
          </w:tcPr>
          <w:p w14:paraId="0AB72D45" w14:textId="77777777" w:rsidR="00406852" w:rsidRPr="000F73DA" w:rsidRDefault="00406852" w:rsidP="000F73DA">
            <w:pPr>
              <w:pStyle w:val="NoSpacing"/>
            </w:pPr>
            <w:r w:rsidRPr="000F73DA">
              <w:t>RT-qPCR</w:t>
            </w:r>
          </w:p>
        </w:tc>
        <w:tc>
          <w:tcPr>
            <w:tcW w:w="378" w:type="pct"/>
            <w:noWrap/>
            <w:hideMark/>
          </w:tcPr>
          <w:p w14:paraId="30506F4F" w14:textId="77777777" w:rsidR="00406852" w:rsidRPr="000F73DA" w:rsidRDefault="00406852" w:rsidP="000F73DA">
            <w:pPr>
              <w:pStyle w:val="NoSpacing"/>
            </w:pPr>
          </w:p>
        </w:tc>
        <w:tc>
          <w:tcPr>
            <w:tcW w:w="347" w:type="pct"/>
            <w:shd w:val="clear" w:color="auto" w:fill="000000" w:themeFill="text1"/>
            <w:noWrap/>
            <w:hideMark/>
          </w:tcPr>
          <w:p w14:paraId="18CAE8DE" w14:textId="77777777" w:rsidR="00406852" w:rsidRPr="000F73DA" w:rsidRDefault="00406852" w:rsidP="000F73DA">
            <w:pPr>
              <w:pStyle w:val="NoSpacing"/>
            </w:pPr>
            <w:r w:rsidRPr="000F73DA">
              <w:t> </w:t>
            </w:r>
          </w:p>
        </w:tc>
        <w:tc>
          <w:tcPr>
            <w:tcW w:w="395" w:type="pct"/>
            <w:noWrap/>
            <w:hideMark/>
          </w:tcPr>
          <w:p w14:paraId="3B5444D8" w14:textId="77777777" w:rsidR="00406852" w:rsidRPr="00406852" w:rsidRDefault="00406852" w:rsidP="00406852">
            <w:pPr>
              <w:rPr>
                <w:rFonts w:ascii="Calibri" w:eastAsia="Times New Roman" w:hAnsi="Calibri" w:cs="Times New Roman"/>
                <w:color w:val="000000"/>
                <w:lang w:eastAsia="en-AU"/>
              </w:rPr>
            </w:pPr>
          </w:p>
        </w:tc>
        <w:tc>
          <w:tcPr>
            <w:tcW w:w="333" w:type="pct"/>
            <w:noWrap/>
            <w:hideMark/>
          </w:tcPr>
          <w:p w14:paraId="2AE1F527"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3986951C"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B1338F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B7E891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305D49E3"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9D0F5A6" w14:textId="77777777" w:rsidTr="001D1026">
        <w:trPr>
          <w:trHeight w:val="340"/>
        </w:trPr>
        <w:tc>
          <w:tcPr>
            <w:tcW w:w="5000" w:type="pct"/>
            <w:gridSpan w:val="9"/>
            <w:noWrap/>
            <w:hideMark/>
          </w:tcPr>
          <w:p w14:paraId="1FB1FA03" w14:textId="7A9A36A2" w:rsidR="000F73DA" w:rsidRPr="00464F5C" w:rsidRDefault="000F73DA" w:rsidP="000F73DA">
            <w:pPr>
              <w:pStyle w:val="NoSpacing"/>
              <w:rPr>
                <w:b/>
              </w:rPr>
            </w:pPr>
            <w:r w:rsidRPr="00464F5C">
              <w:rPr>
                <w:b/>
              </w:rPr>
              <w:t>Aim 2</w:t>
            </w:r>
          </w:p>
        </w:tc>
      </w:tr>
      <w:tr w:rsidR="000F73DA" w:rsidRPr="00406852" w14:paraId="03905213" w14:textId="77777777" w:rsidTr="001D1026">
        <w:trPr>
          <w:trHeight w:val="340"/>
        </w:trPr>
        <w:tc>
          <w:tcPr>
            <w:tcW w:w="2204" w:type="pct"/>
            <w:noWrap/>
            <w:hideMark/>
          </w:tcPr>
          <w:p w14:paraId="306C8965" w14:textId="77777777" w:rsidR="00406852" w:rsidRPr="000F73DA" w:rsidRDefault="00406852" w:rsidP="000F73DA">
            <w:pPr>
              <w:pStyle w:val="NoSpacing"/>
            </w:pPr>
            <w:r w:rsidRPr="000F73DA">
              <w:t>Partner Prediction</w:t>
            </w:r>
          </w:p>
        </w:tc>
        <w:tc>
          <w:tcPr>
            <w:tcW w:w="378" w:type="pct"/>
            <w:noWrap/>
            <w:hideMark/>
          </w:tcPr>
          <w:p w14:paraId="4EDFA1FC" w14:textId="77777777" w:rsidR="00406852" w:rsidRPr="000F73DA" w:rsidRDefault="00406852" w:rsidP="000F73DA">
            <w:pPr>
              <w:pStyle w:val="NoSpacing"/>
            </w:pPr>
          </w:p>
        </w:tc>
        <w:tc>
          <w:tcPr>
            <w:tcW w:w="347" w:type="pct"/>
            <w:shd w:val="clear" w:color="auto" w:fill="000000" w:themeFill="text1"/>
            <w:noWrap/>
            <w:hideMark/>
          </w:tcPr>
          <w:p w14:paraId="74562685" w14:textId="77777777" w:rsidR="00406852" w:rsidRPr="000F73DA" w:rsidRDefault="00406852" w:rsidP="000F73DA">
            <w:pPr>
              <w:pStyle w:val="NoSpacing"/>
            </w:pPr>
          </w:p>
        </w:tc>
        <w:tc>
          <w:tcPr>
            <w:tcW w:w="395" w:type="pct"/>
            <w:shd w:val="clear" w:color="auto" w:fill="000000" w:themeFill="text1"/>
            <w:noWrap/>
            <w:hideMark/>
          </w:tcPr>
          <w:p w14:paraId="2810C4B0"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26565DE5" w14:textId="77777777" w:rsidR="00406852" w:rsidRPr="00406852" w:rsidRDefault="00406852" w:rsidP="00406852">
            <w:pPr>
              <w:rPr>
                <w:rFonts w:ascii="Calibri" w:eastAsia="Times New Roman" w:hAnsi="Calibri" w:cs="Times New Roman"/>
                <w:color w:val="000000"/>
                <w:lang w:eastAsia="en-AU"/>
              </w:rPr>
            </w:pPr>
          </w:p>
        </w:tc>
        <w:tc>
          <w:tcPr>
            <w:tcW w:w="293" w:type="pct"/>
            <w:noWrap/>
            <w:hideMark/>
          </w:tcPr>
          <w:p w14:paraId="5A5CD861"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36E5F84D"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F736D80"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7A3CA4EF"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69E3022D" w14:textId="77777777" w:rsidTr="001D1026">
        <w:trPr>
          <w:trHeight w:val="340"/>
        </w:trPr>
        <w:tc>
          <w:tcPr>
            <w:tcW w:w="2204" w:type="pct"/>
            <w:noWrap/>
            <w:hideMark/>
          </w:tcPr>
          <w:p w14:paraId="52A95015" w14:textId="77777777" w:rsidR="00406852" w:rsidRPr="000F73DA" w:rsidRDefault="00406852" w:rsidP="000F73DA">
            <w:pPr>
              <w:pStyle w:val="NoSpacing"/>
            </w:pPr>
            <w:r w:rsidRPr="000F73DA">
              <w:t>RT-qPCR</w:t>
            </w:r>
          </w:p>
        </w:tc>
        <w:tc>
          <w:tcPr>
            <w:tcW w:w="378" w:type="pct"/>
            <w:noWrap/>
            <w:hideMark/>
          </w:tcPr>
          <w:p w14:paraId="447223C6" w14:textId="77777777" w:rsidR="00406852" w:rsidRPr="000F73DA" w:rsidRDefault="00406852" w:rsidP="000F73DA">
            <w:pPr>
              <w:pStyle w:val="NoSpacing"/>
            </w:pPr>
          </w:p>
        </w:tc>
        <w:tc>
          <w:tcPr>
            <w:tcW w:w="347" w:type="pct"/>
            <w:noWrap/>
            <w:hideMark/>
          </w:tcPr>
          <w:p w14:paraId="69D33D37" w14:textId="77777777" w:rsidR="00406852" w:rsidRPr="000F73DA" w:rsidRDefault="00406852" w:rsidP="000F73DA">
            <w:pPr>
              <w:pStyle w:val="NoSpacing"/>
            </w:pPr>
          </w:p>
        </w:tc>
        <w:tc>
          <w:tcPr>
            <w:tcW w:w="395" w:type="pct"/>
            <w:noWrap/>
            <w:hideMark/>
          </w:tcPr>
          <w:p w14:paraId="67E06276"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262E2FE5"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293" w:type="pct"/>
            <w:noWrap/>
            <w:hideMark/>
          </w:tcPr>
          <w:p w14:paraId="54F034AA" w14:textId="77777777" w:rsidR="00406852" w:rsidRPr="00406852" w:rsidRDefault="00406852" w:rsidP="00406852">
            <w:pPr>
              <w:rPr>
                <w:rFonts w:ascii="Calibri" w:eastAsia="Times New Roman" w:hAnsi="Calibri" w:cs="Times New Roman"/>
                <w:color w:val="000000"/>
                <w:lang w:eastAsia="en-AU"/>
              </w:rPr>
            </w:pPr>
          </w:p>
        </w:tc>
        <w:tc>
          <w:tcPr>
            <w:tcW w:w="363" w:type="pct"/>
            <w:noWrap/>
            <w:hideMark/>
          </w:tcPr>
          <w:p w14:paraId="1E213AB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7BD774D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13A9886A"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46AF238A" w14:textId="77777777" w:rsidTr="001D1026">
        <w:trPr>
          <w:trHeight w:val="340"/>
        </w:trPr>
        <w:tc>
          <w:tcPr>
            <w:tcW w:w="5000" w:type="pct"/>
            <w:gridSpan w:val="9"/>
            <w:noWrap/>
            <w:hideMark/>
          </w:tcPr>
          <w:p w14:paraId="03AAB35A" w14:textId="62CD70CA" w:rsidR="000F73DA" w:rsidRPr="00464F5C" w:rsidRDefault="000F73DA" w:rsidP="000F73DA">
            <w:pPr>
              <w:pStyle w:val="NoSpacing"/>
              <w:rPr>
                <w:b/>
              </w:rPr>
            </w:pPr>
            <w:r w:rsidRPr="00464F5C">
              <w:rPr>
                <w:b/>
              </w:rPr>
              <w:t>Aim 3</w:t>
            </w:r>
          </w:p>
        </w:tc>
      </w:tr>
      <w:tr w:rsidR="001D1026" w:rsidRPr="00406852" w14:paraId="43729846" w14:textId="77777777" w:rsidTr="001D1026">
        <w:trPr>
          <w:trHeight w:val="340"/>
        </w:trPr>
        <w:tc>
          <w:tcPr>
            <w:tcW w:w="2204" w:type="pct"/>
            <w:hideMark/>
          </w:tcPr>
          <w:p w14:paraId="47F3468A" w14:textId="77777777" w:rsidR="00406852" w:rsidRPr="000F73DA" w:rsidRDefault="00406852" w:rsidP="000F73DA">
            <w:pPr>
              <w:pStyle w:val="NoSpacing"/>
            </w:pPr>
            <w:r w:rsidRPr="000F73DA">
              <w:t xml:space="preserve">Co-localization immunofluorescence </w:t>
            </w:r>
          </w:p>
        </w:tc>
        <w:tc>
          <w:tcPr>
            <w:tcW w:w="378" w:type="pct"/>
            <w:noWrap/>
            <w:hideMark/>
          </w:tcPr>
          <w:p w14:paraId="5AE5FB11" w14:textId="77777777" w:rsidR="00406852" w:rsidRPr="000F73DA" w:rsidRDefault="00406852" w:rsidP="000F73DA">
            <w:pPr>
              <w:pStyle w:val="NoSpacing"/>
            </w:pPr>
          </w:p>
        </w:tc>
        <w:tc>
          <w:tcPr>
            <w:tcW w:w="347" w:type="pct"/>
            <w:noWrap/>
            <w:hideMark/>
          </w:tcPr>
          <w:p w14:paraId="43DD9A56" w14:textId="77777777" w:rsidR="00406852" w:rsidRPr="000F73DA" w:rsidRDefault="00406852" w:rsidP="000F73DA">
            <w:pPr>
              <w:pStyle w:val="NoSpacing"/>
            </w:pPr>
          </w:p>
        </w:tc>
        <w:tc>
          <w:tcPr>
            <w:tcW w:w="395" w:type="pct"/>
            <w:noWrap/>
            <w:hideMark/>
          </w:tcPr>
          <w:p w14:paraId="2776A2F2"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0D55DF41"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shd w:val="clear" w:color="auto" w:fill="000000" w:themeFill="text1"/>
            <w:noWrap/>
            <w:hideMark/>
          </w:tcPr>
          <w:p w14:paraId="3262831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000000" w:themeFill="text1"/>
            <w:noWrap/>
            <w:hideMark/>
          </w:tcPr>
          <w:p w14:paraId="084B4E2A"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000000" w:themeFill="text1"/>
            <w:noWrap/>
            <w:hideMark/>
          </w:tcPr>
          <w:p w14:paraId="4C026811"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hideMark/>
          </w:tcPr>
          <w:p w14:paraId="135F209B" w14:textId="77777777" w:rsidR="00406852" w:rsidRPr="00406852" w:rsidRDefault="00406852" w:rsidP="00406852">
            <w:pPr>
              <w:rPr>
                <w:rFonts w:ascii="Calibri" w:eastAsia="Times New Roman" w:hAnsi="Calibri" w:cs="Times New Roman"/>
                <w:color w:val="000000"/>
                <w:lang w:eastAsia="en-AU"/>
              </w:rPr>
            </w:pPr>
          </w:p>
        </w:tc>
      </w:tr>
      <w:tr w:rsidR="000F73DA" w:rsidRPr="00406852" w14:paraId="0334A43C" w14:textId="77777777" w:rsidTr="001D1026">
        <w:trPr>
          <w:trHeight w:val="340"/>
        </w:trPr>
        <w:tc>
          <w:tcPr>
            <w:tcW w:w="2204" w:type="pct"/>
            <w:hideMark/>
          </w:tcPr>
          <w:p w14:paraId="1E489797" w14:textId="77777777" w:rsidR="00406852" w:rsidRPr="00464F5C" w:rsidRDefault="00406852" w:rsidP="000F73DA">
            <w:pPr>
              <w:pStyle w:val="NoSpacing"/>
              <w:rPr>
                <w:b/>
              </w:rPr>
            </w:pPr>
            <w:r w:rsidRPr="00464F5C">
              <w:rPr>
                <w:b/>
              </w:rPr>
              <w:t xml:space="preserve">Thesis Writing </w:t>
            </w:r>
          </w:p>
        </w:tc>
        <w:tc>
          <w:tcPr>
            <w:tcW w:w="378" w:type="pct"/>
            <w:noWrap/>
            <w:hideMark/>
          </w:tcPr>
          <w:p w14:paraId="61EC2D62" w14:textId="77777777" w:rsidR="00406852" w:rsidRPr="000F73DA" w:rsidRDefault="00406852" w:rsidP="000F73DA">
            <w:pPr>
              <w:pStyle w:val="NoSpacing"/>
            </w:pPr>
          </w:p>
        </w:tc>
        <w:tc>
          <w:tcPr>
            <w:tcW w:w="347" w:type="pct"/>
            <w:noWrap/>
            <w:hideMark/>
          </w:tcPr>
          <w:p w14:paraId="3C95E4EA" w14:textId="77777777" w:rsidR="00406852" w:rsidRPr="000F73DA" w:rsidRDefault="00406852" w:rsidP="000F73DA">
            <w:pPr>
              <w:pStyle w:val="NoSpacing"/>
            </w:pPr>
          </w:p>
        </w:tc>
        <w:tc>
          <w:tcPr>
            <w:tcW w:w="395" w:type="pct"/>
            <w:noWrap/>
            <w:hideMark/>
          </w:tcPr>
          <w:p w14:paraId="5D7BB674"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6E136AFC"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79FC467F"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5E296734"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75691379"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5B1D042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2BF53388" w14:textId="77777777" w:rsidR="00750294" w:rsidRDefault="00750294" w:rsidP="00AC5F20">
      <w:pPr>
        <w:pStyle w:val="NoSpacing"/>
      </w:pPr>
    </w:p>
    <w:p w14:paraId="645DD5D6" w14:textId="2C85BA69" w:rsidR="00406852" w:rsidRPr="001854A2" w:rsidRDefault="008C63EB" w:rsidP="00AC5F20">
      <w:pPr>
        <w:pStyle w:val="NoSpacing"/>
        <w:rPr>
          <w:color w:val="FF0000"/>
        </w:rPr>
      </w:pPr>
      <w:r w:rsidRPr="001854A2">
        <w:rPr>
          <w:color w:val="FF0000"/>
        </w:rPr>
        <w:t xml:space="preserve">Significance and overall expectations: </w:t>
      </w:r>
    </w:p>
    <w:p w14:paraId="137A6617" w14:textId="03E4FFA6" w:rsidR="001854A2" w:rsidRDefault="001854A2" w:rsidP="00AC5F20">
      <w:pPr>
        <w:pStyle w:val="NoSpacing"/>
        <w:rPr>
          <w:color w:val="FF0000"/>
        </w:rPr>
      </w:pPr>
      <w:r w:rsidRPr="001854A2">
        <w:rPr>
          <w:color w:val="FF0000"/>
        </w:rPr>
        <w:t xml:space="preserve">It’s been scattered throughout the proposal; will need to remove it and put more emphasis on the significance here. </w:t>
      </w:r>
    </w:p>
    <w:p w14:paraId="03302F97" w14:textId="73938AF5" w:rsidR="001854A2" w:rsidRDefault="001854A2" w:rsidP="00AC5F20">
      <w:pPr>
        <w:pStyle w:val="NoSpacing"/>
        <w:rPr>
          <w:color w:val="FF0000"/>
        </w:rPr>
      </w:pPr>
      <w:r>
        <w:rPr>
          <w:color w:val="FF0000"/>
        </w:rPr>
        <w:lastRenderedPageBreak/>
        <w:t xml:space="preserve">Mention the significance in relation to prostate cancer, with a potential translation to other metastasising </w:t>
      </w:r>
      <w:r w:rsidR="001679A1">
        <w:rPr>
          <w:color w:val="FF0000"/>
        </w:rPr>
        <w:t xml:space="preserve">cancers due to the occurrence of this system (caveolin positive, non-cavin expression). </w:t>
      </w:r>
    </w:p>
    <w:p w14:paraId="297934E8" w14:textId="09689399" w:rsidR="000A7372" w:rsidRPr="001854A2" w:rsidRDefault="000A7372" w:rsidP="00AC5F20">
      <w:pPr>
        <w:pStyle w:val="NoSpacing"/>
        <w:rPr>
          <w:color w:val="FF0000"/>
        </w:rPr>
      </w:pPr>
      <w:r>
        <w:rPr>
          <w:color w:val="FF0000"/>
        </w:rPr>
        <w:t xml:space="preserve">Talk about relevance in terms of the cellular/molecular systems, IE miRNA export and </w:t>
      </w:r>
      <w:proofErr w:type="spellStart"/>
      <w:r>
        <w:rPr>
          <w:color w:val="FF0000"/>
        </w:rPr>
        <w:t>exosomal</w:t>
      </w:r>
      <w:proofErr w:type="spellEnd"/>
      <w:r>
        <w:rPr>
          <w:color w:val="FF0000"/>
        </w:rPr>
        <w:t xml:space="preserve"> regulation is mostly unknown, despite being important for cancers and other processes.  </w:t>
      </w:r>
    </w:p>
    <w:p w14:paraId="531F41FD" w14:textId="77777777" w:rsidR="008C63EB" w:rsidRDefault="008C63EB" w:rsidP="00AC5F20">
      <w:pPr>
        <w:pStyle w:val="NoSpacing"/>
      </w:pPr>
    </w:p>
    <w:p w14:paraId="23AD86F6" w14:textId="77777777" w:rsidR="008C63EB" w:rsidRDefault="008C63EB" w:rsidP="00AC5F20">
      <w:pPr>
        <w:pStyle w:val="NoSpacing"/>
      </w:pPr>
    </w:p>
    <w:p w14:paraId="78C6B7C1" w14:textId="7A844EA9" w:rsidR="00750294" w:rsidRDefault="00750294" w:rsidP="00AC5F20">
      <w:pPr>
        <w:pStyle w:val="NoSpacing"/>
      </w:pPr>
      <w:r>
        <w:t>Bibliography:</w:t>
      </w:r>
    </w:p>
    <w:p w14:paraId="7895D4C7" w14:textId="77777777" w:rsidR="00325E0B" w:rsidRDefault="00325E0B" w:rsidP="00AC5F20">
      <w:pPr>
        <w:pStyle w:val="NoSpacing"/>
      </w:pPr>
    </w:p>
    <w:p w14:paraId="244F458A" w14:textId="77777777" w:rsidR="003C0F3F" w:rsidRPr="003C0F3F" w:rsidRDefault="00325E0B" w:rsidP="003C0F3F">
      <w:pPr>
        <w:pStyle w:val="EndNoteBibliography"/>
      </w:pPr>
      <w:r>
        <w:fldChar w:fldCharType="begin"/>
      </w:r>
      <w:r>
        <w:instrText xml:space="preserve"> ADDIN EN.REFLIST </w:instrText>
      </w:r>
      <w:r>
        <w:fldChar w:fldCharType="separate"/>
      </w:r>
      <w:bookmarkStart w:id="15" w:name="_ENREF_1"/>
      <w:r w:rsidR="003C0F3F" w:rsidRPr="003C0F3F">
        <w:t xml:space="preserve">Ariotti, N., et al. (2015). "Molecular Characterization of Caveolin-induced Membrane Curvature." </w:t>
      </w:r>
      <w:r w:rsidR="003C0F3F" w:rsidRPr="003C0F3F">
        <w:rPr>
          <w:u w:val="single"/>
        </w:rPr>
        <w:t>Journal of Biological Chemistry</w:t>
      </w:r>
      <w:r w:rsidR="003C0F3F" w:rsidRPr="003C0F3F">
        <w:t xml:space="preserve"> </w:t>
      </w:r>
      <w:r w:rsidR="003C0F3F" w:rsidRPr="003C0F3F">
        <w:rPr>
          <w:b/>
        </w:rPr>
        <w:t>290</w:t>
      </w:r>
      <w:r w:rsidR="003C0F3F" w:rsidRPr="003C0F3F">
        <w:t>(41): 24875-24890.</w:t>
      </w:r>
    </w:p>
    <w:bookmarkEnd w:id="15"/>
    <w:p w14:paraId="702301F5" w14:textId="77777777" w:rsidR="003C0F3F" w:rsidRPr="003C0F3F" w:rsidRDefault="003C0F3F" w:rsidP="003C0F3F">
      <w:pPr>
        <w:pStyle w:val="EndNoteBibliography"/>
        <w:spacing w:after="0"/>
      </w:pPr>
    </w:p>
    <w:p w14:paraId="58982334" w14:textId="77777777" w:rsidR="003C0F3F" w:rsidRPr="003C0F3F" w:rsidRDefault="003C0F3F" w:rsidP="003C0F3F">
      <w:pPr>
        <w:pStyle w:val="EndNoteBibliography"/>
      </w:pPr>
      <w:bookmarkStart w:id="16" w:name="_ENREF_2"/>
      <w:r w:rsidRPr="003C0F3F">
        <w:t xml:space="preserve">Barresi, V., et al. (2006). "Caveolin-1 in meningiomas: expression and clinico-pathological correlations." </w:t>
      </w:r>
      <w:r w:rsidRPr="003C0F3F">
        <w:rPr>
          <w:u w:val="single"/>
        </w:rPr>
        <w:t>Acta Neuropathologica</w:t>
      </w:r>
      <w:r w:rsidRPr="003C0F3F">
        <w:t xml:space="preserve"> </w:t>
      </w:r>
      <w:r w:rsidRPr="003C0F3F">
        <w:rPr>
          <w:b/>
        </w:rPr>
        <w:t>112</w:t>
      </w:r>
      <w:r w:rsidRPr="003C0F3F">
        <w:t>(5): 617-626.</w:t>
      </w:r>
    </w:p>
    <w:bookmarkEnd w:id="16"/>
    <w:p w14:paraId="00116932" w14:textId="77777777" w:rsidR="003C0F3F" w:rsidRPr="003C0F3F" w:rsidRDefault="003C0F3F" w:rsidP="003C0F3F">
      <w:pPr>
        <w:pStyle w:val="EndNoteBibliography"/>
        <w:spacing w:after="0"/>
      </w:pPr>
    </w:p>
    <w:p w14:paraId="30BADA33" w14:textId="77777777" w:rsidR="003C0F3F" w:rsidRPr="003C0F3F" w:rsidRDefault="003C0F3F" w:rsidP="003C0F3F">
      <w:pPr>
        <w:pStyle w:val="EndNoteBibliography"/>
      </w:pPr>
      <w:bookmarkStart w:id="17" w:name="_ENREF_3"/>
      <w:r w:rsidRPr="003C0F3F">
        <w:t xml:space="preserve">Bosch, M., et al. (2011). "Mitochondrial Cholesterol: A Connection Between Caveolin, Metabolism, and Disease." </w:t>
      </w:r>
      <w:r w:rsidRPr="003C0F3F">
        <w:rPr>
          <w:u w:val="single"/>
        </w:rPr>
        <w:t>Traffic</w:t>
      </w:r>
      <w:r w:rsidRPr="003C0F3F">
        <w:t xml:space="preserve"> </w:t>
      </w:r>
      <w:r w:rsidRPr="003C0F3F">
        <w:rPr>
          <w:b/>
        </w:rPr>
        <w:t>12</w:t>
      </w:r>
      <w:r w:rsidRPr="003C0F3F">
        <w:t>(11): 1483-1489.</w:t>
      </w:r>
    </w:p>
    <w:bookmarkEnd w:id="17"/>
    <w:p w14:paraId="56E52375" w14:textId="77777777" w:rsidR="003C0F3F" w:rsidRPr="003C0F3F" w:rsidRDefault="003C0F3F" w:rsidP="003C0F3F">
      <w:pPr>
        <w:pStyle w:val="EndNoteBibliography"/>
        <w:spacing w:after="0"/>
      </w:pPr>
    </w:p>
    <w:p w14:paraId="722F663A" w14:textId="77777777" w:rsidR="003C0F3F" w:rsidRPr="003C0F3F" w:rsidRDefault="003C0F3F" w:rsidP="003C0F3F">
      <w:pPr>
        <w:pStyle w:val="EndNoteBibliography"/>
      </w:pPr>
      <w:bookmarkStart w:id="18" w:name="_ENREF_4"/>
      <w:r w:rsidRPr="003C0F3F">
        <w:t xml:space="preserve">Compagno, D., et al. (2014). "Glycans and galectins in prostate cancer biology, angiogenesis and metastasis." </w:t>
      </w:r>
      <w:r w:rsidRPr="003C0F3F">
        <w:rPr>
          <w:u w:val="single"/>
        </w:rPr>
        <w:t>Glycobiology</w:t>
      </w:r>
      <w:r w:rsidRPr="003C0F3F">
        <w:t xml:space="preserve"> </w:t>
      </w:r>
      <w:r w:rsidRPr="003C0F3F">
        <w:rPr>
          <w:b/>
        </w:rPr>
        <w:t>24</w:t>
      </w:r>
      <w:r w:rsidRPr="003C0F3F">
        <w:t>(10): 899-906.</w:t>
      </w:r>
    </w:p>
    <w:bookmarkEnd w:id="18"/>
    <w:p w14:paraId="69A6F378" w14:textId="77777777" w:rsidR="003C0F3F" w:rsidRPr="003C0F3F" w:rsidRDefault="003C0F3F" w:rsidP="003C0F3F">
      <w:pPr>
        <w:pStyle w:val="EndNoteBibliography"/>
        <w:spacing w:after="0"/>
      </w:pPr>
    </w:p>
    <w:p w14:paraId="0CD1EFD5" w14:textId="77777777" w:rsidR="003C0F3F" w:rsidRPr="003C0F3F" w:rsidRDefault="003C0F3F" w:rsidP="003C0F3F">
      <w:pPr>
        <w:pStyle w:val="EndNoteBibliography"/>
      </w:pPr>
      <w:bookmarkStart w:id="19" w:name="_ENREF_5"/>
      <w:r w:rsidRPr="003C0F3F">
        <w:t xml:space="preserve">De Toro, J., et al. (2015). "Emerging roles of exosomes in normal and pathological conditions: new insights for diagnosis and therapeutic applications." </w:t>
      </w:r>
      <w:r w:rsidRPr="003C0F3F">
        <w:rPr>
          <w:u w:val="single"/>
        </w:rPr>
        <w:t>Front Immunol</w:t>
      </w:r>
      <w:r w:rsidRPr="003C0F3F">
        <w:t xml:space="preserve"> </w:t>
      </w:r>
      <w:r w:rsidRPr="003C0F3F">
        <w:rPr>
          <w:b/>
        </w:rPr>
        <w:t>6</w:t>
      </w:r>
      <w:r w:rsidRPr="003C0F3F">
        <w:t>: 203.</w:t>
      </w:r>
    </w:p>
    <w:bookmarkEnd w:id="19"/>
    <w:p w14:paraId="7C57AB1C" w14:textId="77777777" w:rsidR="003C0F3F" w:rsidRPr="003C0F3F" w:rsidRDefault="003C0F3F" w:rsidP="003C0F3F">
      <w:pPr>
        <w:pStyle w:val="EndNoteBibliography"/>
        <w:spacing w:after="0"/>
      </w:pPr>
    </w:p>
    <w:p w14:paraId="6D051C27" w14:textId="77777777" w:rsidR="003C0F3F" w:rsidRPr="003C0F3F" w:rsidRDefault="003C0F3F" w:rsidP="003C0F3F">
      <w:pPr>
        <w:pStyle w:val="EndNoteBibliography"/>
      </w:pPr>
      <w:bookmarkStart w:id="20" w:name="_ENREF_6"/>
      <w:r w:rsidRPr="003C0F3F">
        <w:t xml:space="preserve">Drab, M., et al. (2001). "Loss of Caveolae, Vascular Dysfunction, and Pulmonary Defects in Caveolin-1 Gene-Disrupted Mice." </w:t>
      </w:r>
      <w:r w:rsidRPr="003C0F3F">
        <w:rPr>
          <w:u w:val="single"/>
        </w:rPr>
        <w:t>Science</w:t>
      </w:r>
      <w:r w:rsidRPr="003C0F3F">
        <w:t xml:space="preserve"> </w:t>
      </w:r>
      <w:r w:rsidRPr="003C0F3F">
        <w:rPr>
          <w:b/>
        </w:rPr>
        <w:t>293</w:t>
      </w:r>
      <w:r w:rsidRPr="003C0F3F">
        <w:t>(5539): 2449-2452.</w:t>
      </w:r>
    </w:p>
    <w:bookmarkEnd w:id="20"/>
    <w:p w14:paraId="7C31AA9B" w14:textId="77777777" w:rsidR="003C0F3F" w:rsidRPr="003C0F3F" w:rsidRDefault="003C0F3F" w:rsidP="003C0F3F">
      <w:pPr>
        <w:pStyle w:val="EndNoteBibliography"/>
        <w:spacing w:after="0"/>
      </w:pPr>
    </w:p>
    <w:p w14:paraId="06FF3819" w14:textId="77777777" w:rsidR="003C0F3F" w:rsidRPr="003C0F3F" w:rsidRDefault="003C0F3F" w:rsidP="003C0F3F">
      <w:pPr>
        <w:pStyle w:val="EndNoteBibliography"/>
      </w:pPr>
      <w:bookmarkStart w:id="21" w:name="_ENREF_7"/>
      <w:r w:rsidRPr="003C0F3F">
        <w:t xml:space="preserve">Feng, S., et al. (2010). "Caveolin-1 gene silencing promotes the activation of PI3K/AKT dependent on Eralpha36 and the transformation of MCF10ACE." </w:t>
      </w:r>
      <w:r w:rsidRPr="003C0F3F">
        <w:rPr>
          <w:u w:val="single"/>
        </w:rPr>
        <w:t>Science China. Life sciences</w:t>
      </w:r>
      <w:r w:rsidRPr="003C0F3F">
        <w:t xml:space="preserve"> </w:t>
      </w:r>
      <w:r w:rsidRPr="003C0F3F">
        <w:rPr>
          <w:b/>
        </w:rPr>
        <w:t>53</w:t>
      </w:r>
      <w:r w:rsidRPr="003C0F3F">
        <w:t>(5): 598-605.</w:t>
      </w:r>
    </w:p>
    <w:bookmarkEnd w:id="21"/>
    <w:p w14:paraId="13EADFD0" w14:textId="77777777" w:rsidR="003C0F3F" w:rsidRPr="003C0F3F" w:rsidRDefault="003C0F3F" w:rsidP="003C0F3F">
      <w:pPr>
        <w:pStyle w:val="EndNoteBibliography"/>
        <w:spacing w:after="0"/>
      </w:pPr>
    </w:p>
    <w:p w14:paraId="2C6BFD9D" w14:textId="77777777" w:rsidR="003C0F3F" w:rsidRPr="003C0F3F" w:rsidRDefault="003C0F3F" w:rsidP="003C0F3F">
      <w:pPr>
        <w:pStyle w:val="EndNoteBibliography"/>
      </w:pPr>
      <w:bookmarkStart w:id="22" w:name="_ENREF_8"/>
      <w:r w:rsidRPr="003C0F3F">
        <w:t xml:space="preserve">Fra, A. M., et al. (1995). "De novo formation of caveolae in lymphocytes by expression of VIP21-caveolin." </w:t>
      </w:r>
      <w:r w:rsidRPr="003C0F3F">
        <w:rPr>
          <w:u w:val="single"/>
        </w:rPr>
        <w:t>Proceedings of the National Academy of Sciences of the United States of America</w:t>
      </w:r>
      <w:r w:rsidRPr="003C0F3F">
        <w:t xml:space="preserve"> </w:t>
      </w:r>
      <w:r w:rsidRPr="003C0F3F">
        <w:rPr>
          <w:b/>
        </w:rPr>
        <w:t>92</w:t>
      </w:r>
      <w:r w:rsidRPr="003C0F3F">
        <w:t>(19): 8655-8659.</w:t>
      </w:r>
    </w:p>
    <w:bookmarkEnd w:id="22"/>
    <w:p w14:paraId="362A623F" w14:textId="77777777" w:rsidR="003C0F3F" w:rsidRPr="003C0F3F" w:rsidRDefault="003C0F3F" w:rsidP="003C0F3F">
      <w:pPr>
        <w:pStyle w:val="EndNoteBibliography"/>
        <w:spacing w:after="0"/>
      </w:pPr>
    </w:p>
    <w:p w14:paraId="350C2A87" w14:textId="77777777" w:rsidR="003C0F3F" w:rsidRPr="003C0F3F" w:rsidRDefault="003C0F3F" w:rsidP="003C0F3F">
      <w:pPr>
        <w:pStyle w:val="EndNoteBibliography"/>
      </w:pPr>
      <w:bookmarkStart w:id="23" w:name="_ENREF_9"/>
      <w:r w:rsidRPr="003C0F3F">
        <w:t xml:space="preserve">Galbiati, F., et al. (2001). "Caveolin-3 Null Mice Show a Loss of Caveolae, Changes in the Microdomain Distribution of the Dystrophin-Glycoprotein Complex, and T-tubule Abnormalities." </w:t>
      </w:r>
      <w:r w:rsidRPr="003C0F3F">
        <w:rPr>
          <w:u w:val="single"/>
        </w:rPr>
        <w:t>Journal of Biological Chemistry</w:t>
      </w:r>
      <w:r w:rsidRPr="003C0F3F">
        <w:t xml:space="preserve"> </w:t>
      </w:r>
      <w:r w:rsidRPr="003C0F3F">
        <w:rPr>
          <w:b/>
        </w:rPr>
        <w:t>276</w:t>
      </w:r>
      <w:r w:rsidRPr="003C0F3F">
        <w:t>(24): 21425-21433.</w:t>
      </w:r>
    </w:p>
    <w:bookmarkEnd w:id="23"/>
    <w:p w14:paraId="52EB799D" w14:textId="77777777" w:rsidR="003C0F3F" w:rsidRPr="003C0F3F" w:rsidRDefault="003C0F3F" w:rsidP="003C0F3F">
      <w:pPr>
        <w:pStyle w:val="EndNoteBibliography"/>
        <w:spacing w:after="0"/>
      </w:pPr>
    </w:p>
    <w:p w14:paraId="1A2F4947" w14:textId="77777777" w:rsidR="003C0F3F" w:rsidRPr="003C0F3F" w:rsidRDefault="003C0F3F" w:rsidP="003C0F3F">
      <w:pPr>
        <w:pStyle w:val="EndNoteBibliography"/>
      </w:pPr>
      <w:bookmarkStart w:id="24" w:name="_ENREF_10"/>
      <w:r w:rsidRPr="003C0F3F">
        <w:t xml:space="preserve">Gu, H., et al. (2014). "Exosomes Biogenesis and Potentials in Disease Diagnosis and Drug Delivery." </w:t>
      </w:r>
      <w:r w:rsidRPr="003C0F3F">
        <w:rPr>
          <w:u w:val="single"/>
        </w:rPr>
        <w:t>Nano LIFE</w:t>
      </w:r>
      <w:r w:rsidRPr="003C0F3F">
        <w:t xml:space="preserve"> </w:t>
      </w:r>
      <w:r w:rsidRPr="003C0F3F">
        <w:rPr>
          <w:b/>
        </w:rPr>
        <w:t>04</w:t>
      </w:r>
      <w:r w:rsidRPr="003C0F3F">
        <w:t>(04): 1441017.</w:t>
      </w:r>
    </w:p>
    <w:bookmarkEnd w:id="24"/>
    <w:p w14:paraId="5CD3C2F2" w14:textId="77777777" w:rsidR="003C0F3F" w:rsidRPr="003C0F3F" w:rsidRDefault="003C0F3F" w:rsidP="003C0F3F">
      <w:pPr>
        <w:pStyle w:val="EndNoteBibliography"/>
        <w:spacing w:after="0"/>
      </w:pPr>
    </w:p>
    <w:p w14:paraId="32E5CB18" w14:textId="77777777" w:rsidR="003C0F3F" w:rsidRPr="003C0F3F" w:rsidRDefault="003C0F3F" w:rsidP="003C0F3F">
      <w:pPr>
        <w:pStyle w:val="EndNoteBibliography"/>
      </w:pPr>
      <w:bookmarkStart w:id="25" w:name="_ENREF_11"/>
      <w:r w:rsidRPr="003C0F3F">
        <w:t xml:space="preserve">Hailstones, D., et al. (1998). "Regulation of caveolin and caveolae by cholesterol in MDCK cells." </w:t>
      </w:r>
      <w:r w:rsidRPr="003C0F3F">
        <w:rPr>
          <w:u w:val="single"/>
        </w:rPr>
        <w:t>Journal of Lipid Research</w:t>
      </w:r>
      <w:r w:rsidRPr="003C0F3F">
        <w:t xml:space="preserve"> </w:t>
      </w:r>
      <w:r w:rsidRPr="003C0F3F">
        <w:rPr>
          <w:b/>
        </w:rPr>
        <w:t>39</w:t>
      </w:r>
      <w:r w:rsidRPr="003C0F3F">
        <w:t>(2): 369-379.</w:t>
      </w:r>
    </w:p>
    <w:bookmarkEnd w:id="25"/>
    <w:p w14:paraId="72789672" w14:textId="77777777" w:rsidR="003C0F3F" w:rsidRPr="003C0F3F" w:rsidRDefault="003C0F3F" w:rsidP="003C0F3F">
      <w:pPr>
        <w:pStyle w:val="EndNoteBibliography"/>
        <w:spacing w:after="0"/>
      </w:pPr>
    </w:p>
    <w:p w14:paraId="3A4D3D46" w14:textId="77777777" w:rsidR="003C0F3F" w:rsidRPr="003C0F3F" w:rsidRDefault="003C0F3F" w:rsidP="003C0F3F">
      <w:pPr>
        <w:pStyle w:val="EndNoteBibliography"/>
      </w:pPr>
      <w:bookmarkStart w:id="26" w:name="_ENREF_12"/>
      <w:r w:rsidRPr="003C0F3F">
        <w:t xml:space="preserve">Han, F., et al. (2009). "Caveolin-1 acts as a tumor suppressor by down-regulating epidermal growth factor receptor-mitogen-activated protein kinase signaling pathway in pancreatic carcinoma cell lines." </w:t>
      </w:r>
      <w:r w:rsidRPr="003C0F3F">
        <w:rPr>
          <w:u w:val="single"/>
        </w:rPr>
        <w:t>Pancreas</w:t>
      </w:r>
      <w:r w:rsidRPr="003C0F3F">
        <w:t xml:space="preserve"> </w:t>
      </w:r>
      <w:r w:rsidRPr="003C0F3F">
        <w:rPr>
          <w:b/>
        </w:rPr>
        <w:t>38</w:t>
      </w:r>
      <w:r w:rsidRPr="003C0F3F">
        <w:t>(7): 766-774.</w:t>
      </w:r>
    </w:p>
    <w:bookmarkEnd w:id="26"/>
    <w:p w14:paraId="356F53AD" w14:textId="77777777" w:rsidR="003C0F3F" w:rsidRPr="003C0F3F" w:rsidRDefault="003C0F3F" w:rsidP="003C0F3F">
      <w:pPr>
        <w:pStyle w:val="EndNoteBibliography"/>
        <w:spacing w:after="0"/>
      </w:pPr>
    </w:p>
    <w:p w14:paraId="4950A1A1" w14:textId="77777777" w:rsidR="003C0F3F" w:rsidRPr="003C0F3F" w:rsidRDefault="003C0F3F" w:rsidP="003C0F3F">
      <w:pPr>
        <w:pStyle w:val="EndNoteBibliography"/>
      </w:pPr>
      <w:bookmarkStart w:id="27" w:name="_ENREF_13"/>
      <w:r w:rsidRPr="003C0F3F">
        <w:t xml:space="preserve">Hill, M. M., et al. (2008). "PTRF-Cavin, a Conserved Cytoplasmic Protein Required for Caveola Formation and Function." </w:t>
      </w:r>
      <w:r w:rsidRPr="003C0F3F">
        <w:rPr>
          <w:u w:val="single"/>
        </w:rPr>
        <w:t>Cell</w:t>
      </w:r>
      <w:r w:rsidRPr="003C0F3F">
        <w:t xml:space="preserve"> </w:t>
      </w:r>
      <w:r w:rsidRPr="003C0F3F">
        <w:rPr>
          <w:b/>
        </w:rPr>
        <w:t>132</w:t>
      </w:r>
      <w:r w:rsidRPr="003C0F3F">
        <w:t>(1): 113-124.</w:t>
      </w:r>
    </w:p>
    <w:bookmarkEnd w:id="27"/>
    <w:p w14:paraId="2B709BF2" w14:textId="77777777" w:rsidR="003C0F3F" w:rsidRPr="003C0F3F" w:rsidRDefault="003C0F3F" w:rsidP="003C0F3F">
      <w:pPr>
        <w:pStyle w:val="EndNoteBibliography"/>
        <w:spacing w:after="0"/>
      </w:pPr>
    </w:p>
    <w:p w14:paraId="75CCA2F0" w14:textId="77777777" w:rsidR="003C0F3F" w:rsidRPr="003C0F3F" w:rsidRDefault="003C0F3F" w:rsidP="003C0F3F">
      <w:pPr>
        <w:pStyle w:val="EndNoteBibliography"/>
      </w:pPr>
      <w:bookmarkStart w:id="28" w:name="_ENREF_14"/>
      <w:r w:rsidRPr="003C0F3F">
        <w:lastRenderedPageBreak/>
        <w:t xml:space="preserve">Ho, C.-C., et al. (2002). "Up-Regulated Caveolin-1 Accentuates the Metastasis Capability of Lung Adenocarcinoma by Inducing Filopodia Formation." </w:t>
      </w:r>
      <w:r w:rsidRPr="003C0F3F">
        <w:rPr>
          <w:u w:val="single"/>
        </w:rPr>
        <w:t>The American Journal of Pathology</w:t>
      </w:r>
      <w:r w:rsidRPr="003C0F3F">
        <w:t xml:space="preserve"> </w:t>
      </w:r>
      <w:r w:rsidRPr="003C0F3F">
        <w:rPr>
          <w:b/>
        </w:rPr>
        <w:t>161</w:t>
      </w:r>
      <w:r w:rsidRPr="003C0F3F">
        <w:t>(5): 1647-1656.</w:t>
      </w:r>
    </w:p>
    <w:bookmarkEnd w:id="28"/>
    <w:p w14:paraId="2D4DF840" w14:textId="77777777" w:rsidR="003C0F3F" w:rsidRPr="003C0F3F" w:rsidRDefault="003C0F3F" w:rsidP="003C0F3F">
      <w:pPr>
        <w:pStyle w:val="EndNoteBibliography"/>
        <w:spacing w:after="0"/>
      </w:pPr>
    </w:p>
    <w:p w14:paraId="29FCD3B9" w14:textId="77777777" w:rsidR="003C0F3F" w:rsidRPr="003C0F3F" w:rsidRDefault="003C0F3F" w:rsidP="003C0F3F">
      <w:pPr>
        <w:pStyle w:val="EndNoteBibliography"/>
      </w:pPr>
      <w:bookmarkStart w:id="29" w:name="_ENREF_15"/>
      <w:r w:rsidRPr="003C0F3F">
        <w:t xml:space="preserve">Inder, K. L., et al. (2012). "Expression of PTRF in PC-3 Cells modulates cholesterol dynamics and the actin cytoskeleton impacting secretion pathways." </w:t>
      </w:r>
      <w:r w:rsidRPr="003C0F3F">
        <w:rPr>
          <w:u w:val="single"/>
        </w:rPr>
        <w:t>Mol Cell Proteomics</w:t>
      </w:r>
      <w:r w:rsidRPr="003C0F3F">
        <w:t xml:space="preserve"> </w:t>
      </w:r>
      <w:r w:rsidRPr="003C0F3F">
        <w:rPr>
          <w:b/>
        </w:rPr>
        <w:t>11</w:t>
      </w:r>
      <w:r w:rsidRPr="003C0F3F">
        <w:t>(2): M111.012245.</w:t>
      </w:r>
    </w:p>
    <w:bookmarkEnd w:id="29"/>
    <w:p w14:paraId="06E75E13" w14:textId="77777777" w:rsidR="003C0F3F" w:rsidRPr="003C0F3F" w:rsidRDefault="003C0F3F" w:rsidP="003C0F3F">
      <w:pPr>
        <w:pStyle w:val="EndNoteBibliography"/>
        <w:spacing w:after="0"/>
      </w:pPr>
    </w:p>
    <w:p w14:paraId="1DEB35A7" w14:textId="77777777" w:rsidR="003C0F3F" w:rsidRPr="003C0F3F" w:rsidRDefault="003C0F3F" w:rsidP="003C0F3F">
      <w:pPr>
        <w:pStyle w:val="EndNoteBibliography"/>
      </w:pPr>
      <w:bookmarkStart w:id="30" w:name="_ENREF_16"/>
      <w:r w:rsidRPr="003C0F3F">
        <w:t xml:space="preserve">Itoh, T., et al. (2002). "Overexpression of caveolin-1 in esophageal squamous cell carcinoma correlates with lymph node metastasis and pathologic stage." </w:t>
      </w:r>
      <w:r w:rsidRPr="003C0F3F">
        <w:rPr>
          <w:u w:val="single"/>
        </w:rPr>
        <w:t>Cancer</w:t>
      </w:r>
      <w:r w:rsidRPr="003C0F3F">
        <w:t xml:space="preserve"> </w:t>
      </w:r>
      <w:r w:rsidRPr="003C0F3F">
        <w:rPr>
          <w:b/>
        </w:rPr>
        <w:t>94</w:t>
      </w:r>
      <w:r w:rsidRPr="003C0F3F">
        <w:t>(4): 929.</w:t>
      </w:r>
    </w:p>
    <w:bookmarkEnd w:id="30"/>
    <w:p w14:paraId="41FC776C" w14:textId="77777777" w:rsidR="003C0F3F" w:rsidRPr="003C0F3F" w:rsidRDefault="003C0F3F" w:rsidP="003C0F3F">
      <w:pPr>
        <w:pStyle w:val="EndNoteBibliography"/>
        <w:spacing w:after="0"/>
      </w:pPr>
    </w:p>
    <w:p w14:paraId="5F58D5F1" w14:textId="77777777" w:rsidR="003C0F3F" w:rsidRPr="003C0F3F" w:rsidRDefault="003C0F3F" w:rsidP="003C0F3F">
      <w:pPr>
        <w:pStyle w:val="EndNoteBibliography"/>
      </w:pPr>
      <w:bookmarkStart w:id="31" w:name="_ENREF_17"/>
      <w:r w:rsidRPr="003C0F3F">
        <w:t xml:space="preserve">Joo, H. J., et al. (2004). "Increased expression of caveolin-1 and microvessel density correlates with metastasis and poor prognosis in clear cell renal cell carcinoma." </w:t>
      </w:r>
      <w:r w:rsidRPr="003C0F3F">
        <w:rPr>
          <w:u w:val="single"/>
        </w:rPr>
        <w:t>BJU International</w:t>
      </w:r>
      <w:r w:rsidRPr="003C0F3F">
        <w:t xml:space="preserve"> </w:t>
      </w:r>
      <w:r w:rsidRPr="003C0F3F">
        <w:rPr>
          <w:b/>
        </w:rPr>
        <w:t>93</w:t>
      </w:r>
      <w:r w:rsidRPr="003C0F3F">
        <w:t>(3): 291-296.</w:t>
      </w:r>
    </w:p>
    <w:bookmarkEnd w:id="31"/>
    <w:p w14:paraId="2197B793" w14:textId="77777777" w:rsidR="003C0F3F" w:rsidRPr="003C0F3F" w:rsidRDefault="003C0F3F" w:rsidP="003C0F3F">
      <w:pPr>
        <w:pStyle w:val="EndNoteBibliography"/>
        <w:spacing w:after="0"/>
      </w:pPr>
    </w:p>
    <w:p w14:paraId="06D523B4" w14:textId="77777777" w:rsidR="003C0F3F" w:rsidRPr="003C0F3F" w:rsidRDefault="003C0F3F" w:rsidP="003C0F3F">
      <w:pPr>
        <w:pStyle w:val="EndNoteBibliography"/>
      </w:pPr>
      <w:bookmarkStart w:id="32" w:name="_ENREF_18"/>
      <w:r w:rsidRPr="003C0F3F">
        <w:t xml:space="preserve">Low, J.-Y. and H. D. Nicholson (2015). "Epigenetic modifications of caveolae associated proteins in health and disease." </w:t>
      </w:r>
      <w:r w:rsidRPr="003C0F3F">
        <w:rPr>
          <w:u w:val="single"/>
        </w:rPr>
        <w:t>BMC Genetics</w:t>
      </w:r>
      <w:r w:rsidRPr="003C0F3F">
        <w:t xml:space="preserve"> </w:t>
      </w:r>
      <w:r w:rsidRPr="003C0F3F">
        <w:rPr>
          <w:b/>
        </w:rPr>
        <w:t>16</w:t>
      </w:r>
      <w:r w:rsidRPr="003C0F3F">
        <w:t>(1): 1-10.</w:t>
      </w:r>
    </w:p>
    <w:bookmarkEnd w:id="32"/>
    <w:p w14:paraId="304F38D5" w14:textId="77777777" w:rsidR="003C0F3F" w:rsidRPr="003C0F3F" w:rsidRDefault="003C0F3F" w:rsidP="003C0F3F">
      <w:pPr>
        <w:pStyle w:val="EndNoteBibliography"/>
        <w:spacing w:after="0"/>
      </w:pPr>
    </w:p>
    <w:p w14:paraId="4F89BCE4" w14:textId="77777777" w:rsidR="003C0F3F" w:rsidRPr="003C0F3F" w:rsidRDefault="003C0F3F" w:rsidP="003C0F3F">
      <w:pPr>
        <w:pStyle w:val="EndNoteBibliography"/>
      </w:pPr>
      <w:bookmarkStart w:id="33" w:name="_ENREF_19"/>
      <w:r w:rsidRPr="003C0F3F">
        <w:t xml:space="preserve">Minciacchi, V. R., et al. (2015). "Extracellular Vesicles in Cancer: Exosomes, Microvesicles and the Emerging Role of Large Oncosomes." </w:t>
      </w:r>
      <w:r w:rsidRPr="003C0F3F">
        <w:rPr>
          <w:u w:val="single"/>
        </w:rPr>
        <w:t>Seminars in cell &amp; developmental biology</w:t>
      </w:r>
      <w:r w:rsidRPr="003C0F3F">
        <w:t xml:space="preserve"> </w:t>
      </w:r>
      <w:r w:rsidRPr="003C0F3F">
        <w:rPr>
          <w:b/>
        </w:rPr>
        <w:t>40</w:t>
      </w:r>
      <w:r w:rsidRPr="003C0F3F">
        <w:t>: 41-51.</w:t>
      </w:r>
    </w:p>
    <w:bookmarkEnd w:id="33"/>
    <w:p w14:paraId="5BA12EDA" w14:textId="77777777" w:rsidR="003C0F3F" w:rsidRPr="003C0F3F" w:rsidRDefault="003C0F3F" w:rsidP="003C0F3F">
      <w:pPr>
        <w:pStyle w:val="EndNoteBibliography"/>
        <w:spacing w:after="0"/>
      </w:pPr>
    </w:p>
    <w:p w14:paraId="10DC68EE" w14:textId="77777777" w:rsidR="003C0F3F" w:rsidRPr="003C0F3F" w:rsidRDefault="003C0F3F" w:rsidP="003C0F3F">
      <w:pPr>
        <w:pStyle w:val="EndNoteBibliography"/>
      </w:pPr>
      <w:bookmarkStart w:id="34" w:name="_ENREF_20"/>
      <w:r w:rsidRPr="003C0F3F">
        <w:t xml:space="preserve">Moon, H., et al. (2014). "PTRF/cavin-1 neutralizes non-caveolar caveolin-1 microdomains in prostate cancer." </w:t>
      </w:r>
      <w:r w:rsidRPr="003C0F3F">
        <w:rPr>
          <w:u w:val="single"/>
        </w:rPr>
        <w:t>Oncogene</w:t>
      </w:r>
      <w:r w:rsidRPr="003C0F3F">
        <w:t xml:space="preserve"> </w:t>
      </w:r>
      <w:r w:rsidRPr="003C0F3F">
        <w:rPr>
          <w:b/>
        </w:rPr>
        <w:t>33</w:t>
      </w:r>
      <w:r w:rsidRPr="003C0F3F">
        <w:t>(27): 3561-3570.</w:t>
      </w:r>
    </w:p>
    <w:bookmarkEnd w:id="34"/>
    <w:p w14:paraId="36CDE0B7" w14:textId="77777777" w:rsidR="003C0F3F" w:rsidRPr="003C0F3F" w:rsidRDefault="003C0F3F" w:rsidP="003C0F3F">
      <w:pPr>
        <w:pStyle w:val="EndNoteBibliography"/>
        <w:spacing w:after="0"/>
      </w:pPr>
    </w:p>
    <w:p w14:paraId="1751BE6A" w14:textId="77777777" w:rsidR="003C0F3F" w:rsidRPr="003C0F3F" w:rsidRDefault="003C0F3F" w:rsidP="003C0F3F">
      <w:pPr>
        <w:pStyle w:val="EndNoteBibliography"/>
      </w:pPr>
      <w:bookmarkStart w:id="35" w:name="_ENREF_21"/>
      <w:r w:rsidRPr="003C0F3F">
        <w:t xml:space="preserve">Nabi, I. R. (2009). "Cavin fever: regulating caveolae." </w:t>
      </w:r>
      <w:r w:rsidRPr="003C0F3F">
        <w:rPr>
          <w:u w:val="single"/>
        </w:rPr>
        <w:t>Nature Cell Biology</w:t>
      </w:r>
      <w:r w:rsidRPr="003C0F3F">
        <w:t xml:space="preserve"> </w:t>
      </w:r>
      <w:r w:rsidRPr="003C0F3F">
        <w:rPr>
          <w:b/>
        </w:rPr>
        <w:t>11</w:t>
      </w:r>
      <w:r w:rsidRPr="003C0F3F">
        <w:t>(7): 789-791.</w:t>
      </w:r>
    </w:p>
    <w:bookmarkEnd w:id="35"/>
    <w:p w14:paraId="1F65CA5B" w14:textId="77777777" w:rsidR="003C0F3F" w:rsidRPr="003C0F3F" w:rsidRDefault="003C0F3F" w:rsidP="003C0F3F">
      <w:pPr>
        <w:pStyle w:val="EndNoteBibliography"/>
        <w:spacing w:after="0"/>
      </w:pPr>
    </w:p>
    <w:p w14:paraId="10604D3C" w14:textId="77777777" w:rsidR="003C0F3F" w:rsidRPr="003C0F3F" w:rsidRDefault="003C0F3F" w:rsidP="003C0F3F">
      <w:pPr>
        <w:pStyle w:val="EndNoteBibliography"/>
      </w:pPr>
      <w:bookmarkStart w:id="36" w:name="_ENREF_22"/>
      <w:r w:rsidRPr="003C0F3F">
        <w:t xml:space="preserve">Parton, R. G., et al. (2006). "Biogenesis of caveolae: A structural model for caveolin-induced domain formation." </w:t>
      </w:r>
      <w:r w:rsidRPr="003C0F3F">
        <w:rPr>
          <w:u w:val="single"/>
        </w:rPr>
        <w:t>Journal of Cell Science</w:t>
      </w:r>
      <w:r w:rsidRPr="003C0F3F">
        <w:t xml:space="preserve"> </w:t>
      </w:r>
      <w:r w:rsidRPr="003C0F3F">
        <w:rPr>
          <w:b/>
        </w:rPr>
        <w:t>119</w:t>
      </w:r>
      <w:r w:rsidRPr="003C0F3F">
        <w:t>(5): 787-796.</w:t>
      </w:r>
    </w:p>
    <w:bookmarkEnd w:id="36"/>
    <w:p w14:paraId="12F322C0" w14:textId="77777777" w:rsidR="003C0F3F" w:rsidRPr="003C0F3F" w:rsidRDefault="003C0F3F" w:rsidP="003C0F3F">
      <w:pPr>
        <w:pStyle w:val="EndNoteBibliography"/>
        <w:spacing w:after="0"/>
      </w:pPr>
    </w:p>
    <w:p w14:paraId="6A8DDDCD" w14:textId="77777777" w:rsidR="003C0F3F" w:rsidRPr="003C0F3F" w:rsidRDefault="003C0F3F" w:rsidP="003C0F3F">
      <w:pPr>
        <w:pStyle w:val="EndNoteBibliography"/>
      </w:pPr>
      <w:bookmarkStart w:id="37" w:name="_ENREF_23"/>
      <w:r w:rsidRPr="003C0F3F">
        <w:t xml:space="preserve">Pond, G. R., et al. (2014). "The Prognostic Importance of Metastatic Site in Men with Metastatic Castration-resistant Prostate Cancer." </w:t>
      </w:r>
      <w:r w:rsidRPr="003C0F3F">
        <w:rPr>
          <w:u w:val="single"/>
        </w:rPr>
        <w:t>European urology</w:t>
      </w:r>
      <w:r w:rsidRPr="003C0F3F">
        <w:t xml:space="preserve"> </w:t>
      </w:r>
      <w:r w:rsidRPr="003C0F3F">
        <w:rPr>
          <w:b/>
        </w:rPr>
        <w:t>65</w:t>
      </w:r>
      <w:r w:rsidRPr="003C0F3F">
        <w:t>(1): 3-6.</w:t>
      </w:r>
    </w:p>
    <w:bookmarkEnd w:id="37"/>
    <w:p w14:paraId="4000DA3A" w14:textId="77777777" w:rsidR="003C0F3F" w:rsidRPr="003C0F3F" w:rsidRDefault="003C0F3F" w:rsidP="003C0F3F">
      <w:pPr>
        <w:pStyle w:val="EndNoteBibliography"/>
        <w:spacing w:after="0"/>
      </w:pPr>
    </w:p>
    <w:p w14:paraId="2B9D8E02" w14:textId="77777777" w:rsidR="003C0F3F" w:rsidRPr="003C0F3F" w:rsidRDefault="003C0F3F" w:rsidP="003C0F3F">
      <w:pPr>
        <w:pStyle w:val="EndNoteBibliography"/>
      </w:pPr>
      <w:bookmarkStart w:id="38" w:name="_ENREF_24"/>
      <w:r w:rsidRPr="003C0F3F">
        <w:t xml:space="preserve">Razani, B., et al. (2001). "Caveolin-1 Null Mice Are Viable but Show Evidence of Hyperproliferative and Vascular Abnormalities." </w:t>
      </w:r>
      <w:r w:rsidRPr="003C0F3F">
        <w:rPr>
          <w:u w:val="single"/>
        </w:rPr>
        <w:t>Journal of Biological Chemistry</w:t>
      </w:r>
      <w:r w:rsidRPr="003C0F3F">
        <w:t xml:space="preserve"> </w:t>
      </w:r>
      <w:r w:rsidRPr="003C0F3F">
        <w:rPr>
          <w:b/>
        </w:rPr>
        <w:t>276</w:t>
      </w:r>
      <w:r w:rsidRPr="003C0F3F">
        <w:t>(41): 38121-38138.</w:t>
      </w:r>
    </w:p>
    <w:bookmarkEnd w:id="38"/>
    <w:p w14:paraId="6379EAF8" w14:textId="77777777" w:rsidR="003C0F3F" w:rsidRPr="003C0F3F" w:rsidRDefault="003C0F3F" w:rsidP="003C0F3F">
      <w:pPr>
        <w:pStyle w:val="EndNoteBibliography"/>
        <w:spacing w:after="0"/>
      </w:pPr>
    </w:p>
    <w:p w14:paraId="11E072F2" w14:textId="77777777" w:rsidR="003C0F3F" w:rsidRPr="003C0F3F" w:rsidRDefault="003C0F3F" w:rsidP="003C0F3F">
      <w:pPr>
        <w:pStyle w:val="EndNoteBibliography"/>
      </w:pPr>
      <w:bookmarkStart w:id="39" w:name="_ENREF_25"/>
      <w:r w:rsidRPr="003C0F3F">
        <w:t xml:space="preserve">Robinson, D., et al. (2015). "Integrative Clinical Genomics of Advanced Prostate Cancer." </w:t>
      </w:r>
      <w:r w:rsidRPr="003C0F3F">
        <w:rPr>
          <w:u w:val="single"/>
        </w:rPr>
        <w:t>Cell</w:t>
      </w:r>
      <w:r w:rsidRPr="003C0F3F">
        <w:t xml:space="preserve"> </w:t>
      </w:r>
      <w:r w:rsidRPr="003C0F3F">
        <w:rPr>
          <w:b/>
        </w:rPr>
        <w:t>161</w:t>
      </w:r>
      <w:r w:rsidRPr="003C0F3F">
        <w:t>(5): 1215-1228.</w:t>
      </w:r>
    </w:p>
    <w:bookmarkEnd w:id="39"/>
    <w:p w14:paraId="0BD92C2B" w14:textId="77777777" w:rsidR="003C0F3F" w:rsidRPr="003C0F3F" w:rsidRDefault="003C0F3F" w:rsidP="003C0F3F">
      <w:pPr>
        <w:pStyle w:val="EndNoteBibliography"/>
        <w:spacing w:after="0"/>
      </w:pPr>
    </w:p>
    <w:p w14:paraId="3F4070BB" w14:textId="77777777" w:rsidR="003C0F3F" w:rsidRPr="003C0F3F" w:rsidRDefault="003C0F3F" w:rsidP="003C0F3F">
      <w:pPr>
        <w:pStyle w:val="EndNoteBibliography"/>
      </w:pPr>
      <w:bookmarkStart w:id="40" w:name="_ENREF_26"/>
      <w:r w:rsidRPr="003C0F3F">
        <w:t xml:space="preserve">Tan, S. S., et al. (2013). "Therapeutic MSC exosomes are derived from lipid raft microdomains in the plasma membrane." </w:t>
      </w:r>
      <w:r w:rsidRPr="003C0F3F">
        <w:rPr>
          <w:u w:val="single"/>
        </w:rPr>
        <w:t>J Extracell Vesicles</w:t>
      </w:r>
      <w:r w:rsidRPr="003C0F3F">
        <w:t xml:space="preserve"> </w:t>
      </w:r>
      <w:r w:rsidRPr="003C0F3F">
        <w:rPr>
          <w:b/>
        </w:rPr>
        <w:t>2</w:t>
      </w:r>
      <w:r w:rsidRPr="003C0F3F">
        <w:t>(0): 1745.</w:t>
      </w:r>
    </w:p>
    <w:bookmarkEnd w:id="40"/>
    <w:p w14:paraId="5349346D" w14:textId="77777777" w:rsidR="003C0F3F" w:rsidRPr="003C0F3F" w:rsidRDefault="003C0F3F" w:rsidP="003C0F3F">
      <w:pPr>
        <w:pStyle w:val="EndNoteBibliography"/>
        <w:spacing w:after="0"/>
      </w:pPr>
    </w:p>
    <w:p w14:paraId="7F5A5022" w14:textId="77777777" w:rsidR="003C0F3F" w:rsidRPr="003C0F3F" w:rsidRDefault="003C0F3F" w:rsidP="003C0F3F">
      <w:pPr>
        <w:pStyle w:val="EndNoteBibliography"/>
      </w:pPr>
      <w:bookmarkStart w:id="41" w:name="_ENREF_27"/>
      <w:r w:rsidRPr="003C0F3F">
        <w:t xml:space="preserve">Torre, L. A. M., et al. (2015). "Global cancer statistics, 2012." </w:t>
      </w:r>
      <w:r w:rsidRPr="003C0F3F">
        <w:rPr>
          <w:u w:val="single"/>
        </w:rPr>
        <w:t>Ca : a Cancer Journal for Clinicians</w:t>
      </w:r>
      <w:r w:rsidRPr="003C0F3F">
        <w:t xml:space="preserve"> </w:t>
      </w:r>
      <w:r w:rsidRPr="003C0F3F">
        <w:rPr>
          <w:b/>
        </w:rPr>
        <w:t>65</w:t>
      </w:r>
      <w:r w:rsidRPr="003C0F3F">
        <w:t>(2): 87.</w:t>
      </w:r>
    </w:p>
    <w:bookmarkEnd w:id="41"/>
    <w:p w14:paraId="77E507DE" w14:textId="77777777" w:rsidR="003C0F3F" w:rsidRPr="003C0F3F" w:rsidRDefault="003C0F3F" w:rsidP="003C0F3F">
      <w:pPr>
        <w:pStyle w:val="EndNoteBibliography"/>
      </w:pPr>
    </w:p>
    <w:p w14:paraId="167BD71C" w14:textId="6B339C64" w:rsidR="00AC5F20" w:rsidRPr="00771748" w:rsidRDefault="00325E0B" w:rsidP="00AC5F20">
      <w:pPr>
        <w:pStyle w:val="NoSpacing"/>
      </w:pPr>
      <w:r>
        <w:fldChar w:fldCharType="end"/>
      </w:r>
    </w:p>
    <w:sectPr w:rsidR="00AC5F20" w:rsidRPr="00771748" w:rsidSect="00721EDB">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elle Hill" w:date="2016-02-22T16:39:00Z" w:initials="MH">
    <w:p w14:paraId="441E47E9" w14:textId="526076BC" w:rsidR="00C06068" w:rsidRDefault="00C06068">
      <w:pPr>
        <w:pStyle w:val="CommentText"/>
      </w:pPr>
      <w:r>
        <w:rPr>
          <w:rStyle w:val="CommentReference"/>
        </w:rPr>
        <w:annotationRef/>
      </w:r>
      <w:bookmarkStart w:id="1" w:name="_GoBack"/>
      <w:bookmarkEnd w:id="1"/>
      <w:r>
        <w:t>Extracellular vesicles and miRNA export</w:t>
      </w:r>
    </w:p>
    <w:p w14:paraId="62D64D4D" w14:textId="77228DF6" w:rsidR="00C06068" w:rsidRDefault="00C06068" w:rsidP="00C06068">
      <w:pPr>
        <w:pStyle w:val="CommentText"/>
        <w:numPr>
          <w:ilvl w:val="0"/>
          <w:numId w:val="2"/>
        </w:numPr>
      </w:pPr>
      <w:r>
        <w:t>What they are, formation mechanisms (mention lipid raft involvement. Introduce miRNA)</w:t>
      </w:r>
    </w:p>
    <w:p w14:paraId="6E8833C7" w14:textId="5CB51A79" w:rsidR="00C06068" w:rsidRDefault="00C06068" w:rsidP="00C06068">
      <w:pPr>
        <w:pStyle w:val="CommentText"/>
        <w:numPr>
          <w:ilvl w:val="0"/>
          <w:numId w:val="2"/>
        </w:numPr>
      </w:pPr>
      <w:r>
        <w:t xml:space="preserve">Why </w:t>
      </w:r>
      <w:proofErr w:type="gramStart"/>
      <w:r>
        <w:t>are they</w:t>
      </w:r>
      <w:proofErr w:type="gramEnd"/>
      <w:r>
        <w:t xml:space="preserve"> important (transfer functional miRNA, proteins. Metastasis, other disease?)</w:t>
      </w:r>
    </w:p>
    <w:p w14:paraId="38E149EA" w14:textId="69430EBF" w:rsidR="00C06068" w:rsidRDefault="00C06068" w:rsidP="00C06068">
      <w:pPr>
        <w:pStyle w:val="CommentText"/>
        <w:numPr>
          <w:ilvl w:val="0"/>
          <w:numId w:val="2"/>
        </w:numPr>
      </w:pPr>
      <w:r>
        <w:t xml:space="preserve">What is still unknown </w:t>
      </w:r>
      <w:proofErr w:type="spellStart"/>
      <w:r>
        <w:t>ie</w:t>
      </w:r>
      <w:proofErr w:type="spellEnd"/>
      <w:r>
        <w:t>. What you want to find out</w:t>
      </w:r>
    </w:p>
    <w:p w14:paraId="0BBBBA1A" w14:textId="77777777" w:rsidR="00C06068" w:rsidRDefault="00C06068" w:rsidP="00C06068">
      <w:pPr>
        <w:pStyle w:val="CommentText"/>
      </w:pPr>
    </w:p>
    <w:p w14:paraId="2A4EF2E9" w14:textId="77777777" w:rsidR="00C06068" w:rsidRDefault="00C06068" w:rsidP="00C06068">
      <w:pPr>
        <w:pStyle w:val="CommentText"/>
      </w:pPr>
      <w:r>
        <w:t xml:space="preserve">Experimental system: </w:t>
      </w:r>
    </w:p>
    <w:p w14:paraId="43DF5169" w14:textId="387F480B" w:rsidR="00C06068" w:rsidRDefault="00C06068" w:rsidP="00C06068">
      <w:pPr>
        <w:pStyle w:val="CommentText"/>
        <w:numPr>
          <w:ilvl w:val="0"/>
          <w:numId w:val="2"/>
        </w:numPr>
      </w:pPr>
      <w:r>
        <w:t xml:space="preserve"> PC3 cells.</w:t>
      </w:r>
    </w:p>
    <w:p w14:paraId="601310D2" w14:textId="2B281582" w:rsidR="00C06068" w:rsidRDefault="00C06068" w:rsidP="00C06068">
      <w:pPr>
        <w:pStyle w:val="CommentText"/>
        <w:numPr>
          <w:ilvl w:val="0"/>
          <w:numId w:val="2"/>
        </w:numPr>
      </w:pPr>
      <w:r>
        <w:t xml:space="preserve"> Cavin and caveolin</w:t>
      </w:r>
    </w:p>
    <w:p w14:paraId="2AC588EC" w14:textId="77777777" w:rsidR="00C06068" w:rsidRDefault="00C06068" w:rsidP="00C06068">
      <w:pPr>
        <w:pStyle w:val="CommentText"/>
      </w:pPr>
    </w:p>
    <w:p w14:paraId="3E70EB1B" w14:textId="53B0D84F" w:rsidR="00C06068" w:rsidRDefault="00C06068" w:rsidP="00C06068">
      <w:pPr>
        <w:pStyle w:val="CommentText"/>
      </w:pPr>
      <w:r>
        <w:t xml:space="preserve">Significance: fundamental cell biology (current thought is that </w:t>
      </w:r>
      <w:proofErr w:type="spellStart"/>
      <w:r>
        <w:t>exosomal</w:t>
      </w:r>
      <w:proofErr w:type="spellEnd"/>
      <w:r>
        <w:t xml:space="preserve"> miRNA simply represent a snapshot of cellular miRNA), cancer and other disease with lipid raft/cholesterol de-regulation.</w:t>
      </w:r>
    </w:p>
  </w:comment>
  <w:comment w:id="3" w:author="Michelle Hill" w:date="2016-02-22T16:33:00Z" w:initials="MH">
    <w:p w14:paraId="00F628CC" w14:textId="5EF2DD5A" w:rsidR="009B28BD" w:rsidRDefault="009B28BD">
      <w:pPr>
        <w:pStyle w:val="CommentText"/>
      </w:pPr>
      <w:r>
        <w:rPr>
          <w:rStyle w:val="CommentReference"/>
        </w:rPr>
        <w:annotationRef/>
      </w:r>
      <w:r>
        <w:t>No. Caveolae have not been linked to exosome formation. Lipid raft domains are implicated due to similar lipid composition and inhibitors (statins, cholesterol depletion) interfering with release.</w:t>
      </w:r>
    </w:p>
  </w:comment>
  <w:comment w:id="4" w:author="Harley Robinson " w:date="2016-02-22T08:33:00Z" w:initials="HR">
    <w:p w14:paraId="3101FAC2" w14:textId="297D9B14" w:rsidR="00A67F36" w:rsidRDefault="00A67F36">
      <w:pPr>
        <w:pStyle w:val="CommentText"/>
      </w:pPr>
      <w:r>
        <w:rPr>
          <w:rStyle w:val="CommentReference"/>
        </w:rPr>
        <w:annotationRef/>
      </w:r>
      <w:r>
        <w:t>I don’t even know if I should include this.</w:t>
      </w:r>
    </w:p>
  </w:comment>
  <w:comment w:id="5" w:author="Harley Robinson " w:date="2016-02-23T09:51:00Z" w:initials="HR">
    <w:p w14:paraId="425A3F66" w14:textId="1B3F164E" w:rsidR="00772431" w:rsidRDefault="00772431">
      <w:pPr>
        <w:pStyle w:val="CommentText"/>
      </w:pPr>
      <w:r>
        <w:rPr>
          <w:rStyle w:val="CommentReference"/>
        </w:rPr>
        <w:annotationRef/>
      </w:r>
    </w:p>
  </w:comment>
  <w:comment w:id="10" w:author="Harley Robinson " w:date="2016-02-22T11:24:00Z" w:initials="HR">
    <w:p w14:paraId="5751147F" w14:textId="5E48F473" w:rsidR="00621FB1" w:rsidRDefault="00621FB1">
      <w:pPr>
        <w:pStyle w:val="CommentText"/>
      </w:pPr>
      <w:r>
        <w:rPr>
          <w:rStyle w:val="CommentReference"/>
        </w:rPr>
        <w:annotationRef/>
      </w:r>
      <w:r>
        <w:t>Should I include a comparison between miRNAs in the cell vs in the exosomes to make sure they are in fact selectively exported and not just sampled?</w:t>
      </w:r>
    </w:p>
  </w:comment>
  <w:comment w:id="11" w:author="Michelle Hill" w:date="2016-02-22T16:35:00Z" w:initials="MH">
    <w:p w14:paraId="1C1ADC3E" w14:textId="40A263C4" w:rsidR="009B28BD" w:rsidRDefault="009B28BD">
      <w:pPr>
        <w:pStyle w:val="CommentText"/>
      </w:pPr>
      <w:r>
        <w:rPr>
          <w:rStyle w:val="CommentReference"/>
        </w:rPr>
        <w:annotationRef/>
      </w:r>
      <w:r>
        <w:t>Yes you should</w:t>
      </w:r>
    </w:p>
  </w:comment>
  <w:comment w:id="12" w:author="Harley Robinson " w:date="2016-02-22T09:52:00Z" w:initials="HR">
    <w:p w14:paraId="7C217466" w14:textId="592750A9" w:rsidR="00B5477A" w:rsidRDefault="00B5477A">
      <w:pPr>
        <w:pStyle w:val="CommentText"/>
      </w:pPr>
      <w:r>
        <w:rPr>
          <w:rStyle w:val="CommentReference"/>
        </w:rPr>
        <w:annotationRef/>
      </w:r>
      <w:r>
        <w:t xml:space="preserve">Should I provide a reason why </w:t>
      </w:r>
      <w:proofErr w:type="spellStart"/>
      <w:r>
        <w:t>Im</w:t>
      </w:r>
      <w:proofErr w:type="spellEnd"/>
      <w:r>
        <w:t xml:space="preserve"> using both?</w:t>
      </w:r>
    </w:p>
  </w:comment>
  <w:comment w:id="13" w:author="Michelle Hill" w:date="2016-02-22T16:36:00Z" w:initials="MH">
    <w:p w14:paraId="56E40897" w14:textId="493274A4" w:rsidR="00C06068" w:rsidRDefault="00C06068">
      <w:pPr>
        <w:pStyle w:val="CommentText"/>
      </w:pPr>
      <w:r>
        <w:rPr>
          <w:rStyle w:val="CommentReference"/>
        </w:rPr>
        <w:annotationRef/>
      </w:r>
      <w:r>
        <w:t>How many targets? Top 3-5 most significant?</w:t>
      </w:r>
    </w:p>
  </w:comment>
  <w:comment w:id="14" w:author="Michelle Hill" w:date="2016-02-22T16:35:00Z" w:initials="MH">
    <w:p w14:paraId="3F2C74F3" w14:textId="411ED527" w:rsidR="00C06068" w:rsidRDefault="00C06068">
      <w:pPr>
        <w:pStyle w:val="CommentText"/>
      </w:pPr>
      <w:r>
        <w:rPr>
          <w:rStyle w:val="CommentReference"/>
        </w:rPr>
        <w:annotationRef/>
      </w:r>
      <w:r>
        <w:t xml:space="preserve">Hopefully the </w:t>
      </w:r>
      <w:proofErr w:type="spellStart"/>
      <w:r>
        <w:t>miRNAseq</w:t>
      </w:r>
      <w:proofErr w:type="spellEnd"/>
      <w:r>
        <w:t xml:space="preserve"> results will be confirmed!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70EB1B" w15:done="0"/>
  <w15:commentEx w15:paraId="00F628CC" w15:done="0"/>
  <w15:commentEx w15:paraId="3101FAC2" w15:done="0"/>
  <w15:commentEx w15:paraId="425A3F66" w15:paraIdParent="3101FAC2" w15:done="0"/>
  <w15:commentEx w15:paraId="5751147F" w15:done="0"/>
  <w15:commentEx w15:paraId="1C1ADC3E" w15:paraIdParent="5751147F" w15:done="0"/>
  <w15:commentEx w15:paraId="7C217466" w15:done="0"/>
  <w15:commentEx w15:paraId="56E40897" w15:done="0"/>
  <w15:commentEx w15:paraId="3F2C74F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10&lt;/item&gt;&lt;item&gt;17&lt;/item&gt;&lt;item&gt;18&lt;/item&gt;&lt;item&gt;19&lt;/item&gt;&lt;item&gt;20&lt;/item&gt;&lt;item&gt;21&lt;/item&gt;&lt;item&gt;22&lt;/item&gt;&lt;item&gt;23&lt;/item&gt;&lt;item&gt;24&lt;/item&gt;&lt;item&gt;25&lt;/item&gt;&lt;item&gt;26&lt;/item&gt;&lt;item&gt;27&lt;/item&gt;&lt;item&gt;28&lt;/item&gt;&lt;item&gt;29&lt;/item&gt;&lt;item&gt;30&lt;/item&gt;&lt;item&gt;32&lt;/item&gt;&lt;item&gt;33&lt;/item&gt;&lt;item&gt;34&lt;/item&gt;&lt;item&gt;35&lt;/item&gt;&lt;item&gt;36&lt;/item&gt;&lt;item&gt;37&lt;/item&gt;&lt;item&gt;38&lt;/item&gt;&lt;item&gt;39&lt;/item&gt;&lt;item&gt;40&lt;/item&gt;&lt;item&gt;113&lt;/item&gt;&lt;/record-ids&gt;&lt;/item&gt;&lt;/Libraries&gt;"/>
  </w:docVars>
  <w:rsids>
    <w:rsidRoot w:val="00721EDB"/>
    <w:rsid w:val="000013AF"/>
    <w:rsid w:val="00003DFD"/>
    <w:rsid w:val="00004A89"/>
    <w:rsid w:val="000072CF"/>
    <w:rsid w:val="00010F45"/>
    <w:rsid w:val="00047D6B"/>
    <w:rsid w:val="00051464"/>
    <w:rsid w:val="0005701C"/>
    <w:rsid w:val="00061F8F"/>
    <w:rsid w:val="00063641"/>
    <w:rsid w:val="00070872"/>
    <w:rsid w:val="0008506C"/>
    <w:rsid w:val="0009785B"/>
    <w:rsid w:val="000A7372"/>
    <w:rsid w:val="000B1C75"/>
    <w:rsid w:val="000B22E7"/>
    <w:rsid w:val="000C6F62"/>
    <w:rsid w:val="000D3440"/>
    <w:rsid w:val="000D57B2"/>
    <w:rsid w:val="000E02E5"/>
    <w:rsid w:val="000F053F"/>
    <w:rsid w:val="000F6FF7"/>
    <w:rsid w:val="000F73DA"/>
    <w:rsid w:val="00104ED6"/>
    <w:rsid w:val="001429A1"/>
    <w:rsid w:val="00152958"/>
    <w:rsid w:val="00155E62"/>
    <w:rsid w:val="001679A1"/>
    <w:rsid w:val="001707EC"/>
    <w:rsid w:val="001854A2"/>
    <w:rsid w:val="0019119F"/>
    <w:rsid w:val="001A06EC"/>
    <w:rsid w:val="001C2DC2"/>
    <w:rsid w:val="001D1026"/>
    <w:rsid w:val="001D287E"/>
    <w:rsid w:val="001D2D00"/>
    <w:rsid w:val="001D34A3"/>
    <w:rsid w:val="001F13CB"/>
    <w:rsid w:val="002000EE"/>
    <w:rsid w:val="002160D8"/>
    <w:rsid w:val="002175FC"/>
    <w:rsid w:val="00220796"/>
    <w:rsid w:val="0022483D"/>
    <w:rsid w:val="002268C8"/>
    <w:rsid w:val="00230E0A"/>
    <w:rsid w:val="00234BE6"/>
    <w:rsid w:val="00236733"/>
    <w:rsid w:val="0026776D"/>
    <w:rsid w:val="00281084"/>
    <w:rsid w:val="00292BE5"/>
    <w:rsid w:val="00294385"/>
    <w:rsid w:val="00294A13"/>
    <w:rsid w:val="002972E1"/>
    <w:rsid w:val="002B0E98"/>
    <w:rsid w:val="002C48C6"/>
    <w:rsid w:val="002F77D8"/>
    <w:rsid w:val="00323065"/>
    <w:rsid w:val="00325E0B"/>
    <w:rsid w:val="00340BDC"/>
    <w:rsid w:val="0036019B"/>
    <w:rsid w:val="00360908"/>
    <w:rsid w:val="00367A66"/>
    <w:rsid w:val="0037691C"/>
    <w:rsid w:val="0038103E"/>
    <w:rsid w:val="003865E7"/>
    <w:rsid w:val="003951BC"/>
    <w:rsid w:val="003A122B"/>
    <w:rsid w:val="003B7B7B"/>
    <w:rsid w:val="003C0F3F"/>
    <w:rsid w:val="003C3ECC"/>
    <w:rsid w:val="003C75A5"/>
    <w:rsid w:val="003D6664"/>
    <w:rsid w:val="004061C8"/>
    <w:rsid w:val="00406852"/>
    <w:rsid w:val="00414CBA"/>
    <w:rsid w:val="00426AC3"/>
    <w:rsid w:val="0044107B"/>
    <w:rsid w:val="004417B6"/>
    <w:rsid w:val="004422AA"/>
    <w:rsid w:val="0044563C"/>
    <w:rsid w:val="0045111F"/>
    <w:rsid w:val="00464F5C"/>
    <w:rsid w:val="00470135"/>
    <w:rsid w:val="00481DCD"/>
    <w:rsid w:val="0049362C"/>
    <w:rsid w:val="00494A6C"/>
    <w:rsid w:val="004C2BBD"/>
    <w:rsid w:val="004D3302"/>
    <w:rsid w:val="004D68D9"/>
    <w:rsid w:val="004D7028"/>
    <w:rsid w:val="004E049E"/>
    <w:rsid w:val="004E6029"/>
    <w:rsid w:val="005008F7"/>
    <w:rsid w:val="00506545"/>
    <w:rsid w:val="00512B54"/>
    <w:rsid w:val="00517CFE"/>
    <w:rsid w:val="0052033C"/>
    <w:rsid w:val="005300D7"/>
    <w:rsid w:val="005418A0"/>
    <w:rsid w:val="00545C0D"/>
    <w:rsid w:val="00573241"/>
    <w:rsid w:val="00576229"/>
    <w:rsid w:val="00580F5E"/>
    <w:rsid w:val="005831D1"/>
    <w:rsid w:val="005A027D"/>
    <w:rsid w:val="005C0CB8"/>
    <w:rsid w:val="005C69ED"/>
    <w:rsid w:val="005D17AA"/>
    <w:rsid w:val="005E1D90"/>
    <w:rsid w:val="005E6EE2"/>
    <w:rsid w:val="00621FB1"/>
    <w:rsid w:val="00623E19"/>
    <w:rsid w:val="0063042F"/>
    <w:rsid w:val="00631612"/>
    <w:rsid w:val="006611D1"/>
    <w:rsid w:val="00662106"/>
    <w:rsid w:val="006660DE"/>
    <w:rsid w:val="00670C46"/>
    <w:rsid w:val="00671B6B"/>
    <w:rsid w:val="00676438"/>
    <w:rsid w:val="00677AC3"/>
    <w:rsid w:val="006A4405"/>
    <w:rsid w:val="006A44DA"/>
    <w:rsid w:val="006C77CA"/>
    <w:rsid w:val="006E2A06"/>
    <w:rsid w:val="00721EDB"/>
    <w:rsid w:val="00730749"/>
    <w:rsid w:val="00737EE5"/>
    <w:rsid w:val="00740165"/>
    <w:rsid w:val="00750294"/>
    <w:rsid w:val="0075737B"/>
    <w:rsid w:val="00764014"/>
    <w:rsid w:val="00771748"/>
    <w:rsid w:val="00771D5F"/>
    <w:rsid w:val="00772431"/>
    <w:rsid w:val="007862BA"/>
    <w:rsid w:val="0078642A"/>
    <w:rsid w:val="007B33AD"/>
    <w:rsid w:val="007B47F8"/>
    <w:rsid w:val="007C2D58"/>
    <w:rsid w:val="007C50D4"/>
    <w:rsid w:val="007D3486"/>
    <w:rsid w:val="007E6392"/>
    <w:rsid w:val="007F3470"/>
    <w:rsid w:val="00812B2B"/>
    <w:rsid w:val="00812E63"/>
    <w:rsid w:val="008228FE"/>
    <w:rsid w:val="008346F3"/>
    <w:rsid w:val="0084431B"/>
    <w:rsid w:val="00875CC7"/>
    <w:rsid w:val="0088196B"/>
    <w:rsid w:val="00883104"/>
    <w:rsid w:val="008A2BE6"/>
    <w:rsid w:val="008A7C7E"/>
    <w:rsid w:val="008B16C4"/>
    <w:rsid w:val="008C051B"/>
    <w:rsid w:val="008C24AD"/>
    <w:rsid w:val="008C3367"/>
    <w:rsid w:val="008C63EB"/>
    <w:rsid w:val="008C6F3B"/>
    <w:rsid w:val="008D6F04"/>
    <w:rsid w:val="008D7B72"/>
    <w:rsid w:val="008E772B"/>
    <w:rsid w:val="008F3044"/>
    <w:rsid w:val="009137B7"/>
    <w:rsid w:val="009269D1"/>
    <w:rsid w:val="00955575"/>
    <w:rsid w:val="00956799"/>
    <w:rsid w:val="009642E5"/>
    <w:rsid w:val="00972D20"/>
    <w:rsid w:val="009759E3"/>
    <w:rsid w:val="009859BF"/>
    <w:rsid w:val="00996AAD"/>
    <w:rsid w:val="009B28BD"/>
    <w:rsid w:val="009B5896"/>
    <w:rsid w:val="009B5F46"/>
    <w:rsid w:val="009C7E11"/>
    <w:rsid w:val="009D25AA"/>
    <w:rsid w:val="009D35DD"/>
    <w:rsid w:val="009E02AC"/>
    <w:rsid w:val="009E234C"/>
    <w:rsid w:val="009E2B62"/>
    <w:rsid w:val="009E5B92"/>
    <w:rsid w:val="009E73DA"/>
    <w:rsid w:val="009F5EB8"/>
    <w:rsid w:val="00A07E1F"/>
    <w:rsid w:val="00A110F5"/>
    <w:rsid w:val="00A14905"/>
    <w:rsid w:val="00A17F0B"/>
    <w:rsid w:val="00A26B25"/>
    <w:rsid w:val="00A30951"/>
    <w:rsid w:val="00A31CF5"/>
    <w:rsid w:val="00A3272B"/>
    <w:rsid w:val="00A53DE8"/>
    <w:rsid w:val="00A67F36"/>
    <w:rsid w:val="00A74C01"/>
    <w:rsid w:val="00A82150"/>
    <w:rsid w:val="00A9082C"/>
    <w:rsid w:val="00A957A5"/>
    <w:rsid w:val="00AA262B"/>
    <w:rsid w:val="00AB4F12"/>
    <w:rsid w:val="00AC4A5C"/>
    <w:rsid w:val="00AC5F20"/>
    <w:rsid w:val="00AC7883"/>
    <w:rsid w:val="00AE56AE"/>
    <w:rsid w:val="00B07C50"/>
    <w:rsid w:val="00B26892"/>
    <w:rsid w:val="00B54491"/>
    <w:rsid w:val="00B5477A"/>
    <w:rsid w:val="00B54A97"/>
    <w:rsid w:val="00B57C3F"/>
    <w:rsid w:val="00B61ED2"/>
    <w:rsid w:val="00B6201C"/>
    <w:rsid w:val="00B70DC4"/>
    <w:rsid w:val="00BA0A6C"/>
    <w:rsid w:val="00BA16EF"/>
    <w:rsid w:val="00BD0E56"/>
    <w:rsid w:val="00BD4FCA"/>
    <w:rsid w:val="00BE1384"/>
    <w:rsid w:val="00BE364C"/>
    <w:rsid w:val="00BF55A8"/>
    <w:rsid w:val="00BF6E0A"/>
    <w:rsid w:val="00BF797C"/>
    <w:rsid w:val="00C00BE0"/>
    <w:rsid w:val="00C026F9"/>
    <w:rsid w:val="00C06068"/>
    <w:rsid w:val="00C124B3"/>
    <w:rsid w:val="00C2190A"/>
    <w:rsid w:val="00C273C1"/>
    <w:rsid w:val="00C3168B"/>
    <w:rsid w:val="00C36BC9"/>
    <w:rsid w:val="00C417BC"/>
    <w:rsid w:val="00C6501D"/>
    <w:rsid w:val="00C7078A"/>
    <w:rsid w:val="00C71554"/>
    <w:rsid w:val="00C72041"/>
    <w:rsid w:val="00C7599C"/>
    <w:rsid w:val="00C87D4A"/>
    <w:rsid w:val="00C92074"/>
    <w:rsid w:val="00CA0DD1"/>
    <w:rsid w:val="00CB2E0D"/>
    <w:rsid w:val="00CB48DA"/>
    <w:rsid w:val="00CB5403"/>
    <w:rsid w:val="00CB714B"/>
    <w:rsid w:val="00CC0110"/>
    <w:rsid w:val="00CE6427"/>
    <w:rsid w:val="00D1114B"/>
    <w:rsid w:val="00D166EC"/>
    <w:rsid w:val="00D21CE8"/>
    <w:rsid w:val="00D221BE"/>
    <w:rsid w:val="00D249E6"/>
    <w:rsid w:val="00D36E5D"/>
    <w:rsid w:val="00D53699"/>
    <w:rsid w:val="00D54067"/>
    <w:rsid w:val="00D65191"/>
    <w:rsid w:val="00D665DF"/>
    <w:rsid w:val="00D7000B"/>
    <w:rsid w:val="00D92E4D"/>
    <w:rsid w:val="00DB2DD1"/>
    <w:rsid w:val="00DB7EEB"/>
    <w:rsid w:val="00DC48EB"/>
    <w:rsid w:val="00DD29B5"/>
    <w:rsid w:val="00DE2386"/>
    <w:rsid w:val="00DE43C7"/>
    <w:rsid w:val="00DE5A27"/>
    <w:rsid w:val="00DE7B08"/>
    <w:rsid w:val="00DF03D2"/>
    <w:rsid w:val="00E05973"/>
    <w:rsid w:val="00E156C5"/>
    <w:rsid w:val="00E311F0"/>
    <w:rsid w:val="00E34DCE"/>
    <w:rsid w:val="00E43DF0"/>
    <w:rsid w:val="00E47A50"/>
    <w:rsid w:val="00E6023D"/>
    <w:rsid w:val="00E6222F"/>
    <w:rsid w:val="00E64A8C"/>
    <w:rsid w:val="00E82CBE"/>
    <w:rsid w:val="00E84F03"/>
    <w:rsid w:val="00E86B3E"/>
    <w:rsid w:val="00E97B1C"/>
    <w:rsid w:val="00EA3423"/>
    <w:rsid w:val="00EA52A3"/>
    <w:rsid w:val="00EA575B"/>
    <w:rsid w:val="00EB2D18"/>
    <w:rsid w:val="00ED1BC7"/>
    <w:rsid w:val="00EE38D8"/>
    <w:rsid w:val="00EF645B"/>
    <w:rsid w:val="00F01F91"/>
    <w:rsid w:val="00F07023"/>
    <w:rsid w:val="00F0711A"/>
    <w:rsid w:val="00F111A3"/>
    <w:rsid w:val="00F273F1"/>
    <w:rsid w:val="00F312E5"/>
    <w:rsid w:val="00F52B8E"/>
    <w:rsid w:val="00F65DFE"/>
    <w:rsid w:val="00F70FB7"/>
    <w:rsid w:val="00F71F0A"/>
    <w:rsid w:val="00F81593"/>
    <w:rsid w:val="00F91DF7"/>
    <w:rsid w:val="00F96C9A"/>
    <w:rsid w:val="00FB63CD"/>
    <w:rsid w:val="00FB7ADD"/>
    <w:rsid w:val="00FC16E7"/>
    <w:rsid w:val="00FD233F"/>
    <w:rsid w:val="00FD45F2"/>
    <w:rsid w:val="00FE140F"/>
    <w:rsid w:val="00FE1419"/>
    <w:rsid w:val="00FE710F"/>
    <w:rsid w:val="00FF2AC4"/>
    <w:rsid w:val="00FF3B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2DF90"/>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EDB"/>
    <w:pPr>
      <w:spacing w:after="0" w:line="240" w:lineRule="auto"/>
    </w:pPr>
  </w:style>
  <w:style w:type="character" w:customStyle="1" w:styleId="doi">
    <w:name w:val="doi"/>
    <w:basedOn w:val="DefaultParagraphFont"/>
    <w:rsid w:val="006E2A06"/>
  </w:style>
  <w:style w:type="character" w:styleId="CommentReference">
    <w:name w:val="annotation reference"/>
    <w:basedOn w:val="DefaultParagraphFont"/>
    <w:uiPriority w:val="99"/>
    <w:semiHidden/>
    <w:unhideWhenUsed/>
    <w:rsid w:val="002C48C6"/>
    <w:rPr>
      <w:sz w:val="16"/>
      <w:szCs w:val="16"/>
    </w:rPr>
  </w:style>
  <w:style w:type="paragraph" w:styleId="CommentText">
    <w:name w:val="annotation text"/>
    <w:basedOn w:val="Normal"/>
    <w:link w:val="CommentTextChar"/>
    <w:uiPriority w:val="99"/>
    <w:semiHidden/>
    <w:unhideWhenUsed/>
    <w:rsid w:val="002C48C6"/>
    <w:pPr>
      <w:spacing w:line="240" w:lineRule="auto"/>
    </w:pPr>
    <w:rPr>
      <w:sz w:val="20"/>
      <w:szCs w:val="20"/>
    </w:rPr>
  </w:style>
  <w:style w:type="character" w:customStyle="1" w:styleId="CommentTextChar">
    <w:name w:val="Comment Text Char"/>
    <w:basedOn w:val="DefaultParagraphFont"/>
    <w:link w:val="CommentText"/>
    <w:uiPriority w:val="99"/>
    <w:semiHidden/>
    <w:rsid w:val="002C48C6"/>
    <w:rPr>
      <w:sz w:val="20"/>
      <w:szCs w:val="20"/>
    </w:rPr>
  </w:style>
  <w:style w:type="paragraph" w:styleId="CommentSubject">
    <w:name w:val="annotation subject"/>
    <w:basedOn w:val="CommentText"/>
    <w:next w:val="CommentText"/>
    <w:link w:val="CommentSubjectChar"/>
    <w:uiPriority w:val="99"/>
    <w:semiHidden/>
    <w:unhideWhenUsed/>
    <w:rsid w:val="002C48C6"/>
    <w:rPr>
      <w:b/>
      <w:bCs/>
    </w:rPr>
  </w:style>
  <w:style w:type="character" w:customStyle="1" w:styleId="CommentSubjectChar">
    <w:name w:val="Comment Subject Char"/>
    <w:basedOn w:val="CommentTextChar"/>
    <w:link w:val="CommentSubject"/>
    <w:uiPriority w:val="99"/>
    <w:semiHidden/>
    <w:rsid w:val="002C48C6"/>
    <w:rPr>
      <w:b/>
      <w:bCs/>
      <w:sz w:val="20"/>
      <w:szCs w:val="20"/>
    </w:rPr>
  </w:style>
  <w:style w:type="paragraph" w:styleId="BalloonText">
    <w:name w:val="Balloon Text"/>
    <w:basedOn w:val="Normal"/>
    <w:link w:val="BalloonTextChar"/>
    <w:uiPriority w:val="99"/>
    <w:semiHidden/>
    <w:unhideWhenUsed/>
    <w:rsid w:val="002C4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8C6"/>
    <w:rPr>
      <w:rFonts w:ascii="Segoe UI" w:hAnsi="Segoe UI" w:cs="Segoe UI"/>
      <w:sz w:val="18"/>
      <w:szCs w:val="18"/>
    </w:rPr>
  </w:style>
  <w:style w:type="paragraph" w:customStyle="1" w:styleId="EndNoteBibliographyTitle">
    <w:name w:val="EndNote Bibliography Title"/>
    <w:basedOn w:val="Normal"/>
    <w:link w:val="EndNoteBibliographyTitleChar"/>
    <w:rsid w:val="00325E0B"/>
    <w:pPr>
      <w:spacing w:after="0"/>
      <w:jc w:val="center"/>
    </w:pPr>
    <w:rPr>
      <w:rFonts w:ascii="Calibri" w:hAnsi="Calibri"/>
      <w:noProof/>
      <w:lang w:val="en-US"/>
    </w:rPr>
  </w:style>
  <w:style w:type="character" w:customStyle="1" w:styleId="NoSpacingChar">
    <w:name w:val="No Spacing Char"/>
    <w:basedOn w:val="DefaultParagraphFont"/>
    <w:link w:val="NoSpacing"/>
    <w:uiPriority w:val="1"/>
    <w:rsid w:val="00325E0B"/>
  </w:style>
  <w:style w:type="character" w:customStyle="1" w:styleId="EndNoteBibliographyTitleChar">
    <w:name w:val="EndNote Bibliography Title Char"/>
    <w:basedOn w:val="NoSpacingChar"/>
    <w:link w:val="EndNoteBibliographyTitle"/>
    <w:rsid w:val="00325E0B"/>
    <w:rPr>
      <w:rFonts w:ascii="Calibri" w:hAnsi="Calibri"/>
      <w:noProof/>
      <w:lang w:val="en-US"/>
    </w:rPr>
  </w:style>
  <w:style w:type="paragraph" w:customStyle="1" w:styleId="EndNoteBibliography">
    <w:name w:val="EndNote Bibliography"/>
    <w:basedOn w:val="Normal"/>
    <w:link w:val="EndNoteBibliographyChar"/>
    <w:rsid w:val="00325E0B"/>
    <w:pPr>
      <w:spacing w:line="240" w:lineRule="auto"/>
    </w:pPr>
    <w:rPr>
      <w:rFonts w:ascii="Calibri" w:hAnsi="Calibri"/>
      <w:noProof/>
      <w:lang w:val="en-US"/>
    </w:rPr>
  </w:style>
  <w:style w:type="character" w:customStyle="1" w:styleId="EndNoteBibliographyChar">
    <w:name w:val="EndNote Bibliography Char"/>
    <w:basedOn w:val="NoSpacingChar"/>
    <w:link w:val="EndNoteBibliography"/>
    <w:rsid w:val="00325E0B"/>
    <w:rPr>
      <w:rFonts w:ascii="Calibri" w:hAnsi="Calibri"/>
      <w:noProof/>
      <w:lang w:val="en-US"/>
    </w:rPr>
  </w:style>
  <w:style w:type="table" w:styleId="TableGrid">
    <w:name w:val="Table Grid"/>
    <w:basedOn w:val="TableNormal"/>
    <w:uiPriority w:val="39"/>
    <w:rsid w:val="0040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234C"/>
    <w:rPr>
      <w:color w:val="0563C1" w:themeColor="hyperlink"/>
      <w:u w:val="single"/>
    </w:rPr>
  </w:style>
  <w:style w:type="character" w:customStyle="1" w:styleId="underline">
    <w:name w:val="underline"/>
    <w:basedOn w:val="DefaultParagraphFont"/>
    <w:rsid w:val="00FD233F"/>
  </w:style>
  <w:style w:type="character" w:customStyle="1" w:styleId="apple-converted-space">
    <w:name w:val="apple-converted-space"/>
    <w:basedOn w:val="DefaultParagraphFont"/>
    <w:rsid w:val="00FD2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9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5813</Words>
  <Characters>33138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4</cp:revision>
  <dcterms:created xsi:type="dcterms:W3CDTF">2016-02-22T23:53:00Z</dcterms:created>
  <dcterms:modified xsi:type="dcterms:W3CDTF">2016-02-23T01:11:00Z</dcterms:modified>
</cp:coreProperties>
</file>