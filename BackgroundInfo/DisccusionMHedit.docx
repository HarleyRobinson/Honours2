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CD14D" w14:textId="77777777" w:rsidR="003D3A97" w:rsidRDefault="00B3772C">
      <w:pPr>
        <w:rPr>
          <w:rFonts w:ascii="Times New Roman" w:hAnsi="Times New Roman" w:cs="Times New Roman"/>
          <w:sz w:val="24"/>
          <w:szCs w:val="24"/>
        </w:rPr>
      </w:pPr>
      <w:r w:rsidRPr="00D708FB">
        <w:rPr>
          <w:rFonts w:ascii="Times New Roman" w:hAnsi="Times New Roman" w:cs="Times New Roman"/>
          <w:sz w:val="24"/>
          <w:szCs w:val="24"/>
        </w:rPr>
        <w:t>Discussion:</w:t>
      </w:r>
      <w:r w:rsidR="00415E00">
        <w:rPr>
          <w:rFonts w:ascii="Times New Roman" w:hAnsi="Times New Roman" w:cs="Times New Roman"/>
          <w:sz w:val="24"/>
          <w:szCs w:val="24"/>
        </w:rPr>
        <w:t xml:space="preserve"> 1,272</w:t>
      </w:r>
      <w:r w:rsidR="00F67727" w:rsidRPr="00D708FB">
        <w:rPr>
          <w:rFonts w:ascii="Times New Roman" w:hAnsi="Times New Roman" w:cs="Times New Roman"/>
          <w:sz w:val="24"/>
          <w:szCs w:val="24"/>
        </w:rPr>
        <w:t xml:space="preserve"> </w:t>
      </w:r>
      <w:r w:rsidR="000572A0" w:rsidRPr="00D708FB">
        <w:rPr>
          <w:rFonts w:ascii="Times New Roman" w:hAnsi="Times New Roman" w:cs="Times New Roman"/>
          <w:sz w:val="24"/>
          <w:szCs w:val="24"/>
        </w:rPr>
        <w:t>words</w:t>
      </w:r>
      <w:bookmarkStart w:id="0" w:name="_GoBack"/>
      <w:bookmarkEnd w:id="0"/>
    </w:p>
    <w:p w14:paraId="41416CDA" w14:textId="1593BD1E" w:rsidR="00E8610F" w:rsidRPr="00047FB3" w:rsidRDefault="002216AA" w:rsidP="003C34D9">
      <w:pPr>
        <w:spacing w:line="480" w:lineRule="auto"/>
        <w:rPr>
          <w:rFonts w:ascii="Times New Roman" w:hAnsi="Times New Roman" w:cs="Times New Roman"/>
          <w:sz w:val="24"/>
        </w:rPr>
      </w:pPr>
      <w:r>
        <w:rPr>
          <w:rFonts w:ascii="Times New Roman" w:hAnsi="Times New Roman" w:cs="Times New Roman"/>
          <w:sz w:val="24"/>
        </w:rPr>
        <w:t>Circulating cancer-derived EVs are proposed as a source of protein and miRNA biomarkers, with the idea that EV cargo composition is representative of their cell of origin. In contrast to this ‘sampling’ mechanism of EV cargo loading, our laboratory previous</w:t>
      </w:r>
      <w:r w:rsidR="00AA360D">
        <w:rPr>
          <w:rFonts w:ascii="Times New Roman" w:hAnsi="Times New Roman" w:cs="Times New Roman"/>
          <w:sz w:val="24"/>
        </w:rPr>
        <w:t>ly</w:t>
      </w:r>
      <w:r>
        <w:rPr>
          <w:rFonts w:ascii="Times New Roman" w:hAnsi="Times New Roman" w:cs="Times New Roman"/>
          <w:sz w:val="24"/>
        </w:rPr>
        <w:t xml:space="preserve"> showed a ‘selective export’ mechanism for a subset of miRNA cargo. </w:t>
      </w:r>
      <w:r w:rsidR="002A044B" w:rsidRPr="00492E77">
        <w:rPr>
          <w:rFonts w:ascii="Times New Roman" w:hAnsi="Times New Roman" w:cs="Times New Roman"/>
          <w:sz w:val="24"/>
        </w:rPr>
        <w:t xml:space="preserve">This project </w:t>
      </w:r>
      <w:r>
        <w:rPr>
          <w:rFonts w:ascii="Times New Roman" w:hAnsi="Times New Roman" w:cs="Times New Roman"/>
          <w:sz w:val="24"/>
        </w:rPr>
        <w:t>further evaluated the</w:t>
      </w:r>
      <w:r w:rsidR="002A044B" w:rsidRPr="00492E77">
        <w:rPr>
          <w:rFonts w:ascii="Times New Roman" w:hAnsi="Times New Roman" w:cs="Times New Roman"/>
          <w:sz w:val="24"/>
        </w:rPr>
        <w:t xml:space="preserve"> selective </w:t>
      </w:r>
      <w:r w:rsidR="00AA360D" w:rsidRPr="00492E77">
        <w:rPr>
          <w:rFonts w:ascii="Times New Roman" w:hAnsi="Times New Roman" w:cs="Times New Roman"/>
          <w:sz w:val="24"/>
        </w:rPr>
        <w:t xml:space="preserve">export </w:t>
      </w:r>
      <w:r w:rsidR="00AA360D">
        <w:rPr>
          <w:rFonts w:ascii="Times New Roman" w:hAnsi="Times New Roman" w:cs="Times New Roman"/>
          <w:sz w:val="24"/>
        </w:rPr>
        <w:t>hypothesis</w:t>
      </w:r>
      <w:r>
        <w:rPr>
          <w:rFonts w:ascii="Times New Roman" w:hAnsi="Times New Roman" w:cs="Times New Roman"/>
          <w:sz w:val="24"/>
        </w:rPr>
        <w:t xml:space="preserve"> using established</w:t>
      </w:r>
      <w:r w:rsidR="002A044B" w:rsidRPr="00492E77">
        <w:rPr>
          <w:rFonts w:ascii="Times New Roman" w:hAnsi="Times New Roman" w:cs="Times New Roman"/>
          <w:sz w:val="24"/>
        </w:rPr>
        <w:t xml:space="preserve"> prostate cancer cell </w:t>
      </w:r>
      <w:r>
        <w:rPr>
          <w:rFonts w:ascii="Times New Roman" w:hAnsi="Times New Roman" w:cs="Times New Roman"/>
          <w:sz w:val="24"/>
        </w:rPr>
        <w:t>models</w:t>
      </w:r>
      <w:r w:rsidR="002A044B" w:rsidRPr="00492E77">
        <w:rPr>
          <w:rFonts w:ascii="Times New Roman" w:hAnsi="Times New Roman" w:cs="Times New Roman"/>
          <w:sz w:val="24"/>
        </w:rPr>
        <w:t xml:space="preserve">. </w:t>
      </w:r>
      <w:r w:rsidR="00AA360D">
        <w:rPr>
          <w:rFonts w:ascii="Times New Roman" w:hAnsi="Times New Roman" w:cs="Times New Roman"/>
          <w:sz w:val="24"/>
        </w:rPr>
        <w:t xml:space="preserve">Results from this study support </w:t>
      </w:r>
      <w:r w:rsidR="00D608A5">
        <w:rPr>
          <w:rFonts w:ascii="Times New Roman" w:hAnsi="Times New Roman" w:cs="Times New Roman"/>
          <w:sz w:val="24"/>
        </w:rPr>
        <w:t>this hypothesis</w:t>
      </w:r>
      <w:r w:rsidR="00047FB3">
        <w:rPr>
          <w:rFonts w:ascii="Times New Roman" w:hAnsi="Times New Roman" w:cs="Times New Roman"/>
          <w:sz w:val="24"/>
        </w:rPr>
        <w:t xml:space="preserve"> in which </w:t>
      </w:r>
      <w:r w:rsidR="00AA360D">
        <w:rPr>
          <w:rFonts w:ascii="Times New Roman" w:hAnsi="Times New Roman" w:cs="Times New Roman"/>
          <w:sz w:val="24"/>
        </w:rPr>
        <w:t xml:space="preserve">RNA-binding protein, </w:t>
      </w:r>
      <w:proofErr w:type="spellStart"/>
      <w:r w:rsidR="00AA360D">
        <w:rPr>
          <w:rFonts w:ascii="Times New Roman" w:hAnsi="Times New Roman" w:cs="Times New Roman"/>
          <w:sz w:val="24"/>
        </w:rPr>
        <w:t>hnRNPK</w:t>
      </w:r>
      <w:proofErr w:type="spellEnd"/>
      <w:r w:rsidR="00AA360D">
        <w:rPr>
          <w:rFonts w:ascii="Times New Roman" w:hAnsi="Times New Roman" w:cs="Times New Roman"/>
          <w:sz w:val="24"/>
        </w:rPr>
        <w:t xml:space="preserve">, binds to a subset of the EV miRNA content via a conserved RNA-binding </w:t>
      </w:r>
      <w:r w:rsidR="005B62E4">
        <w:rPr>
          <w:rFonts w:ascii="Times New Roman" w:hAnsi="Times New Roman" w:cs="Times New Roman"/>
          <w:sz w:val="24"/>
        </w:rPr>
        <w:t>motif</w:t>
      </w:r>
      <w:r w:rsidR="00D608A5">
        <w:rPr>
          <w:rFonts w:ascii="Times New Roman" w:hAnsi="Times New Roman" w:cs="Times New Roman"/>
          <w:sz w:val="24"/>
        </w:rPr>
        <w:t xml:space="preserve">, AGUGCA, to traffic them to the </w:t>
      </w:r>
      <w:proofErr w:type="spellStart"/>
      <w:r w:rsidR="00D608A5">
        <w:rPr>
          <w:rFonts w:ascii="Times New Roman" w:hAnsi="Times New Roman" w:cs="Times New Roman"/>
          <w:sz w:val="24"/>
        </w:rPr>
        <w:t>multivesicular</w:t>
      </w:r>
      <w:proofErr w:type="spellEnd"/>
      <w:r w:rsidR="00D608A5">
        <w:rPr>
          <w:rFonts w:ascii="Times New Roman" w:hAnsi="Times New Roman" w:cs="Times New Roman"/>
          <w:sz w:val="24"/>
        </w:rPr>
        <w:t xml:space="preserve"> bodies to permit selective export via exosomes.</w:t>
      </w:r>
      <w:r w:rsidR="00047FB3">
        <w:rPr>
          <w:rFonts w:ascii="Times New Roman" w:hAnsi="Times New Roman" w:cs="Times New Roman"/>
          <w:sz w:val="24"/>
        </w:rPr>
        <w:t xml:space="preserve">  </w:t>
      </w:r>
      <w:r w:rsidR="00D608A5">
        <w:rPr>
          <w:rFonts w:ascii="Times New Roman" w:hAnsi="Times New Roman" w:cs="Times New Roman"/>
          <w:sz w:val="24"/>
        </w:rPr>
        <w:t xml:space="preserve"> </w:t>
      </w:r>
    </w:p>
    <w:p w14:paraId="57FC78A0" w14:textId="49B67429" w:rsidR="00D708FB" w:rsidRPr="00F24136" w:rsidRDefault="00EF4BA5" w:rsidP="0041698E">
      <w:pPr>
        <w:spacing w:line="480" w:lineRule="auto"/>
        <w:rPr>
          <w:rFonts w:ascii="Times New Roman" w:hAnsi="Times New Roman" w:cs="Times New Roman"/>
          <w:color w:val="FF0000"/>
          <w:sz w:val="24"/>
          <w:szCs w:val="24"/>
        </w:rPr>
      </w:pPr>
      <w:commentRangeStart w:id="1"/>
      <w:r>
        <w:rPr>
          <w:rFonts w:ascii="Times New Roman" w:hAnsi="Times New Roman" w:cs="Times New Roman"/>
          <w:sz w:val="24"/>
          <w:szCs w:val="24"/>
        </w:rPr>
        <w:t xml:space="preserve"> </w:t>
      </w:r>
      <w:commentRangeEnd w:id="1"/>
      <w:r w:rsidR="0061578E">
        <w:rPr>
          <w:rStyle w:val="CommentReference"/>
        </w:rPr>
        <w:commentReference w:id="1"/>
      </w:r>
      <w:r w:rsidR="00576E64">
        <w:rPr>
          <w:rFonts w:ascii="Times New Roman" w:hAnsi="Times New Roman" w:cs="Times New Roman"/>
          <w:sz w:val="24"/>
          <w:szCs w:val="24"/>
        </w:rPr>
        <w:t>Interestingly,</w:t>
      </w:r>
      <w:r w:rsidR="00B60E99">
        <w:rPr>
          <w:rFonts w:ascii="Times New Roman" w:hAnsi="Times New Roman" w:cs="Times New Roman"/>
          <w:sz w:val="24"/>
          <w:szCs w:val="24"/>
        </w:rPr>
        <w:t xml:space="preserve"> our export protein</w:t>
      </w:r>
      <w:r w:rsidR="00576E64">
        <w:rPr>
          <w:rFonts w:ascii="Times New Roman" w:hAnsi="Times New Roman" w:cs="Times New Roman"/>
          <w:sz w:val="24"/>
          <w:szCs w:val="24"/>
        </w:rPr>
        <w:t xml:space="preserve"> </w:t>
      </w:r>
      <w:proofErr w:type="spellStart"/>
      <w:r w:rsidR="00576E64">
        <w:rPr>
          <w:rFonts w:ascii="Times New Roman" w:hAnsi="Times New Roman" w:cs="Times New Roman"/>
          <w:sz w:val="24"/>
          <w:szCs w:val="24"/>
        </w:rPr>
        <w:t>hnRNPK</w:t>
      </w:r>
      <w:proofErr w:type="spellEnd"/>
      <w:r w:rsidR="00576E64">
        <w:rPr>
          <w:rFonts w:ascii="Times New Roman" w:hAnsi="Times New Roman" w:cs="Times New Roman"/>
          <w:sz w:val="24"/>
          <w:szCs w:val="24"/>
        </w:rPr>
        <w:t xml:space="preserve"> has been consistently associated with cancer progression. A review by Lu &amp; Gao (2016) summarized its role in metastasis, where multiple reports link overexpression of </w:t>
      </w:r>
      <w:proofErr w:type="spellStart"/>
      <w:r w:rsidR="00576E64">
        <w:rPr>
          <w:rFonts w:ascii="Times New Roman" w:hAnsi="Times New Roman" w:cs="Times New Roman"/>
          <w:sz w:val="24"/>
          <w:szCs w:val="24"/>
        </w:rPr>
        <w:t>hnRNPK</w:t>
      </w:r>
      <w:proofErr w:type="spellEnd"/>
      <w:r w:rsidR="00576E64">
        <w:rPr>
          <w:rFonts w:ascii="Times New Roman" w:hAnsi="Times New Roman" w:cs="Times New Roman"/>
          <w:sz w:val="24"/>
          <w:szCs w:val="24"/>
        </w:rPr>
        <w:t xml:space="preserve"> with various mechanisms mediating metastasis such as invasion, reduction of apoptosis, angiogenesis and cell motility </w:t>
      </w:r>
      <w:r w:rsidR="00576E64" w:rsidRPr="00415E00">
        <w:rPr>
          <w:rFonts w:ascii="Times New Roman" w:hAnsi="Times New Roman" w:cs="Times New Roman"/>
          <w:sz w:val="24"/>
          <w:szCs w:val="24"/>
        </w:rPr>
        <w:fldChar w:fldCharType="begin">
          <w:fldData xml:space="preserve">PEVuZE5vdGU+PENpdGU+PEF1dGhvcj5Ccm93bjwvQXV0aG9yPjxZZWFyPjIwMTU8L1llYXI+PFJl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</w:fldData>
        </w:fldChar>
      </w:r>
      <w:r w:rsidR="00576E64" w:rsidRPr="00415E00">
        <w:rPr>
          <w:rFonts w:ascii="Times New Roman" w:hAnsi="Times New Roman" w:cs="Times New Roman"/>
          <w:sz w:val="24"/>
          <w:szCs w:val="24"/>
        </w:rPr>
        <w:instrText xml:space="preserve"> ADDIN EN.CITE </w:instrText>
      </w:r>
      <w:r w:rsidR="00576E64" w:rsidRPr="00415E00">
        <w:rPr>
          <w:rFonts w:ascii="Times New Roman" w:hAnsi="Times New Roman" w:cs="Times New Roman"/>
          <w:sz w:val="24"/>
          <w:szCs w:val="24"/>
        </w:rPr>
        <w:fldChar w:fldCharType="begin">
          <w:fldData xml:space="preserve">PEVuZE5vdGU+PENpdGU+PEF1dGhvcj5Ccm93bjwvQXV0aG9yPjxZZWFyPjIwMTU8L1llYXI+PFJl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</w:fldData>
        </w:fldChar>
      </w:r>
      <w:r w:rsidR="00576E64" w:rsidRPr="00415E00">
        <w:rPr>
          <w:rFonts w:ascii="Times New Roman" w:hAnsi="Times New Roman" w:cs="Times New Roman"/>
          <w:sz w:val="24"/>
          <w:szCs w:val="24"/>
        </w:rPr>
        <w:instrText xml:space="preserve"> ADDIN EN.CITE.DATA </w:instrText>
      </w:r>
      <w:r w:rsidR="00576E64" w:rsidRPr="00415E00">
        <w:rPr>
          <w:rFonts w:ascii="Times New Roman" w:hAnsi="Times New Roman" w:cs="Times New Roman"/>
          <w:sz w:val="24"/>
          <w:szCs w:val="24"/>
        </w:rPr>
      </w:r>
      <w:r w:rsidR="00576E64" w:rsidRPr="00415E00">
        <w:rPr>
          <w:rFonts w:ascii="Times New Roman" w:hAnsi="Times New Roman" w:cs="Times New Roman"/>
          <w:sz w:val="24"/>
          <w:szCs w:val="24"/>
        </w:rPr>
        <w:fldChar w:fldCharType="end"/>
      </w:r>
      <w:r w:rsidR="00576E64" w:rsidRPr="00415E00">
        <w:rPr>
          <w:rFonts w:ascii="Times New Roman" w:hAnsi="Times New Roman" w:cs="Times New Roman"/>
          <w:sz w:val="24"/>
          <w:szCs w:val="24"/>
        </w:rPr>
      </w:r>
      <w:r w:rsidR="00576E64" w:rsidRPr="00415E00">
        <w:rPr>
          <w:rFonts w:ascii="Times New Roman" w:hAnsi="Times New Roman" w:cs="Times New Roman"/>
          <w:sz w:val="24"/>
          <w:szCs w:val="24"/>
        </w:rPr>
        <w:fldChar w:fldCharType="separate"/>
      </w:r>
      <w:r w:rsidR="00576E64" w:rsidRPr="00415E00">
        <w:rPr>
          <w:rFonts w:ascii="Times New Roman" w:hAnsi="Times New Roman" w:cs="Times New Roman"/>
          <w:noProof/>
          <w:sz w:val="24"/>
          <w:szCs w:val="24"/>
        </w:rPr>
        <w:t>(</w:t>
      </w:r>
      <w:hyperlink w:anchor="_ENREF_26" w:tooltip="Revil, 2009 #265" w:history="1">
        <w:r w:rsidR="00F27967" w:rsidRPr="00415E00">
          <w:rPr>
            <w:rFonts w:ascii="Times New Roman" w:hAnsi="Times New Roman" w:cs="Times New Roman"/>
            <w:noProof/>
            <w:sz w:val="24"/>
            <w:szCs w:val="24"/>
          </w:rPr>
          <w:t>Revil</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2009</w:t>
        </w:r>
      </w:hyperlink>
      <w:r w:rsidR="00576E64" w:rsidRPr="00415E00">
        <w:rPr>
          <w:rFonts w:ascii="Times New Roman" w:hAnsi="Times New Roman" w:cs="Times New Roman"/>
          <w:noProof/>
          <w:sz w:val="24"/>
          <w:szCs w:val="24"/>
        </w:rPr>
        <w:t xml:space="preserve">; </w:t>
      </w:r>
      <w:hyperlink w:anchor="_ENREF_7" w:tooltip="Gao, 2013 #264" w:history="1">
        <w:r w:rsidR="00F27967" w:rsidRPr="00415E00">
          <w:rPr>
            <w:rFonts w:ascii="Times New Roman" w:hAnsi="Times New Roman" w:cs="Times New Roman"/>
            <w:noProof/>
            <w:sz w:val="24"/>
            <w:szCs w:val="24"/>
          </w:rPr>
          <w:t>Gao</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2013</w:t>
        </w:r>
      </w:hyperlink>
      <w:r w:rsidR="00576E64" w:rsidRPr="00415E00">
        <w:rPr>
          <w:rFonts w:ascii="Times New Roman" w:hAnsi="Times New Roman" w:cs="Times New Roman"/>
          <w:noProof/>
          <w:sz w:val="24"/>
          <w:szCs w:val="24"/>
        </w:rPr>
        <w:t xml:space="preserve">; </w:t>
      </w:r>
      <w:hyperlink w:anchor="_ENREF_1" w:tooltip="Brown, 2015 #263" w:history="1">
        <w:r w:rsidR="00F27967" w:rsidRPr="00415E00">
          <w:rPr>
            <w:rFonts w:ascii="Times New Roman" w:hAnsi="Times New Roman" w:cs="Times New Roman"/>
            <w:noProof/>
            <w:sz w:val="24"/>
            <w:szCs w:val="24"/>
          </w:rPr>
          <w:t>Brown</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2015</w:t>
        </w:r>
      </w:hyperlink>
      <w:r w:rsidR="00576E64" w:rsidRPr="00415E00">
        <w:rPr>
          <w:rFonts w:ascii="Times New Roman" w:hAnsi="Times New Roman" w:cs="Times New Roman"/>
          <w:noProof/>
          <w:sz w:val="24"/>
          <w:szCs w:val="24"/>
        </w:rPr>
        <w:t>)</w:t>
      </w:r>
      <w:r w:rsidR="00576E64" w:rsidRPr="00415E00">
        <w:rPr>
          <w:rFonts w:ascii="Times New Roman" w:hAnsi="Times New Roman" w:cs="Times New Roman"/>
          <w:sz w:val="24"/>
          <w:szCs w:val="24"/>
        </w:rPr>
        <w:fldChar w:fldCharType="end"/>
      </w:r>
      <w:r w:rsidR="00576E64" w:rsidRPr="00415E00">
        <w:rPr>
          <w:rFonts w:ascii="Times New Roman" w:hAnsi="Times New Roman" w:cs="Times New Roman"/>
          <w:sz w:val="24"/>
          <w:szCs w:val="24"/>
        </w:rPr>
        <w:t>. Some these phenotypes are believed to be induced by transcriptional control mediated by mRNA-</w:t>
      </w:r>
      <w:proofErr w:type="spellStart"/>
      <w:r w:rsidR="00576E64" w:rsidRPr="00415E00">
        <w:rPr>
          <w:rFonts w:ascii="Times New Roman" w:hAnsi="Times New Roman" w:cs="Times New Roman"/>
          <w:sz w:val="24"/>
          <w:szCs w:val="24"/>
        </w:rPr>
        <w:t>hnRNPK</w:t>
      </w:r>
      <w:proofErr w:type="spellEnd"/>
      <w:r w:rsidR="00576E64" w:rsidRPr="00415E00">
        <w:rPr>
          <w:rFonts w:ascii="Times New Roman" w:hAnsi="Times New Roman" w:cs="Times New Roman"/>
          <w:sz w:val="24"/>
          <w:szCs w:val="24"/>
        </w:rPr>
        <w:t xml:space="preserve"> interactions</w:t>
      </w:r>
      <w:r w:rsidR="00576E64">
        <w:rPr>
          <w:rFonts w:ascii="Times New Roman" w:hAnsi="Times New Roman" w:cs="Times New Roman"/>
          <w:sz w:val="24"/>
          <w:szCs w:val="24"/>
        </w:rPr>
        <w:t xml:space="preserve"> or kinase activity</w:t>
      </w:r>
      <w:r w:rsidR="00576E64" w:rsidRPr="00415E00">
        <w:rPr>
          <w:rFonts w:ascii="Times New Roman" w:hAnsi="Times New Roman" w:cs="Times New Roman"/>
          <w:sz w:val="24"/>
          <w:szCs w:val="24"/>
        </w:rPr>
        <w:t xml:space="preserve">, however further work is required to elucidate the roles of </w:t>
      </w:r>
      <w:proofErr w:type="spellStart"/>
      <w:r w:rsidR="00576E64" w:rsidRPr="00415E00">
        <w:rPr>
          <w:rFonts w:ascii="Times New Roman" w:hAnsi="Times New Roman" w:cs="Times New Roman"/>
          <w:sz w:val="24"/>
          <w:szCs w:val="24"/>
        </w:rPr>
        <w:t>hnRNPK</w:t>
      </w:r>
      <w:proofErr w:type="spellEnd"/>
      <w:r w:rsidR="00576E64" w:rsidRPr="00415E00">
        <w:rPr>
          <w:rFonts w:ascii="Times New Roman" w:hAnsi="Times New Roman" w:cs="Times New Roman"/>
          <w:sz w:val="24"/>
          <w:szCs w:val="24"/>
        </w:rPr>
        <w:t xml:space="preserve"> in metastasis. Additionally, </w:t>
      </w:r>
      <w:proofErr w:type="spellStart"/>
      <w:r w:rsidR="00576E64" w:rsidRPr="00415E00">
        <w:rPr>
          <w:rFonts w:ascii="Times New Roman" w:hAnsi="Times New Roman" w:cs="Times New Roman"/>
          <w:sz w:val="24"/>
          <w:szCs w:val="24"/>
        </w:rPr>
        <w:t>hnRNPK</w:t>
      </w:r>
      <w:proofErr w:type="spellEnd"/>
      <w:r w:rsidR="00576E64" w:rsidRPr="00415E00">
        <w:rPr>
          <w:rFonts w:ascii="Times New Roman" w:hAnsi="Times New Roman" w:cs="Times New Roman"/>
          <w:sz w:val="24"/>
          <w:szCs w:val="24"/>
        </w:rPr>
        <w:t xml:space="preserve"> is commonly found in EVs secreted from various cancer types, including late stage bladder, advanced prostate, metastatic colorectal and advanced brain cancers </w:t>
      </w:r>
      <w:r w:rsidR="00576E64" w:rsidRPr="00415E00">
        <w:rPr>
          <w:rFonts w:ascii="Times New Roman" w:hAnsi="Times New Roman" w:cs="Times New Roman"/>
          <w:sz w:val="24"/>
          <w:szCs w:val="24"/>
        </w:rPr>
        <w:fldChar w:fldCharType="begin">
          <w:fldData xml:space="preserve">PEVuZE5vdGU+PENpdGU+PEF1dGhvcj5KaTwvQXV0aG9yPjxZZWFyPjIwMTM8L1llYXI+PFJlY051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==
</w:fldData>
        </w:fldChar>
      </w:r>
      <w:r w:rsidR="00576E64" w:rsidRPr="00415E00">
        <w:rPr>
          <w:rFonts w:ascii="Times New Roman" w:hAnsi="Times New Roman" w:cs="Times New Roman"/>
          <w:sz w:val="24"/>
          <w:szCs w:val="24"/>
        </w:rPr>
        <w:instrText xml:space="preserve"> ADDIN EN.CITE </w:instrText>
      </w:r>
      <w:r w:rsidR="00576E64" w:rsidRPr="00415E00">
        <w:rPr>
          <w:rFonts w:ascii="Times New Roman" w:hAnsi="Times New Roman" w:cs="Times New Roman"/>
          <w:sz w:val="24"/>
          <w:szCs w:val="24"/>
        </w:rPr>
        <w:fldChar w:fldCharType="begin">
          <w:fldData xml:space="preserve">PEVuZE5vdGU+PENpdGU+PEF1dGhvcj5KaTwvQXV0aG9yPjxZZWFyPjIwMTM8L1llYXI+PFJlY051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==
</w:fldData>
        </w:fldChar>
      </w:r>
      <w:r w:rsidR="00576E64" w:rsidRPr="00415E00">
        <w:rPr>
          <w:rFonts w:ascii="Times New Roman" w:hAnsi="Times New Roman" w:cs="Times New Roman"/>
          <w:sz w:val="24"/>
          <w:szCs w:val="24"/>
        </w:rPr>
        <w:instrText xml:space="preserve"> ADDIN EN.CITE.DATA </w:instrText>
      </w:r>
      <w:r w:rsidR="00576E64" w:rsidRPr="00415E00">
        <w:rPr>
          <w:rFonts w:ascii="Times New Roman" w:hAnsi="Times New Roman" w:cs="Times New Roman"/>
          <w:sz w:val="24"/>
          <w:szCs w:val="24"/>
        </w:rPr>
      </w:r>
      <w:r w:rsidR="00576E64" w:rsidRPr="00415E00">
        <w:rPr>
          <w:rFonts w:ascii="Times New Roman" w:hAnsi="Times New Roman" w:cs="Times New Roman"/>
          <w:sz w:val="24"/>
          <w:szCs w:val="24"/>
        </w:rPr>
        <w:fldChar w:fldCharType="end"/>
      </w:r>
      <w:r w:rsidR="00576E64" w:rsidRPr="00415E00">
        <w:rPr>
          <w:rFonts w:ascii="Times New Roman" w:hAnsi="Times New Roman" w:cs="Times New Roman"/>
          <w:sz w:val="24"/>
          <w:szCs w:val="24"/>
        </w:rPr>
      </w:r>
      <w:r w:rsidR="00576E64" w:rsidRPr="00415E00">
        <w:rPr>
          <w:rFonts w:ascii="Times New Roman" w:hAnsi="Times New Roman" w:cs="Times New Roman"/>
          <w:sz w:val="24"/>
          <w:szCs w:val="24"/>
        </w:rPr>
        <w:fldChar w:fldCharType="separate"/>
      </w:r>
      <w:r w:rsidR="00576E64" w:rsidRPr="00415E00">
        <w:rPr>
          <w:rFonts w:ascii="Times New Roman" w:hAnsi="Times New Roman" w:cs="Times New Roman"/>
          <w:noProof/>
          <w:sz w:val="24"/>
          <w:szCs w:val="24"/>
        </w:rPr>
        <w:t>(</w:t>
      </w:r>
      <w:hyperlink w:anchor="_ENREF_33" w:tooltip="Welton, 2010 #268" w:history="1">
        <w:r w:rsidR="00F27967" w:rsidRPr="00415E00">
          <w:rPr>
            <w:rFonts w:ascii="Times New Roman" w:hAnsi="Times New Roman" w:cs="Times New Roman"/>
            <w:noProof/>
            <w:sz w:val="24"/>
            <w:szCs w:val="24"/>
          </w:rPr>
          <w:t>Welton</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2010</w:t>
        </w:r>
      </w:hyperlink>
      <w:r w:rsidR="00576E64" w:rsidRPr="00415E00">
        <w:rPr>
          <w:rFonts w:ascii="Times New Roman" w:hAnsi="Times New Roman" w:cs="Times New Roman"/>
          <w:noProof/>
          <w:sz w:val="24"/>
          <w:szCs w:val="24"/>
        </w:rPr>
        <w:t xml:space="preserve">; </w:t>
      </w:r>
      <w:hyperlink w:anchor="_ENREF_13" w:tooltip="Ji, 2013 #267" w:history="1">
        <w:r w:rsidR="00F27967" w:rsidRPr="00415E00">
          <w:rPr>
            <w:rFonts w:ascii="Times New Roman" w:hAnsi="Times New Roman" w:cs="Times New Roman"/>
            <w:noProof/>
            <w:sz w:val="24"/>
            <w:szCs w:val="24"/>
          </w:rPr>
          <w:t>Ji</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2013</w:t>
        </w:r>
      </w:hyperlink>
      <w:r w:rsidR="00576E64" w:rsidRPr="00415E00">
        <w:rPr>
          <w:rFonts w:ascii="Times New Roman" w:hAnsi="Times New Roman" w:cs="Times New Roman"/>
          <w:noProof/>
          <w:sz w:val="24"/>
          <w:szCs w:val="24"/>
        </w:rPr>
        <w:t xml:space="preserve">; </w:t>
      </w:r>
      <w:hyperlink w:anchor="_ENREF_25" w:tooltip="Ramteke, 2015 #178" w:history="1">
        <w:r w:rsidR="00F27967" w:rsidRPr="00415E00">
          <w:rPr>
            <w:rFonts w:ascii="Times New Roman" w:hAnsi="Times New Roman" w:cs="Times New Roman"/>
            <w:noProof/>
            <w:sz w:val="24"/>
            <w:szCs w:val="24"/>
          </w:rPr>
          <w:t>Ramteke</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2015</w:t>
        </w:r>
      </w:hyperlink>
      <w:r w:rsidR="00576E64" w:rsidRPr="00415E00">
        <w:rPr>
          <w:rFonts w:ascii="Times New Roman" w:hAnsi="Times New Roman" w:cs="Times New Roman"/>
          <w:noProof/>
          <w:sz w:val="24"/>
          <w:szCs w:val="24"/>
        </w:rPr>
        <w:t xml:space="preserve">; </w:t>
      </w:r>
      <w:hyperlink w:anchor="_ENREF_36" w:tooltip="Zhang, 2015 #269" w:history="1">
        <w:r w:rsidR="00F27967" w:rsidRPr="00415E00">
          <w:rPr>
            <w:rFonts w:ascii="Times New Roman" w:hAnsi="Times New Roman" w:cs="Times New Roman"/>
            <w:noProof/>
            <w:sz w:val="24"/>
            <w:szCs w:val="24"/>
          </w:rPr>
          <w:t>Zhang, Peng</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2015</w:t>
        </w:r>
      </w:hyperlink>
      <w:r w:rsidR="00576E64" w:rsidRPr="00415E00">
        <w:rPr>
          <w:rFonts w:ascii="Times New Roman" w:hAnsi="Times New Roman" w:cs="Times New Roman"/>
          <w:noProof/>
          <w:sz w:val="24"/>
          <w:szCs w:val="24"/>
        </w:rPr>
        <w:t>)</w:t>
      </w:r>
      <w:r w:rsidR="00576E64" w:rsidRPr="00415E00">
        <w:rPr>
          <w:rFonts w:ascii="Times New Roman" w:hAnsi="Times New Roman" w:cs="Times New Roman"/>
          <w:sz w:val="24"/>
          <w:szCs w:val="24"/>
        </w:rPr>
        <w:fldChar w:fldCharType="end"/>
      </w:r>
      <w:r w:rsidR="00576E64" w:rsidRPr="00415E00">
        <w:rPr>
          <w:rFonts w:ascii="Times New Roman" w:hAnsi="Times New Roman" w:cs="Times New Roman"/>
          <w:sz w:val="24"/>
          <w:szCs w:val="24"/>
        </w:rPr>
        <w:t xml:space="preserve">. Yet, the significance and function of EV </w:t>
      </w:r>
      <w:proofErr w:type="spellStart"/>
      <w:r w:rsidR="00576E64" w:rsidRPr="00415E00">
        <w:rPr>
          <w:rFonts w:ascii="Times New Roman" w:hAnsi="Times New Roman" w:cs="Times New Roman"/>
          <w:sz w:val="24"/>
          <w:szCs w:val="24"/>
        </w:rPr>
        <w:t>hnRNPK</w:t>
      </w:r>
      <w:proofErr w:type="spellEnd"/>
      <w:r w:rsidR="00576E64" w:rsidRPr="00415E00">
        <w:rPr>
          <w:rFonts w:ascii="Times New Roman" w:hAnsi="Times New Roman" w:cs="Times New Roman"/>
          <w:sz w:val="24"/>
          <w:szCs w:val="24"/>
        </w:rPr>
        <w:t xml:space="preserve"> in these cancers is unknown. </w:t>
      </w:r>
      <w:r w:rsidR="00576E64">
        <w:rPr>
          <w:rFonts w:ascii="Times New Roman" w:hAnsi="Times New Roman" w:cs="Times New Roman"/>
          <w:sz w:val="24"/>
          <w:szCs w:val="24"/>
        </w:rPr>
        <w:t xml:space="preserve">Hereby, identifying </w:t>
      </w:r>
      <w:proofErr w:type="spellStart"/>
      <w:r w:rsidR="00576E64">
        <w:rPr>
          <w:rFonts w:ascii="Times New Roman" w:hAnsi="Times New Roman" w:cs="Times New Roman"/>
          <w:sz w:val="24"/>
          <w:szCs w:val="24"/>
        </w:rPr>
        <w:t>hnRNPK</w:t>
      </w:r>
      <w:proofErr w:type="spellEnd"/>
      <w:r w:rsidR="00576E64">
        <w:rPr>
          <w:rFonts w:ascii="Times New Roman" w:hAnsi="Times New Roman" w:cs="Times New Roman"/>
          <w:sz w:val="24"/>
          <w:szCs w:val="24"/>
        </w:rPr>
        <w:t xml:space="preserve"> as a major mediator of EV miRNA content perhaps establishes a novel role and function of EV </w:t>
      </w:r>
      <w:proofErr w:type="spellStart"/>
      <w:r w:rsidR="00576E64">
        <w:rPr>
          <w:rFonts w:ascii="Times New Roman" w:hAnsi="Times New Roman" w:cs="Times New Roman"/>
          <w:sz w:val="24"/>
          <w:szCs w:val="24"/>
        </w:rPr>
        <w:t>hnRNPK</w:t>
      </w:r>
      <w:proofErr w:type="spellEnd"/>
      <w:r w:rsidR="00576E64">
        <w:rPr>
          <w:rFonts w:ascii="Times New Roman" w:hAnsi="Times New Roman" w:cs="Times New Roman"/>
          <w:sz w:val="24"/>
          <w:szCs w:val="24"/>
        </w:rPr>
        <w:t xml:space="preserve"> in advanced cancers. </w:t>
      </w:r>
    </w:p>
    <w:p w14:paraId="0BAC660C" w14:textId="7969C483" w:rsidR="00463F90" w:rsidRPr="00415E00" w:rsidRDefault="00EF65A7" w:rsidP="000B24A6">
      <w:pPr>
        <w:spacing w:line="480" w:lineRule="auto"/>
        <w:rPr>
          <w:rFonts w:ascii="Times New Roman" w:hAnsi="Times New Roman" w:cs="Times New Roman"/>
          <w:sz w:val="24"/>
          <w:szCs w:val="24"/>
        </w:rPr>
      </w:pPr>
      <w:r w:rsidRPr="00415E00">
        <w:rPr>
          <w:rFonts w:ascii="Times New Roman" w:hAnsi="Times New Roman" w:cs="Times New Roman"/>
          <w:sz w:val="24"/>
          <w:szCs w:val="24"/>
        </w:rPr>
        <w:t xml:space="preserve">Following the identification of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as a candidate, we decided to </w:t>
      </w:r>
      <w:r w:rsidR="00463F90" w:rsidRPr="00415E00">
        <w:rPr>
          <w:rFonts w:ascii="Times New Roman" w:hAnsi="Times New Roman" w:cs="Times New Roman"/>
          <w:sz w:val="24"/>
          <w:szCs w:val="24"/>
        </w:rPr>
        <w:t xml:space="preserve">investigate the </w:t>
      </w:r>
      <w:commentRangeStart w:id="2"/>
      <w:r w:rsidR="00463F90" w:rsidRPr="00415E00">
        <w:rPr>
          <w:rFonts w:ascii="Times New Roman" w:hAnsi="Times New Roman" w:cs="Times New Roman"/>
          <w:sz w:val="24"/>
          <w:szCs w:val="24"/>
        </w:rPr>
        <w:t>activity</w:t>
      </w:r>
      <w:commentRangeEnd w:id="2"/>
      <w:r w:rsidR="00D8690E">
        <w:rPr>
          <w:rStyle w:val="CommentReference"/>
        </w:rPr>
        <w:commentReference w:id="2"/>
      </w:r>
      <w:r w:rsidR="00463F90" w:rsidRPr="00415E00">
        <w:rPr>
          <w:rFonts w:ascii="Times New Roman" w:hAnsi="Times New Roman" w:cs="Times New Roman"/>
          <w:sz w:val="24"/>
          <w:szCs w:val="24"/>
        </w:rPr>
        <w:t xml:space="preserve"> of this protein. </w:t>
      </w:r>
      <w:r w:rsidRPr="00415E00">
        <w:rPr>
          <w:rFonts w:ascii="Times New Roman" w:hAnsi="Times New Roman" w:cs="Times New Roman"/>
          <w:sz w:val="24"/>
          <w:szCs w:val="24"/>
        </w:rPr>
        <w:t xml:space="preserve">While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is</w:t>
      </w:r>
      <w:r w:rsidR="00C97F8C" w:rsidRPr="00415E00">
        <w:rPr>
          <w:rFonts w:ascii="Times New Roman" w:hAnsi="Times New Roman" w:cs="Times New Roman"/>
          <w:sz w:val="24"/>
          <w:szCs w:val="24"/>
        </w:rPr>
        <w:t xml:space="preserve"> reported to be</w:t>
      </w:r>
      <w:r w:rsidRPr="00415E00">
        <w:rPr>
          <w:rFonts w:ascii="Times New Roman" w:hAnsi="Times New Roman" w:cs="Times New Roman"/>
          <w:sz w:val="24"/>
          <w:szCs w:val="24"/>
        </w:rPr>
        <w:t xml:space="preserve"> </w:t>
      </w:r>
      <w:r w:rsidR="003A302D" w:rsidRPr="00415E00">
        <w:rPr>
          <w:rFonts w:ascii="Times New Roman" w:hAnsi="Times New Roman" w:cs="Times New Roman"/>
          <w:sz w:val="24"/>
          <w:szCs w:val="24"/>
        </w:rPr>
        <w:t>predominately nuclear based</w:t>
      </w:r>
      <w:r w:rsidR="00463F90" w:rsidRPr="00415E00">
        <w:rPr>
          <w:rFonts w:ascii="Times New Roman" w:hAnsi="Times New Roman" w:cs="Times New Roman"/>
          <w:sz w:val="24"/>
          <w:szCs w:val="24"/>
        </w:rPr>
        <w:t>,</w:t>
      </w:r>
      <w:r w:rsidR="003A302D" w:rsidRPr="00415E00">
        <w:rPr>
          <w:rFonts w:ascii="Times New Roman" w:hAnsi="Times New Roman" w:cs="Times New Roman"/>
          <w:sz w:val="24"/>
          <w:szCs w:val="24"/>
        </w:rPr>
        <w:t xml:space="preserve"> due to the nuclear </w:t>
      </w:r>
      <w:r w:rsidR="00463F90" w:rsidRPr="00415E00">
        <w:rPr>
          <w:rFonts w:ascii="Times New Roman" w:hAnsi="Times New Roman" w:cs="Times New Roman"/>
          <w:sz w:val="24"/>
          <w:szCs w:val="24"/>
        </w:rPr>
        <w:t xml:space="preserve">localization signal, </w:t>
      </w:r>
      <w:r w:rsidR="003A302D" w:rsidRPr="00415E00">
        <w:rPr>
          <w:rFonts w:ascii="Times New Roman" w:hAnsi="Times New Roman" w:cs="Times New Roman"/>
          <w:sz w:val="24"/>
          <w:szCs w:val="24"/>
        </w:rPr>
        <w:t>with cytoplasmic shuttling</w:t>
      </w:r>
      <w:r w:rsidR="00463F90" w:rsidRPr="00415E00">
        <w:rPr>
          <w:rFonts w:ascii="Times New Roman" w:hAnsi="Times New Roman" w:cs="Times New Roman"/>
          <w:sz w:val="24"/>
          <w:szCs w:val="24"/>
        </w:rPr>
        <w:t xml:space="preserve"> ability, several studies had observed </w:t>
      </w:r>
      <w:r w:rsidR="00463F90" w:rsidRPr="00415E00">
        <w:rPr>
          <w:rFonts w:ascii="Times New Roman" w:hAnsi="Times New Roman" w:cs="Times New Roman"/>
          <w:sz w:val="24"/>
          <w:szCs w:val="24"/>
        </w:rPr>
        <w:lastRenderedPageBreak/>
        <w:t xml:space="preserve">that </w:t>
      </w:r>
      <w:proofErr w:type="spellStart"/>
      <w:r w:rsidR="00463F90" w:rsidRPr="00415E00">
        <w:rPr>
          <w:rFonts w:ascii="Times New Roman" w:hAnsi="Times New Roman" w:cs="Times New Roman"/>
          <w:sz w:val="24"/>
          <w:szCs w:val="24"/>
        </w:rPr>
        <w:t>hnRNPK</w:t>
      </w:r>
      <w:proofErr w:type="spellEnd"/>
      <w:r w:rsidR="00463F90" w:rsidRPr="00415E00">
        <w:rPr>
          <w:rFonts w:ascii="Times New Roman" w:hAnsi="Times New Roman" w:cs="Times New Roman"/>
          <w:sz w:val="24"/>
          <w:szCs w:val="24"/>
        </w:rPr>
        <w:t xml:space="preserve"> in tumour cells possess aberrant localization</w:t>
      </w:r>
      <w:r w:rsidR="00415E00">
        <w:rPr>
          <w:rFonts w:ascii="Times New Roman" w:hAnsi="Times New Roman" w:cs="Times New Roman"/>
          <w:sz w:val="24"/>
          <w:szCs w:val="24"/>
        </w:rPr>
        <w:t xml:space="preserve"> (ref)</w:t>
      </w:r>
      <w:r w:rsidR="00463F90" w:rsidRPr="00415E00">
        <w:rPr>
          <w:rFonts w:ascii="Times New Roman" w:hAnsi="Times New Roman" w:cs="Times New Roman"/>
          <w:sz w:val="24"/>
          <w:szCs w:val="24"/>
        </w:rPr>
        <w:t>.</w:t>
      </w:r>
      <w:r w:rsidR="00B60E99">
        <w:rPr>
          <w:rFonts w:ascii="Times New Roman" w:hAnsi="Times New Roman" w:cs="Times New Roman"/>
          <w:sz w:val="24"/>
          <w:szCs w:val="24"/>
        </w:rPr>
        <w:t xml:space="preserve"> For example,</w:t>
      </w:r>
      <w:r w:rsidR="00C97F8C" w:rsidRPr="00415E00">
        <w:rPr>
          <w:rFonts w:ascii="Times New Roman" w:hAnsi="Times New Roman" w:cs="Times New Roman"/>
          <w:sz w:val="24"/>
          <w:szCs w:val="24"/>
        </w:rPr>
        <w:t xml:space="preserve"> </w:t>
      </w:r>
      <w:proofErr w:type="spellStart"/>
      <w:r w:rsidR="00C97F8C" w:rsidRPr="00415E00">
        <w:rPr>
          <w:rFonts w:ascii="Times New Roman" w:hAnsi="Times New Roman" w:cs="Times New Roman"/>
          <w:sz w:val="24"/>
          <w:szCs w:val="24"/>
        </w:rPr>
        <w:t>hnRNPK</w:t>
      </w:r>
      <w:proofErr w:type="spellEnd"/>
      <w:r w:rsidR="00C97F8C" w:rsidRPr="00415E00">
        <w:rPr>
          <w:rFonts w:ascii="Times New Roman" w:hAnsi="Times New Roman" w:cs="Times New Roman"/>
          <w:sz w:val="24"/>
          <w:szCs w:val="24"/>
        </w:rPr>
        <w:t xml:space="preserve"> in advanced colorectal cancer possesses increased cytoplasmic accumulation and limited nuclear localization whereas the healthy counterpart is predominately nuclear</w:t>
      </w:r>
      <w:r w:rsidR="00A403D4" w:rsidRPr="00415E00">
        <w:rPr>
          <w:rFonts w:ascii="Times New Roman" w:hAnsi="Times New Roman" w:cs="Times New Roman"/>
          <w:sz w:val="24"/>
          <w:szCs w:val="24"/>
        </w:rPr>
        <w:t xml:space="preserve"> </w:t>
      </w:r>
      <w:r w:rsidR="00A403D4" w:rsidRPr="00415E00">
        <w:rPr>
          <w:rFonts w:ascii="Times New Roman" w:hAnsi="Times New Roman" w:cs="Times New Roman"/>
          <w:sz w:val="24"/>
          <w:szCs w:val="24"/>
        </w:rPr>
        <w:fldChar w:fldCharType="begin"/>
      </w:r>
      <w:r w:rsidR="00A403D4" w:rsidRPr="00415E00">
        <w:rPr>
          <w:rFonts w:ascii="Times New Roman" w:hAnsi="Times New Roman" w:cs="Times New Roman"/>
          <w:sz w:val="24"/>
          <w:szCs w:val="24"/>
        </w:rPr>
        <w:instrText xml:space="preserve"> ADDIN EN.CITE &lt;EndNote&gt;&lt;Cite&gt;&lt;Author&gt;Hope&lt;/Author&gt;&lt;Year&gt;2011&lt;/Year&gt;&lt;RecNum&gt;271&lt;/RecNum&gt;&lt;DisplayText&gt;(Hope&lt;style face="italic"&gt; et al.&lt;/style&gt; 2011)&lt;/DisplayText&gt;&lt;record&gt;&lt;rec-number&gt;271&lt;/rec-number&gt;&lt;foreign-keys&gt;&lt;key app="EN" db-id="fvaw9vd5rrfez2epavc5exebz02xt0vvvwrs" timestamp="1476264074"&gt;271&lt;/key&gt;&lt;/foreign-keys&gt;&lt;ref-type name="Journal Article"&gt;17&lt;/ref-type&gt;&lt;contributors&gt;&lt;authors&gt;&lt;author&gt;Hope, Nicholas R.&lt;/author&gt;&lt;author&gt;Murray, Graeme I.&lt;/author&gt;&lt;/authors&gt;&lt;/contributors&gt;&lt;titles&gt;&lt;title&gt;The expression profile of RNA-binding proteins in primary and metastatic colorectal cancer: relationship of heterogeneous nuclear ribonucleoproteins with prognosis&lt;/title&gt;&lt;secondary-title&gt;Human Pathology&lt;/secondary-title&gt;&lt;/titles&gt;&lt;periodical&gt;&lt;full-title&gt;Human Pathology&lt;/full-title&gt;&lt;/periodical&gt;&lt;pages&gt;393-402&lt;/pages&gt;&lt;volume&gt;42&lt;/volume&gt;&lt;number&gt;3&lt;/number&gt;&lt;keywords&gt;&lt;keyword&gt;Colorectal cancer&lt;/keyword&gt;&lt;keyword&gt;Heterogeneous nuclear ribonucleoprotein&lt;/keyword&gt;&lt;keyword&gt;Immunohistochemistry&lt;/keyword&gt;&lt;keyword&gt;Prognosis&lt;/keyword&gt;&lt;keyword&gt;Ribonucleoprotein&lt;/keyword&gt;&lt;keyword&gt;Rna-binding protein&lt;/keyword&gt;&lt;keyword&gt;Tissue microarray&lt;/keyword&gt;&lt;/keywords&gt;&lt;dates&gt;&lt;year&gt;2011&lt;/year&gt;&lt;pub-dates&gt;&lt;date&gt;3//&lt;/date&gt;&lt;/pub-dates&gt;&lt;/dates&gt;&lt;isbn&gt;0046-8177&lt;/isbn&gt;&lt;urls&gt;&lt;related-urls&gt;&lt;url&gt;http://www.sciencedirect.com/science/article/pii/S0046817710003102&lt;/url&gt;&lt;/related-urls&gt;&lt;/urls&gt;&lt;electronic-resource-num&gt;http://dx.doi.org/10.1016/j.humpath.2010.08.006&lt;/electronic-resource-num&gt;&lt;/record&gt;&lt;/Cite&gt;&lt;/EndNote&gt;</w:instrText>
      </w:r>
      <w:r w:rsidR="00A403D4" w:rsidRPr="00415E00">
        <w:rPr>
          <w:rFonts w:ascii="Times New Roman" w:hAnsi="Times New Roman" w:cs="Times New Roman"/>
          <w:sz w:val="24"/>
          <w:szCs w:val="24"/>
        </w:rPr>
        <w:fldChar w:fldCharType="separate"/>
      </w:r>
      <w:r w:rsidR="00A403D4" w:rsidRPr="00415E00">
        <w:rPr>
          <w:rFonts w:ascii="Times New Roman" w:hAnsi="Times New Roman" w:cs="Times New Roman"/>
          <w:noProof/>
          <w:sz w:val="24"/>
          <w:szCs w:val="24"/>
        </w:rPr>
        <w:t>(</w:t>
      </w:r>
      <w:hyperlink w:anchor="_ENREF_8" w:tooltip="Hope, 2011 #271" w:history="1">
        <w:r w:rsidR="00F27967" w:rsidRPr="00415E00">
          <w:rPr>
            <w:rFonts w:ascii="Times New Roman" w:hAnsi="Times New Roman" w:cs="Times New Roman"/>
            <w:noProof/>
            <w:sz w:val="24"/>
            <w:szCs w:val="24"/>
          </w:rPr>
          <w:t>Hope</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2011</w:t>
        </w:r>
      </w:hyperlink>
      <w:r w:rsidR="00A403D4" w:rsidRPr="00415E00">
        <w:rPr>
          <w:rFonts w:ascii="Times New Roman" w:hAnsi="Times New Roman" w:cs="Times New Roman"/>
          <w:noProof/>
          <w:sz w:val="24"/>
          <w:szCs w:val="24"/>
        </w:rPr>
        <w:t>)</w:t>
      </w:r>
      <w:r w:rsidR="00A403D4" w:rsidRPr="00415E00">
        <w:rPr>
          <w:rFonts w:ascii="Times New Roman" w:hAnsi="Times New Roman" w:cs="Times New Roman"/>
          <w:sz w:val="24"/>
          <w:szCs w:val="24"/>
        </w:rPr>
        <w:fldChar w:fldCharType="end"/>
      </w:r>
      <w:r w:rsidR="00B60E99">
        <w:rPr>
          <w:rFonts w:ascii="Times New Roman" w:hAnsi="Times New Roman" w:cs="Times New Roman"/>
          <w:sz w:val="24"/>
          <w:szCs w:val="24"/>
        </w:rPr>
        <w:t xml:space="preserve">. This is consistent with the </w:t>
      </w:r>
      <w:r w:rsidR="00C97F8C" w:rsidRPr="00415E00">
        <w:rPr>
          <w:rFonts w:ascii="Times New Roman" w:hAnsi="Times New Roman" w:cs="Times New Roman"/>
          <w:sz w:val="24"/>
          <w:szCs w:val="24"/>
        </w:rPr>
        <w:t xml:space="preserve">observed localization in the PC3-GFP cells (fig. XX), however the cytoplasmic accumulation includes compartmentalization into forming EVs, particularly the </w:t>
      </w:r>
      <w:proofErr w:type="spellStart"/>
      <w:r w:rsidR="00C97F8C" w:rsidRPr="00415E00">
        <w:rPr>
          <w:rFonts w:ascii="Times New Roman" w:hAnsi="Times New Roman" w:cs="Times New Roman"/>
          <w:sz w:val="24"/>
          <w:szCs w:val="24"/>
        </w:rPr>
        <w:t>multivesicular</w:t>
      </w:r>
      <w:proofErr w:type="spellEnd"/>
      <w:r w:rsidR="00C97F8C" w:rsidRPr="00415E00">
        <w:rPr>
          <w:rFonts w:ascii="Times New Roman" w:hAnsi="Times New Roman" w:cs="Times New Roman"/>
          <w:sz w:val="24"/>
          <w:szCs w:val="24"/>
        </w:rPr>
        <w:t xml:space="preserve"> bodies. </w:t>
      </w:r>
      <w:r w:rsidR="00021A83" w:rsidRPr="00415E00">
        <w:rPr>
          <w:rFonts w:ascii="Times New Roman" w:hAnsi="Times New Roman" w:cs="Times New Roman"/>
          <w:sz w:val="24"/>
          <w:szCs w:val="24"/>
        </w:rPr>
        <w:t>As the prot</w:t>
      </w:r>
      <w:r w:rsidR="00E81428">
        <w:rPr>
          <w:rFonts w:ascii="Times New Roman" w:hAnsi="Times New Roman" w:cs="Times New Roman"/>
          <w:sz w:val="24"/>
          <w:szCs w:val="24"/>
        </w:rPr>
        <w:t xml:space="preserve">eomic data detected </w:t>
      </w:r>
      <w:proofErr w:type="spellStart"/>
      <w:r w:rsidR="00E81428">
        <w:rPr>
          <w:rFonts w:ascii="Times New Roman" w:hAnsi="Times New Roman" w:cs="Times New Roman"/>
          <w:sz w:val="24"/>
          <w:szCs w:val="24"/>
        </w:rPr>
        <w:t>hnRNPK</w:t>
      </w:r>
      <w:proofErr w:type="spellEnd"/>
      <w:r w:rsidR="00F72B09">
        <w:rPr>
          <w:rFonts w:ascii="Times New Roman" w:hAnsi="Times New Roman" w:cs="Times New Roman"/>
          <w:sz w:val="24"/>
          <w:szCs w:val="24"/>
        </w:rPr>
        <w:t xml:space="preserve"> in EVs and past research </w:t>
      </w:r>
      <w:r w:rsidR="00F72B09" w:rsidRPr="00F72B09">
        <w:rPr>
          <w:rFonts w:ascii="Times New Roman" w:hAnsi="Times New Roman" w:cs="Times New Roman"/>
          <w:sz w:val="24"/>
          <w:szCs w:val="24"/>
        </w:rPr>
        <w:t xml:space="preserve">consistently demonstrates </w:t>
      </w:r>
      <w:proofErr w:type="spellStart"/>
      <w:r w:rsidR="00F72B09" w:rsidRPr="00F72B09">
        <w:rPr>
          <w:rFonts w:ascii="Times New Roman" w:hAnsi="Times New Roman" w:cs="Times New Roman"/>
          <w:sz w:val="24"/>
          <w:szCs w:val="24"/>
        </w:rPr>
        <w:t>hnRNPK</w:t>
      </w:r>
      <w:proofErr w:type="spellEnd"/>
      <w:r w:rsidR="00F72B09" w:rsidRPr="00F72B09">
        <w:rPr>
          <w:rFonts w:ascii="Times New Roman" w:hAnsi="Times New Roman" w:cs="Times New Roman"/>
          <w:sz w:val="24"/>
          <w:szCs w:val="24"/>
        </w:rPr>
        <w:t xml:space="preserve"> presence in </w:t>
      </w:r>
      <w:r w:rsidR="00D2415B">
        <w:rPr>
          <w:rFonts w:ascii="Times New Roman" w:hAnsi="Times New Roman" w:cs="Times New Roman"/>
          <w:sz w:val="24"/>
          <w:szCs w:val="24"/>
        </w:rPr>
        <w:t xml:space="preserve">cancer-derived </w:t>
      </w:r>
      <w:r w:rsidR="00F72B09" w:rsidRPr="00F72B09">
        <w:rPr>
          <w:rFonts w:ascii="Times New Roman" w:hAnsi="Times New Roman" w:cs="Times New Roman"/>
          <w:sz w:val="24"/>
          <w:szCs w:val="24"/>
        </w:rPr>
        <w:t>exosomes</w:t>
      </w:r>
      <w:r w:rsidR="00021A83" w:rsidRPr="00F72B09">
        <w:rPr>
          <w:rFonts w:ascii="Times New Roman" w:hAnsi="Times New Roman" w:cs="Times New Roman"/>
          <w:sz w:val="24"/>
          <w:szCs w:val="24"/>
        </w:rPr>
        <w:t>, its pr</w:t>
      </w:r>
      <w:r w:rsidR="00DB245A" w:rsidRPr="00F72B09">
        <w:rPr>
          <w:rFonts w:ascii="Times New Roman" w:hAnsi="Times New Roman" w:cs="Times New Roman"/>
          <w:sz w:val="24"/>
          <w:szCs w:val="24"/>
        </w:rPr>
        <w:t>esence in the MVBs was</w:t>
      </w:r>
      <w:r w:rsidR="00E81428" w:rsidRPr="00F72B09">
        <w:rPr>
          <w:rFonts w:ascii="Times New Roman" w:hAnsi="Times New Roman" w:cs="Times New Roman"/>
          <w:sz w:val="24"/>
          <w:szCs w:val="24"/>
        </w:rPr>
        <w:t xml:space="preserve"> </w:t>
      </w:r>
      <w:r w:rsidR="00D2415B">
        <w:rPr>
          <w:rFonts w:ascii="Times New Roman" w:hAnsi="Times New Roman" w:cs="Times New Roman"/>
          <w:sz w:val="24"/>
          <w:szCs w:val="24"/>
        </w:rPr>
        <w:t>somewhat expected</w:t>
      </w:r>
      <w:r w:rsidR="000421C1" w:rsidRPr="00F72B09">
        <w:rPr>
          <w:rFonts w:ascii="Times New Roman" w:hAnsi="Times New Roman" w:cs="Times New Roman"/>
          <w:sz w:val="24"/>
          <w:szCs w:val="24"/>
        </w:rPr>
        <w:t>.</w:t>
      </w:r>
      <w:r w:rsidR="00E81428" w:rsidRPr="00F72B09">
        <w:rPr>
          <w:rFonts w:ascii="Times New Roman" w:hAnsi="Times New Roman" w:cs="Times New Roman"/>
          <w:sz w:val="24"/>
          <w:szCs w:val="24"/>
        </w:rPr>
        <w:t xml:space="preserve"> However, this is the first study to demonstrate </w:t>
      </w:r>
      <w:r w:rsidR="00F72B09">
        <w:rPr>
          <w:rFonts w:ascii="Times New Roman" w:hAnsi="Times New Roman" w:cs="Times New Roman"/>
          <w:sz w:val="24"/>
          <w:szCs w:val="24"/>
        </w:rPr>
        <w:t>MVB localization</w:t>
      </w:r>
      <w:r w:rsidR="00F72B09" w:rsidRPr="00F72B09">
        <w:rPr>
          <w:rFonts w:ascii="Times New Roman" w:hAnsi="Times New Roman" w:cs="Times New Roman"/>
          <w:sz w:val="24"/>
          <w:szCs w:val="24"/>
        </w:rPr>
        <w:t xml:space="preserve"> of </w:t>
      </w:r>
      <w:proofErr w:type="spellStart"/>
      <w:r w:rsidR="00F72B09" w:rsidRPr="00F72B09">
        <w:rPr>
          <w:rFonts w:ascii="Times New Roman" w:hAnsi="Times New Roman" w:cs="Times New Roman"/>
          <w:sz w:val="24"/>
          <w:szCs w:val="24"/>
        </w:rPr>
        <w:t>hnRNPK</w:t>
      </w:r>
      <w:proofErr w:type="spellEnd"/>
      <w:r w:rsidR="00F72B09" w:rsidRPr="00F72B09">
        <w:rPr>
          <w:rFonts w:ascii="Times New Roman" w:hAnsi="Times New Roman" w:cs="Times New Roman"/>
          <w:sz w:val="24"/>
          <w:szCs w:val="24"/>
        </w:rPr>
        <w:t>.</w:t>
      </w:r>
      <w:r w:rsidR="000421C1" w:rsidRPr="00F72B09">
        <w:rPr>
          <w:rFonts w:ascii="Times New Roman" w:hAnsi="Times New Roman" w:cs="Times New Roman"/>
          <w:sz w:val="24"/>
          <w:szCs w:val="24"/>
        </w:rPr>
        <w:t xml:space="preserve"> </w:t>
      </w:r>
      <w:r w:rsidR="00021A83" w:rsidRPr="00415E00">
        <w:rPr>
          <w:rFonts w:ascii="Times New Roman" w:hAnsi="Times New Roman" w:cs="Times New Roman"/>
          <w:sz w:val="24"/>
          <w:szCs w:val="24"/>
        </w:rPr>
        <w:t xml:space="preserve">Interestingly, the PC3-cavin-1 cell lines depict </w:t>
      </w:r>
      <w:proofErr w:type="spellStart"/>
      <w:r w:rsidR="00021A83" w:rsidRPr="00415E00">
        <w:rPr>
          <w:rFonts w:ascii="Times New Roman" w:hAnsi="Times New Roman" w:cs="Times New Roman"/>
          <w:sz w:val="24"/>
          <w:szCs w:val="24"/>
        </w:rPr>
        <w:t>hnRNPK</w:t>
      </w:r>
      <w:proofErr w:type="spellEnd"/>
      <w:r w:rsidR="00021A83" w:rsidRPr="00415E00">
        <w:rPr>
          <w:rFonts w:ascii="Times New Roman" w:hAnsi="Times New Roman" w:cs="Times New Roman"/>
          <w:sz w:val="24"/>
          <w:szCs w:val="24"/>
        </w:rPr>
        <w:t xml:space="preserve"> predominately in the endoplasmic reticulum</w:t>
      </w:r>
      <w:r w:rsidR="000421C1" w:rsidRPr="00415E00">
        <w:rPr>
          <w:rFonts w:ascii="Times New Roman" w:hAnsi="Times New Roman" w:cs="Times New Roman"/>
          <w:sz w:val="24"/>
          <w:szCs w:val="24"/>
        </w:rPr>
        <w:t xml:space="preserve"> (ER)</w:t>
      </w:r>
      <w:r w:rsidR="00021A83" w:rsidRPr="00415E00">
        <w:rPr>
          <w:rFonts w:ascii="Times New Roman" w:hAnsi="Times New Roman" w:cs="Times New Roman"/>
          <w:sz w:val="24"/>
          <w:szCs w:val="24"/>
        </w:rPr>
        <w:t xml:space="preserve">. While this indicates </w:t>
      </w:r>
      <w:r w:rsidR="000421C1" w:rsidRPr="00415E00">
        <w:rPr>
          <w:rFonts w:ascii="Times New Roman" w:hAnsi="Times New Roman" w:cs="Times New Roman"/>
          <w:sz w:val="24"/>
          <w:szCs w:val="24"/>
        </w:rPr>
        <w:t>that</w:t>
      </w:r>
      <w:r w:rsidR="00021A83" w:rsidRPr="00415E00">
        <w:rPr>
          <w:rFonts w:ascii="Times New Roman" w:hAnsi="Times New Roman" w:cs="Times New Roman"/>
          <w:sz w:val="24"/>
          <w:szCs w:val="24"/>
        </w:rPr>
        <w:t xml:space="preserve"> </w:t>
      </w:r>
      <w:r w:rsidR="000421C1" w:rsidRPr="00415E00">
        <w:rPr>
          <w:rFonts w:ascii="Times New Roman" w:hAnsi="Times New Roman" w:cs="Times New Roman"/>
          <w:sz w:val="24"/>
          <w:szCs w:val="24"/>
        </w:rPr>
        <w:t xml:space="preserve">cavin-1 expression inflicts a </w:t>
      </w:r>
      <w:r w:rsidR="00021A83" w:rsidRPr="00415E00">
        <w:rPr>
          <w:rFonts w:ascii="Times New Roman" w:hAnsi="Times New Roman" w:cs="Times New Roman"/>
          <w:sz w:val="24"/>
          <w:szCs w:val="24"/>
        </w:rPr>
        <w:t>change in subcellular locali</w:t>
      </w:r>
      <w:r w:rsidR="000421C1" w:rsidRPr="00415E00">
        <w:rPr>
          <w:rFonts w:ascii="Times New Roman" w:hAnsi="Times New Roman" w:cs="Times New Roman"/>
          <w:sz w:val="24"/>
          <w:szCs w:val="24"/>
        </w:rPr>
        <w:t>zation</w:t>
      </w:r>
      <w:r w:rsidR="00021A83" w:rsidRPr="00415E00">
        <w:rPr>
          <w:rFonts w:ascii="Times New Roman" w:hAnsi="Times New Roman" w:cs="Times New Roman"/>
          <w:sz w:val="24"/>
          <w:szCs w:val="24"/>
        </w:rPr>
        <w:t xml:space="preserve">, </w:t>
      </w:r>
      <w:proofErr w:type="spellStart"/>
      <w:r w:rsidR="00021A83" w:rsidRPr="00415E00">
        <w:rPr>
          <w:rFonts w:ascii="Times New Roman" w:hAnsi="Times New Roman" w:cs="Times New Roman"/>
          <w:sz w:val="24"/>
          <w:szCs w:val="24"/>
        </w:rPr>
        <w:t>hnRNPK</w:t>
      </w:r>
      <w:proofErr w:type="spellEnd"/>
      <w:r w:rsidR="00021A83" w:rsidRPr="00415E00">
        <w:rPr>
          <w:rFonts w:ascii="Times New Roman" w:hAnsi="Times New Roman" w:cs="Times New Roman"/>
          <w:sz w:val="24"/>
          <w:szCs w:val="24"/>
        </w:rPr>
        <w:t xml:space="preserve"> has not been detected in the ER</w:t>
      </w:r>
      <w:r w:rsidR="005953E2" w:rsidRPr="00415E00">
        <w:rPr>
          <w:rFonts w:ascii="Times New Roman" w:hAnsi="Times New Roman" w:cs="Times New Roman"/>
          <w:sz w:val="24"/>
          <w:szCs w:val="24"/>
        </w:rPr>
        <w:t xml:space="preserve"> previously. </w:t>
      </w:r>
      <w:r w:rsidR="00F72B09">
        <w:rPr>
          <w:rFonts w:ascii="Times New Roman" w:hAnsi="Times New Roman" w:cs="Times New Roman"/>
          <w:sz w:val="24"/>
          <w:szCs w:val="24"/>
        </w:rPr>
        <w:t>Cavin-1</w:t>
      </w:r>
      <w:r w:rsidR="00F66487">
        <w:rPr>
          <w:rFonts w:ascii="Times New Roman" w:hAnsi="Times New Roman" w:cs="Times New Roman"/>
          <w:sz w:val="24"/>
          <w:szCs w:val="24"/>
        </w:rPr>
        <w:t xml:space="preserve"> in PC3 cells</w:t>
      </w:r>
      <w:r w:rsidR="00F72B09">
        <w:rPr>
          <w:rFonts w:ascii="Times New Roman" w:hAnsi="Times New Roman" w:cs="Times New Roman"/>
          <w:sz w:val="24"/>
          <w:szCs w:val="24"/>
        </w:rPr>
        <w:t xml:space="preserve"> may be inducing</w:t>
      </w:r>
      <w:r w:rsidR="005953E2" w:rsidRPr="00415E00">
        <w:rPr>
          <w:rFonts w:ascii="Times New Roman" w:hAnsi="Times New Roman" w:cs="Times New Roman"/>
          <w:sz w:val="24"/>
          <w:szCs w:val="24"/>
        </w:rPr>
        <w:t xml:space="preserve"> </w:t>
      </w:r>
      <w:proofErr w:type="spellStart"/>
      <w:r w:rsidR="005953E2" w:rsidRPr="00415E00">
        <w:rPr>
          <w:rFonts w:ascii="Times New Roman" w:hAnsi="Times New Roman" w:cs="Times New Roman"/>
          <w:sz w:val="24"/>
          <w:szCs w:val="24"/>
        </w:rPr>
        <w:t>hnRNPK</w:t>
      </w:r>
      <w:proofErr w:type="spellEnd"/>
      <w:r w:rsidR="005953E2" w:rsidRPr="00415E00">
        <w:rPr>
          <w:rFonts w:ascii="Times New Roman" w:hAnsi="Times New Roman" w:cs="Times New Roman"/>
          <w:sz w:val="24"/>
          <w:szCs w:val="24"/>
        </w:rPr>
        <w:t xml:space="preserve"> localization </w:t>
      </w:r>
      <w:r w:rsidR="00DB245A" w:rsidRPr="00415E00">
        <w:rPr>
          <w:rFonts w:ascii="Times New Roman" w:hAnsi="Times New Roman" w:cs="Times New Roman"/>
          <w:sz w:val="24"/>
          <w:szCs w:val="24"/>
        </w:rPr>
        <w:t xml:space="preserve">dissimilar </w:t>
      </w:r>
      <w:r w:rsidR="00F66487">
        <w:rPr>
          <w:rFonts w:ascii="Times New Roman" w:hAnsi="Times New Roman" w:cs="Times New Roman"/>
          <w:sz w:val="24"/>
          <w:szCs w:val="24"/>
        </w:rPr>
        <w:t>to its usual phenotype</w:t>
      </w:r>
      <w:r w:rsidR="00DB245A" w:rsidRPr="00415E00">
        <w:rPr>
          <w:rFonts w:ascii="Times New Roman" w:hAnsi="Times New Roman" w:cs="Times New Roman"/>
          <w:sz w:val="24"/>
          <w:szCs w:val="24"/>
        </w:rPr>
        <w:t>.</w:t>
      </w:r>
      <w:r w:rsidR="00F72B09">
        <w:rPr>
          <w:rFonts w:ascii="Times New Roman" w:hAnsi="Times New Roman" w:cs="Times New Roman"/>
          <w:sz w:val="24"/>
          <w:szCs w:val="24"/>
        </w:rPr>
        <w:t xml:space="preserve"> As the ER is primarily the site of protein maturation and folding, perhaps cavin-1 </w:t>
      </w:r>
      <w:r w:rsidR="00384505">
        <w:rPr>
          <w:rFonts w:ascii="Times New Roman" w:hAnsi="Times New Roman" w:cs="Times New Roman"/>
          <w:sz w:val="24"/>
          <w:szCs w:val="24"/>
        </w:rPr>
        <w:t xml:space="preserve">is preventing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transport to its usual localization following translation thus retaining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in the ER. Retention to the ER would explain the reduction of EV </w:t>
      </w:r>
      <w:proofErr w:type="spellStart"/>
      <w:r w:rsidR="00384505">
        <w:rPr>
          <w:rFonts w:ascii="Times New Roman" w:hAnsi="Times New Roman" w:cs="Times New Roman"/>
          <w:sz w:val="24"/>
          <w:szCs w:val="24"/>
        </w:rPr>
        <w:t>hnRNPK</w:t>
      </w:r>
      <w:proofErr w:type="spellEnd"/>
      <w:r w:rsidR="00384505">
        <w:rPr>
          <w:rFonts w:ascii="Times New Roman" w:hAnsi="Times New Roman" w:cs="Times New Roman"/>
          <w:sz w:val="24"/>
          <w:szCs w:val="24"/>
        </w:rPr>
        <w:t xml:space="preserve"> upon cavin-1 expression</w:t>
      </w:r>
      <w:r w:rsidR="00D8690E">
        <w:rPr>
          <w:rFonts w:ascii="Times New Roman" w:hAnsi="Times New Roman" w:cs="Times New Roman"/>
          <w:sz w:val="24"/>
          <w:szCs w:val="24"/>
        </w:rPr>
        <w:t>, though how cavin-1 induces this phenotype is unknown</w:t>
      </w:r>
      <w:r w:rsidR="00384505">
        <w:rPr>
          <w:rFonts w:ascii="Times New Roman" w:hAnsi="Times New Roman" w:cs="Times New Roman"/>
          <w:sz w:val="24"/>
          <w:szCs w:val="24"/>
        </w:rPr>
        <w:t>.</w:t>
      </w:r>
      <w:r w:rsidR="007F7266" w:rsidRPr="00415E00">
        <w:rPr>
          <w:rFonts w:ascii="Times New Roman" w:hAnsi="Times New Roman" w:cs="Times New Roman"/>
          <w:sz w:val="24"/>
          <w:szCs w:val="24"/>
        </w:rPr>
        <w:t xml:space="preserve"> Observations of </w:t>
      </w:r>
      <w:proofErr w:type="spellStart"/>
      <w:r w:rsidR="007F7266" w:rsidRPr="00415E00">
        <w:rPr>
          <w:rFonts w:ascii="Times New Roman" w:hAnsi="Times New Roman" w:cs="Times New Roman"/>
          <w:sz w:val="24"/>
          <w:szCs w:val="24"/>
        </w:rPr>
        <w:t>hnRNPK</w:t>
      </w:r>
      <w:proofErr w:type="spellEnd"/>
      <w:r w:rsidR="007F7266" w:rsidRPr="00415E00">
        <w:rPr>
          <w:rFonts w:ascii="Times New Roman" w:hAnsi="Times New Roman" w:cs="Times New Roman"/>
          <w:sz w:val="24"/>
          <w:szCs w:val="24"/>
        </w:rPr>
        <w:t xml:space="preserve"> in healthy prostate cells, such as the RWPE-1 cell line</w:t>
      </w:r>
      <w:r w:rsidR="00384505">
        <w:rPr>
          <w:rFonts w:ascii="Times New Roman" w:hAnsi="Times New Roman" w:cs="Times New Roman"/>
          <w:sz w:val="24"/>
          <w:szCs w:val="24"/>
        </w:rPr>
        <w:t xml:space="preserve"> which expresses caveolin-1 and cavin-1</w:t>
      </w:r>
      <w:r w:rsidR="007F7266" w:rsidRPr="00415E00">
        <w:rPr>
          <w:rFonts w:ascii="Times New Roman" w:hAnsi="Times New Roman" w:cs="Times New Roman"/>
          <w:sz w:val="24"/>
          <w:szCs w:val="24"/>
        </w:rPr>
        <w:t xml:space="preserve">, </w:t>
      </w:r>
      <w:r w:rsidR="00384505">
        <w:rPr>
          <w:rFonts w:ascii="Times New Roman" w:hAnsi="Times New Roman" w:cs="Times New Roman"/>
          <w:sz w:val="24"/>
          <w:szCs w:val="24"/>
        </w:rPr>
        <w:t>would d</w:t>
      </w:r>
      <w:r w:rsidR="00EF4BA5">
        <w:rPr>
          <w:rFonts w:ascii="Times New Roman" w:hAnsi="Times New Roman" w:cs="Times New Roman"/>
          <w:sz w:val="24"/>
          <w:szCs w:val="24"/>
        </w:rPr>
        <w:t>etermine whether this ER retention is a common function of cavin-1</w:t>
      </w:r>
      <w:r w:rsidR="00F24136">
        <w:rPr>
          <w:rFonts w:ascii="Times New Roman" w:hAnsi="Times New Roman" w:cs="Times New Roman"/>
          <w:sz w:val="24"/>
          <w:szCs w:val="24"/>
        </w:rPr>
        <w:t xml:space="preserve"> or an </w:t>
      </w:r>
      <w:r w:rsidR="00105DEB">
        <w:rPr>
          <w:rFonts w:ascii="Times New Roman" w:hAnsi="Times New Roman" w:cs="Times New Roman"/>
          <w:sz w:val="24"/>
          <w:szCs w:val="24"/>
        </w:rPr>
        <w:t>abnormality</w:t>
      </w:r>
      <w:r w:rsidR="00F24136">
        <w:rPr>
          <w:rFonts w:ascii="Times New Roman" w:hAnsi="Times New Roman" w:cs="Times New Roman"/>
          <w:sz w:val="24"/>
          <w:szCs w:val="24"/>
        </w:rPr>
        <w:t xml:space="preserve"> found in only PC3-cavin-1 cell lines</w:t>
      </w:r>
      <w:r w:rsidR="007F7266" w:rsidRPr="00415E00">
        <w:rPr>
          <w:rFonts w:ascii="Times New Roman" w:hAnsi="Times New Roman" w:cs="Times New Roman"/>
          <w:sz w:val="24"/>
          <w:szCs w:val="24"/>
        </w:rPr>
        <w:t>. Nonetheless,</w:t>
      </w:r>
      <w:r w:rsidR="00C33F7E">
        <w:rPr>
          <w:rFonts w:ascii="Times New Roman" w:hAnsi="Times New Roman" w:cs="Times New Roman"/>
          <w:sz w:val="24"/>
          <w:szCs w:val="24"/>
        </w:rPr>
        <w:t xml:space="preserve"> this suggests</w:t>
      </w:r>
      <w:r w:rsidR="00B60E99">
        <w:rPr>
          <w:rFonts w:ascii="Times New Roman" w:hAnsi="Times New Roman" w:cs="Times New Roman"/>
          <w:sz w:val="24"/>
          <w:szCs w:val="24"/>
        </w:rPr>
        <w:t xml:space="preserve"> that</w:t>
      </w:r>
      <w:r w:rsidR="007F7266" w:rsidRPr="00415E00">
        <w:rPr>
          <w:rFonts w:ascii="Times New Roman" w:hAnsi="Times New Roman" w:cs="Times New Roman"/>
          <w:sz w:val="24"/>
          <w:szCs w:val="24"/>
        </w:rPr>
        <w:t xml:space="preserve"> </w:t>
      </w:r>
      <w:r w:rsidR="00E67A12">
        <w:rPr>
          <w:rFonts w:ascii="Times New Roman" w:hAnsi="Times New Roman" w:cs="Times New Roman"/>
          <w:sz w:val="24"/>
          <w:szCs w:val="24"/>
        </w:rPr>
        <w:t xml:space="preserve">subcellular localization of </w:t>
      </w:r>
      <w:proofErr w:type="spellStart"/>
      <w:r w:rsidR="00E67A12">
        <w:rPr>
          <w:rFonts w:ascii="Times New Roman" w:hAnsi="Times New Roman" w:cs="Times New Roman"/>
          <w:sz w:val="24"/>
          <w:szCs w:val="24"/>
        </w:rPr>
        <w:t>hnRNPK</w:t>
      </w:r>
      <w:proofErr w:type="spellEnd"/>
      <w:r w:rsidR="00E67A12">
        <w:rPr>
          <w:rFonts w:ascii="Times New Roman" w:hAnsi="Times New Roman" w:cs="Times New Roman"/>
          <w:sz w:val="24"/>
          <w:szCs w:val="24"/>
        </w:rPr>
        <w:t xml:space="preserve"> mediate</w:t>
      </w:r>
      <w:r w:rsidR="00F66487">
        <w:rPr>
          <w:rFonts w:ascii="Times New Roman" w:hAnsi="Times New Roman" w:cs="Times New Roman"/>
          <w:sz w:val="24"/>
          <w:szCs w:val="24"/>
        </w:rPr>
        <w:t>s</w:t>
      </w:r>
      <w:r w:rsidR="00E67A12">
        <w:rPr>
          <w:rFonts w:ascii="Times New Roman" w:hAnsi="Times New Roman" w:cs="Times New Roman"/>
          <w:sz w:val="24"/>
          <w:szCs w:val="24"/>
        </w:rPr>
        <w:t xml:space="preserve"> the miRNA EV content. </w:t>
      </w:r>
      <w:r w:rsidR="00ED7479">
        <w:rPr>
          <w:rFonts w:ascii="Times New Roman" w:hAnsi="Times New Roman" w:cs="Times New Roman"/>
          <w:sz w:val="24"/>
          <w:szCs w:val="24"/>
        </w:rPr>
        <w:t xml:space="preserve"> </w:t>
      </w:r>
      <w:r w:rsidR="004F2131" w:rsidRPr="00415E00">
        <w:rPr>
          <w:rFonts w:ascii="Times New Roman" w:hAnsi="Times New Roman" w:cs="Times New Roman"/>
          <w:sz w:val="24"/>
          <w:szCs w:val="24"/>
        </w:rPr>
        <w:t xml:space="preserve"> </w:t>
      </w:r>
      <w:r w:rsidR="00191886" w:rsidRPr="00415E00">
        <w:rPr>
          <w:rFonts w:ascii="Times New Roman" w:hAnsi="Times New Roman" w:cs="Times New Roman"/>
          <w:sz w:val="24"/>
          <w:szCs w:val="24"/>
        </w:rPr>
        <w:t xml:space="preserve"> </w:t>
      </w:r>
      <w:r w:rsidR="007F7266" w:rsidRPr="00415E00">
        <w:rPr>
          <w:rFonts w:ascii="Times New Roman" w:hAnsi="Times New Roman" w:cs="Times New Roman"/>
          <w:sz w:val="24"/>
          <w:szCs w:val="24"/>
        </w:rPr>
        <w:t xml:space="preserve"> </w:t>
      </w:r>
      <w:r w:rsidR="00DB245A" w:rsidRPr="00415E00">
        <w:rPr>
          <w:rFonts w:ascii="Times New Roman" w:hAnsi="Times New Roman" w:cs="Times New Roman"/>
          <w:sz w:val="24"/>
          <w:szCs w:val="24"/>
        </w:rPr>
        <w:t xml:space="preserve">  </w:t>
      </w:r>
      <w:r w:rsidR="005953E2" w:rsidRPr="00415E00">
        <w:rPr>
          <w:rFonts w:ascii="Times New Roman" w:hAnsi="Times New Roman" w:cs="Times New Roman"/>
          <w:sz w:val="24"/>
          <w:szCs w:val="24"/>
        </w:rPr>
        <w:t xml:space="preserve"> </w:t>
      </w:r>
      <w:r w:rsidR="000421C1" w:rsidRPr="00415E00">
        <w:rPr>
          <w:rFonts w:ascii="Times New Roman" w:hAnsi="Times New Roman" w:cs="Times New Roman"/>
          <w:sz w:val="24"/>
          <w:szCs w:val="24"/>
        </w:rPr>
        <w:t xml:space="preserve">  </w:t>
      </w:r>
      <w:r w:rsidR="00021A83" w:rsidRPr="00415E00">
        <w:rPr>
          <w:rFonts w:ascii="Times New Roman" w:hAnsi="Times New Roman" w:cs="Times New Roman"/>
          <w:sz w:val="24"/>
          <w:szCs w:val="24"/>
        </w:rPr>
        <w:t xml:space="preserve">  </w:t>
      </w:r>
      <w:r w:rsidR="00C97F8C" w:rsidRPr="00415E00">
        <w:rPr>
          <w:rFonts w:ascii="Times New Roman" w:hAnsi="Times New Roman" w:cs="Times New Roman"/>
          <w:sz w:val="24"/>
          <w:szCs w:val="24"/>
        </w:rPr>
        <w:t xml:space="preserve"> </w:t>
      </w:r>
      <w:r w:rsidR="009C3821" w:rsidRPr="00415E00">
        <w:rPr>
          <w:rFonts w:ascii="Times New Roman" w:hAnsi="Times New Roman" w:cs="Times New Roman"/>
          <w:sz w:val="24"/>
          <w:szCs w:val="24"/>
        </w:rPr>
        <w:t xml:space="preserve"> </w:t>
      </w:r>
      <w:r w:rsidR="003A302D" w:rsidRPr="00415E00">
        <w:rPr>
          <w:rFonts w:ascii="Times New Roman" w:hAnsi="Times New Roman" w:cs="Times New Roman"/>
          <w:sz w:val="24"/>
          <w:szCs w:val="24"/>
        </w:rPr>
        <w:t xml:space="preserve"> </w:t>
      </w:r>
      <w:r w:rsidRPr="00415E00">
        <w:rPr>
          <w:rFonts w:ascii="Times New Roman" w:hAnsi="Times New Roman" w:cs="Times New Roman"/>
          <w:sz w:val="24"/>
          <w:szCs w:val="24"/>
        </w:rPr>
        <w:t xml:space="preserve">  </w:t>
      </w:r>
    </w:p>
    <w:p w14:paraId="7CF3AD45" w14:textId="0561D83F" w:rsidR="00053110" w:rsidRDefault="00F66487"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Consistent with the hypothesis, </w:t>
      </w:r>
      <w:proofErr w:type="spellStart"/>
      <w:r w:rsidR="00E67A12">
        <w:rPr>
          <w:rFonts w:ascii="Times New Roman" w:hAnsi="Times New Roman" w:cs="Times New Roman"/>
          <w:sz w:val="24"/>
          <w:szCs w:val="24"/>
        </w:rPr>
        <w:t>hnRNPK</w:t>
      </w:r>
      <w:proofErr w:type="spellEnd"/>
      <w:r w:rsidR="00E67A12">
        <w:rPr>
          <w:rFonts w:ascii="Times New Roman" w:hAnsi="Times New Roman" w:cs="Times New Roman"/>
          <w:sz w:val="24"/>
          <w:szCs w:val="24"/>
        </w:rPr>
        <w:t xml:space="preserve"> c</w:t>
      </w:r>
      <w:r w:rsidR="00A403D4" w:rsidRPr="00415E00">
        <w:rPr>
          <w:rFonts w:ascii="Times New Roman" w:hAnsi="Times New Roman" w:cs="Times New Roman"/>
          <w:sz w:val="24"/>
          <w:szCs w:val="24"/>
        </w:rPr>
        <w:t>o-localize</w:t>
      </w:r>
      <w:r w:rsidR="00E67A12">
        <w:rPr>
          <w:rFonts w:ascii="Times New Roman" w:hAnsi="Times New Roman" w:cs="Times New Roman"/>
          <w:sz w:val="24"/>
          <w:szCs w:val="24"/>
        </w:rPr>
        <w:t>s</w:t>
      </w:r>
      <w:r w:rsidR="00A403D4" w:rsidRPr="00415E00">
        <w:rPr>
          <w:rFonts w:ascii="Times New Roman" w:hAnsi="Times New Roman" w:cs="Times New Roman"/>
          <w:sz w:val="24"/>
          <w:szCs w:val="24"/>
        </w:rPr>
        <w:t xml:space="preserve"> with </w:t>
      </w:r>
      <w:r w:rsidR="00E67A12">
        <w:rPr>
          <w:rFonts w:ascii="Times New Roman" w:hAnsi="Times New Roman" w:cs="Times New Roman"/>
          <w:sz w:val="24"/>
          <w:szCs w:val="24"/>
        </w:rPr>
        <w:t xml:space="preserve">selectively exported miRNA, </w:t>
      </w:r>
      <w:r w:rsidR="00A403D4" w:rsidRPr="00415E00">
        <w:rPr>
          <w:rFonts w:ascii="Times New Roman" w:hAnsi="Times New Roman" w:cs="Times New Roman"/>
          <w:sz w:val="24"/>
          <w:szCs w:val="24"/>
        </w:rPr>
        <w:t>miR-148a in the PC3 cell line at p</w:t>
      </w:r>
      <w:r w:rsidR="00415E00" w:rsidRPr="00415E00">
        <w:rPr>
          <w:rFonts w:ascii="Times New Roman" w:hAnsi="Times New Roman" w:cs="Times New Roman"/>
          <w:sz w:val="24"/>
          <w:szCs w:val="24"/>
        </w:rPr>
        <w:t>unctate cytoplasmic structures.</w:t>
      </w:r>
      <w:r w:rsidR="008D27DF" w:rsidRPr="00415E00">
        <w:rPr>
          <w:rFonts w:ascii="Times New Roman" w:hAnsi="Times New Roman" w:cs="Times New Roman"/>
          <w:sz w:val="24"/>
          <w:szCs w:val="24"/>
        </w:rPr>
        <w:t xml:space="preserve"> </w:t>
      </w:r>
      <w:r w:rsidR="0088585B">
        <w:rPr>
          <w:rFonts w:ascii="Times New Roman" w:hAnsi="Times New Roman" w:cs="Times New Roman"/>
          <w:sz w:val="24"/>
          <w:szCs w:val="24"/>
        </w:rPr>
        <w:t>This</w:t>
      </w:r>
      <w:r w:rsidR="008D27DF" w:rsidRPr="00415E00">
        <w:rPr>
          <w:rFonts w:ascii="Times New Roman" w:hAnsi="Times New Roman" w:cs="Times New Roman"/>
          <w:sz w:val="24"/>
          <w:szCs w:val="24"/>
        </w:rPr>
        <w:t xml:space="preserve"> supports the </w:t>
      </w:r>
      <w:r w:rsidR="0088585B">
        <w:rPr>
          <w:rFonts w:ascii="Times New Roman" w:hAnsi="Times New Roman" w:cs="Times New Roman"/>
          <w:sz w:val="24"/>
          <w:szCs w:val="24"/>
        </w:rPr>
        <w:t xml:space="preserve">predicted </w:t>
      </w:r>
      <w:r w:rsidR="008D27DF" w:rsidRPr="00415E00">
        <w:rPr>
          <w:rFonts w:ascii="Times New Roman" w:hAnsi="Times New Roman" w:cs="Times New Roman"/>
          <w:sz w:val="24"/>
          <w:szCs w:val="24"/>
        </w:rPr>
        <w:t xml:space="preserve">interaction between </w:t>
      </w:r>
      <w:proofErr w:type="spellStart"/>
      <w:r w:rsidR="008D27DF" w:rsidRPr="00415E00">
        <w:rPr>
          <w:rFonts w:ascii="Times New Roman" w:hAnsi="Times New Roman" w:cs="Times New Roman"/>
          <w:sz w:val="24"/>
          <w:szCs w:val="24"/>
        </w:rPr>
        <w:t>hnRNPK</w:t>
      </w:r>
      <w:proofErr w:type="spellEnd"/>
      <w:r w:rsidR="008D27DF" w:rsidRPr="00415E00">
        <w:rPr>
          <w:rFonts w:ascii="Times New Roman" w:hAnsi="Times New Roman" w:cs="Times New Roman"/>
          <w:sz w:val="24"/>
          <w:szCs w:val="24"/>
        </w:rPr>
        <w:t xml:space="preserve"> and selectively exported miRNAs to facilitate the export mechanism</w:t>
      </w:r>
      <w:r>
        <w:rPr>
          <w:rFonts w:ascii="Times New Roman" w:hAnsi="Times New Roman" w:cs="Times New Roman"/>
          <w:sz w:val="24"/>
          <w:szCs w:val="24"/>
        </w:rPr>
        <w:t xml:space="preserve"> found by the binding motif and correlative evidence</w:t>
      </w:r>
      <w:r w:rsidR="008D27DF" w:rsidRPr="00415E00">
        <w:rPr>
          <w:rFonts w:ascii="Times New Roman" w:hAnsi="Times New Roman" w:cs="Times New Roman"/>
          <w:sz w:val="24"/>
          <w:szCs w:val="24"/>
        </w:rPr>
        <w:t xml:space="preserve">. </w:t>
      </w:r>
      <w:r w:rsidR="00476BB0" w:rsidRPr="00415E00">
        <w:rPr>
          <w:rFonts w:ascii="Times New Roman" w:hAnsi="Times New Roman" w:cs="Times New Roman"/>
          <w:sz w:val="24"/>
          <w:szCs w:val="24"/>
        </w:rPr>
        <w:t>However</w:t>
      </w:r>
      <w:r w:rsidR="00E67351" w:rsidRPr="00415E00">
        <w:rPr>
          <w:rFonts w:ascii="Times New Roman" w:hAnsi="Times New Roman" w:cs="Times New Roman"/>
          <w:sz w:val="24"/>
          <w:szCs w:val="24"/>
        </w:rPr>
        <w:t xml:space="preserve">, while </w:t>
      </w:r>
      <w:proofErr w:type="spellStart"/>
      <w:r w:rsidR="00E67351" w:rsidRPr="00415E00">
        <w:rPr>
          <w:rFonts w:ascii="Times New Roman" w:hAnsi="Times New Roman" w:cs="Times New Roman"/>
          <w:sz w:val="24"/>
          <w:szCs w:val="24"/>
        </w:rPr>
        <w:t>hnRNPK</w:t>
      </w:r>
      <w:proofErr w:type="spellEnd"/>
      <w:r w:rsidR="00E67351" w:rsidRPr="00415E00">
        <w:rPr>
          <w:rFonts w:ascii="Times New Roman" w:hAnsi="Times New Roman" w:cs="Times New Roman"/>
          <w:sz w:val="24"/>
          <w:szCs w:val="24"/>
        </w:rPr>
        <w:t xml:space="preserve"> changed </w:t>
      </w:r>
      <w:r w:rsidR="00A92222" w:rsidRPr="00415E00">
        <w:rPr>
          <w:rFonts w:ascii="Times New Roman" w:hAnsi="Times New Roman" w:cs="Times New Roman"/>
          <w:sz w:val="24"/>
          <w:szCs w:val="24"/>
        </w:rPr>
        <w:t>localization in the cavin-1 positive cells, the miRNAs didn’t co-localize with it.</w:t>
      </w:r>
      <w:r w:rsidR="00A20B3A">
        <w:rPr>
          <w:rFonts w:ascii="Times New Roman" w:hAnsi="Times New Roman" w:cs="Times New Roman"/>
          <w:sz w:val="24"/>
          <w:szCs w:val="24"/>
        </w:rPr>
        <w:t xml:space="preserve"> </w:t>
      </w:r>
      <w:r w:rsidR="00FE173B">
        <w:rPr>
          <w:rFonts w:ascii="Times New Roman" w:hAnsi="Times New Roman" w:cs="Times New Roman"/>
          <w:sz w:val="24"/>
          <w:szCs w:val="24"/>
        </w:rPr>
        <w:t xml:space="preserve">This </w:t>
      </w:r>
      <w:r w:rsidR="00FE173B">
        <w:rPr>
          <w:rFonts w:ascii="Times New Roman" w:hAnsi="Times New Roman" w:cs="Times New Roman"/>
          <w:sz w:val="24"/>
          <w:szCs w:val="24"/>
        </w:rPr>
        <w:lastRenderedPageBreak/>
        <w:t xml:space="preserve">may suggest that cavin-1 is inflicting changes that prevents </w:t>
      </w:r>
      <w:proofErr w:type="spellStart"/>
      <w:r w:rsidR="00FE173B">
        <w:rPr>
          <w:rFonts w:ascii="Times New Roman" w:hAnsi="Times New Roman" w:cs="Times New Roman"/>
          <w:sz w:val="24"/>
          <w:szCs w:val="24"/>
        </w:rPr>
        <w:t>hnRNPK</w:t>
      </w:r>
      <w:proofErr w:type="spellEnd"/>
      <w:r w:rsidR="00FE173B">
        <w:rPr>
          <w:rFonts w:ascii="Times New Roman" w:hAnsi="Times New Roman" w:cs="Times New Roman"/>
          <w:sz w:val="24"/>
          <w:szCs w:val="24"/>
        </w:rPr>
        <w:t xml:space="preserve"> from interacting with miR-148a and its other targets, by inhibiting binding ability or spatial distribution.</w:t>
      </w:r>
      <w:r w:rsidR="00C33F7E">
        <w:rPr>
          <w:rFonts w:ascii="Times New Roman" w:hAnsi="Times New Roman" w:cs="Times New Roman"/>
          <w:sz w:val="24"/>
          <w:szCs w:val="24"/>
        </w:rPr>
        <w:t xml:space="preserve"> Nonetheless the lack of </w:t>
      </w:r>
      <w:proofErr w:type="spellStart"/>
      <w:r w:rsidR="00C33F7E">
        <w:rPr>
          <w:rFonts w:ascii="Times New Roman" w:hAnsi="Times New Roman" w:cs="Times New Roman"/>
          <w:sz w:val="24"/>
          <w:szCs w:val="24"/>
        </w:rPr>
        <w:t>hnRNPK</w:t>
      </w:r>
      <w:proofErr w:type="spellEnd"/>
      <w:r w:rsidR="00C33F7E">
        <w:rPr>
          <w:rFonts w:ascii="Times New Roman" w:hAnsi="Times New Roman" w:cs="Times New Roman"/>
          <w:sz w:val="24"/>
          <w:szCs w:val="24"/>
        </w:rPr>
        <w:t xml:space="preserve"> in the MVB and </w:t>
      </w:r>
      <w:r w:rsidR="009F5184">
        <w:rPr>
          <w:rFonts w:ascii="Times New Roman" w:hAnsi="Times New Roman" w:cs="Times New Roman"/>
          <w:sz w:val="24"/>
          <w:szCs w:val="24"/>
        </w:rPr>
        <w:t>simultaneous</w:t>
      </w:r>
      <w:r w:rsidR="00C33F7E">
        <w:rPr>
          <w:rFonts w:ascii="Times New Roman" w:hAnsi="Times New Roman" w:cs="Times New Roman"/>
          <w:sz w:val="24"/>
          <w:szCs w:val="24"/>
        </w:rPr>
        <w:t xml:space="preserve"> lack of miR-148a is consistent with the proteomic, RNA-</w:t>
      </w:r>
      <w:proofErr w:type="spellStart"/>
      <w:r w:rsidR="00C33F7E">
        <w:rPr>
          <w:rFonts w:ascii="Times New Roman" w:hAnsi="Times New Roman" w:cs="Times New Roman"/>
          <w:sz w:val="24"/>
          <w:szCs w:val="24"/>
        </w:rPr>
        <w:t>seq</w:t>
      </w:r>
      <w:proofErr w:type="spellEnd"/>
      <w:r w:rsidR="00C33F7E">
        <w:rPr>
          <w:rFonts w:ascii="Times New Roman" w:hAnsi="Times New Roman" w:cs="Times New Roman"/>
          <w:sz w:val="24"/>
          <w:szCs w:val="24"/>
        </w:rPr>
        <w:t xml:space="preserve"> and RT-qPCR data </w:t>
      </w:r>
      <w:r w:rsidR="009F5184">
        <w:rPr>
          <w:rFonts w:ascii="Times New Roman" w:hAnsi="Times New Roman" w:cs="Times New Roman"/>
          <w:sz w:val="24"/>
          <w:szCs w:val="24"/>
        </w:rPr>
        <w:t xml:space="preserve">and thus suggests that the lack of the export protein </w:t>
      </w:r>
      <w:r w:rsidR="009A1CB6">
        <w:rPr>
          <w:rFonts w:ascii="Times New Roman" w:hAnsi="Times New Roman" w:cs="Times New Roman"/>
          <w:sz w:val="24"/>
          <w:szCs w:val="24"/>
        </w:rPr>
        <w:t xml:space="preserve">in MVBs </w:t>
      </w:r>
      <w:r w:rsidR="009F5184">
        <w:rPr>
          <w:rFonts w:ascii="Times New Roman" w:hAnsi="Times New Roman" w:cs="Times New Roman"/>
          <w:sz w:val="24"/>
          <w:szCs w:val="24"/>
        </w:rPr>
        <w:t>is limiting miRNA export in cavin-1-PC3 cells</w:t>
      </w:r>
      <w:r w:rsidR="00F24136">
        <w:rPr>
          <w:rFonts w:ascii="Times New Roman" w:hAnsi="Times New Roman" w:cs="Times New Roman"/>
          <w:sz w:val="24"/>
          <w:szCs w:val="24"/>
        </w:rPr>
        <w:t xml:space="preserve">. </w:t>
      </w:r>
      <w:r w:rsidR="009F5184">
        <w:rPr>
          <w:rFonts w:ascii="Times New Roman" w:hAnsi="Times New Roman" w:cs="Times New Roman"/>
          <w:sz w:val="24"/>
          <w:szCs w:val="24"/>
        </w:rPr>
        <w:t>F</w:t>
      </w:r>
      <w:r w:rsidR="005A2EA3">
        <w:rPr>
          <w:rFonts w:ascii="Times New Roman" w:hAnsi="Times New Roman" w:cs="Times New Roman"/>
          <w:sz w:val="24"/>
          <w:szCs w:val="24"/>
        </w:rPr>
        <w:t xml:space="preserve">urthermore, </w:t>
      </w:r>
      <w:proofErr w:type="spellStart"/>
      <w:r w:rsidR="005A2EA3">
        <w:rPr>
          <w:rFonts w:ascii="Times New Roman" w:hAnsi="Times New Roman" w:cs="Times New Roman"/>
          <w:sz w:val="24"/>
          <w:szCs w:val="24"/>
        </w:rPr>
        <w:t>hnRNPK</w:t>
      </w:r>
      <w:proofErr w:type="spellEnd"/>
      <w:r w:rsidR="005A2EA3">
        <w:rPr>
          <w:rFonts w:ascii="Times New Roman" w:hAnsi="Times New Roman" w:cs="Times New Roman"/>
          <w:sz w:val="24"/>
          <w:szCs w:val="24"/>
        </w:rPr>
        <w:t xml:space="preserve"> was not observed mediating the export of </w:t>
      </w:r>
      <w:r w:rsidR="009A1CB6">
        <w:rPr>
          <w:rFonts w:ascii="Times New Roman" w:hAnsi="Times New Roman" w:cs="Times New Roman"/>
          <w:sz w:val="24"/>
          <w:szCs w:val="24"/>
        </w:rPr>
        <w:t>sampled</w:t>
      </w:r>
      <w:r w:rsidR="005A2EA3">
        <w:rPr>
          <w:rFonts w:ascii="Times New Roman" w:hAnsi="Times New Roman" w:cs="Times New Roman"/>
          <w:sz w:val="24"/>
          <w:szCs w:val="24"/>
        </w:rPr>
        <w:t xml:space="preserve"> miRNA, miR-589</w:t>
      </w:r>
      <w:r w:rsidR="009A1CB6">
        <w:rPr>
          <w:rFonts w:ascii="Times New Roman" w:hAnsi="Times New Roman" w:cs="Times New Roman"/>
          <w:sz w:val="24"/>
          <w:szCs w:val="24"/>
        </w:rPr>
        <w:t xml:space="preserve"> in either cell line</w:t>
      </w:r>
      <w:r w:rsidR="005A2EA3">
        <w:rPr>
          <w:rFonts w:ascii="Times New Roman" w:hAnsi="Times New Roman" w:cs="Times New Roman"/>
          <w:sz w:val="24"/>
          <w:szCs w:val="24"/>
        </w:rPr>
        <w:t xml:space="preserve">. </w:t>
      </w:r>
      <w:proofErr w:type="gramStart"/>
      <w:r w:rsidR="005A2EA3">
        <w:rPr>
          <w:rFonts w:ascii="Times New Roman" w:hAnsi="Times New Roman" w:cs="Times New Roman"/>
          <w:sz w:val="24"/>
          <w:szCs w:val="24"/>
        </w:rPr>
        <w:t>miR-589</w:t>
      </w:r>
      <w:proofErr w:type="gramEnd"/>
      <w:r w:rsidR="005A2EA3">
        <w:rPr>
          <w:rFonts w:ascii="Times New Roman" w:hAnsi="Times New Roman" w:cs="Times New Roman"/>
          <w:sz w:val="24"/>
          <w:szCs w:val="24"/>
        </w:rPr>
        <w:t xml:space="preserve"> was analysed as its export did not change upon cavin-1 expression and does not contain the export motif and therefore should not bind to </w:t>
      </w:r>
      <w:proofErr w:type="spellStart"/>
      <w:r w:rsidR="005A2EA3">
        <w:rPr>
          <w:rFonts w:ascii="Times New Roman" w:hAnsi="Times New Roman" w:cs="Times New Roman"/>
          <w:sz w:val="24"/>
          <w:szCs w:val="24"/>
        </w:rPr>
        <w:t>hnRNPK</w:t>
      </w:r>
      <w:proofErr w:type="spellEnd"/>
      <w:r w:rsidR="005A2EA3">
        <w:rPr>
          <w:rFonts w:ascii="Times New Roman" w:hAnsi="Times New Roman" w:cs="Times New Roman"/>
          <w:sz w:val="24"/>
          <w:szCs w:val="24"/>
        </w:rPr>
        <w:t xml:space="preserve"> or be found in punctate structures.</w:t>
      </w:r>
      <w:r w:rsidR="009F5184">
        <w:rPr>
          <w:rFonts w:ascii="Times New Roman" w:hAnsi="Times New Roman" w:cs="Times New Roman"/>
          <w:sz w:val="24"/>
          <w:szCs w:val="24"/>
        </w:rPr>
        <w:t xml:space="preserve"> This reflects the null hypothesis of sampling, as the diffuse cytoplasmic miR-589 would simply </w:t>
      </w:r>
      <w:r w:rsidR="0055558D">
        <w:rPr>
          <w:rFonts w:ascii="Times New Roman" w:hAnsi="Times New Roman" w:cs="Times New Roman"/>
          <w:sz w:val="24"/>
          <w:szCs w:val="24"/>
        </w:rPr>
        <w:t>be enveloped by forming EVs</w:t>
      </w:r>
      <w:r w:rsidR="00390E5D">
        <w:rPr>
          <w:rFonts w:ascii="Times New Roman" w:hAnsi="Times New Roman" w:cs="Times New Roman"/>
          <w:sz w:val="24"/>
          <w:szCs w:val="24"/>
        </w:rPr>
        <w:t xml:space="preserve"> due to proximity</w:t>
      </w:r>
      <w:r w:rsidR="0055558D">
        <w:rPr>
          <w:rFonts w:ascii="Times New Roman" w:hAnsi="Times New Roman" w:cs="Times New Roman"/>
          <w:sz w:val="24"/>
          <w:szCs w:val="24"/>
        </w:rPr>
        <w:t>.</w:t>
      </w:r>
      <w:r w:rsidR="005A2EA3">
        <w:rPr>
          <w:rFonts w:ascii="Times New Roman" w:hAnsi="Times New Roman" w:cs="Times New Roman"/>
          <w:sz w:val="24"/>
          <w:szCs w:val="24"/>
        </w:rPr>
        <w:t xml:space="preserve"> </w:t>
      </w:r>
      <w:r w:rsidR="00390E5D">
        <w:rPr>
          <w:rFonts w:ascii="Times New Roman" w:hAnsi="Times New Roman" w:cs="Times New Roman"/>
          <w:sz w:val="24"/>
          <w:szCs w:val="24"/>
        </w:rPr>
        <w:t xml:space="preserve">Therefore this study </w:t>
      </w:r>
      <w:r w:rsidR="009A1CB6">
        <w:rPr>
          <w:rFonts w:ascii="Times New Roman" w:hAnsi="Times New Roman" w:cs="Times New Roman"/>
          <w:sz w:val="24"/>
          <w:szCs w:val="24"/>
        </w:rPr>
        <w:t xml:space="preserve">elucidated some of the underlying activity of the selective export miRNA mechanism and demonstrated the miRNA cellular distribution required for sampling. </w:t>
      </w:r>
    </w:p>
    <w:p w14:paraId="0E864C33" w14:textId="12AC9B87" w:rsidR="00D2415B" w:rsidRDefault="009C0A84"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the link between cavin-1 expression and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activity is unknown. </w:t>
      </w:r>
      <w:r>
        <w:rPr>
          <w:rStyle w:val="CommentReference"/>
        </w:rPr>
        <w:commentReference w:id="3"/>
      </w:r>
      <w:r w:rsidR="00ED5645">
        <w:rPr>
          <w:rFonts w:ascii="Times New Roman" w:hAnsi="Times New Roman" w:cs="Times New Roman"/>
          <w:sz w:val="24"/>
          <w:szCs w:val="24"/>
        </w:rPr>
        <w:t>From this study, we identified that t</w:t>
      </w:r>
      <w:r>
        <w:rPr>
          <w:rFonts w:ascii="Times New Roman" w:hAnsi="Times New Roman" w:cs="Times New Roman"/>
          <w:sz w:val="24"/>
          <w:szCs w:val="24"/>
        </w:rPr>
        <w:t xml:space="preserve">he major </w:t>
      </w:r>
      <w:r w:rsidR="0097084D">
        <w:rPr>
          <w:rFonts w:ascii="Times New Roman" w:hAnsi="Times New Roman" w:cs="Times New Roman"/>
          <w:sz w:val="24"/>
          <w:szCs w:val="24"/>
        </w:rPr>
        <w:t xml:space="preserve">regulator of miRNA export is the presence or absence of </w:t>
      </w:r>
      <w:proofErr w:type="spellStart"/>
      <w:r w:rsidR="0097084D">
        <w:rPr>
          <w:rFonts w:ascii="Times New Roman" w:hAnsi="Times New Roman" w:cs="Times New Roman"/>
          <w:sz w:val="24"/>
          <w:szCs w:val="24"/>
        </w:rPr>
        <w:t>hnRNPK</w:t>
      </w:r>
      <w:proofErr w:type="spellEnd"/>
      <w:r w:rsidR="0097084D">
        <w:rPr>
          <w:rFonts w:ascii="Times New Roman" w:hAnsi="Times New Roman" w:cs="Times New Roman"/>
          <w:sz w:val="24"/>
          <w:szCs w:val="24"/>
        </w:rPr>
        <w:t xml:space="preserve"> in the MVB, where cavin-1 expression modulates this through changing </w:t>
      </w:r>
      <w:proofErr w:type="spellStart"/>
      <w:r w:rsidR="0097084D">
        <w:rPr>
          <w:rFonts w:ascii="Times New Roman" w:hAnsi="Times New Roman" w:cs="Times New Roman"/>
          <w:sz w:val="24"/>
          <w:szCs w:val="24"/>
        </w:rPr>
        <w:t>hnRNPK</w:t>
      </w:r>
      <w:proofErr w:type="spellEnd"/>
      <w:r w:rsidR="0097084D">
        <w:rPr>
          <w:rFonts w:ascii="Times New Roman" w:hAnsi="Times New Roman" w:cs="Times New Roman"/>
          <w:sz w:val="24"/>
          <w:szCs w:val="24"/>
        </w:rPr>
        <w:t xml:space="preserve"> subcellular localization. Commonly, localization changes occur though modifications of localization signals, often</w:t>
      </w:r>
      <w:r w:rsidR="003F40B9" w:rsidRPr="00415E00">
        <w:rPr>
          <w:rFonts w:ascii="Times New Roman" w:hAnsi="Times New Roman" w:cs="Times New Roman"/>
          <w:sz w:val="24"/>
          <w:szCs w:val="24"/>
        </w:rPr>
        <w:t xml:space="preserve"> achieved through post translational </w:t>
      </w:r>
      <w:r w:rsidR="0055765C" w:rsidRPr="00415E00">
        <w:rPr>
          <w:rFonts w:ascii="Times New Roman" w:hAnsi="Times New Roman" w:cs="Times New Roman"/>
          <w:sz w:val="24"/>
          <w:szCs w:val="24"/>
        </w:rPr>
        <w:t xml:space="preserve">modification. </w:t>
      </w:r>
      <w:r w:rsidR="006568E5" w:rsidRPr="00415E00">
        <w:rPr>
          <w:rFonts w:ascii="Times New Roman" w:hAnsi="Times New Roman" w:cs="Times New Roman"/>
          <w:sz w:val="24"/>
          <w:szCs w:val="24"/>
        </w:rPr>
        <w:t xml:space="preserve">When investigated, </w:t>
      </w:r>
      <w:proofErr w:type="spellStart"/>
      <w:r w:rsidR="006568E5" w:rsidRPr="00415E00">
        <w:rPr>
          <w:rFonts w:ascii="Times New Roman" w:hAnsi="Times New Roman" w:cs="Times New Roman"/>
          <w:sz w:val="24"/>
          <w:szCs w:val="24"/>
        </w:rPr>
        <w:t>hnRNPK</w:t>
      </w:r>
      <w:proofErr w:type="spellEnd"/>
      <w:r w:rsidR="003F40B9" w:rsidRPr="00415E00">
        <w:rPr>
          <w:rFonts w:ascii="Times New Roman" w:hAnsi="Times New Roman" w:cs="Times New Roman"/>
          <w:sz w:val="24"/>
          <w:szCs w:val="24"/>
        </w:rPr>
        <w:t xml:space="preserve"> </w:t>
      </w:r>
      <w:r w:rsidR="006568E5" w:rsidRPr="00415E00">
        <w:rPr>
          <w:rFonts w:ascii="Times New Roman" w:hAnsi="Times New Roman" w:cs="Times New Roman"/>
          <w:sz w:val="24"/>
          <w:szCs w:val="24"/>
        </w:rPr>
        <w:t xml:space="preserve">and many of the members of the </w:t>
      </w:r>
      <w:proofErr w:type="spellStart"/>
      <w:r w:rsidR="006568E5" w:rsidRPr="00415E00">
        <w:rPr>
          <w:rFonts w:ascii="Times New Roman" w:hAnsi="Times New Roman" w:cs="Times New Roman"/>
          <w:sz w:val="24"/>
          <w:szCs w:val="24"/>
        </w:rPr>
        <w:t>hnRNP</w:t>
      </w:r>
      <w:proofErr w:type="spellEnd"/>
      <w:r w:rsidR="006568E5" w:rsidRPr="00415E00">
        <w:rPr>
          <w:rFonts w:ascii="Times New Roman" w:hAnsi="Times New Roman" w:cs="Times New Roman"/>
          <w:sz w:val="24"/>
          <w:szCs w:val="24"/>
        </w:rPr>
        <w:t xml:space="preserve"> family </w:t>
      </w:r>
      <w:r w:rsidR="008B27AD" w:rsidRPr="00415E00">
        <w:rPr>
          <w:rFonts w:ascii="Times New Roman" w:hAnsi="Times New Roman" w:cs="Times New Roman"/>
          <w:sz w:val="24"/>
          <w:szCs w:val="24"/>
        </w:rPr>
        <w:t xml:space="preserve">undergo </w:t>
      </w:r>
      <w:proofErr w:type="spellStart"/>
      <w:r w:rsidR="008B27AD" w:rsidRPr="00415E00">
        <w:rPr>
          <w:rFonts w:ascii="Times New Roman" w:hAnsi="Times New Roman" w:cs="Times New Roman"/>
          <w:sz w:val="24"/>
          <w:szCs w:val="24"/>
        </w:rPr>
        <w:t>SUMOylation</w:t>
      </w:r>
      <w:proofErr w:type="spellEnd"/>
      <w:r w:rsidR="008B27AD" w:rsidRPr="00415E00">
        <w:rPr>
          <w:rFonts w:ascii="Times New Roman" w:hAnsi="Times New Roman" w:cs="Times New Roman"/>
          <w:sz w:val="24"/>
          <w:szCs w:val="24"/>
        </w:rPr>
        <w:t xml:space="preserve"> w</w:t>
      </w:r>
      <w:r w:rsidR="00ED5645">
        <w:rPr>
          <w:rFonts w:ascii="Times New Roman" w:hAnsi="Times New Roman" w:cs="Times New Roman"/>
          <w:sz w:val="24"/>
          <w:szCs w:val="24"/>
        </w:rPr>
        <w:t xml:space="preserve">here this modification increases the amount of cytoplasmic </w:t>
      </w:r>
      <w:proofErr w:type="spellStart"/>
      <w:r w:rsidR="00ED5645">
        <w:rPr>
          <w:rFonts w:ascii="Times New Roman" w:hAnsi="Times New Roman" w:cs="Times New Roman"/>
          <w:sz w:val="24"/>
          <w:szCs w:val="24"/>
        </w:rPr>
        <w:t>hnRNPK</w:t>
      </w:r>
      <w:proofErr w:type="spellEnd"/>
      <w:r w:rsidR="00ED5645">
        <w:rPr>
          <w:rFonts w:ascii="Times New Roman" w:hAnsi="Times New Roman" w:cs="Times New Roman"/>
          <w:sz w:val="24"/>
          <w:szCs w:val="24"/>
        </w:rPr>
        <w:t xml:space="preserve"> </w:t>
      </w:r>
      <w:r w:rsidR="00F27967">
        <w:rPr>
          <w:rFonts w:ascii="Times New Roman" w:hAnsi="Times New Roman" w:cs="Times New Roman"/>
          <w:sz w:val="24"/>
          <w:szCs w:val="24"/>
        </w:rPr>
        <w:fldChar w:fldCharType="begin"/>
      </w:r>
      <w:r w:rsidR="00F27967">
        <w:rPr>
          <w:rFonts w:ascii="Times New Roman" w:hAnsi="Times New Roman" w:cs="Times New Roman"/>
          <w:sz w:val="24"/>
          <w:szCs w:val="24"/>
        </w:rPr>
        <w:instrText xml:space="preserve"> ADDIN EN.CITE &lt;EndNote&gt;&lt;Cite&gt;&lt;Author&gt;Lee&lt;/Author&gt;&lt;Year&gt;2012&lt;/Year&gt;&lt;RecNum&gt;272&lt;/RecNum&gt;&lt;DisplayText&gt;(Lee&lt;style face="italic"&gt; et al.&lt;/style&gt; 2012)&lt;/DisplayText&gt;&lt;record&gt;&lt;rec-number&gt;272&lt;/rec-number&gt;&lt;foreign-keys&gt;&lt;key app="EN" db-id="fvaw9vd5rrfez2epavc5exebz02xt0vvvwrs" timestamp="1476489807"&gt;272&lt;/key&gt;&lt;/foreign-keys&gt;&lt;ref-type name="Journal Article"&gt;17&lt;/ref-type&gt;&lt;contributors&gt;&lt;authors&gt;&lt;author&gt;Lee, Seong Won&lt;/author&gt;&lt;author&gt;Lee, Moon Hee&lt;/author&gt;&lt;author&gt;Park, Jong Ho&lt;/author&gt;&lt;author&gt;Kang, Sung Hwan&lt;/author&gt;&lt;author&gt;Yoo, Hee Min&lt;/author&gt;&lt;author&gt;Ka, Seung Hyun&lt;/author&gt;&lt;author&gt;Oh, Young Mi&lt;/author&gt;&lt;author&gt;Jeon, Young Joo&lt;/author&gt;&lt;author&gt;Chung, Chin Ha&lt;/author&gt;&lt;/authors&gt;&lt;/contributors&gt;&lt;titles&gt;&lt;title&gt;SUMOylation of hnRNP-K is required for p53-mediated cell-cycle arrest in response to DNA damage&lt;/title&gt;&lt;secondary-title&gt;The EMBO Journal&lt;/secondary-title&gt;&lt;/titles&gt;&lt;periodical&gt;&lt;full-title&gt;The EMBO Journal&lt;/full-title&gt;&lt;/periodical&gt;&lt;pages&gt;4441-4452&lt;/pages&gt;&lt;volume&gt;31&lt;/volume&gt;&lt;number&gt;23&lt;/number&gt;&lt;dates&gt;&lt;year&gt;2012&lt;/year&gt;&lt;pub-dates&gt;&lt;date&gt;10/23&amp;#xD;06/08/received&amp;#xD;10/08/accepted&lt;/date&gt;&lt;/pub-dates&gt;&lt;/dates&gt;&lt;publisher&gt;Nature Publishing Group&lt;/publisher&gt;&lt;isbn&gt;0261-4189&amp;#xD;1460-2075&lt;/isbn&gt;&lt;accession-num&gt;PMC3512394&lt;/accession-num&gt;&lt;urls&gt;&lt;related-urls&gt;&lt;url&gt;http://www.ncbi.nlm.nih.gov/pmc/articles/PMC3512394/&lt;/url&gt;&lt;/related-urls&gt;&lt;/urls&gt;&lt;electronic-resource-num&gt;10.1038/emboj.2012.293&lt;/electronic-resource-num&gt;&lt;remote-database-name&gt;PMC&lt;/remote-database-name&gt;&lt;/record&gt;&lt;/Cite&gt;&lt;/EndNote&gt;</w:instrText>
      </w:r>
      <w:r w:rsidR="00F27967">
        <w:rPr>
          <w:rFonts w:ascii="Times New Roman" w:hAnsi="Times New Roman" w:cs="Times New Roman"/>
          <w:sz w:val="24"/>
          <w:szCs w:val="24"/>
        </w:rPr>
        <w:fldChar w:fldCharType="separate"/>
      </w:r>
      <w:r w:rsidR="00F27967">
        <w:rPr>
          <w:rFonts w:ascii="Times New Roman" w:hAnsi="Times New Roman" w:cs="Times New Roman"/>
          <w:noProof/>
          <w:sz w:val="24"/>
          <w:szCs w:val="24"/>
        </w:rPr>
        <w:t>(</w:t>
      </w:r>
      <w:hyperlink w:anchor="_ENREF_15" w:tooltip="Lee, 2012 #272" w:history="1">
        <w:r w:rsidR="00F27967">
          <w:rPr>
            <w:rFonts w:ascii="Times New Roman" w:hAnsi="Times New Roman" w:cs="Times New Roman"/>
            <w:noProof/>
            <w:sz w:val="24"/>
            <w:szCs w:val="24"/>
          </w:rPr>
          <w:t>Lee</w:t>
        </w:r>
        <w:r w:rsidR="00F27967" w:rsidRPr="00F27967">
          <w:rPr>
            <w:rFonts w:ascii="Times New Roman" w:hAnsi="Times New Roman" w:cs="Times New Roman"/>
            <w:i/>
            <w:noProof/>
            <w:sz w:val="24"/>
            <w:szCs w:val="24"/>
          </w:rPr>
          <w:t xml:space="preserve"> et al.</w:t>
        </w:r>
        <w:r w:rsidR="00F27967">
          <w:rPr>
            <w:rFonts w:ascii="Times New Roman" w:hAnsi="Times New Roman" w:cs="Times New Roman"/>
            <w:noProof/>
            <w:sz w:val="24"/>
            <w:szCs w:val="24"/>
          </w:rPr>
          <w:t xml:space="preserve"> 2012</w:t>
        </w:r>
      </w:hyperlink>
      <w:r w:rsidR="00F27967">
        <w:rPr>
          <w:rFonts w:ascii="Times New Roman" w:hAnsi="Times New Roman" w:cs="Times New Roman"/>
          <w:noProof/>
          <w:sz w:val="24"/>
          <w:szCs w:val="24"/>
        </w:rPr>
        <w:t>)</w:t>
      </w:r>
      <w:r w:rsidR="00F27967">
        <w:rPr>
          <w:rFonts w:ascii="Times New Roman" w:hAnsi="Times New Roman" w:cs="Times New Roman"/>
          <w:sz w:val="24"/>
          <w:szCs w:val="24"/>
        </w:rPr>
        <w:fldChar w:fldCharType="end"/>
      </w:r>
      <w:r w:rsidR="00ED5645">
        <w:rPr>
          <w:rFonts w:ascii="Times New Roman" w:hAnsi="Times New Roman" w:cs="Times New Roman"/>
          <w:sz w:val="24"/>
          <w:szCs w:val="24"/>
        </w:rPr>
        <w:t>. T</w:t>
      </w:r>
      <w:r w:rsidR="00290F49" w:rsidRPr="00415E00">
        <w:rPr>
          <w:rFonts w:ascii="Times New Roman" w:hAnsi="Times New Roman" w:cs="Times New Roman"/>
          <w:sz w:val="24"/>
          <w:szCs w:val="24"/>
        </w:rPr>
        <w:t xml:space="preserve">he site of </w:t>
      </w:r>
      <w:proofErr w:type="spellStart"/>
      <w:r w:rsidR="00290F49" w:rsidRPr="00415E00">
        <w:rPr>
          <w:rFonts w:ascii="Times New Roman" w:hAnsi="Times New Roman" w:cs="Times New Roman"/>
          <w:sz w:val="24"/>
          <w:szCs w:val="24"/>
        </w:rPr>
        <w:t>SUMOylation</w:t>
      </w:r>
      <w:proofErr w:type="spellEnd"/>
      <w:r w:rsidR="00290F49" w:rsidRPr="00415E00">
        <w:rPr>
          <w:rFonts w:ascii="Times New Roman" w:hAnsi="Times New Roman" w:cs="Times New Roman"/>
          <w:sz w:val="24"/>
          <w:szCs w:val="24"/>
        </w:rPr>
        <w:t>, Lys422, overlaps wi</w:t>
      </w:r>
      <w:r w:rsidR="00EB7AFF">
        <w:rPr>
          <w:rFonts w:ascii="Times New Roman" w:hAnsi="Times New Roman" w:cs="Times New Roman"/>
          <w:sz w:val="24"/>
          <w:szCs w:val="24"/>
        </w:rPr>
        <w:t>th the third K-homology domain</w:t>
      </w:r>
      <w:r w:rsidR="00A20B3A">
        <w:rPr>
          <w:rFonts w:ascii="Times New Roman" w:hAnsi="Times New Roman" w:cs="Times New Roman"/>
          <w:sz w:val="24"/>
          <w:szCs w:val="24"/>
        </w:rPr>
        <w:t>,</w:t>
      </w:r>
      <w:r w:rsidR="002E6BC2" w:rsidRPr="00415E00">
        <w:rPr>
          <w:rFonts w:ascii="Times New Roman" w:hAnsi="Times New Roman" w:cs="Times New Roman"/>
          <w:sz w:val="24"/>
          <w:szCs w:val="24"/>
        </w:rPr>
        <w:t xml:space="preserve"> one of four RN</w:t>
      </w:r>
      <w:r w:rsidR="00731FE5" w:rsidRPr="00415E00">
        <w:rPr>
          <w:rFonts w:ascii="Times New Roman" w:hAnsi="Times New Roman" w:cs="Times New Roman"/>
          <w:sz w:val="24"/>
          <w:szCs w:val="24"/>
        </w:rPr>
        <w:t>A-binding sites (</w:t>
      </w:r>
      <w:r w:rsidR="002E6BC2" w:rsidRPr="00415E00">
        <w:rPr>
          <w:rFonts w:ascii="Times New Roman" w:hAnsi="Times New Roman" w:cs="Times New Roman"/>
          <w:sz w:val="24"/>
          <w:szCs w:val="24"/>
        </w:rPr>
        <w:t>3 KH domains and 1 RGG-box</w:t>
      </w:r>
      <w:r w:rsidR="00731FE5" w:rsidRPr="00415E00">
        <w:rPr>
          <w:rFonts w:ascii="Times New Roman" w:hAnsi="Times New Roman" w:cs="Times New Roman"/>
          <w:sz w:val="24"/>
          <w:szCs w:val="24"/>
        </w:rPr>
        <w:t>)</w:t>
      </w:r>
      <w:r w:rsidR="002E6BC2" w:rsidRPr="00415E00">
        <w:rPr>
          <w:rFonts w:ascii="Times New Roman" w:hAnsi="Times New Roman" w:cs="Times New Roman"/>
          <w:sz w:val="24"/>
          <w:szCs w:val="24"/>
        </w:rPr>
        <w:t xml:space="preserve">. This may potentially serve as the reason that both subcellular localization </w:t>
      </w:r>
      <w:r w:rsidR="00731FE5" w:rsidRPr="00415E00">
        <w:rPr>
          <w:rFonts w:ascii="Times New Roman" w:hAnsi="Times New Roman" w:cs="Times New Roman"/>
          <w:sz w:val="24"/>
          <w:szCs w:val="24"/>
        </w:rPr>
        <w:t>and re</w:t>
      </w:r>
      <w:r w:rsidR="0088585B">
        <w:rPr>
          <w:rFonts w:ascii="Times New Roman" w:hAnsi="Times New Roman" w:cs="Times New Roman"/>
          <w:sz w:val="24"/>
          <w:szCs w:val="24"/>
        </w:rPr>
        <w:t>duced interaction is occurring</w:t>
      </w:r>
      <w:r w:rsidR="00BF26CC">
        <w:rPr>
          <w:rFonts w:ascii="Times New Roman" w:hAnsi="Times New Roman" w:cs="Times New Roman"/>
          <w:sz w:val="24"/>
          <w:szCs w:val="24"/>
        </w:rPr>
        <w:t xml:space="preserve"> between </w:t>
      </w:r>
      <w:proofErr w:type="spellStart"/>
      <w:r w:rsidR="00BF26CC">
        <w:rPr>
          <w:rFonts w:ascii="Times New Roman" w:hAnsi="Times New Roman" w:cs="Times New Roman"/>
          <w:sz w:val="24"/>
          <w:szCs w:val="24"/>
        </w:rPr>
        <w:t>hnRNPK</w:t>
      </w:r>
      <w:proofErr w:type="spellEnd"/>
      <w:r w:rsidR="00BF26CC">
        <w:rPr>
          <w:rFonts w:ascii="Times New Roman" w:hAnsi="Times New Roman" w:cs="Times New Roman"/>
          <w:sz w:val="24"/>
          <w:szCs w:val="24"/>
        </w:rPr>
        <w:t xml:space="preserve"> and miR-148a in the cavin-1 PC3 cells</w:t>
      </w:r>
      <w:r w:rsidR="0088585B">
        <w:rPr>
          <w:rFonts w:ascii="Times New Roman" w:hAnsi="Times New Roman" w:cs="Times New Roman"/>
          <w:sz w:val="24"/>
          <w:szCs w:val="24"/>
        </w:rPr>
        <w:t>.</w:t>
      </w:r>
      <w:r w:rsidR="00BF26CC">
        <w:rPr>
          <w:rFonts w:ascii="Times New Roman" w:hAnsi="Times New Roman" w:cs="Times New Roman"/>
          <w:sz w:val="24"/>
          <w:szCs w:val="24"/>
        </w:rPr>
        <w:t xml:space="preserve"> Though, to our knowledge no </w:t>
      </w:r>
      <w:r w:rsidR="00975110">
        <w:rPr>
          <w:rFonts w:ascii="Times New Roman" w:hAnsi="Times New Roman" w:cs="Times New Roman"/>
          <w:sz w:val="24"/>
          <w:szCs w:val="24"/>
        </w:rPr>
        <w:t xml:space="preserve">direct </w:t>
      </w:r>
      <w:r w:rsidR="00BF26CC">
        <w:rPr>
          <w:rFonts w:ascii="Times New Roman" w:hAnsi="Times New Roman" w:cs="Times New Roman"/>
          <w:sz w:val="24"/>
          <w:szCs w:val="24"/>
        </w:rPr>
        <w:t xml:space="preserve">link is found between cavin-1 and </w:t>
      </w:r>
      <w:proofErr w:type="spellStart"/>
      <w:r w:rsidR="00BF26CC">
        <w:rPr>
          <w:rFonts w:ascii="Times New Roman" w:hAnsi="Times New Roman" w:cs="Times New Roman"/>
          <w:sz w:val="24"/>
          <w:szCs w:val="24"/>
        </w:rPr>
        <w:t>sumolyation</w:t>
      </w:r>
      <w:proofErr w:type="spellEnd"/>
      <w:r w:rsidR="00BF26CC">
        <w:rPr>
          <w:rFonts w:ascii="Times New Roman" w:hAnsi="Times New Roman" w:cs="Times New Roman"/>
          <w:sz w:val="24"/>
          <w:szCs w:val="24"/>
        </w:rPr>
        <w:t>.</w:t>
      </w:r>
      <w:r w:rsidR="0088585B">
        <w:rPr>
          <w:rFonts w:ascii="Times New Roman" w:hAnsi="Times New Roman" w:cs="Times New Roman"/>
          <w:sz w:val="24"/>
          <w:szCs w:val="24"/>
        </w:rPr>
        <w:t xml:space="preserve"> Therefore, identifying </w:t>
      </w:r>
      <w:proofErr w:type="spellStart"/>
      <w:r w:rsidR="0088585B">
        <w:rPr>
          <w:rFonts w:ascii="Times New Roman" w:hAnsi="Times New Roman" w:cs="Times New Roman"/>
          <w:sz w:val="24"/>
          <w:szCs w:val="24"/>
        </w:rPr>
        <w:t>hnRNPK</w:t>
      </w:r>
      <w:proofErr w:type="spellEnd"/>
      <w:r w:rsidR="0088585B">
        <w:rPr>
          <w:rFonts w:ascii="Times New Roman" w:hAnsi="Times New Roman" w:cs="Times New Roman"/>
          <w:sz w:val="24"/>
          <w:szCs w:val="24"/>
        </w:rPr>
        <w:t xml:space="preserve"> post translational </w:t>
      </w:r>
      <w:r w:rsidR="0088585B">
        <w:rPr>
          <w:rFonts w:ascii="Times New Roman" w:hAnsi="Times New Roman" w:cs="Times New Roman"/>
          <w:sz w:val="24"/>
          <w:szCs w:val="24"/>
        </w:rPr>
        <w:lastRenderedPageBreak/>
        <w:t xml:space="preserve">modifications may be beneficial in understanding the regulation of </w:t>
      </w:r>
      <w:proofErr w:type="spellStart"/>
      <w:r w:rsidR="0088585B">
        <w:rPr>
          <w:rFonts w:ascii="Times New Roman" w:hAnsi="Times New Roman" w:cs="Times New Roman"/>
          <w:sz w:val="24"/>
          <w:szCs w:val="24"/>
        </w:rPr>
        <w:t>hnRNPK</w:t>
      </w:r>
      <w:proofErr w:type="spellEnd"/>
      <w:r w:rsidR="0088585B">
        <w:rPr>
          <w:rFonts w:ascii="Times New Roman" w:hAnsi="Times New Roman" w:cs="Times New Roman"/>
          <w:sz w:val="24"/>
          <w:szCs w:val="24"/>
        </w:rPr>
        <w:t xml:space="preserve"> to the EVs and the miRNA export. </w:t>
      </w:r>
    </w:p>
    <w:p w14:paraId="2D682623" w14:textId="77F08461" w:rsidR="003D4368" w:rsidRDefault="003D4368" w:rsidP="00415E00">
      <w:pPr>
        <w:spacing w:line="480" w:lineRule="auto"/>
        <w:rPr>
          <w:rFonts w:ascii="Times New Roman" w:hAnsi="Times New Roman" w:cs="Times New Roman"/>
          <w:sz w:val="24"/>
          <w:szCs w:val="24"/>
        </w:rPr>
      </w:pPr>
      <w:r>
        <w:rPr>
          <w:rFonts w:ascii="Times New Roman" w:hAnsi="Times New Roman" w:cs="Times New Roman"/>
          <w:sz w:val="24"/>
          <w:szCs w:val="24"/>
        </w:rPr>
        <w:t>A</w:t>
      </w:r>
      <w:r w:rsidR="008D4AED">
        <w:rPr>
          <w:rFonts w:ascii="Times New Roman" w:hAnsi="Times New Roman" w:cs="Times New Roman"/>
          <w:sz w:val="24"/>
          <w:szCs w:val="24"/>
        </w:rPr>
        <w:t xml:space="preserve"> potential</w:t>
      </w:r>
      <w:r>
        <w:rPr>
          <w:rFonts w:ascii="Times New Roman" w:hAnsi="Times New Roman" w:cs="Times New Roman"/>
          <w:sz w:val="24"/>
          <w:szCs w:val="24"/>
        </w:rPr>
        <w:t xml:space="preserve"> link between cavin-1 expression and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function may lie in lipid raft composition. Lipid rafts are </w:t>
      </w:r>
      <w:proofErr w:type="spellStart"/>
      <w:r>
        <w:rPr>
          <w:rFonts w:ascii="Times New Roman" w:hAnsi="Times New Roman" w:cs="Times New Roman"/>
          <w:sz w:val="24"/>
          <w:szCs w:val="24"/>
        </w:rPr>
        <w:t>microdomains</w:t>
      </w:r>
      <w:proofErr w:type="spellEnd"/>
      <w:r>
        <w:rPr>
          <w:rFonts w:ascii="Times New Roman" w:hAnsi="Times New Roman" w:cs="Times New Roman"/>
          <w:sz w:val="24"/>
          <w:szCs w:val="24"/>
        </w:rPr>
        <w:t xml:space="preserve"> that are enriched in specific lipid types, such as cholesterol, ceramide and sphingolip</w:t>
      </w:r>
      <w:r w:rsidR="005206AB">
        <w:rPr>
          <w:rFonts w:ascii="Times New Roman" w:hAnsi="Times New Roman" w:cs="Times New Roman"/>
          <w:sz w:val="24"/>
          <w:szCs w:val="24"/>
        </w:rPr>
        <w:t>id, where the lipid composition dictates protein composition</w:t>
      </w:r>
      <w:r>
        <w:rPr>
          <w:rFonts w:ascii="Times New Roman" w:hAnsi="Times New Roman" w:cs="Times New Roman"/>
          <w:sz w:val="24"/>
          <w:szCs w:val="24"/>
        </w:rPr>
        <w:t xml:space="preserve">. These rafts can be found in EVs, the membrane of the ER, </w:t>
      </w:r>
      <w:r w:rsidR="00077E03">
        <w:rPr>
          <w:rFonts w:ascii="Times New Roman" w:hAnsi="Times New Roman" w:cs="Times New Roman"/>
          <w:sz w:val="24"/>
          <w:szCs w:val="24"/>
        </w:rPr>
        <w:t>Golgi</w:t>
      </w:r>
      <w:r>
        <w:rPr>
          <w:rFonts w:ascii="Times New Roman" w:hAnsi="Times New Roman" w:cs="Times New Roman"/>
          <w:sz w:val="24"/>
          <w:szCs w:val="24"/>
        </w:rPr>
        <w:t xml:space="preserve"> bodies and in the plasma membrane. </w:t>
      </w:r>
      <w:r w:rsidR="005206AB">
        <w:rPr>
          <w:rFonts w:ascii="Times New Roman" w:hAnsi="Times New Roman" w:cs="Times New Roman"/>
          <w:sz w:val="24"/>
          <w:szCs w:val="24"/>
        </w:rPr>
        <w:t xml:space="preserve">Earlier studies </w:t>
      </w:r>
      <w:r w:rsidR="004A429A">
        <w:rPr>
          <w:rFonts w:ascii="Times New Roman" w:hAnsi="Times New Roman" w:cs="Times New Roman"/>
          <w:sz w:val="24"/>
          <w:szCs w:val="24"/>
        </w:rPr>
        <w:t>revealed that</w:t>
      </w:r>
      <w:r>
        <w:rPr>
          <w:rFonts w:ascii="Times New Roman" w:hAnsi="Times New Roman" w:cs="Times New Roman"/>
          <w:sz w:val="24"/>
          <w:szCs w:val="24"/>
        </w:rPr>
        <w:t xml:space="preserve"> expression of cavin-1 in PC3 cell lines reduce</w:t>
      </w:r>
      <w:r w:rsidR="00440689">
        <w:rPr>
          <w:rFonts w:ascii="Times New Roman" w:hAnsi="Times New Roman" w:cs="Times New Roman"/>
          <w:sz w:val="24"/>
          <w:szCs w:val="24"/>
        </w:rPr>
        <w:t>s</w:t>
      </w:r>
      <w:r>
        <w:rPr>
          <w:rFonts w:ascii="Times New Roman" w:hAnsi="Times New Roman" w:cs="Times New Roman"/>
          <w:sz w:val="24"/>
          <w:szCs w:val="24"/>
        </w:rPr>
        <w:t xml:space="preserve"> the amount of choleste</w:t>
      </w:r>
      <w:r w:rsidR="004A429A">
        <w:rPr>
          <w:rFonts w:ascii="Times New Roman" w:hAnsi="Times New Roman" w:cs="Times New Roman"/>
          <w:sz w:val="24"/>
          <w:szCs w:val="24"/>
        </w:rPr>
        <w:t>rol found in lipid rafts, resulting in a change</w:t>
      </w:r>
      <w:r>
        <w:rPr>
          <w:rFonts w:ascii="Times New Roman" w:hAnsi="Times New Roman" w:cs="Times New Roman"/>
          <w:sz w:val="24"/>
          <w:szCs w:val="24"/>
        </w:rPr>
        <w:t xml:space="preserve"> </w:t>
      </w:r>
      <w:r w:rsidR="004A429A">
        <w:rPr>
          <w:rFonts w:ascii="Times New Roman" w:hAnsi="Times New Roman" w:cs="Times New Roman"/>
          <w:sz w:val="24"/>
          <w:szCs w:val="24"/>
        </w:rPr>
        <w:t>in lipid and protein</w:t>
      </w:r>
      <w:r>
        <w:rPr>
          <w:rFonts w:ascii="Times New Roman" w:hAnsi="Times New Roman" w:cs="Times New Roman"/>
          <w:sz w:val="24"/>
          <w:szCs w:val="24"/>
        </w:rPr>
        <w:t xml:space="preserve"> composition.</w:t>
      </w:r>
      <w:r w:rsidR="00C17086">
        <w:rPr>
          <w:rFonts w:ascii="Times New Roman" w:hAnsi="Times New Roman" w:cs="Times New Roman"/>
          <w:sz w:val="24"/>
          <w:szCs w:val="24"/>
        </w:rPr>
        <w:t xml:space="preserve"> </w:t>
      </w:r>
      <w:r w:rsidR="004A429A">
        <w:rPr>
          <w:rFonts w:ascii="Times New Roman" w:hAnsi="Times New Roman" w:cs="Times New Roman"/>
          <w:sz w:val="24"/>
          <w:szCs w:val="24"/>
        </w:rPr>
        <w:t xml:space="preserve">This included modulation of </w:t>
      </w:r>
      <w:proofErr w:type="spellStart"/>
      <w:r w:rsidR="00C17086">
        <w:rPr>
          <w:rFonts w:ascii="Times New Roman" w:hAnsi="Times New Roman" w:cs="Times New Roman"/>
          <w:sz w:val="24"/>
          <w:szCs w:val="24"/>
        </w:rPr>
        <w:t>hnRNPK</w:t>
      </w:r>
      <w:proofErr w:type="spellEnd"/>
      <w:r w:rsidR="00C17086">
        <w:rPr>
          <w:rFonts w:ascii="Times New Roman" w:hAnsi="Times New Roman" w:cs="Times New Roman"/>
          <w:sz w:val="24"/>
          <w:szCs w:val="24"/>
        </w:rPr>
        <w:t xml:space="preserve"> </w:t>
      </w:r>
      <w:r w:rsidR="00440689">
        <w:rPr>
          <w:rFonts w:ascii="Times New Roman" w:hAnsi="Times New Roman" w:cs="Times New Roman"/>
          <w:sz w:val="24"/>
          <w:szCs w:val="24"/>
        </w:rPr>
        <w:t xml:space="preserve">recruitment to these </w:t>
      </w:r>
      <w:proofErr w:type="spellStart"/>
      <w:r w:rsidR="00440689">
        <w:rPr>
          <w:rFonts w:ascii="Times New Roman" w:hAnsi="Times New Roman" w:cs="Times New Roman"/>
          <w:sz w:val="24"/>
          <w:szCs w:val="24"/>
        </w:rPr>
        <w:t>microdomains</w:t>
      </w:r>
      <w:proofErr w:type="spellEnd"/>
      <w:r w:rsidR="00C17086">
        <w:rPr>
          <w:rFonts w:ascii="Times New Roman" w:hAnsi="Times New Roman" w:cs="Times New Roman"/>
          <w:sz w:val="24"/>
          <w:szCs w:val="24"/>
        </w:rPr>
        <w:t>. Perhaps, this include</w:t>
      </w:r>
      <w:r w:rsidR="005206AB">
        <w:rPr>
          <w:rFonts w:ascii="Times New Roman" w:hAnsi="Times New Roman" w:cs="Times New Roman"/>
          <w:sz w:val="24"/>
          <w:szCs w:val="24"/>
        </w:rPr>
        <w:t>d</w:t>
      </w:r>
      <w:r w:rsidR="004A429A">
        <w:rPr>
          <w:rFonts w:ascii="Times New Roman" w:hAnsi="Times New Roman" w:cs="Times New Roman"/>
          <w:sz w:val="24"/>
          <w:szCs w:val="24"/>
        </w:rPr>
        <w:t xml:space="preserve"> recruitment of </w:t>
      </w:r>
      <w:proofErr w:type="spellStart"/>
      <w:r w:rsidR="004A429A">
        <w:rPr>
          <w:rFonts w:ascii="Times New Roman" w:hAnsi="Times New Roman" w:cs="Times New Roman"/>
          <w:sz w:val="24"/>
          <w:szCs w:val="24"/>
        </w:rPr>
        <w:t>hnRNPK</w:t>
      </w:r>
      <w:proofErr w:type="spellEnd"/>
      <w:r w:rsidR="004A429A">
        <w:rPr>
          <w:rFonts w:ascii="Times New Roman" w:hAnsi="Times New Roman" w:cs="Times New Roman"/>
          <w:sz w:val="24"/>
          <w:szCs w:val="24"/>
        </w:rPr>
        <w:t xml:space="preserve"> to</w:t>
      </w:r>
      <w:r w:rsidR="00C17086">
        <w:rPr>
          <w:rFonts w:ascii="Times New Roman" w:hAnsi="Times New Roman" w:cs="Times New Roman"/>
          <w:sz w:val="24"/>
          <w:szCs w:val="24"/>
        </w:rPr>
        <w:t xml:space="preserve"> </w:t>
      </w:r>
      <w:r w:rsidR="004A429A">
        <w:rPr>
          <w:rFonts w:ascii="Times New Roman" w:hAnsi="Times New Roman" w:cs="Times New Roman"/>
          <w:sz w:val="24"/>
          <w:szCs w:val="24"/>
        </w:rPr>
        <w:t>extracellular vesicle lipid rafts</w:t>
      </w:r>
      <w:r w:rsidR="00C17086">
        <w:rPr>
          <w:rFonts w:ascii="Times New Roman" w:hAnsi="Times New Roman" w:cs="Times New Roman"/>
          <w:sz w:val="24"/>
          <w:szCs w:val="24"/>
        </w:rPr>
        <w:t xml:space="preserve"> in PC3 cells. </w:t>
      </w:r>
      <w:r w:rsidR="005206AB">
        <w:rPr>
          <w:rFonts w:ascii="Times New Roman" w:hAnsi="Times New Roman" w:cs="Times New Roman"/>
          <w:sz w:val="24"/>
          <w:szCs w:val="24"/>
        </w:rPr>
        <w:t xml:space="preserve">As the cavin-1 reduced the association of </w:t>
      </w:r>
      <w:proofErr w:type="spellStart"/>
      <w:r w:rsidR="005206AB">
        <w:rPr>
          <w:rFonts w:ascii="Times New Roman" w:hAnsi="Times New Roman" w:cs="Times New Roman"/>
          <w:sz w:val="24"/>
          <w:szCs w:val="24"/>
        </w:rPr>
        <w:t>hnRNPK</w:t>
      </w:r>
      <w:proofErr w:type="spellEnd"/>
      <w:r w:rsidR="005206AB">
        <w:rPr>
          <w:rFonts w:ascii="Times New Roman" w:hAnsi="Times New Roman" w:cs="Times New Roman"/>
          <w:sz w:val="24"/>
          <w:szCs w:val="24"/>
        </w:rPr>
        <w:t xml:space="preserve"> to lipid rafts, this may explain t</w:t>
      </w:r>
      <w:r w:rsidR="00440689">
        <w:rPr>
          <w:rFonts w:ascii="Times New Roman" w:hAnsi="Times New Roman" w:cs="Times New Roman"/>
          <w:sz w:val="24"/>
          <w:szCs w:val="24"/>
        </w:rPr>
        <w:t xml:space="preserve">he reduced affinity of </w:t>
      </w:r>
      <w:proofErr w:type="spellStart"/>
      <w:r w:rsidR="00440689">
        <w:rPr>
          <w:rFonts w:ascii="Times New Roman" w:hAnsi="Times New Roman" w:cs="Times New Roman"/>
          <w:sz w:val="24"/>
          <w:szCs w:val="24"/>
        </w:rPr>
        <w:t>hnRNPK</w:t>
      </w:r>
      <w:proofErr w:type="spellEnd"/>
      <w:r w:rsidR="00440689">
        <w:rPr>
          <w:rFonts w:ascii="Times New Roman" w:hAnsi="Times New Roman" w:cs="Times New Roman"/>
          <w:sz w:val="24"/>
          <w:szCs w:val="24"/>
        </w:rPr>
        <w:t xml:space="preserve"> to</w:t>
      </w:r>
      <w:r w:rsidR="005206AB">
        <w:rPr>
          <w:rFonts w:ascii="Times New Roman" w:hAnsi="Times New Roman" w:cs="Times New Roman"/>
          <w:sz w:val="24"/>
          <w:szCs w:val="24"/>
        </w:rPr>
        <w:t xml:space="preserve"> the MVBs</w:t>
      </w:r>
      <w:r w:rsidR="00F66487">
        <w:rPr>
          <w:rFonts w:ascii="Times New Roman" w:hAnsi="Times New Roman" w:cs="Times New Roman"/>
          <w:sz w:val="24"/>
          <w:szCs w:val="24"/>
        </w:rPr>
        <w:t xml:space="preserve"> and therefore exosomes</w:t>
      </w:r>
      <w:r w:rsidR="005206AB">
        <w:rPr>
          <w:rFonts w:ascii="Times New Roman" w:hAnsi="Times New Roman" w:cs="Times New Roman"/>
          <w:sz w:val="24"/>
          <w:szCs w:val="24"/>
        </w:rPr>
        <w:t xml:space="preserve">. </w:t>
      </w:r>
      <w:r w:rsidR="00077E03">
        <w:rPr>
          <w:rFonts w:ascii="Times New Roman" w:hAnsi="Times New Roman" w:cs="Times New Roman"/>
          <w:sz w:val="24"/>
          <w:szCs w:val="24"/>
        </w:rPr>
        <w:t>Hereby, lipid raft modifications inflicted by cavin-1 expression could be controlling the subc</w:t>
      </w:r>
      <w:r w:rsidR="00F66487">
        <w:rPr>
          <w:rFonts w:ascii="Times New Roman" w:hAnsi="Times New Roman" w:cs="Times New Roman"/>
          <w:sz w:val="24"/>
          <w:szCs w:val="24"/>
        </w:rPr>
        <w:t xml:space="preserve">ellular localization of </w:t>
      </w:r>
      <w:proofErr w:type="spellStart"/>
      <w:r w:rsidR="00F66487">
        <w:rPr>
          <w:rFonts w:ascii="Times New Roman" w:hAnsi="Times New Roman" w:cs="Times New Roman"/>
          <w:sz w:val="24"/>
          <w:szCs w:val="24"/>
        </w:rPr>
        <w:t>hnRNPK</w:t>
      </w:r>
      <w:proofErr w:type="spellEnd"/>
      <w:r w:rsidR="00077E03">
        <w:rPr>
          <w:rFonts w:ascii="Times New Roman" w:hAnsi="Times New Roman" w:cs="Times New Roman"/>
          <w:sz w:val="24"/>
          <w:szCs w:val="24"/>
        </w:rPr>
        <w:t xml:space="preserve">. </w:t>
      </w:r>
      <w:r w:rsidR="00EB39AA">
        <w:rPr>
          <w:rFonts w:ascii="Times New Roman" w:hAnsi="Times New Roman" w:cs="Times New Roman"/>
          <w:sz w:val="24"/>
          <w:szCs w:val="24"/>
        </w:rPr>
        <w:t xml:space="preserve">Future study will attempt to identify the link between cavin-1 and </w:t>
      </w:r>
      <w:proofErr w:type="spellStart"/>
      <w:r w:rsidR="00EB39AA">
        <w:rPr>
          <w:rFonts w:ascii="Times New Roman" w:hAnsi="Times New Roman" w:cs="Times New Roman"/>
          <w:sz w:val="24"/>
          <w:szCs w:val="24"/>
        </w:rPr>
        <w:t>hnRNPK</w:t>
      </w:r>
      <w:proofErr w:type="spellEnd"/>
      <w:r w:rsidR="00EB39AA">
        <w:rPr>
          <w:rFonts w:ascii="Times New Roman" w:hAnsi="Times New Roman" w:cs="Times New Roman"/>
          <w:sz w:val="24"/>
          <w:szCs w:val="24"/>
        </w:rPr>
        <w:t>.</w:t>
      </w:r>
    </w:p>
    <w:p w14:paraId="3D91313F" w14:textId="34D74A2C" w:rsidR="00616C85" w:rsidRDefault="00616C85"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It should also be noted that while this study analysed the mixed population of EVs, the localization of </w:t>
      </w:r>
      <w:proofErr w:type="spellStart"/>
      <w:r>
        <w:rPr>
          <w:rFonts w:ascii="Times New Roman" w:hAnsi="Times New Roman" w:cs="Times New Roman"/>
          <w:sz w:val="24"/>
          <w:szCs w:val="24"/>
        </w:rPr>
        <w:t>hnRNPK</w:t>
      </w:r>
      <w:proofErr w:type="spellEnd"/>
      <w:r>
        <w:rPr>
          <w:rFonts w:ascii="Times New Roman" w:hAnsi="Times New Roman" w:cs="Times New Roman"/>
          <w:sz w:val="24"/>
          <w:szCs w:val="24"/>
        </w:rPr>
        <w:t xml:space="preserve"> seems to indicate a preference for MVBs which </w:t>
      </w:r>
      <w:r w:rsidR="004E1442">
        <w:rPr>
          <w:rFonts w:ascii="Times New Roman" w:hAnsi="Times New Roman" w:cs="Times New Roman"/>
          <w:sz w:val="24"/>
          <w:szCs w:val="24"/>
        </w:rPr>
        <w:t>precede</w:t>
      </w:r>
      <w:r w:rsidR="007E3201">
        <w:rPr>
          <w:rFonts w:ascii="Times New Roman" w:hAnsi="Times New Roman" w:cs="Times New Roman"/>
          <w:sz w:val="24"/>
          <w:szCs w:val="24"/>
        </w:rPr>
        <w:t xml:space="preserve"> the formation of exosomes. T</w:t>
      </w:r>
      <w:r w:rsidR="004E1442" w:rsidRPr="00F72B09">
        <w:rPr>
          <w:rFonts w:ascii="Times New Roman" w:hAnsi="Times New Roman" w:cs="Times New Roman"/>
          <w:sz w:val="24"/>
          <w:szCs w:val="24"/>
        </w:rPr>
        <w:t xml:space="preserve">he </w:t>
      </w:r>
      <w:r w:rsidR="007E3201">
        <w:rPr>
          <w:rFonts w:ascii="Times New Roman" w:hAnsi="Times New Roman" w:cs="Times New Roman"/>
          <w:sz w:val="24"/>
          <w:szCs w:val="24"/>
        </w:rPr>
        <w:t xml:space="preserve">lack of recruitment of </w:t>
      </w:r>
      <w:proofErr w:type="spellStart"/>
      <w:r w:rsidR="007E3201">
        <w:rPr>
          <w:rFonts w:ascii="Times New Roman" w:hAnsi="Times New Roman" w:cs="Times New Roman"/>
          <w:sz w:val="24"/>
          <w:szCs w:val="24"/>
        </w:rPr>
        <w:t>hnRNPK</w:t>
      </w:r>
      <w:proofErr w:type="spellEnd"/>
      <w:r w:rsidR="007E3201">
        <w:rPr>
          <w:rFonts w:ascii="Times New Roman" w:hAnsi="Times New Roman" w:cs="Times New Roman"/>
          <w:sz w:val="24"/>
          <w:szCs w:val="24"/>
        </w:rPr>
        <w:t xml:space="preserve"> to the</w:t>
      </w:r>
      <w:r w:rsidR="004E1442" w:rsidRPr="00F72B09">
        <w:rPr>
          <w:rFonts w:ascii="Times New Roman" w:hAnsi="Times New Roman" w:cs="Times New Roman"/>
          <w:sz w:val="24"/>
          <w:szCs w:val="24"/>
        </w:rPr>
        <w:t xml:space="preserve"> plasma membrane suggests that </w:t>
      </w:r>
      <w:proofErr w:type="spellStart"/>
      <w:r w:rsidR="004E1442" w:rsidRPr="00F72B09">
        <w:rPr>
          <w:rFonts w:ascii="Times New Roman" w:hAnsi="Times New Roman" w:cs="Times New Roman"/>
          <w:sz w:val="24"/>
          <w:szCs w:val="24"/>
        </w:rPr>
        <w:t>hnRNPK</w:t>
      </w:r>
      <w:proofErr w:type="spellEnd"/>
      <w:r w:rsidR="004E1442" w:rsidRPr="00F72B09">
        <w:rPr>
          <w:rFonts w:ascii="Times New Roman" w:hAnsi="Times New Roman" w:cs="Times New Roman"/>
          <w:sz w:val="24"/>
          <w:szCs w:val="24"/>
        </w:rPr>
        <w:t xml:space="preserve"> export may be </w:t>
      </w:r>
      <w:r w:rsidR="0073243E">
        <w:rPr>
          <w:rFonts w:ascii="Times New Roman" w:hAnsi="Times New Roman" w:cs="Times New Roman"/>
          <w:sz w:val="24"/>
          <w:szCs w:val="24"/>
        </w:rPr>
        <w:t xml:space="preserve">predominately </w:t>
      </w:r>
      <w:r w:rsidR="004E1442" w:rsidRPr="00F72B09">
        <w:rPr>
          <w:rFonts w:ascii="Times New Roman" w:hAnsi="Times New Roman" w:cs="Times New Roman"/>
          <w:sz w:val="24"/>
          <w:szCs w:val="24"/>
        </w:rPr>
        <w:t xml:space="preserve">through exosome release rather than </w:t>
      </w:r>
      <w:proofErr w:type="spellStart"/>
      <w:r w:rsidR="004E1442" w:rsidRPr="00F72B09">
        <w:rPr>
          <w:rFonts w:ascii="Times New Roman" w:hAnsi="Times New Roman" w:cs="Times New Roman"/>
          <w:sz w:val="24"/>
          <w:szCs w:val="24"/>
        </w:rPr>
        <w:t>microvesicles</w:t>
      </w:r>
      <w:proofErr w:type="spellEnd"/>
      <w:r w:rsidR="004E1442" w:rsidRPr="00F72B09">
        <w:rPr>
          <w:rFonts w:ascii="Times New Roman" w:hAnsi="Times New Roman" w:cs="Times New Roman"/>
          <w:sz w:val="24"/>
          <w:szCs w:val="24"/>
        </w:rPr>
        <w:t xml:space="preserve">. </w:t>
      </w:r>
      <w:r w:rsidR="004E1442" w:rsidRPr="00415E00">
        <w:rPr>
          <w:rFonts w:ascii="Times New Roman" w:hAnsi="Times New Roman" w:cs="Times New Roman"/>
          <w:color w:val="FF0000"/>
          <w:sz w:val="24"/>
          <w:szCs w:val="24"/>
        </w:rPr>
        <w:t>This distinction is important in vesicle research to define differences between EV subpopulations where some studies state subpopulations may have varying roles</w:t>
      </w:r>
      <w:r w:rsidR="004E1442" w:rsidRPr="00415E00">
        <w:rPr>
          <w:rFonts w:ascii="Times New Roman" w:hAnsi="Times New Roman" w:cs="Times New Roman"/>
          <w:sz w:val="24"/>
          <w:szCs w:val="24"/>
        </w:rPr>
        <w:t xml:space="preserve"> </w:t>
      </w:r>
      <w:r w:rsidR="004E1442" w:rsidRPr="00415E00">
        <w:rPr>
          <w:rFonts w:ascii="Times New Roman" w:hAnsi="Times New Roman" w:cs="Times New Roman"/>
          <w:sz w:val="24"/>
          <w:szCs w:val="24"/>
        </w:rPr>
        <w:fldChar w:fldCharType="begin"/>
      </w:r>
      <w:r w:rsidR="004E1442" w:rsidRPr="00415E00">
        <w:rPr>
          <w:rFonts w:ascii="Times New Roman" w:hAnsi="Times New Roman" w:cs="Times New Roman"/>
          <w:sz w:val="24"/>
          <w:szCs w:val="24"/>
        </w:rPr>
        <w:instrText xml:space="preserve"> ADDIN EN.CITE &lt;EndNote&gt;&lt;Cite&gt;&lt;Author&gt;Evans-Osses&lt;/Author&gt;&lt;Year&gt;2015&lt;/Year&gt;&lt;RecNum&gt;270&lt;/RecNum&gt;&lt;DisplayText&gt;(Evans-Osses&lt;style face="italic"&gt; et al.&lt;/style&gt; 2015)&lt;/DisplayText&gt;&lt;record&gt;&lt;rec-number&gt;270&lt;/rec-number&gt;&lt;foreign-keys&gt;&lt;key app="EN" db-id="fvaw9vd5rrfez2epavc5exebz02xt0vvvwrs" timestamp="1476262510"&gt;270&lt;/key&gt;&lt;/foreign-keys&gt;&lt;ref-type name="Journal Article"&gt;17&lt;/ref-type&gt;&lt;contributors&gt;&lt;authors&gt;&lt;author&gt;Evans-Osses, I.&lt;/author&gt;&lt;author&gt;Reichembach, L. H.&lt;/author&gt;&lt;author&gt;Ramirez, M. I.&lt;/author&gt;&lt;/authors&gt;&lt;/contributors&gt;&lt;auth-address&gt;Instituto Oswaldo Cruz, Rio de Janeiro, RJ, Brazil.&lt;/auth-address&gt;&lt;titles&gt;&lt;title&gt;Exosomes or microvesicles? Two kinds of extracellular vesicles with different routes to modify protozoan-host cell interaction&lt;/title&gt;&lt;secondary-title&gt;Parasitol Res&lt;/secondary-title&gt;&lt;alt-title&gt;Parasitology research&lt;/alt-title&gt;&lt;/titles&gt;&lt;periodical&gt;&lt;full-title&gt;Parasitol Res&lt;/full-title&gt;&lt;abbr-1&gt;Parasitology research&lt;/abbr-1&gt;&lt;/periodical&gt;&lt;alt-periodical&gt;&lt;full-title&gt;Parasitol Res&lt;/full-title&gt;&lt;abbr-1&gt;Parasitology research&lt;/abbr-1&gt;&lt;/alt-periodical&gt;&lt;pages&gt;3567-75&lt;/pages&gt;&lt;volume&gt;114&lt;/volume&gt;&lt;number&gt;10&lt;/number&gt;&lt;edition&gt;2015/08/15&lt;/edition&gt;&lt;keywords&gt;&lt;keyword&gt;Animals&lt;/keyword&gt;&lt;keyword&gt;*Exosomes&lt;/keyword&gt;&lt;keyword&gt;*Extracellular Vesicles&lt;/keyword&gt;&lt;keyword&gt;Host-Parasite Interactions&lt;/keyword&gt;&lt;keyword&gt;Humans&lt;/keyword&gt;&lt;keyword&gt;Parasites/*cytology/physiology&lt;/keyword&gt;&lt;/keywords&gt;&lt;dates&gt;&lt;year&gt;2015&lt;/year&gt;&lt;pub-dates&gt;&lt;date&gt;Oct&lt;/date&gt;&lt;/pub-dates&gt;&lt;/dates&gt;&lt;isbn&gt;0932-0113&lt;/isbn&gt;&lt;accession-num&gt;26272631&lt;/accession-num&gt;&lt;urls&gt;&lt;/urls&gt;&lt;electronic-resource-num&gt;10.1007/s00436-015-4659-9&lt;/electronic-resource-num&gt;&lt;remote-database-provider&gt;Nlm&lt;/remote-database-provider&gt;&lt;language&gt;eng&lt;/language&gt;&lt;/record&gt;&lt;/Cite&gt;&lt;/EndNote&gt;</w:instrText>
      </w:r>
      <w:r w:rsidR="004E1442" w:rsidRPr="00415E00">
        <w:rPr>
          <w:rFonts w:ascii="Times New Roman" w:hAnsi="Times New Roman" w:cs="Times New Roman"/>
          <w:sz w:val="24"/>
          <w:szCs w:val="24"/>
        </w:rPr>
        <w:fldChar w:fldCharType="separate"/>
      </w:r>
      <w:r w:rsidR="004E1442" w:rsidRPr="00415E00">
        <w:rPr>
          <w:rFonts w:ascii="Times New Roman" w:hAnsi="Times New Roman" w:cs="Times New Roman"/>
          <w:noProof/>
          <w:sz w:val="24"/>
          <w:szCs w:val="24"/>
        </w:rPr>
        <w:t>(</w:t>
      </w:r>
      <w:hyperlink w:anchor="_ENREF_6" w:tooltip="Evans-Osses, 2015 #270" w:history="1">
        <w:r w:rsidR="00F27967" w:rsidRPr="00415E00">
          <w:rPr>
            <w:rFonts w:ascii="Times New Roman" w:hAnsi="Times New Roman" w:cs="Times New Roman"/>
            <w:noProof/>
            <w:sz w:val="24"/>
            <w:szCs w:val="24"/>
          </w:rPr>
          <w:t>Evans-Osses</w:t>
        </w:r>
        <w:r w:rsidR="00F27967" w:rsidRPr="00415E00">
          <w:rPr>
            <w:rFonts w:ascii="Times New Roman" w:hAnsi="Times New Roman" w:cs="Times New Roman"/>
            <w:i/>
            <w:noProof/>
            <w:sz w:val="24"/>
            <w:szCs w:val="24"/>
          </w:rPr>
          <w:t xml:space="preserve"> et al.</w:t>
        </w:r>
        <w:r w:rsidR="00F27967" w:rsidRPr="00415E00">
          <w:rPr>
            <w:rFonts w:ascii="Times New Roman" w:hAnsi="Times New Roman" w:cs="Times New Roman"/>
            <w:noProof/>
            <w:sz w:val="24"/>
            <w:szCs w:val="24"/>
          </w:rPr>
          <w:t xml:space="preserve"> 2015</w:t>
        </w:r>
      </w:hyperlink>
      <w:r w:rsidR="004E1442" w:rsidRPr="00415E00">
        <w:rPr>
          <w:rFonts w:ascii="Times New Roman" w:hAnsi="Times New Roman" w:cs="Times New Roman"/>
          <w:noProof/>
          <w:sz w:val="24"/>
          <w:szCs w:val="24"/>
        </w:rPr>
        <w:t>)</w:t>
      </w:r>
      <w:r w:rsidR="004E1442" w:rsidRPr="00415E00">
        <w:rPr>
          <w:rFonts w:ascii="Times New Roman" w:hAnsi="Times New Roman" w:cs="Times New Roman"/>
          <w:sz w:val="24"/>
          <w:szCs w:val="24"/>
        </w:rPr>
        <w:fldChar w:fldCharType="end"/>
      </w:r>
      <w:r w:rsidR="004E1442" w:rsidRPr="00415E00">
        <w:rPr>
          <w:rFonts w:ascii="Times New Roman" w:hAnsi="Times New Roman" w:cs="Times New Roman"/>
          <w:sz w:val="24"/>
          <w:szCs w:val="24"/>
        </w:rPr>
        <w:t xml:space="preserve">. </w:t>
      </w:r>
      <w:r w:rsidR="00F27967">
        <w:rPr>
          <w:rFonts w:ascii="Times New Roman" w:hAnsi="Times New Roman" w:cs="Times New Roman"/>
          <w:sz w:val="24"/>
          <w:szCs w:val="24"/>
        </w:rPr>
        <w:t>A 2014</w:t>
      </w:r>
      <w:r w:rsidR="00952563">
        <w:rPr>
          <w:rFonts w:ascii="Times New Roman" w:hAnsi="Times New Roman" w:cs="Times New Roman"/>
          <w:sz w:val="24"/>
          <w:szCs w:val="24"/>
        </w:rPr>
        <w:t xml:space="preserve"> study determined the miRNA</w:t>
      </w:r>
      <w:r w:rsidR="00F27967">
        <w:rPr>
          <w:rFonts w:ascii="Times New Roman" w:hAnsi="Times New Roman" w:cs="Times New Roman"/>
          <w:sz w:val="24"/>
          <w:szCs w:val="24"/>
        </w:rPr>
        <w:t xml:space="preserve"> and protein</w:t>
      </w:r>
      <w:r w:rsidR="00952563">
        <w:rPr>
          <w:rFonts w:ascii="Times New Roman" w:hAnsi="Times New Roman" w:cs="Times New Roman"/>
          <w:sz w:val="24"/>
          <w:szCs w:val="24"/>
        </w:rPr>
        <w:t xml:space="preserve"> content of EVs</w:t>
      </w:r>
      <w:r w:rsidR="00F27967">
        <w:rPr>
          <w:rFonts w:ascii="Times New Roman" w:hAnsi="Times New Roman" w:cs="Times New Roman"/>
          <w:sz w:val="24"/>
          <w:szCs w:val="24"/>
        </w:rPr>
        <w:t xml:space="preserve"> from colon cancer</w:t>
      </w:r>
      <w:r w:rsidR="00952563">
        <w:rPr>
          <w:rFonts w:ascii="Times New Roman" w:hAnsi="Times New Roman" w:cs="Times New Roman"/>
          <w:sz w:val="24"/>
          <w:szCs w:val="24"/>
        </w:rPr>
        <w:t xml:space="preserve"> was different in different EV subpopulations</w:t>
      </w:r>
      <w:r w:rsidR="00F27967">
        <w:rPr>
          <w:rFonts w:ascii="Times New Roman" w:hAnsi="Times New Roman" w:cs="Times New Roman"/>
          <w:sz w:val="24"/>
          <w:szCs w:val="24"/>
        </w:rPr>
        <w:t xml:space="preserve"> </w:t>
      </w:r>
      <w:r w:rsidR="00F27967">
        <w:rPr>
          <w:rFonts w:ascii="Times New Roman" w:hAnsi="Times New Roman" w:cs="Times New Roman"/>
          <w:sz w:val="24"/>
          <w:szCs w:val="24"/>
        </w:rPr>
        <w:fldChar w:fldCharType="begin">
          <w:fldData xml:space="preserve">PEVuZE5vdGU+PENpdGU+PEF1dGhvcj5UYXVybzwvQXV0aG9yPjxZZWFyPjIwMTM8L1llYXI+PFJl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</w:fldData>
        </w:fldChar>
      </w:r>
      <w:r w:rsidR="00F27967">
        <w:rPr>
          <w:rFonts w:ascii="Times New Roman" w:hAnsi="Times New Roman" w:cs="Times New Roman"/>
          <w:sz w:val="24"/>
          <w:szCs w:val="24"/>
        </w:rPr>
        <w:instrText xml:space="preserve"> ADDIN EN.CITE </w:instrText>
      </w:r>
      <w:r w:rsidR="00F27967">
        <w:rPr>
          <w:rFonts w:ascii="Times New Roman" w:hAnsi="Times New Roman" w:cs="Times New Roman"/>
          <w:sz w:val="24"/>
          <w:szCs w:val="24"/>
        </w:rPr>
        <w:fldChar w:fldCharType="begin">
          <w:fldData xml:space="preserve">PEVuZE5vdGU+PENpdGU+PEF1dGhvcj5UYXVybzwvQXV0aG9yPjxZZWFyPjIwMTM8L1llYXI+PFJl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</w:fldData>
        </w:fldChar>
      </w:r>
      <w:r w:rsidR="00F27967">
        <w:rPr>
          <w:rFonts w:ascii="Times New Roman" w:hAnsi="Times New Roman" w:cs="Times New Roman"/>
          <w:sz w:val="24"/>
          <w:szCs w:val="24"/>
        </w:rPr>
        <w:instrText xml:space="preserve"> ADDIN EN.CITE.DATA </w:instrText>
      </w:r>
      <w:r w:rsidR="00F27967">
        <w:rPr>
          <w:rFonts w:ascii="Times New Roman" w:hAnsi="Times New Roman" w:cs="Times New Roman"/>
          <w:sz w:val="24"/>
          <w:szCs w:val="24"/>
        </w:rPr>
      </w:r>
      <w:r w:rsidR="00F27967">
        <w:rPr>
          <w:rFonts w:ascii="Times New Roman" w:hAnsi="Times New Roman" w:cs="Times New Roman"/>
          <w:sz w:val="24"/>
          <w:szCs w:val="24"/>
        </w:rPr>
        <w:fldChar w:fldCharType="end"/>
      </w:r>
      <w:r w:rsidR="00F27967">
        <w:rPr>
          <w:rFonts w:ascii="Times New Roman" w:hAnsi="Times New Roman" w:cs="Times New Roman"/>
          <w:sz w:val="24"/>
          <w:szCs w:val="24"/>
        </w:rPr>
      </w:r>
      <w:r w:rsidR="00F27967">
        <w:rPr>
          <w:rFonts w:ascii="Times New Roman" w:hAnsi="Times New Roman" w:cs="Times New Roman"/>
          <w:sz w:val="24"/>
          <w:szCs w:val="24"/>
        </w:rPr>
        <w:fldChar w:fldCharType="separate"/>
      </w:r>
      <w:r w:rsidR="00F27967">
        <w:rPr>
          <w:rFonts w:ascii="Times New Roman" w:hAnsi="Times New Roman" w:cs="Times New Roman"/>
          <w:noProof/>
          <w:sz w:val="24"/>
          <w:szCs w:val="24"/>
        </w:rPr>
        <w:t>(</w:t>
      </w:r>
      <w:hyperlink w:anchor="_ENREF_30" w:tooltip="Tauro, 2013 #273" w:history="1">
        <w:r w:rsidR="00F27967">
          <w:rPr>
            <w:rFonts w:ascii="Times New Roman" w:hAnsi="Times New Roman" w:cs="Times New Roman"/>
            <w:noProof/>
            <w:sz w:val="24"/>
            <w:szCs w:val="24"/>
          </w:rPr>
          <w:t>Tauro</w:t>
        </w:r>
        <w:r w:rsidR="00F27967" w:rsidRPr="00F27967">
          <w:rPr>
            <w:rFonts w:ascii="Times New Roman" w:hAnsi="Times New Roman" w:cs="Times New Roman"/>
            <w:i/>
            <w:noProof/>
            <w:sz w:val="24"/>
            <w:szCs w:val="24"/>
          </w:rPr>
          <w:t xml:space="preserve"> et al.</w:t>
        </w:r>
        <w:r w:rsidR="00F27967">
          <w:rPr>
            <w:rFonts w:ascii="Times New Roman" w:hAnsi="Times New Roman" w:cs="Times New Roman"/>
            <w:noProof/>
            <w:sz w:val="24"/>
            <w:szCs w:val="24"/>
          </w:rPr>
          <w:t xml:space="preserve"> 2013</w:t>
        </w:r>
      </w:hyperlink>
      <w:r w:rsidR="00F27967">
        <w:rPr>
          <w:rFonts w:ascii="Times New Roman" w:hAnsi="Times New Roman" w:cs="Times New Roman"/>
          <w:noProof/>
          <w:sz w:val="24"/>
          <w:szCs w:val="24"/>
        </w:rPr>
        <w:t xml:space="preserve">; </w:t>
      </w:r>
      <w:hyperlink w:anchor="_ENREF_12" w:tooltip="Ji, 2014 #274" w:history="1">
        <w:r w:rsidR="00F27967">
          <w:rPr>
            <w:rFonts w:ascii="Times New Roman" w:hAnsi="Times New Roman" w:cs="Times New Roman"/>
            <w:noProof/>
            <w:sz w:val="24"/>
            <w:szCs w:val="24"/>
          </w:rPr>
          <w:t>Ji</w:t>
        </w:r>
        <w:r w:rsidR="00F27967" w:rsidRPr="00F27967">
          <w:rPr>
            <w:rFonts w:ascii="Times New Roman" w:hAnsi="Times New Roman" w:cs="Times New Roman"/>
            <w:i/>
            <w:noProof/>
            <w:sz w:val="24"/>
            <w:szCs w:val="24"/>
          </w:rPr>
          <w:t xml:space="preserve"> et al.</w:t>
        </w:r>
        <w:r w:rsidR="00F27967">
          <w:rPr>
            <w:rFonts w:ascii="Times New Roman" w:hAnsi="Times New Roman" w:cs="Times New Roman"/>
            <w:noProof/>
            <w:sz w:val="24"/>
            <w:szCs w:val="24"/>
          </w:rPr>
          <w:t xml:space="preserve"> 2014</w:t>
        </w:r>
      </w:hyperlink>
      <w:r w:rsidR="00F27967">
        <w:rPr>
          <w:rFonts w:ascii="Times New Roman" w:hAnsi="Times New Roman" w:cs="Times New Roman"/>
          <w:noProof/>
          <w:sz w:val="24"/>
          <w:szCs w:val="24"/>
        </w:rPr>
        <w:t>)</w:t>
      </w:r>
      <w:r w:rsidR="00F27967">
        <w:rPr>
          <w:rFonts w:ascii="Times New Roman" w:hAnsi="Times New Roman" w:cs="Times New Roman"/>
          <w:sz w:val="24"/>
          <w:szCs w:val="24"/>
        </w:rPr>
        <w:fldChar w:fldCharType="end"/>
      </w:r>
      <w:r w:rsidR="00952563">
        <w:rPr>
          <w:rFonts w:ascii="Times New Roman" w:hAnsi="Times New Roman" w:cs="Times New Roman"/>
          <w:sz w:val="24"/>
          <w:szCs w:val="24"/>
        </w:rPr>
        <w:t>, indicating that some methods of export are specific to each vesicle</w:t>
      </w:r>
      <w:r w:rsidR="00CC3BA0">
        <w:rPr>
          <w:rFonts w:ascii="Times New Roman" w:hAnsi="Times New Roman" w:cs="Times New Roman"/>
          <w:sz w:val="24"/>
          <w:szCs w:val="24"/>
        </w:rPr>
        <w:t xml:space="preserve"> type. </w:t>
      </w:r>
      <w:r w:rsidR="000722F1">
        <w:rPr>
          <w:rFonts w:ascii="Times New Roman" w:hAnsi="Times New Roman" w:cs="Times New Roman"/>
          <w:sz w:val="24"/>
          <w:szCs w:val="24"/>
        </w:rPr>
        <w:t xml:space="preserve">However, </w:t>
      </w:r>
      <w:r w:rsidR="00CC3BA0">
        <w:rPr>
          <w:rFonts w:ascii="Times New Roman" w:hAnsi="Times New Roman" w:cs="Times New Roman"/>
          <w:sz w:val="24"/>
          <w:szCs w:val="24"/>
        </w:rPr>
        <w:t xml:space="preserve">the </w:t>
      </w:r>
      <w:r w:rsidR="00CC3BA0">
        <w:rPr>
          <w:rFonts w:ascii="Times New Roman" w:hAnsi="Times New Roman" w:cs="Times New Roman"/>
          <w:sz w:val="24"/>
          <w:szCs w:val="24"/>
        </w:rPr>
        <w:lastRenderedPageBreak/>
        <w:t>functiona</w:t>
      </w:r>
      <w:r w:rsidR="000722F1">
        <w:rPr>
          <w:rFonts w:ascii="Times New Roman" w:hAnsi="Times New Roman" w:cs="Times New Roman"/>
          <w:sz w:val="24"/>
          <w:szCs w:val="24"/>
        </w:rPr>
        <w:t>l difference of these different</w:t>
      </w:r>
      <w:r w:rsidR="00CC3BA0">
        <w:rPr>
          <w:rFonts w:ascii="Times New Roman" w:hAnsi="Times New Roman" w:cs="Times New Roman"/>
          <w:sz w:val="24"/>
          <w:szCs w:val="24"/>
        </w:rPr>
        <w:t xml:space="preserve"> subtype</w:t>
      </w:r>
      <w:r w:rsidR="000722F1">
        <w:rPr>
          <w:rFonts w:ascii="Times New Roman" w:hAnsi="Times New Roman" w:cs="Times New Roman"/>
          <w:sz w:val="24"/>
          <w:szCs w:val="24"/>
        </w:rPr>
        <w:t xml:space="preserve">s has not been identified. Still, this finding contributes to the understanding of exosome specific export mechanisms.  </w:t>
      </w:r>
    </w:p>
    <w:p w14:paraId="2478FF72" w14:textId="1929E07C" w:rsidR="000B24A6" w:rsidRDefault="007A4955" w:rsidP="00415E00">
      <w:pPr>
        <w:spacing w:line="480" w:lineRule="auto"/>
        <w:rPr>
          <w:rFonts w:ascii="Times New Roman" w:hAnsi="Times New Roman" w:cs="Times New Roman"/>
          <w:sz w:val="24"/>
          <w:szCs w:val="24"/>
        </w:rPr>
      </w:pPr>
      <w:r>
        <w:rPr>
          <w:rFonts w:ascii="Times New Roman" w:hAnsi="Times New Roman" w:cs="Times New Roman"/>
          <w:color w:val="FF0000"/>
          <w:sz w:val="24"/>
          <w:szCs w:val="24"/>
        </w:rPr>
        <w:t xml:space="preserve">While we’ve analysed the role of </w:t>
      </w:r>
      <w:proofErr w:type="spellStart"/>
      <w:r>
        <w:rPr>
          <w:rFonts w:ascii="Times New Roman" w:hAnsi="Times New Roman" w:cs="Times New Roman"/>
          <w:color w:val="FF0000"/>
          <w:sz w:val="24"/>
          <w:szCs w:val="24"/>
        </w:rPr>
        <w:t>hnRNPK</w:t>
      </w:r>
      <w:proofErr w:type="spellEnd"/>
      <w:r>
        <w:rPr>
          <w:rFonts w:ascii="Times New Roman" w:hAnsi="Times New Roman" w:cs="Times New Roman"/>
          <w:color w:val="FF0000"/>
          <w:sz w:val="24"/>
          <w:szCs w:val="24"/>
        </w:rPr>
        <w:t xml:space="preserve"> in miRNA EV expo</w:t>
      </w:r>
      <w:r w:rsidR="0015027B">
        <w:rPr>
          <w:rFonts w:ascii="Times New Roman" w:hAnsi="Times New Roman" w:cs="Times New Roman"/>
          <w:color w:val="FF0000"/>
          <w:sz w:val="24"/>
          <w:szCs w:val="24"/>
        </w:rPr>
        <w:t xml:space="preserve">rt, several points of evidence </w:t>
      </w:r>
      <w:r>
        <w:rPr>
          <w:rFonts w:ascii="Times New Roman" w:hAnsi="Times New Roman" w:cs="Times New Roman"/>
          <w:color w:val="FF0000"/>
          <w:sz w:val="24"/>
          <w:szCs w:val="24"/>
        </w:rPr>
        <w:t>indicate that there may be several pro</w:t>
      </w:r>
      <w:r w:rsidR="00CF2578">
        <w:rPr>
          <w:rFonts w:ascii="Times New Roman" w:hAnsi="Times New Roman" w:cs="Times New Roman"/>
          <w:color w:val="FF0000"/>
          <w:sz w:val="24"/>
          <w:szCs w:val="24"/>
        </w:rPr>
        <w:t>teins interacting collaboratively to achieve the</w:t>
      </w:r>
      <w:r w:rsidR="00FD2AAA">
        <w:rPr>
          <w:rFonts w:ascii="Times New Roman" w:hAnsi="Times New Roman" w:cs="Times New Roman"/>
          <w:color w:val="FF0000"/>
          <w:sz w:val="24"/>
          <w:szCs w:val="24"/>
        </w:rPr>
        <w:t xml:space="preserve"> export of the miRNAs.</w:t>
      </w:r>
      <w:r w:rsidR="00616C85">
        <w:rPr>
          <w:rFonts w:ascii="Times New Roman" w:hAnsi="Times New Roman" w:cs="Times New Roman"/>
          <w:sz w:val="24"/>
          <w:szCs w:val="24"/>
        </w:rPr>
        <w:t xml:space="preserve"> </w:t>
      </w:r>
      <w:r w:rsidR="00FD2AAA">
        <w:rPr>
          <w:rFonts w:ascii="Times New Roman" w:hAnsi="Times New Roman" w:cs="Times New Roman"/>
          <w:sz w:val="24"/>
          <w:szCs w:val="24"/>
        </w:rPr>
        <w:t>The</w:t>
      </w:r>
      <w:r w:rsidR="00D2415B" w:rsidRPr="00D708FB">
        <w:rPr>
          <w:rFonts w:ascii="Times New Roman" w:hAnsi="Times New Roman" w:cs="Times New Roman"/>
          <w:sz w:val="24"/>
          <w:szCs w:val="24"/>
        </w:rPr>
        <w:t xml:space="preserve"> analysis of previously published proteomic data from o</w:t>
      </w:r>
      <w:r w:rsidR="00D2415B">
        <w:rPr>
          <w:rFonts w:ascii="Times New Roman" w:hAnsi="Times New Roman" w:cs="Times New Roman"/>
          <w:sz w:val="24"/>
          <w:szCs w:val="24"/>
        </w:rPr>
        <w:t xml:space="preserve">ur lab revealed 5 </w:t>
      </w:r>
      <w:commentRangeStart w:id="4"/>
      <w:r w:rsidR="00D2415B">
        <w:rPr>
          <w:rFonts w:ascii="Times New Roman" w:hAnsi="Times New Roman" w:cs="Times New Roman"/>
          <w:sz w:val="24"/>
          <w:szCs w:val="24"/>
        </w:rPr>
        <w:t>candidate</w:t>
      </w:r>
      <w:commentRangeEnd w:id="4"/>
      <w:r w:rsidR="00D2415B">
        <w:rPr>
          <w:rStyle w:val="CommentReference"/>
        </w:rPr>
        <w:commentReference w:id="4"/>
      </w:r>
      <w:r w:rsidR="00D2415B">
        <w:rPr>
          <w:rFonts w:ascii="Times New Roman" w:hAnsi="Times New Roman" w:cs="Times New Roman"/>
          <w:sz w:val="24"/>
          <w:szCs w:val="24"/>
        </w:rPr>
        <w:t xml:space="preserve"> RNA-</w:t>
      </w:r>
      <w:r w:rsidR="00D2415B" w:rsidRPr="00D708FB">
        <w:rPr>
          <w:rFonts w:ascii="Times New Roman" w:hAnsi="Times New Roman" w:cs="Times New Roman"/>
          <w:sz w:val="24"/>
          <w:szCs w:val="24"/>
        </w:rPr>
        <w:t>binding prot</w:t>
      </w:r>
      <w:r w:rsidR="00D2415B">
        <w:rPr>
          <w:rFonts w:ascii="Times New Roman" w:hAnsi="Times New Roman" w:cs="Times New Roman"/>
          <w:sz w:val="24"/>
          <w:szCs w:val="24"/>
        </w:rPr>
        <w:t>eins that may be involved in this</w:t>
      </w:r>
      <w:r w:rsidR="00D2415B" w:rsidRPr="00D708FB">
        <w:rPr>
          <w:rFonts w:ascii="Times New Roman" w:hAnsi="Times New Roman" w:cs="Times New Roman"/>
          <w:sz w:val="24"/>
          <w:szCs w:val="24"/>
        </w:rPr>
        <w:t xml:space="preserve"> export mechanism</w:t>
      </w:r>
      <w:r w:rsidR="00077E03">
        <w:rPr>
          <w:rFonts w:ascii="Times New Roman" w:hAnsi="Times New Roman" w:cs="Times New Roman"/>
          <w:sz w:val="24"/>
          <w:szCs w:val="24"/>
        </w:rPr>
        <w:t xml:space="preserve"> where we only focused on one</w:t>
      </w:r>
      <w:r w:rsidR="00D2415B" w:rsidRPr="00D708FB">
        <w:rPr>
          <w:rFonts w:ascii="Times New Roman" w:hAnsi="Times New Roman" w:cs="Times New Roman"/>
          <w:sz w:val="24"/>
          <w:szCs w:val="24"/>
        </w:rPr>
        <w:t xml:space="preserve">. </w:t>
      </w:r>
      <w:proofErr w:type="spellStart"/>
      <w:r w:rsidR="00D2415B" w:rsidRPr="00D708FB">
        <w:rPr>
          <w:rFonts w:ascii="Times New Roman" w:hAnsi="Times New Roman" w:cs="Times New Roman"/>
          <w:sz w:val="24"/>
          <w:szCs w:val="24"/>
        </w:rPr>
        <w:t>Villarroya-Beltri</w:t>
      </w:r>
      <w:proofErr w:type="spellEnd"/>
      <w:r w:rsidR="00D2415B" w:rsidRPr="00D708FB">
        <w:rPr>
          <w:rFonts w:ascii="Times New Roman" w:hAnsi="Times New Roman" w:cs="Times New Roman"/>
          <w:sz w:val="24"/>
          <w:szCs w:val="24"/>
        </w:rPr>
        <w:t xml:space="preserve"> </w:t>
      </w:r>
      <w:r w:rsidR="00D2415B" w:rsidRPr="00D708FB">
        <w:rPr>
          <w:rFonts w:ascii="Times New Roman" w:hAnsi="Times New Roman" w:cs="Times New Roman"/>
          <w:i/>
          <w:sz w:val="24"/>
          <w:szCs w:val="24"/>
        </w:rPr>
        <w:t>et al</w:t>
      </w:r>
      <w:r w:rsidR="00D2415B" w:rsidRPr="00D708FB">
        <w:rPr>
          <w:rFonts w:ascii="Times New Roman" w:hAnsi="Times New Roman" w:cs="Times New Roman"/>
          <w:sz w:val="24"/>
          <w:szCs w:val="24"/>
        </w:rPr>
        <w:t xml:space="preserve"> (2014)</w:t>
      </w:r>
      <w:r w:rsidR="00D2415B">
        <w:rPr>
          <w:rFonts w:ascii="Times New Roman" w:hAnsi="Times New Roman" w:cs="Times New Roman"/>
          <w:sz w:val="24"/>
          <w:szCs w:val="24"/>
        </w:rPr>
        <w:t xml:space="preserve"> is to date the only published study that has identified proteins associated with miRNA EV export. In this study they revealed that members of the </w:t>
      </w:r>
      <w:proofErr w:type="spellStart"/>
      <w:r w:rsidR="00D2415B">
        <w:rPr>
          <w:rFonts w:ascii="Times New Roman" w:hAnsi="Times New Roman" w:cs="Times New Roman"/>
          <w:sz w:val="24"/>
          <w:szCs w:val="24"/>
        </w:rPr>
        <w:t>hnRNP</w:t>
      </w:r>
      <w:proofErr w:type="spellEnd"/>
      <w:r w:rsidR="00D2415B">
        <w:rPr>
          <w:rFonts w:ascii="Times New Roman" w:hAnsi="Times New Roman" w:cs="Times New Roman"/>
          <w:sz w:val="24"/>
          <w:szCs w:val="24"/>
        </w:rPr>
        <w:t xml:space="preserve"> family modulate this activity. For this reason, we focused further into the roles of FUS and </w:t>
      </w:r>
      <w:proofErr w:type="spellStart"/>
      <w:r w:rsidR="00D2415B">
        <w:rPr>
          <w:rFonts w:ascii="Times New Roman" w:hAnsi="Times New Roman" w:cs="Times New Roman"/>
          <w:sz w:val="24"/>
          <w:szCs w:val="24"/>
        </w:rPr>
        <w:t>hnRNPK</w:t>
      </w:r>
      <w:proofErr w:type="spellEnd"/>
      <w:r w:rsidR="00D2415B">
        <w:rPr>
          <w:rFonts w:ascii="Times New Roman" w:hAnsi="Times New Roman" w:cs="Times New Roman"/>
          <w:sz w:val="24"/>
          <w:szCs w:val="24"/>
        </w:rPr>
        <w:t xml:space="preserve">. Subsequently, </w:t>
      </w:r>
      <w:proofErr w:type="spellStart"/>
      <w:r w:rsidR="00D2415B">
        <w:rPr>
          <w:rFonts w:ascii="Times New Roman" w:hAnsi="Times New Roman" w:cs="Times New Roman"/>
          <w:sz w:val="24"/>
          <w:szCs w:val="24"/>
        </w:rPr>
        <w:t>hnRNPK</w:t>
      </w:r>
      <w:proofErr w:type="spellEnd"/>
      <w:r w:rsidR="00D2415B">
        <w:rPr>
          <w:rFonts w:ascii="Times New Roman" w:hAnsi="Times New Roman" w:cs="Times New Roman"/>
          <w:sz w:val="24"/>
          <w:szCs w:val="24"/>
        </w:rPr>
        <w:t xml:space="preserve"> was chosen as the candidate for further investigation due to matching to the selective export motif. FUS was not further analysed in this study merely for the fact that current RNA binding information is inadequate to determine accurate binding predictions </w:t>
      </w:r>
      <w:r w:rsidR="00D2415B">
        <w:rPr>
          <w:rFonts w:ascii="Times New Roman" w:hAnsi="Times New Roman" w:cs="Times New Roman"/>
          <w:sz w:val="24"/>
          <w:szCs w:val="24"/>
        </w:rPr>
        <w:fldChar w:fldCharType="begin"/>
      </w:r>
      <w:r w:rsidR="00D2415B">
        <w:rPr>
          <w:rFonts w:ascii="Times New Roman" w:hAnsi="Times New Roman" w:cs="Times New Roman"/>
          <w:sz w:val="24"/>
          <w:szCs w:val="24"/>
        </w:rPr>
        <w:instrText xml:space="preserve"> ADDIN EN.CITE &lt;EndNote&gt;&lt;Cite&gt;&lt;Author&gt;Lerga&lt;/Author&gt;&lt;Year&gt;2001&lt;/Year&gt;&lt;RecNum&gt;262&lt;/RecNum&gt;&lt;DisplayText&gt;(Lerga&lt;style face="italic"&gt; et al.&lt;/style&gt; 2001)&lt;/DisplayText&gt;&lt;record&gt;&lt;rec-number&gt;262&lt;/rec-number&gt;&lt;foreign-keys&gt;&lt;key app="EN" db-id="fvaw9vd5rrfez2epavc5exebz02xt0vvvwrs" timestamp="1476175933"&gt;262&lt;/key&gt;&lt;/foreign-keys&gt;&lt;ref-type name="Journal Article"&gt;17&lt;/ref-type&gt;&lt;contributors&gt;&lt;authors&gt;&lt;author&gt;Lerga, Ana&lt;/author&gt;&lt;author&gt;Hallier, Marc&lt;/author&gt;&lt;author&gt;Delva, Laurent&lt;/author&gt;&lt;author&gt;Orvain, Christophe&lt;/author&gt;&lt;author&gt;Gallais, Isabelle&lt;/author&gt;&lt;author&gt;Marie, Joëlle&lt;/author&gt;&lt;author&gt;Moreau-Gachelin, Françoise&lt;/author&gt;&lt;/authors&gt;&lt;/contributors&gt;&lt;titles&gt;&lt;title&gt;Identification of an RNA Binding Specificity for the Potential Splicing Factor TLS&lt;/title&gt;&lt;secondary-title&gt;Journal of Biological Chemistry&lt;/secondary-title&gt;&lt;/titles&gt;&lt;periodical&gt;&lt;full-title&gt;Journal of Biological Chemistry&lt;/full-title&gt;&lt;/periodical&gt;&lt;pages&gt;6807-6816&lt;/pages&gt;&lt;volume&gt;276&lt;/volume&gt;&lt;number&gt;9&lt;/number&gt;&lt;dates&gt;&lt;year&gt;2001&lt;/year&gt;&lt;pub-dates&gt;&lt;date&gt;March 2, 2001&lt;/date&gt;&lt;/pub-dates&gt;&lt;/dates&gt;&lt;urls&gt;&lt;related-urls&gt;&lt;url&gt;http://www.jbc.org/content/276/9/6807.abstract&lt;/url&gt;&lt;/related-urls&gt;&lt;/urls&gt;&lt;electronic-resource-num&gt;10.1074/jbc.M008304200&lt;/electronic-resource-num&gt;&lt;/record&gt;&lt;/Cite&gt;&lt;/EndNote&gt;</w:instrText>
      </w:r>
      <w:r w:rsidR="00D2415B">
        <w:rPr>
          <w:rFonts w:ascii="Times New Roman" w:hAnsi="Times New Roman" w:cs="Times New Roman"/>
          <w:sz w:val="24"/>
          <w:szCs w:val="24"/>
        </w:rPr>
        <w:fldChar w:fldCharType="separate"/>
      </w:r>
      <w:r w:rsidR="00D2415B">
        <w:rPr>
          <w:rFonts w:ascii="Times New Roman" w:hAnsi="Times New Roman" w:cs="Times New Roman"/>
          <w:noProof/>
          <w:sz w:val="24"/>
          <w:szCs w:val="24"/>
        </w:rPr>
        <w:t>(</w:t>
      </w:r>
      <w:hyperlink w:anchor="_ENREF_16" w:tooltip="Lerga, 2001 #262" w:history="1">
        <w:r w:rsidR="00F27967">
          <w:rPr>
            <w:rFonts w:ascii="Times New Roman" w:hAnsi="Times New Roman" w:cs="Times New Roman"/>
            <w:noProof/>
            <w:sz w:val="24"/>
            <w:szCs w:val="24"/>
          </w:rPr>
          <w:t>Lerga</w:t>
        </w:r>
        <w:r w:rsidR="00F27967" w:rsidRPr="0019559F">
          <w:rPr>
            <w:rFonts w:ascii="Times New Roman" w:hAnsi="Times New Roman" w:cs="Times New Roman"/>
            <w:i/>
            <w:noProof/>
            <w:sz w:val="24"/>
            <w:szCs w:val="24"/>
          </w:rPr>
          <w:t xml:space="preserve"> et al.</w:t>
        </w:r>
        <w:r w:rsidR="00F27967">
          <w:rPr>
            <w:rFonts w:ascii="Times New Roman" w:hAnsi="Times New Roman" w:cs="Times New Roman"/>
            <w:noProof/>
            <w:sz w:val="24"/>
            <w:szCs w:val="24"/>
          </w:rPr>
          <w:t xml:space="preserve"> 2001</w:t>
        </w:r>
      </w:hyperlink>
      <w:r w:rsidR="00D2415B">
        <w:rPr>
          <w:rFonts w:ascii="Times New Roman" w:hAnsi="Times New Roman" w:cs="Times New Roman"/>
          <w:noProof/>
          <w:sz w:val="24"/>
          <w:szCs w:val="24"/>
        </w:rPr>
        <w:t>)</w:t>
      </w:r>
      <w:r w:rsidR="00D2415B">
        <w:rPr>
          <w:rFonts w:ascii="Times New Roman" w:hAnsi="Times New Roman" w:cs="Times New Roman"/>
          <w:sz w:val="24"/>
          <w:szCs w:val="24"/>
        </w:rPr>
        <w:fldChar w:fldCharType="end"/>
      </w:r>
      <w:r w:rsidR="00D2415B">
        <w:rPr>
          <w:rFonts w:ascii="Times New Roman" w:hAnsi="Times New Roman" w:cs="Times New Roman"/>
          <w:sz w:val="24"/>
          <w:szCs w:val="24"/>
        </w:rPr>
        <w:t xml:space="preserve">. However, considering that members of the </w:t>
      </w:r>
      <w:proofErr w:type="spellStart"/>
      <w:r w:rsidR="00D2415B">
        <w:rPr>
          <w:rFonts w:ascii="Times New Roman" w:hAnsi="Times New Roman" w:cs="Times New Roman"/>
          <w:sz w:val="24"/>
          <w:szCs w:val="24"/>
        </w:rPr>
        <w:t>hnRNP</w:t>
      </w:r>
      <w:proofErr w:type="spellEnd"/>
      <w:r w:rsidR="00D2415B">
        <w:rPr>
          <w:rFonts w:ascii="Times New Roman" w:hAnsi="Times New Roman" w:cs="Times New Roman"/>
          <w:sz w:val="24"/>
          <w:szCs w:val="24"/>
        </w:rPr>
        <w:t xml:space="preserve"> family usually interact in complexes, it is plausible to suggest that these proteins are working together to mediate the export </w:t>
      </w:r>
      <w:r w:rsidR="00D2415B">
        <w:rPr>
          <w:rFonts w:ascii="Times New Roman" w:hAnsi="Times New Roman" w:cs="Times New Roman"/>
          <w:sz w:val="24"/>
          <w:szCs w:val="24"/>
        </w:rPr>
        <w:fldChar w:fldCharType="begin"/>
      </w:r>
      <w:r w:rsidR="00D2415B">
        <w:rPr>
          <w:rFonts w:ascii="Times New Roman" w:hAnsi="Times New Roman" w:cs="Times New Roman"/>
          <w:sz w:val="24"/>
          <w:szCs w:val="24"/>
        </w:rPr>
        <w:instrText xml:space="preserve"> ADDIN EN.CITE &lt;EndNote&gt;&lt;Cite&gt;&lt;Author&gt;Krecic&lt;/Author&gt;&lt;Year&gt;1999&lt;/Year&gt;&lt;RecNum&gt;261&lt;/RecNum&gt;&lt;DisplayText&gt;(Krecic&lt;style face="italic"&gt; et al.&lt;/style&gt; 1999)&lt;/DisplayText&gt;&lt;record&gt;&lt;rec-number&gt;261&lt;/rec-number&gt;&lt;foreign-keys&gt;&lt;key app="EN" db-id="fvaw9vd5rrfez2epavc5exebz02xt0vvvwrs" timestamp="1476174049"&gt;261&lt;/key&gt;&lt;/foreign-keys&gt;&lt;ref-type name="Journal Article"&gt;17&lt;/ref-type&gt;&lt;contributors&gt;&lt;authors&gt;&lt;author&gt;Krecic, A. M.&lt;/author&gt;&lt;author&gt;Swanson, M. S.&lt;/author&gt;&lt;/authors&gt;&lt;/contributors&gt;&lt;auth-address&gt;Department of Molecular Pharmacology and Biological Chemistry, Northwestern University Medical School, 303 East Chicago Avenue, Chicago, IL 60611, USA.&lt;/auth-address&gt;&lt;titles&gt;&lt;title&gt;hnRNP complexes: composition, structure, and function&lt;/title&gt;&lt;secondary-title&gt;Curr Opin Cell Biol&lt;/secondary-title&gt;&lt;alt-title&gt;Current opinion in cell biology&lt;/alt-title&gt;&lt;/titles&gt;&lt;periodical&gt;&lt;full-title&gt;Curr Opin Cell Biol&lt;/full-title&gt;&lt;abbr-1&gt;Current opinion in cell biology&lt;/abbr-1&gt;&lt;/periodical&gt;&lt;alt-periodical&gt;&lt;full-title&gt;Curr Opin Cell Biol&lt;/full-title&gt;&lt;abbr-1&gt;Current opinion in cell biology&lt;/abbr-1&gt;&lt;/alt-periodical&gt;&lt;pages&gt;363-71&lt;/pages&gt;&lt;volume&gt;11&lt;/volume&gt;&lt;number&gt;3&lt;/number&gt;&lt;edition&gt;1999/07/08&lt;/edition&gt;&lt;keywords&gt;&lt;keyword&gt;Animals&lt;/keyword&gt;&lt;keyword&gt;Base Sequence&lt;/keyword&gt;&lt;keyword&gt;Heterogeneous-Nuclear Ribonucleoproteins&lt;/keyword&gt;&lt;keyword&gt;Humans&lt;/keyword&gt;&lt;keyword&gt;RNA Precursors/genetics&lt;/keyword&gt;&lt;keyword&gt;RNA Processing, Post-Transcriptional&lt;/keyword&gt;&lt;keyword&gt;RNA, Messenger/genetics/metabolism&lt;/keyword&gt;&lt;keyword&gt;RNA-Binding Proteins/chemistry/*physiology&lt;/keyword&gt;&lt;keyword&gt;Ribonucleoproteins/chemistry/*physiology&lt;/keyword&gt;&lt;keyword&gt;Transcription, Genetic&lt;/keyword&gt;&lt;/keywords&gt;&lt;dates&gt;&lt;year&gt;1999&lt;/year&gt;&lt;pub-dates&gt;&lt;date&gt;Jun&lt;/date&gt;&lt;/pub-dates&gt;&lt;/dates&gt;&lt;isbn&gt;0955-0674 (Print)&amp;#xD;0955-0674&lt;/isbn&gt;&lt;accession-num&gt;10395553&lt;/accession-num&gt;&lt;urls&gt;&lt;/urls&gt;&lt;electronic-resource-num&gt;10.1016/s0955-0674(99)80051-9&lt;/electronic-resource-num&gt;&lt;remote-database-provider&gt;Nlm&lt;/remote-database-provider&gt;&lt;language&gt;eng&lt;/language&gt;&lt;/record&gt;&lt;/Cite&gt;&lt;/EndNote&gt;</w:instrText>
      </w:r>
      <w:r w:rsidR="00D2415B">
        <w:rPr>
          <w:rFonts w:ascii="Times New Roman" w:hAnsi="Times New Roman" w:cs="Times New Roman"/>
          <w:sz w:val="24"/>
          <w:szCs w:val="24"/>
        </w:rPr>
        <w:fldChar w:fldCharType="separate"/>
      </w:r>
      <w:r w:rsidR="00D2415B">
        <w:rPr>
          <w:rFonts w:ascii="Times New Roman" w:hAnsi="Times New Roman" w:cs="Times New Roman"/>
          <w:noProof/>
          <w:sz w:val="24"/>
          <w:szCs w:val="24"/>
        </w:rPr>
        <w:t>(</w:t>
      </w:r>
      <w:hyperlink w:anchor="_ENREF_14" w:tooltip="Krecic, 1999 #261" w:history="1">
        <w:r w:rsidR="00F27967">
          <w:rPr>
            <w:rFonts w:ascii="Times New Roman" w:hAnsi="Times New Roman" w:cs="Times New Roman"/>
            <w:noProof/>
            <w:sz w:val="24"/>
            <w:szCs w:val="24"/>
          </w:rPr>
          <w:t>Krecic</w:t>
        </w:r>
        <w:r w:rsidR="00F27967" w:rsidRPr="000B24A6">
          <w:rPr>
            <w:rFonts w:ascii="Times New Roman" w:hAnsi="Times New Roman" w:cs="Times New Roman"/>
            <w:i/>
            <w:noProof/>
            <w:sz w:val="24"/>
            <w:szCs w:val="24"/>
          </w:rPr>
          <w:t xml:space="preserve"> et al.</w:t>
        </w:r>
        <w:r w:rsidR="00F27967">
          <w:rPr>
            <w:rFonts w:ascii="Times New Roman" w:hAnsi="Times New Roman" w:cs="Times New Roman"/>
            <w:noProof/>
            <w:sz w:val="24"/>
            <w:szCs w:val="24"/>
          </w:rPr>
          <w:t xml:space="preserve"> 1999</w:t>
        </w:r>
      </w:hyperlink>
      <w:r w:rsidR="00D2415B">
        <w:rPr>
          <w:rFonts w:ascii="Times New Roman" w:hAnsi="Times New Roman" w:cs="Times New Roman"/>
          <w:noProof/>
          <w:sz w:val="24"/>
          <w:szCs w:val="24"/>
        </w:rPr>
        <w:t>)</w:t>
      </w:r>
      <w:r w:rsidR="00D2415B">
        <w:rPr>
          <w:rFonts w:ascii="Times New Roman" w:hAnsi="Times New Roman" w:cs="Times New Roman"/>
          <w:sz w:val="24"/>
          <w:szCs w:val="24"/>
        </w:rPr>
        <w:fldChar w:fldCharType="end"/>
      </w:r>
      <w:r w:rsidR="00D2415B">
        <w:rPr>
          <w:rFonts w:ascii="Times New Roman" w:hAnsi="Times New Roman" w:cs="Times New Roman"/>
          <w:sz w:val="24"/>
          <w:szCs w:val="24"/>
        </w:rPr>
        <w:t xml:space="preserve">. Wang </w:t>
      </w:r>
      <w:r w:rsidR="00D2415B" w:rsidRPr="0063386C">
        <w:rPr>
          <w:rFonts w:ascii="Times New Roman" w:hAnsi="Times New Roman" w:cs="Times New Roman"/>
          <w:i/>
          <w:sz w:val="24"/>
          <w:szCs w:val="24"/>
        </w:rPr>
        <w:t>et al</w:t>
      </w:r>
      <w:r w:rsidR="00D2415B">
        <w:rPr>
          <w:rFonts w:ascii="Times New Roman" w:hAnsi="Times New Roman" w:cs="Times New Roman"/>
          <w:sz w:val="24"/>
          <w:szCs w:val="24"/>
        </w:rPr>
        <w:t xml:space="preserve"> (2014) confirmed that </w:t>
      </w:r>
      <w:proofErr w:type="spellStart"/>
      <w:r w:rsidR="00D2415B">
        <w:rPr>
          <w:rFonts w:ascii="Times New Roman" w:hAnsi="Times New Roman" w:cs="Times New Roman"/>
          <w:sz w:val="24"/>
          <w:szCs w:val="24"/>
        </w:rPr>
        <w:t>hnRNPK</w:t>
      </w:r>
      <w:proofErr w:type="spellEnd"/>
      <w:r w:rsidR="00D2415B">
        <w:rPr>
          <w:rFonts w:ascii="Times New Roman" w:hAnsi="Times New Roman" w:cs="Times New Roman"/>
          <w:sz w:val="24"/>
          <w:szCs w:val="24"/>
        </w:rPr>
        <w:t xml:space="preserve"> and FUS interact directly. </w:t>
      </w:r>
      <w:r w:rsidR="00077E03">
        <w:rPr>
          <w:rFonts w:ascii="Times New Roman" w:hAnsi="Times New Roman" w:cs="Times New Roman"/>
          <w:sz w:val="24"/>
          <w:szCs w:val="24"/>
        </w:rPr>
        <w:t xml:space="preserve">Furthermore, as the selective export motif identified did not correspond to all of the selectively exported miRNAs, there could be multiple proteins mediating their export. This </w:t>
      </w:r>
      <w:r w:rsidR="00077E03" w:rsidRPr="00D708FB">
        <w:rPr>
          <w:rFonts w:ascii="Times New Roman" w:hAnsi="Times New Roman" w:cs="Times New Roman"/>
          <w:sz w:val="24"/>
          <w:szCs w:val="24"/>
        </w:rPr>
        <w:t>suggests that multiple proteins could be working collaboratively to populate the EVs.</w:t>
      </w:r>
      <w:r w:rsidR="00077E03">
        <w:rPr>
          <w:rFonts w:ascii="Times New Roman" w:hAnsi="Times New Roman" w:cs="Times New Roman"/>
          <w:sz w:val="24"/>
          <w:szCs w:val="24"/>
        </w:rPr>
        <w:t xml:space="preserve"> </w:t>
      </w:r>
      <w:r w:rsidR="00D2415B">
        <w:rPr>
          <w:rFonts w:ascii="Times New Roman" w:hAnsi="Times New Roman" w:cs="Times New Roman"/>
          <w:sz w:val="24"/>
          <w:szCs w:val="24"/>
        </w:rPr>
        <w:t xml:space="preserve">Therefore, analysing the interaction between </w:t>
      </w:r>
      <w:proofErr w:type="spellStart"/>
      <w:r w:rsidR="00D2415B">
        <w:rPr>
          <w:rFonts w:ascii="Times New Roman" w:hAnsi="Times New Roman" w:cs="Times New Roman"/>
          <w:sz w:val="24"/>
          <w:szCs w:val="24"/>
        </w:rPr>
        <w:t>hnRNPK</w:t>
      </w:r>
      <w:proofErr w:type="spellEnd"/>
      <w:r w:rsidR="00D2415B">
        <w:rPr>
          <w:rFonts w:ascii="Times New Roman" w:hAnsi="Times New Roman" w:cs="Times New Roman"/>
          <w:sz w:val="24"/>
          <w:szCs w:val="24"/>
        </w:rPr>
        <w:t>, FUS and miRNAs in future research may assist in further understanding the mechanism.</w:t>
      </w:r>
      <w:r w:rsidR="00077E03">
        <w:rPr>
          <w:rFonts w:ascii="Times New Roman" w:hAnsi="Times New Roman" w:cs="Times New Roman"/>
          <w:sz w:val="24"/>
          <w:szCs w:val="24"/>
        </w:rPr>
        <w:t xml:space="preserve"> </w:t>
      </w:r>
    </w:p>
    <w:p w14:paraId="24554F15" w14:textId="4027DB15" w:rsidR="00616C85" w:rsidRPr="00217636" w:rsidRDefault="00047FB3" w:rsidP="00415E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selective export of 19 miRNAs reduced by the expression of tumour suppressor, </w:t>
      </w:r>
      <w:commentRangeStart w:id="5"/>
      <w:commentRangeStart w:id="6"/>
      <w:r>
        <w:rPr>
          <w:rFonts w:ascii="Times New Roman" w:hAnsi="Times New Roman" w:cs="Times New Roman"/>
          <w:sz w:val="24"/>
          <w:szCs w:val="24"/>
        </w:rPr>
        <w:t>cavin</w:t>
      </w:r>
      <w:commentRangeEnd w:id="5"/>
      <w:r>
        <w:rPr>
          <w:rStyle w:val="CommentReference"/>
        </w:rPr>
        <w:commentReference w:id="5"/>
      </w:r>
      <w:commentRangeEnd w:id="6"/>
      <w:r>
        <w:rPr>
          <w:rStyle w:val="CommentReference"/>
        </w:rPr>
        <w:commentReference w:id="6"/>
      </w:r>
      <w:r>
        <w:rPr>
          <w:rFonts w:ascii="Times New Roman" w:hAnsi="Times New Roman" w:cs="Times New Roman"/>
          <w:sz w:val="24"/>
          <w:szCs w:val="24"/>
        </w:rPr>
        <w:t>-1, in PC3 cell lines indicates that the selective miRNA export mechanism may be a major mediator in cancer metastasis. As</w:t>
      </w:r>
      <w:r w:rsidRPr="00D708FB">
        <w:rPr>
          <w:rFonts w:ascii="Times New Roman" w:hAnsi="Times New Roman" w:cs="Times New Roman"/>
          <w:sz w:val="24"/>
          <w:szCs w:val="24"/>
        </w:rPr>
        <w:t xml:space="preserve"> 20% (19 of the 95 miRNAs) of the miRNAs found in the EVs are manipulated by the selective export mechanism (Fig. XX)</w:t>
      </w:r>
      <w:r>
        <w:rPr>
          <w:rFonts w:ascii="Times New Roman" w:hAnsi="Times New Roman" w:cs="Times New Roman"/>
          <w:sz w:val="24"/>
          <w:szCs w:val="24"/>
        </w:rPr>
        <w:t xml:space="preserve">, the truncation of the </w:t>
      </w:r>
      <w:r>
        <w:rPr>
          <w:rFonts w:ascii="Times New Roman" w:hAnsi="Times New Roman" w:cs="Times New Roman"/>
          <w:sz w:val="24"/>
          <w:szCs w:val="24"/>
        </w:rPr>
        <w:lastRenderedPageBreak/>
        <w:t>mechanism may provide dramatic changes to the function of the EVs</w:t>
      </w:r>
      <w:r w:rsidRPr="00D708FB">
        <w:rPr>
          <w:rFonts w:ascii="Times New Roman" w:hAnsi="Times New Roman" w:cs="Times New Roman"/>
          <w:sz w:val="24"/>
          <w:szCs w:val="24"/>
        </w:rPr>
        <w:t xml:space="preserve">. </w:t>
      </w:r>
      <w:r>
        <w:rPr>
          <w:rFonts w:ascii="Times New Roman" w:hAnsi="Times New Roman" w:cs="Times New Roman"/>
          <w:sz w:val="24"/>
          <w:szCs w:val="24"/>
        </w:rPr>
        <w:t>Amongst the selectively exported miRNAs is oncomiR-148a</w:t>
      </w:r>
      <w:r w:rsidRPr="00D708FB">
        <w:rPr>
          <w:rFonts w:ascii="Times New Roman" w:hAnsi="Times New Roman" w:cs="Times New Roman"/>
          <w:sz w:val="24"/>
          <w:szCs w:val="24"/>
        </w:rPr>
        <w:t xml:space="preserve"> consistent with previous findings (</w:t>
      </w:r>
      <w:proofErr w:type="spellStart"/>
      <w:r w:rsidRPr="00D708FB">
        <w:rPr>
          <w:rFonts w:ascii="Times New Roman" w:hAnsi="Times New Roman" w:cs="Times New Roman"/>
          <w:sz w:val="24"/>
          <w:szCs w:val="24"/>
        </w:rPr>
        <w:t>Inder</w:t>
      </w:r>
      <w:proofErr w:type="spellEnd"/>
      <w:r>
        <w:rPr>
          <w:rFonts w:ascii="Times New Roman" w:hAnsi="Times New Roman" w:cs="Times New Roman"/>
          <w:sz w:val="24"/>
          <w:szCs w:val="24"/>
        </w:rPr>
        <w:t xml:space="preserve"> </w:t>
      </w:r>
      <w:r w:rsidRPr="00D17AC1">
        <w:rPr>
          <w:rFonts w:ascii="Times New Roman" w:hAnsi="Times New Roman" w:cs="Times New Roman"/>
          <w:i/>
          <w:sz w:val="24"/>
          <w:szCs w:val="24"/>
        </w:rPr>
        <w:t>et al</w:t>
      </w:r>
      <w:r>
        <w:rPr>
          <w:rFonts w:ascii="Times New Roman" w:hAnsi="Times New Roman" w:cs="Times New Roman"/>
          <w:sz w:val="24"/>
          <w:szCs w:val="24"/>
        </w:rPr>
        <w:t xml:space="preserve">. 2014). </w:t>
      </w:r>
      <w:r w:rsidRPr="00D708FB">
        <w:rPr>
          <w:rFonts w:ascii="Times New Roman" w:hAnsi="Times New Roman" w:cs="Times New Roman"/>
          <w:sz w:val="24"/>
          <w:szCs w:val="24"/>
        </w:rPr>
        <w:t>While the function of these miRNAs were not assessed in this report, surveying the literature reveals that many of the miRNAs selectively exported</w:t>
      </w:r>
      <w:r>
        <w:rPr>
          <w:rFonts w:ascii="Times New Roman" w:hAnsi="Times New Roman" w:cs="Times New Roman"/>
          <w:sz w:val="24"/>
          <w:szCs w:val="24"/>
        </w:rPr>
        <w:t xml:space="preserve"> may</w:t>
      </w:r>
      <w:r w:rsidRPr="00D708FB">
        <w:rPr>
          <w:rFonts w:ascii="Times New Roman" w:hAnsi="Times New Roman" w:cs="Times New Roman"/>
          <w:sz w:val="24"/>
          <w:szCs w:val="24"/>
        </w:rPr>
        <w:t xml:space="preserve"> possess roles associated with cancer and cancer progression. </w:t>
      </w:r>
      <w:r>
        <w:rPr>
          <w:rFonts w:ascii="Times New Roman" w:hAnsi="Times New Roman" w:cs="Times New Roman"/>
          <w:sz w:val="24"/>
          <w:szCs w:val="24"/>
        </w:rPr>
        <w:t xml:space="preserve">Huang </w:t>
      </w:r>
      <w:r w:rsidRPr="00165E21">
        <w:rPr>
          <w:rFonts w:ascii="Times New Roman" w:hAnsi="Times New Roman" w:cs="Times New Roman"/>
          <w:i/>
          <w:sz w:val="24"/>
          <w:szCs w:val="24"/>
        </w:rPr>
        <w:t>et al</w:t>
      </w:r>
      <w:r>
        <w:rPr>
          <w:rFonts w:ascii="Times New Roman" w:hAnsi="Times New Roman" w:cs="Times New Roman"/>
          <w:sz w:val="24"/>
          <w:szCs w:val="24"/>
        </w:rPr>
        <w:t xml:space="preserve"> (2014) determined that miR-98, 148b, 30e, 30a, 148a, 3615 and 20b contribute to immune response regulation in papillary thyroid carcinoma. Additionally, miR-22, 200a and 429 were found to be involved with epithelial to mesenchyme transition in various cancers. This</w:t>
      </w:r>
      <w:r w:rsidRPr="00D708FB">
        <w:rPr>
          <w:rFonts w:ascii="Times New Roman" w:hAnsi="Times New Roman" w:cs="Times New Roman"/>
          <w:sz w:val="24"/>
          <w:szCs w:val="24"/>
        </w:rPr>
        <w:t xml:space="preserve"> suggests that these miRNAs play roles in modifying the tumour microenvironment and establishment of the pre-metastatic niche. This is consistent with past research that linked cancer derived EVs with these roles. Therefore this miRNA export mechanism may be key in modulating the pro-metastatic phenotype associated with EV secretion.   </w:t>
      </w:r>
    </w:p>
    <w:p w14:paraId="70FFEC48" w14:textId="24BDB5A5" w:rsidR="00D2415B" w:rsidDel="0023681F" w:rsidRDefault="0061578E" w:rsidP="00576E64">
      <w:pPr>
        <w:spacing w:line="480" w:lineRule="auto"/>
        <w:rPr>
          <w:del w:id="7" w:author="Michelle Hill" w:date="2016-10-14T21:21:00Z"/>
          <w:rFonts w:ascii="Times New Roman" w:hAnsi="Times New Roman" w:cs="Times New Roman"/>
          <w:sz w:val="24"/>
          <w:szCs w:val="24"/>
        </w:rPr>
      </w:pPr>
      <w:ins w:id="8" w:author="Michelle Hill" w:date="2016-10-14T21:16:00Z">
        <w:r>
          <w:rPr>
            <w:rFonts w:ascii="Times New Roman" w:hAnsi="Times New Roman" w:cs="Times New Roman"/>
            <w:sz w:val="24"/>
            <w:szCs w:val="24"/>
          </w:rPr>
          <w:t>S</w:t>
        </w:r>
      </w:ins>
      <w:ins w:id="9" w:author="Michelle Hill" w:date="2016-10-14T21:15:00Z">
        <w:r>
          <w:rPr>
            <w:rFonts w:ascii="Times New Roman" w:hAnsi="Times New Roman" w:cs="Times New Roman"/>
            <w:sz w:val="24"/>
            <w:szCs w:val="24"/>
          </w:rPr>
          <w:t xml:space="preserve">everal technical limitations </w:t>
        </w:r>
      </w:ins>
      <w:ins w:id="10" w:author="Michelle Hill" w:date="2016-10-14T21:16:00Z">
        <w:r>
          <w:rPr>
            <w:rFonts w:ascii="Times New Roman" w:hAnsi="Times New Roman" w:cs="Times New Roman"/>
            <w:sz w:val="24"/>
            <w:szCs w:val="24"/>
          </w:rPr>
          <w:t>were encountered during this study</w:t>
        </w:r>
      </w:ins>
      <w:ins w:id="11" w:author="Michelle Hill" w:date="2016-10-14T21:17:00Z">
        <w:r>
          <w:rPr>
            <w:rFonts w:ascii="Times New Roman" w:hAnsi="Times New Roman" w:cs="Times New Roman"/>
            <w:sz w:val="24"/>
            <w:szCs w:val="24"/>
          </w:rPr>
          <w:t>, which should be further investigated in future work</w:t>
        </w:r>
      </w:ins>
      <w:ins w:id="12" w:author="Michelle Hill" w:date="2016-10-14T21:15:00Z">
        <w:r>
          <w:rPr>
            <w:rFonts w:ascii="Times New Roman" w:hAnsi="Times New Roman" w:cs="Times New Roman"/>
            <w:sz w:val="24"/>
            <w:szCs w:val="24"/>
          </w:rPr>
          <w:t xml:space="preserve">. </w:t>
        </w:r>
      </w:ins>
      <w:r w:rsidR="003A6F51">
        <w:rPr>
          <w:rFonts w:ascii="Times New Roman" w:hAnsi="Times New Roman" w:cs="Times New Roman"/>
          <w:sz w:val="24"/>
          <w:szCs w:val="24"/>
        </w:rPr>
        <w:t>Attempts to validate some of these miRNAs was completed using RT-qPCR. While the trends from the RNA-</w:t>
      </w:r>
      <w:proofErr w:type="spellStart"/>
      <w:r w:rsidR="003A6F51">
        <w:rPr>
          <w:rFonts w:ascii="Times New Roman" w:hAnsi="Times New Roman" w:cs="Times New Roman"/>
          <w:sz w:val="24"/>
          <w:szCs w:val="24"/>
        </w:rPr>
        <w:t>seq</w:t>
      </w:r>
      <w:proofErr w:type="spellEnd"/>
      <w:r w:rsidR="003A6F51">
        <w:rPr>
          <w:rFonts w:ascii="Times New Roman" w:hAnsi="Times New Roman" w:cs="Times New Roman"/>
          <w:sz w:val="24"/>
          <w:szCs w:val="24"/>
        </w:rPr>
        <w:t xml:space="preserve"> data was maintained for these validated miRNAs, high variation of the EV data was observed. Unfortunately, this appears to be an issue with the low quantities of miRNAs extracted from the EVs in combination with the RT-qPCR sensitivity. Ideally, repeating this experiment using more sensitive count based methods, such as the digital droplet PCR (</w:t>
      </w:r>
      <w:proofErr w:type="spellStart"/>
      <w:r w:rsidR="003A6F51">
        <w:rPr>
          <w:rFonts w:ascii="Times New Roman" w:hAnsi="Times New Roman" w:cs="Times New Roman"/>
          <w:sz w:val="24"/>
          <w:szCs w:val="24"/>
        </w:rPr>
        <w:t>ddPCR</w:t>
      </w:r>
      <w:proofErr w:type="spellEnd"/>
      <w:r w:rsidR="003A6F51">
        <w:rPr>
          <w:rFonts w:ascii="Times New Roman" w:hAnsi="Times New Roman" w:cs="Times New Roman"/>
          <w:sz w:val="24"/>
          <w:szCs w:val="24"/>
        </w:rPr>
        <w:t xml:space="preserve">) could limit this variation. </w:t>
      </w:r>
      <w:del w:id="13" w:author="Michelle Hill" w:date="2016-10-14T21:21:00Z">
        <w:r w:rsidR="003A6F51" w:rsidDel="0023681F">
          <w:rPr>
            <w:rFonts w:ascii="Times New Roman" w:hAnsi="Times New Roman" w:cs="Times New Roman"/>
            <w:sz w:val="24"/>
            <w:szCs w:val="24"/>
          </w:rPr>
          <w:delText xml:space="preserve">    </w:delText>
        </w:r>
      </w:del>
    </w:p>
    <w:p w14:paraId="78D6D23C" w14:textId="0E855897" w:rsidR="00EB392C" w:rsidRPr="00DD2E2C" w:rsidRDefault="00DD2E2C" w:rsidP="00576E64">
      <w:pPr>
        <w:spacing w:line="480" w:lineRule="auto"/>
        <w:rPr>
          <w:rFonts w:ascii="Times New Roman" w:hAnsi="Times New Roman" w:cs="Times New Roman"/>
          <w:sz w:val="24"/>
          <w:szCs w:val="24"/>
        </w:rPr>
      </w:pPr>
      <w:r w:rsidRPr="00DD2E2C">
        <w:rPr>
          <w:rFonts w:ascii="Times New Roman" w:hAnsi="Times New Roman" w:cs="Times New Roman"/>
          <w:sz w:val="24"/>
          <w:szCs w:val="24"/>
        </w:rPr>
        <w:t xml:space="preserve">Furthermore, </w:t>
      </w:r>
      <w:r w:rsidR="0023681F">
        <w:rPr>
          <w:rFonts w:ascii="Times New Roman" w:hAnsi="Times New Roman" w:cs="Times New Roman"/>
          <w:sz w:val="24"/>
          <w:szCs w:val="24"/>
        </w:rPr>
        <w:t xml:space="preserve">experimental demonstration of the </w:t>
      </w:r>
      <w:r w:rsidR="00FD2AAA">
        <w:rPr>
          <w:rFonts w:ascii="Times New Roman" w:hAnsi="Times New Roman" w:cs="Times New Roman"/>
          <w:sz w:val="24"/>
          <w:szCs w:val="24"/>
        </w:rPr>
        <w:t>direct binding</w:t>
      </w:r>
      <w:r w:rsidRPr="00DD2E2C">
        <w:rPr>
          <w:rFonts w:ascii="Times New Roman" w:hAnsi="Times New Roman" w:cs="Times New Roman"/>
          <w:sz w:val="24"/>
          <w:szCs w:val="24"/>
        </w:rPr>
        <w:t xml:space="preserve"> between </w:t>
      </w:r>
      <w:proofErr w:type="spellStart"/>
      <w:r w:rsidRPr="00DD2E2C">
        <w:rPr>
          <w:rFonts w:ascii="Times New Roman" w:hAnsi="Times New Roman" w:cs="Times New Roman"/>
          <w:sz w:val="24"/>
          <w:szCs w:val="24"/>
        </w:rPr>
        <w:t>hnRNPK</w:t>
      </w:r>
      <w:proofErr w:type="spellEnd"/>
      <w:r w:rsidRPr="00DD2E2C">
        <w:rPr>
          <w:rFonts w:ascii="Times New Roman" w:hAnsi="Times New Roman" w:cs="Times New Roman"/>
          <w:sz w:val="24"/>
          <w:szCs w:val="24"/>
        </w:rPr>
        <w:t xml:space="preserve"> and </w:t>
      </w:r>
      <w:r w:rsidR="0023681F">
        <w:rPr>
          <w:rFonts w:ascii="Times New Roman" w:hAnsi="Times New Roman" w:cs="Times New Roman"/>
          <w:sz w:val="24"/>
          <w:szCs w:val="24"/>
        </w:rPr>
        <w:t xml:space="preserve">selectively exported miRNAs such as </w:t>
      </w:r>
      <w:r w:rsidRPr="00DD2E2C">
        <w:rPr>
          <w:rFonts w:ascii="Times New Roman" w:hAnsi="Times New Roman" w:cs="Times New Roman"/>
          <w:sz w:val="24"/>
          <w:szCs w:val="24"/>
        </w:rPr>
        <w:t>miR-148a</w:t>
      </w:r>
      <w:r w:rsidR="0023681F">
        <w:rPr>
          <w:rFonts w:ascii="Times New Roman" w:hAnsi="Times New Roman" w:cs="Times New Roman"/>
          <w:sz w:val="24"/>
          <w:szCs w:val="24"/>
        </w:rPr>
        <w:t xml:space="preserve"> could not be completed due to time constraints and the low</w:t>
      </w:r>
      <w:r w:rsidRPr="00DD2E2C">
        <w:rPr>
          <w:rFonts w:ascii="Times New Roman" w:hAnsi="Times New Roman" w:cs="Times New Roman"/>
          <w:sz w:val="24"/>
          <w:szCs w:val="24"/>
        </w:rPr>
        <w:t xml:space="preserve"> yield </w:t>
      </w:r>
      <w:r w:rsidR="0023681F">
        <w:rPr>
          <w:rFonts w:ascii="Times New Roman" w:hAnsi="Times New Roman" w:cs="Times New Roman"/>
          <w:sz w:val="24"/>
          <w:szCs w:val="24"/>
        </w:rPr>
        <w:t>of pulldowns</w:t>
      </w:r>
      <w:r w:rsidRPr="00DD2E2C">
        <w:rPr>
          <w:rFonts w:ascii="Times New Roman" w:hAnsi="Times New Roman" w:cs="Times New Roman"/>
          <w:sz w:val="24"/>
          <w:szCs w:val="24"/>
        </w:rPr>
        <w:t xml:space="preserve">. This interaction is important because why? Confirms motifs, confirms selectivity, </w:t>
      </w:r>
      <w:r w:rsidR="00EC71E8" w:rsidRPr="00DD2E2C">
        <w:rPr>
          <w:rFonts w:ascii="Times New Roman" w:hAnsi="Times New Roman" w:cs="Times New Roman"/>
          <w:sz w:val="24"/>
          <w:szCs w:val="24"/>
        </w:rPr>
        <w:t>and confirms</w:t>
      </w:r>
      <w:r w:rsidRPr="00DD2E2C">
        <w:rPr>
          <w:rFonts w:ascii="Times New Roman" w:hAnsi="Times New Roman" w:cs="Times New Roman"/>
          <w:sz w:val="24"/>
          <w:szCs w:val="24"/>
        </w:rPr>
        <w:t xml:space="preserve"> its role in this mechanism.  What we plan on doing to achieve this, </w:t>
      </w:r>
      <w:proofErr w:type="spellStart"/>
      <w:r w:rsidRPr="00DD2E2C">
        <w:rPr>
          <w:rFonts w:ascii="Times New Roman" w:hAnsi="Times New Roman" w:cs="Times New Roman"/>
          <w:sz w:val="24"/>
          <w:szCs w:val="24"/>
        </w:rPr>
        <w:t>ddPCR</w:t>
      </w:r>
      <w:proofErr w:type="spellEnd"/>
      <w:r w:rsidRPr="00DD2E2C">
        <w:rPr>
          <w:rFonts w:ascii="Times New Roman" w:hAnsi="Times New Roman" w:cs="Times New Roman"/>
          <w:sz w:val="24"/>
          <w:szCs w:val="24"/>
        </w:rPr>
        <w:t>, scaling up experiments.</w:t>
      </w:r>
      <w:ins w:id="14" w:author="Michelle Hill" w:date="2016-10-14T21:17:00Z">
        <w:r w:rsidR="0061578E">
          <w:rPr>
            <w:rFonts w:ascii="Times New Roman" w:hAnsi="Times New Roman" w:cs="Times New Roman"/>
            <w:sz w:val="24"/>
            <w:szCs w:val="24"/>
          </w:rPr>
          <w:t xml:space="preserve"> </w:t>
        </w:r>
      </w:ins>
      <w:commentRangeStart w:id="15"/>
      <w:r w:rsidR="0061578E">
        <w:rPr>
          <w:rFonts w:ascii="Times New Roman" w:hAnsi="Times New Roman" w:cs="Times New Roman"/>
          <w:sz w:val="24"/>
          <w:szCs w:val="24"/>
        </w:rPr>
        <w:t xml:space="preserve">Given that motif discovery is a method to identify binding sites based on probabilistic models, experimental validation will </w:t>
      </w:r>
      <w:r w:rsidR="0061578E">
        <w:rPr>
          <w:rFonts w:ascii="Times New Roman" w:hAnsi="Times New Roman" w:cs="Times New Roman"/>
          <w:sz w:val="24"/>
          <w:szCs w:val="24"/>
        </w:rPr>
        <w:lastRenderedPageBreak/>
        <w:t xml:space="preserve">be required. </w:t>
      </w:r>
      <w:r w:rsidR="0061578E" w:rsidRPr="00D708FB">
        <w:rPr>
          <w:rFonts w:ascii="Times New Roman" w:hAnsi="Times New Roman" w:cs="Times New Roman"/>
          <w:sz w:val="24"/>
          <w:szCs w:val="24"/>
        </w:rPr>
        <w:t xml:space="preserve">CRISPR gene editing </w:t>
      </w:r>
      <w:r w:rsidR="0061578E">
        <w:rPr>
          <w:rFonts w:ascii="Times New Roman" w:hAnsi="Times New Roman" w:cs="Times New Roman"/>
          <w:sz w:val="24"/>
          <w:szCs w:val="24"/>
        </w:rPr>
        <w:t>may be a useful tool to mutagenize this</w:t>
      </w:r>
      <w:r w:rsidR="0061578E" w:rsidRPr="00D708FB">
        <w:rPr>
          <w:rFonts w:ascii="Times New Roman" w:hAnsi="Times New Roman" w:cs="Times New Roman"/>
          <w:sz w:val="24"/>
          <w:szCs w:val="24"/>
        </w:rPr>
        <w:t xml:space="preserve"> motif contained within these exported</w:t>
      </w:r>
      <w:r w:rsidR="0061578E" w:rsidRPr="00D73CC9">
        <w:rPr>
          <w:rFonts w:ascii="Times New Roman" w:hAnsi="Times New Roman" w:cs="Times New Roman"/>
          <w:sz w:val="24"/>
          <w:szCs w:val="24"/>
        </w:rPr>
        <w:t xml:space="preserve"> </w:t>
      </w:r>
      <w:r w:rsidR="0061578E" w:rsidRPr="00D708FB">
        <w:rPr>
          <w:rFonts w:ascii="Times New Roman" w:hAnsi="Times New Roman" w:cs="Times New Roman"/>
          <w:sz w:val="24"/>
          <w:szCs w:val="24"/>
        </w:rPr>
        <w:t>miRNAs</w:t>
      </w:r>
      <w:r w:rsidR="0061578E">
        <w:rPr>
          <w:rFonts w:ascii="Times New Roman" w:hAnsi="Times New Roman" w:cs="Times New Roman"/>
          <w:sz w:val="24"/>
          <w:szCs w:val="24"/>
        </w:rPr>
        <w:t xml:space="preserve">, similar to a method conducted by </w:t>
      </w:r>
      <w:proofErr w:type="spellStart"/>
      <w:r w:rsidR="0061578E" w:rsidRPr="00D708FB">
        <w:rPr>
          <w:rFonts w:ascii="Times New Roman" w:hAnsi="Times New Roman" w:cs="Times New Roman"/>
          <w:sz w:val="24"/>
          <w:szCs w:val="24"/>
        </w:rPr>
        <w:t>Ebina</w:t>
      </w:r>
      <w:proofErr w:type="spellEnd"/>
      <w:r w:rsidR="0061578E" w:rsidRPr="00D708FB">
        <w:rPr>
          <w:rFonts w:ascii="Times New Roman" w:hAnsi="Times New Roman" w:cs="Times New Roman"/>
          <w:sz w:val="24"/>
          <w:szCs w:val="24"/>
        </w:rPr>
        <w:t xml:space="preserve"> </w:t>
      </w:r>
      <w:r w:rsidR="0061578E" w:rsidRPr="00D708FB">
        <w:rPr>
          <w:rFonts w:ascii="Times New Roman" w:hAnsi="Times New Roman" w:cs="Times New Roman"/>
          <w:i/>
          <w:sz w:val="24"/>
          <w:szCs w:val="24"/>
        </w:rPr>
        <w:t>et al.</w:t>
      </w:r>
      <w:r w:rsidR="0061578E">
        <w:rPr>
          <w:rFonts w:ascii="Times New Roman" w:hAnsi="Times New Roman" w:cs="Times New Roman"/>
          <w:i/>
          <w:sz w:val="24"/>
          <w:szCs w:val="24"/>
        </w:rPr>
        <w:t xml:space="preserve"> </w:t>
      </w:r>
      <w:r w:rsidR="0061578E" w:rsidRPr="00D708FB">
        <w:rPr>
          <w:rFonts w:ascii="Times New Roman" w:hAnsi="Times New Roman" w:cs="Times New Roman"/>
          <w:sz w:val="24"/>
          <w:szCs w:val="24"/>
        </w:rPr>
        <w:t>(2013)</w:t>
      </w:r>
      <w:r w:rsidR="0061578E">
        <w:rPr>
          <w:rFonts w:ascii="Times New Roman" w:hAnsi="Times New Roman" w:cs="Times New Roman"/>
          <w:sz w:val="24"/>
          <w:szCs w:val="24"/>
        </w:rPr>
        <w:t>,</w:t>
      </w:r>
      <w:r w:rsidR="0061578E" w:rsidRPr="00D708FB">
        <w:rPr>
          <w:rFonts w:ascii="Times New Roman" w:hAnsi="Times New Roman" w:cs="Times New Roman"/>
          <w:sz w:val="24"/>
          <w:szCs w:val="24"/>
        </w:rPr>
        <w:t xml:space="preserve"> to ultimately confirm </w:t>
      </w:r>
      <w:r w:rsidR="0061578E">
        <w:rPr>
          <w:rFonts w:ascii="Times New Roman" w:hAnsi="Times New Roman" w:cs="Times New Roman"/>
          <w:sz w:val="24"/>
          <w:szCs w:val="24"/>
        </w:rPr>
        <w:t xml:space="preserve">its role in the export mechanism. </w:t>
      </w:r>
      <w:commentRangeEnd w:id="15"/>
      <w:r w:rsidR="0061578E">
        <w:rPr>
          <w:rStyle w:val="CommentReference"/>
        </w:rPr>
        <w:commentReference w:id="15"/>
      </w:r>
    </w:p>
    <w:p w14:paraId="289720F6" w14:textId="3E98A0FC" w:rsidR="00DD2E2C" w:rsidRDefault="00DD2E2C" w:rsidP="00576E64">
      <w:pPr>
        <w:spacing w:line="480" w:lineRule="auto"/>
        <w:rPr>
          <w:rFonts w:ascii="Times New Roman" w:hAnsi="Times New Roman" w:cs="Times New Roman"/>
          <w:sz w:val="24"/>
          <w:szCs w:val="24"/>
        </w:rPr>
      </w:pPr>
      <w:r w:rsidRPr="00DD2E2C">
        <w:rPr>
          <w:rFonts w:ascii="Times New Roman" w:hAnsi="Times New Roman" w:cs="Times New Roman"/>
          <w:sz w:val="24"/>
          <w:szCs w:val="24"/>
        </w:rPr>
        <w:t>In conclusion, this study has iden</w:t>
      </w:r>
      <w:r>
        <w:rPr>
          <w:rFonts w:ascii="Times New Roman" w:hAnsi="Times New Roman" w:cs="Times New Roman"/>
          <w:sz w:val="24"/>
          <w:szCs w:val="24"/>
        </w:rPr>
        <w:t>ti</w:t>
      </w:r>
      <w:r w:rsidRPr="00DD2E2C">
        <w:rPr>
          <w:rFonts w:ascii="Times New Roman" w:hAnsi="Times New Roman" w:cs="Times New Roman"/>
          <w:sz w:val="24"/>
          <w:szCs w:val="24"/>
        </w:rPr>
        <w:t>fied a viable export protein that can mediate the selective export of miRNAs to EVs</w:t>
      </w:r>
      <w:r w:rsidR="003440B9">
        <w:rPr>
          <w:rFonts w:ascii="Times New Roman" w:hAnsi="Times New Roman" w:cs="Times New Roman"/>
          <w:sz w:val="24"/>
          <w:szCs w:val="24"/>
        </w:rPr>
        <w:t>, specifically exosomes,</w:t>
      </w:r>
      <w:r w:rsidRPr="00DD2E2C">
        <w:rPr>
          <w:rFonts w:ascii="Times New Roman" w:hAnsi="Times New Roman" w:cs="Times New Roman"/>
          <w:sz w:val="24"/>
          <w:szCs w:val="24"/>
        </w:rPr>
        <w:t xml:space="preserve"> in prostate cancer cell lines. </w:t>
      </w:r>
      <w:proofErr w:type="spellStart"/>
      <w:proofErr w:type="gramStart"/>
      <w:r w:rsidR="003440B9">
        <w:rPr>
          <w:rFonts w:ascii="Times New Roman" w:hAnsi="Times New Roman" w:cs="Times New Roman"/>
          <w:sz w:val="24"/>
          <w:szCs w:val="24"/>
        </w:rPr>
        <w:t>hnRNPK</w:t>
      </w:r>
      <w:proofErr w:type="spellEnd"/>
      <w:proofErr w:type="gramEnd"/>
      <w:r w:rsidR="003440B9">
        <w:rPr>
          <w:rFonts w:ascii="Times New Roman" w:hAnsi="Times New Roman" w:cs="Times New Roman"/>
          <w:sz w:val="24"/>
          <w:szCs w:val="24"/>
        </w:rPr>
        <w:t xml:space="preserve"> was found to modulate the selective export of miR-148a, and is predicted to mediate additional miRNAs, where expression of cavin-1 prevents its appropriate MVB localization to fulfil this function. However, the underlying link between cavin-1 and </w:t>
      </w:r>
      <w:proofErr w:type="spellStart"/>
      <w:r w:rsidR="003440B9">
        <w:rPr>
          <w:rFonts w:ascii="Times New Roman" w:hAnsi="Times New Roman" w:cs="Times New Roman"/>
          <w:sz w:val="24"/>
          <w:szCs w:val="24"/>
        </w:rPr>
        <w:t>hnRNPK</w:t>
      </w:r>
      <w:proofErr w:type="spellEnd"/>
      <w:r w:rsidR="003440B9">
        <w:rPr>
          <w:rFonts w:ascii="Times New Roman" w:hAnsi="Times New Roman" w:cs="Times New Roman"/>
          <w:sz w:val="24"/>
          <w:szCs w:val="24"/>
        </w:rPr>
        <w:t xml:space="preserve"> function/localization is currently unknown. Future efforts to identify this link and validate some of the interactions determined here is required. Ultimately, identifying this mechanism assists in understanding how pro-oncogenic miRNAs are regulated in the EVs to facilitate their role in cancer progression.   </w:t>
      </w:r>
    </w:p>
    <w:p w14:paraId="0064AB55" w14:textId="77777777" w:rsidR="003440B9" w:rsidRDefault="003440B9" w:rsidP="00576E64">
      <w:pPr>
        <w:spacing w:line="480" w:lineRule="auto"/>
        <w:rPr>
          <w:rFonts w:ascii="Times New Roman" w:hAnsi="Times New Roman" w:cs="Times New Roman"/>
          <w:sz w:val="24"/>
          <w:szCs w:val="24"/>
        </w:rPr>
      </w:pPr>
    </w:p>
    <w:p w14:paraId="310D8FCE" w14:textId="77777777" w:rsidR="003440B9" w:rsidRDefault="003440B9" w:rsidP="00576E64">
      <w:pPr>
        <w:spacing w:line="480" w:lineRule="auto"/>
        <w:rPr>
          <w:rFonts w:ascii="Times New Roman" w:hAnsi="Times New Roman" w:cs="Times New Roman"/>
          <w:sz w:val="24"/>
          <w:szCs w:val="24"/>
        </w:rPr>
      </w:pPr>
    </w:p>
    <w:p w14:paraId="7052A6F4" w14:textId="2DDBD40E" w:rsidR="003440B9" w:rsidRPr="003440B9" w:rsidRDefault="003440B9" w:rsidP="00576E64">
      <w:pPr>
        <w:spacing w:line="480" w:lineRule="auto"/>
        <w:rPr>
          <w:rFonts w:ascii="Times New Roman" w:hAnsi="Times New Roman" w:cs="Times New Roman"/>
          <w:b/>
          <w:color w:val="FF0000"/>
          <w:sz w:val="28"/>
          <w:szCs w:val="24"/>
        </w:rPr>
      </w:pPr>
      <w:r w:rsidRPr="003440B9">
        <w:rPr>
          <w:rFonts w:ascii="Times New Roman" w:hAnsi="Times New Roman" w:cs="Times New Roman"/>
          <w:b/>
          <w:color w:val="FF0000"/>
          <w:sz w:val="28"/>
          <w:szCs w:val="24"/>
        </w:rPr>
        <w:t xml:space="preserve">Information from here on out is removed bits, notes or references. </w:t>
      </w:r>
    </w:p>
    <w:p w14:paraId="69257AD8" w14:textId="77777777" w:rsidR="005C42C9" w:rsidRDefault="005C42C9">
      <w:pPr>
        <w:rPr>
          <w:rFonts w:ascii="Times New Roman" w:hAnsi="Times New Roman" w:cs="Times New Roman"/>
          <w:szCs w:val="24"/>
        </w:rPr>
      </w:pPr>
      <w:r w:rsidRPr="005C42C9">
        <w:rPr>
          <w:rFonts w:ascii="Times New Roman" w:hAnsi="Times New Roman" w:cs="Times New Roman"/>
          <w:color w:val="FF0000"/>
          <w:szCs w:val="24"/>
        </w:rPr>
        <w:t>Paragraph on Pull down stuff.</w:t>
      </w:r>
      <w:r>
        <w:rPr>
          <w:rFonts w:ascii="Times New Roman" w:hAnsi="Times New Roman" w:cs="Times New Roman"/>
          <w:szCs w:val="24"/>
        </w:rPr>
        <w:t xml:space="preserve"> </w:t>
      </w:r>
      <w:r w:rsidR="00020A0A">
        <w:rPr>
          <w:rFonts w:ascii="Times New Roman" w:hAnsi="Times New Roman" w:cs="Times New Roman"/>
          <w:szCs w:val="24"/>
        </w:rPr>
        <w:t>250w</w:t>
      </w:r>
    </w:p>
    <w:p w14:paraId="5DE69792" w14:textId="77777777" w:rsidR="005C42C9" w:rsidRDefault="005C42C9">
      <w:pPr>
        <w:rPr>
          <w:rFonts w:ascii="Times New Roman" w:hAnsi="Times New Roman" w:cs="Times New Roman"/>
          <w:szCs w:val="24"/>
        </w:rPr>
      </w:pPr>
      <w:r>
        <w:rPr>
          <w:rFonts w:ascii="Times New Roman" w:hAnsi="Times New Roman" w:cs="Times New Roman"/>
          <w:szCs w:val="24"/>
        </w:rPr>
        <w:t xml:space="preserve">Different techniques, what I need to do now. Past research. </w:t>
      </w:r>
      <w:r w:rsidR="00020A0A">
        <w:rPr>
          <w:rFonts w:ascii="Times New Roman" w:hAnsi="Times New Roman" w:cs="Times New Roman"/>
          <w:szCs w:val="24"/>
        </w:rPr>
        <w:t xml:space="preserve">Also talk about the validation of miRNA bound by </w:t>
      </w:r>
      <w:proofErr w:type="spellStart"/>
      <w:r w:rsidR="00020A0A">
        <w:rPr>
          <w:rFonts w:ascii="Times New Roman" w:hAnsi="Times New Roman" w:cs="Times New Roman"/>
          <w:szCs w:val="24"/>
        </w:rPr>
        <w:t>ddPCR</w:t>
      </w:r>
      <w:proofErr w:type="spellEnd"/>
      <w:r w:rsidR="00020A0A">
        <w:rPr>
          <w:rFonts w:ascii="Times New Roman" w:hAnsi="Times New Roman" w:cs="Times New Roman"/>
          <w:szCs w:val="24"/>
        </w:rPr>
        <w:t xml:space="preserve"> an how that could also help with the </w:t>
      </w:r>
      <w:proofErr w:type="spellStart"/>
      <w:r w:rsidR="00020A0A">
        <w:rPr>
          <w:rFonts w:ascii="Times New Roman" w:hAnsi="Times New Roman" w:cs="Times New Roman"/>
          <w:szCs w:val="24"/>
        </w:rPr>
        <w:t>rt</w:t>
      </w:r>
      <w:proofErr w:type="spellEnd"/>
      <w:r w:rsidR="00020A0A">
        <w:rPr>
          <w:rFonts w:ascii="Times New Roman" w:hAnsi="Times New Roman" w:cs="Times New Roman"/>
          <w:szCs w:val="24"/>
        </w:rPr>
        <w:t xml:space="preserve">-qPCR woes. </w:t>
      </w:r>
    </w:p>
    <w:p w14:paraId="429C1B2F" w14:textId="77777777" w:rsidR="00020A0A" w:rsidRPr="00020A0A" w:rsidRDefault="00020A0A">
      <w:pPr>
        <w:rPr>
          <w:rFonts w:ascii="Times New Roman" w:hAnsi="Times New Roman" w:cs="Times New Roman"/>
          <w:color w:val="FF0000"/>
          <w:szCs w:val="24"/>
        </w:rPr>
      </w:pPr>
      <w:r w:rsidRPr="00020A0A">
        <w:rPr>
          <w:rFonts w:ascii="Times New Roman" w:hAnsi="Times New Roman" w:cs="Times New Roman"/>
          <w:color w:val="FF0000"/>
          <w:szCs w:val="24"/>
        </w:rPr>
        <w:t xml:space="preserve">Conclusions and reiterations of the aims, hypothesis and future directions: </w:t>
      </w:r>
      <w:r>
        <w:rPr>
          <w:rFonts w:ascii="Times New Roman" w:hAnsi="Times New Roman" w:cs="Times New Roman"/>
          <w:color w:val="FF0000"/>
          <w:szCs w:val="24"/>
        </w:rPr>
        <w:t xml:space="preserve">200w. </w:t>
      </w:r>
    </w:p>
    <w:p w14:paraId="79CBAA3F" w14:textId="77777777" w:rsidR="00020A0A" w:rsidRDefault="00020A0A">
      <w:pPr>
        <w:rPr>
          <w:rFonts w:ascii="Times New Roman" w:hAnsi="Times New Roman" w:cs="Times New Roman"/>
          <w:szCs w:val="24"/>
        </w:rPr>
      </w:pPr>
      <w:r>
        <w:rPr>
          <w:rFonts w:ascii="Times New Roman" w:hAnsi="Times New Roman" w:cs="Times New Roman"/>
          <w:szCs w:val="24"/>
        </w:rPr>
        <w:t xml:space="preserve">Hypothesis supported: Yes that similar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are exported and yes cavin-1 is modulating an RNA binding protein, through definitive evidence that these interact is still required. I need to do X, Y and Z to confirm this. This data adds to the current knowledge of EVs in cancer,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in EVs and the general mechanisms that mediates </w:t>
      </w:r>
      <w:proofErr w:type="spellStart"/>
      <w:r>
        <w:rPr>
          <w:rFonts w:ascii="Times New Roman" w:hAnsi="Times New Roman" w:cs="Times New Roman"/>
          <w:szCs w:val="24"/>
        </w:rPr>
        <w:t>micrornas</w:t>
      </w:r>
      <w:proofErr w:type="spellEnd"/>
      <w:r>
        <w:rPr>
          <w:rFonts w:ascii="Times New Roman" w:hAnsi="Times New Roman" w:cs="Times New Roman"/>
          <w:szCs w:val="24"/>
        </w:rPr>
        <w:t xml:space="preserve">. </w:t>
      </w:r>
    </w:p>
    <w:p w14:paraId="154F1A5E" w14:textId="77777777" w:rsidR="00020A0A" w:rsidRDefault="00020A0A">
      <w:pPr>
        <w:rPr>
          <w:rFonts w:ascii="Times New Roman" w:hAnsi="Times New Roman" w:cs="Times New Roman"/>
          <w:szCs w:val="24"/>
        </w:rPr>
      </w:pPr>
      <w:r>
        <w:rPr>
          <w:rFonts w:ascii="Times New Roman" w:hAnsi="Times New Roman" w:cs="Times New Roman"/>
          <w:szCs w:val="24"/>
        </w:rPr>
        <w:t xml:space="preserve"> </w:t>
      </w:r>
    </w:p>
    <w:p w14:paraId="16B335C8" w14:textId="6B3C2E76" w:rsidR="00697506" w:rsidRPr="00D708FB" w:rsidRDefault="00D708FB">
      <w:pPr>
        <w:rPr>
          <w:rFonts w:ascii="Times New Roman" w:hAnsi="Times New Roman" w:cs="Times New Roman"/>
          <w:szCs w:val="24"/>
        </w:rPr>
      </w:pPr>
      <w:r>
        <w:rPr>
          <w:rFonts w:ascii="Times New Roman" w:hAnsi="Times New Roman" w:cs="Times New Roman"/>
          <w:szCs w:val="24"/>
        </w:rPr>
        <w:t>As past research</w:t>
      </w:r>
      <w:r w:rsidR="00FE6A1A">
        <w:rPr>
          <w:rFonts w:ascii="Times New Roman" w:hAnsi="Times New Roman" w:cs="Times New Roman"/>
          <w:szCs w:val="24"/>
        </w:rPr>
        <w:t xml:space="preserve"> detailed a change in proteomic EV content upon cavin-1 expression in PC3 cell lines and many the selectively exported miRNAs were decreased upon cavin-1 expression</w:t>
      </w:r>
      <w:r>
        <w:rPr>
          <w:rFonts w:ascii="Times New Roman" w:hAnsi="Times New Roman" w:cs="Times New Roman"/>
          <w:szCs w:val="24"/>
        </w:rPr>
        <w:t xml:space="preserve"> </w:t>
      </w:r>
      <w:r>
        <w:rPr>
          <w:rFonts w:ascii="Times New Roman" w:hAnsi="Times New Roman" w:cs="Times New Roman"/>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Cs w:val="24"/>
        </w:rPr>
        <w:instrText xml:space="preserve"> ADDIN EN.CITE </w:instrText>
      </w:r>
      <w:r>
        <w:rPr>
          <w:rFonts w:ascii="Times New Roman" w:hAnsi="Times New Roman" w:cs="Times New Roman"/>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Pr>
          <w:rFonts w:ascii="Times New Roman" w:hAnsi="Times New Roman" w:cs="Times New Roman"/>
          <w:szCs w:val="24"/>
        </w:rPr>
        <w:instrText xml:space="preserve"> ADDIN EN.CITE.DATA </w:instrText>
      </w:r>
      <w:r>
        <w:rPr>
          <w:rFonts w:ascii="Times New Roman" w:hAnsi="Times New Roman" w:cs="Times New Roman"/>
          <w:szCs w:val="24"/>
        </w:rPr>
      </w:r>
      <w:r>
        <w:rPr>
          <w:rFonts w:ascii="Times New Roman" w:hAnsi="Times New Roman" w:cs="Times New Roman"/>
          <w:szCs w:val="24"/>
        </w:rPr>
        <w:fldChar w:fldCharType="end"/>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noProof/>
          <w:szCs w:val="24"/>
        </w:rPr>
        <w:t>(</w:t>
      </w:r>
      <w:hyperlink w:anchor="_ENREF_10" w:tooltip="Inder, 2014 #9" w:history="1">
        <w:r w:rsidR="00F27967">
          <w:rPr>
            <w:rFonts w:ascii="Times New Roman" w:hAnsi="Times New Roman" w:cs="Times New Roman"/>
            <w:noProof/>
            <w:szCs w:val="24"/>
          </w:rPr>
          <w:t>Inder</w:t>
        </w:r>
        <w:r w:rsidR="00F27967" w:rsidRPr="00D708FB">
          <w:rPr>
            <w:rFonts w:ascii="Times New Roman" w:hAnsi="Times New Roman" w:cs="Times New Roman"/>
            <w:i/>
            <w:noProof/>
            <w:szCs w:val="24"/>
          </w:rPr>
          <w:t xml:space="preserve"> et al.</w:t>
        </w:r>
        <w:r w:rsidR="00F27967">
          <w:rPr>
            <w:rFonts w:ascii="Times New Roman" w:hAnsi="Times New Roman" w:cs="Times New Roman"/>
            <w:noProof/>
            <w:szCs w:val="24"/>
          </w:rPr>
          <w:t xml:space="preserve"> 2014</w:t>
        </w:r>
      </w:hyperlink>
      <w:r>
        <w:rPr>
          <w:rFonts w:ascii="Times New Roman" w:hAnsi="Times New Roman" w:cs="Times New Roman"/>
          <w:noProof/>
          <w:szCs w:val="24"/>
        </w:rPr>
        <w:t>)</w:t>
      </w:r>
      <w:r>
        <w:rPr>
          <w:rFonts w:ascii="Times New Roman" w:hAnsi="Times New Roman" w:cs="Times New Roman"/>
          <w:szCs w:val="24"/>
        </w:rPr>
        <w:fldChar w:fldCharType="end"/>
      </w:r>
      <w:r>
        <w:rPr>
          <w:rFonts w:ascii="Times New Roman" w:hAnsi="Times New Roman" w:cs="Times New Roman"/>
          <w:szCs w:val="24"/>
        </w:rPr>
        <w:t>, it was</w:t>
      </w:r>
      <w:r w:rsidR="00FE6A1A">
        <w:rPr>
          <w:rFonts w:ascii="Times New Roman" w:hAnsi="Times New Roman" w:cs="Times New Roman"/>
          <w:szCs w:val="24"/>
        </w:rPr>
        <w:t xml:space="preserve"> had hypothesised that proteins involved with the </w:t>
      </w:r>
      <w:r w:rsidR="002A25E6">
        <w:rPr>
          <w:rFonts w:ascii="Times New Roman" w:hAnsi="Times New Roman" w:cs="Times New Roman"/>
          <w:szCs w:val="24"/>
        </w:rPr>
        <w:t xml:space="preserve">miRNA </w:t>
      </w:r>
      <w:r w:rsidR="00FE6A1A">
        <w:rPr>
          <w:rFonts w:ascii="Times New Roman" w:hAnsi="Times New Roman" w:cs="Times New Roman"/>
          <w:szCs w:val="24"/>
        </w:rPr>
        <w:t>export mechanism</w:t>
      </w:r>
      <w:r w:rsidR="002A25E6">
        <w:rPr>
          <w:rFonts w:ascii="Times New Roman" w:hAnsi="Times New Roman" w:cs="Times New Roman"/>
          <w:szCs w:val="24"/>
        </w:rPr>
        <w:t xml:space="preserve"> would be decreased in the EVs as well. </w:t>
      </w:r>
      <w:r w:rsidR="00FE6A1A">
        <w:rPr>
          <w:rFonts w:ascii="Times New Roman" w:hAnsi="Times New Roman" w:cs="Times New Roman"/>
          <w:szCs w:val="24"/>
        </w:rPr>
        <w:t xml:space="preserve"> </w:t>
      </w:r>
      <w:r w:rsidR="001C399C">
        <w:rPr>
          <w:rFonts w:ascii="Times New Roman" w:hAnsi="Times New Roman" w:cs="Times New Roman"/>
          <w:szCs w:val="24"/>
        </w:rPr>
        <w:t xml:space="preserve"> </w:t>
      </w:r>
      <w:r w:rsidR="004651B9">
        <w:rPr>
          <w:rFonts w:ascii="Times New Roman" w:hAnsi="Times New Roman" w:cs="Times New Roman"/>
          <w:szCs w:val="24"/>
        </w:rPr>
        <w:t xml:space="preserve">  </w:t>
      </w:r>
      <w:r w:rsidR="0000421D">
        <w:rPr>
          <w:rFonts w:ascii="Times New Roman" w:hAnsi="Times New Roman" w:cs="Times New Roman"/>
          <w:szCs w:val="24"/>
        </w:rPr>
        <w:t xml:space="preserve">  </w:t>
      </w:r>
      <w:r w:rsidR="00321A7F">
        <w:rPr>
          <w:rFonts w:ascii="Times New Roman" w:hAnsi="Times New Roman" w:cs="Times New Roman"/>
          <w:szCs w:val="24"/>
        </w:rPr>
        <w:t xml:space="preserve"> </w:t>
      </w:r>
    </w:p>
    <w:p w14:paraId="742304E2" w14:textId="48A9F166" w:rsidR="00697506" w:rsidRDefault="00F67727">
      <w:pPr>
        <w:rPr>
          <w:rFonts w:ascii="Times New Roman" w:hAnsi="Times New Roman" w:cs="Times New Roman"/>
        </w:rPr>
      </w:pPr>
      <w:r>
        <w:rPr>
          <w:rFonts w:ascii="Times New Roman" w:hAnsi="Times New Roman" w:cs="Times New Roman"/>
        </w:rPr>
        <w:fldChar w:fldCharType="begin">
          <w:fldData xml:space="preserve">PEVuZE5vdGU+PENpdGU+PEF1dGhvcj5FYmluYTwvQXV0aG9yPjxZZWFyPjIwMTM8L1llYXI+PFJl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</w:fldData>
        </w:fldChar>
      </w:r>
      <w:r w:rsidR="000B24A6">
        <w:rPr>
          <w:rFonts w:ascii="Times New Roman" w:hAnsi="Times New Roman" w:cs="Times New Roman"/>
        </w:rPr>
        <w:instrText xml:space="preserve"> ADDIN EN.CITE </w:instrText>
      </w:r>
      <w:r w:rsidR="000B24A6">
        <w:rPr>
          <w:rFonts w:ascii="Times New Roman" w:hAnsi="Times New Roman" w:cs="Times New Roman"/>
        </w:rPr>
        <w:fldChar w:fldCharType="begin">
          <w:fldData xml:space="preserve">PEVuZE5vdGU+PENpdGU+PEF1dGhvcj5FYmluYTwvQXV0aG9yPjxZZWFyPjIwMTM8L1llYXI+PFJl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</w:fldData>
        </w:fldChar>
      </w:r>
      <w:r w:rsidR="000B24A6">
        <w:rPr>
          <w:rFonts w:ascii="Times New Roman" w:hAnsi="Times New Roman" w:cs="Times New Roman"/>
        </w:rPr>
        <w:instrText xml:space="preserve"> ADDIN EN.CITE.DATA </w:instrText>
      </w:r>
      <w:r w:rsidR="000B24A6">
        <w:rPr>
          <w:rFonts w:ascii="Times New Roman" w:hAnsi="Times New Roman" w:cs="Times New Roman"/>
        </w:rPr>
      </w:r>
      <w:r w:rsidR="000B24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B24A6">
        <w:rPr>
          <w:rFonts w:ascii="Times New Roman" w:hAnsi="Times New Roman" w:cs="Times New Roman"/>
          <w:noProof/>
        </w:rPr>
        <w:t>(</w:t>
      </w:r>
      <w:hyperlink w:anchor="_ENREF_5" w:tooltip="Ebina, 2013 #259" w:history="1">
        <w:r w:rsidR="00F27967">
          <w:rPr>
            <w:rFonts w:ascii="Times New Roman" w:hAnsi="Times New Roman" w:cs="Times New Roman"/>
            <w:noProof/>
          </w:rPr>
          <w:t>Ebina</w:t>
        </w:r>
        <w:r w:rsidR="00F27967" w:rsidRPr="000B24A6">
          <w:rPr>
            <w:rFonts w:ascii="Times New Roman" w:hAnsi="Times New Roman" w:cs="Times New Roman"/>
            <w:i/>
            <w:noProof/>
          </w:rPr>
          <w:t xml:space="preserve"> et al.</w:t>
        </w:r>
        <w:r w:rsidR="00F27967">
          <w:rPr>
            <w:rFonts w:ascii="Times New Roman" w:hAnsi="Times New Roman" w:cs="Times New Roman"/>
            <w:noProof/>
          </w:rPr>
          <w:t xml:space="preserve"> 2013</w:t>
        </w:r>
      </w:hyperlink>
      <w:r w:rsidR="000B24A6">
        <w:rPr>
          <w:rFonts w:ascii="Times New Roman" w:hAnsi="Times New Roman" w:cs="Times New Roman"/>
          <w:noProof/>
        </w:rPr>
        <w:t xml:space="preserve">; </w:t>
      </w:r>
      <w:hyperlink w:anchor="_ENREF_32" w:tooltip="Wang, 2015 #260" w:history="1">
        <w:r w:rsidR="00F27967">
          <w:rPr>
            <w:rFonts w:ascii="Times New Roman" w:hAnsi="Times New Roman" w:cs="Times New Roman"/>
            <w:noProof/>
          </w:rPr>
          <w:t>Wang</w:t>
        </w:r>
        <w:r w:rsidR="00F27967" w:rsidRPr="000B24A6">
          <w:rPr>
            <w:rFonts w:ascii="Times New Roman" w:hAnsi="Times New Roman" w:cs="Times New Roman"/>
            <w:i/>
            <w:noProof/>
          </w:rPr>
          <w:t xml:space="preserve"> et al.</w:t>
        </w:r>
        <w:r w:rsidR="00F27967">
          <w:rPr>
            <w:rFonts w:ascii="Times New Roman" w:hAnsi="Times New Roman" w:cs="Times New Roman"/>
            <w:noProof/>
          </w:rPr>
          <w:t xml:space="preserve"> 2015</w:t>
        </w:r>
      </w:hyperlink>
      <w:r w:rsidR="000B24A6">
        <w:rPr>
          <w:rFonts w:ascii="Times New Roman" w:hAnsi="Times New Roman" w:cs="Times New Roman"/>
          <w:noProof/>
        </w:rPr>
        <w:t xml:space="preserve">; </w:t>
      </w:r>
      <w:hyperlink w:anchor="_ENREF_19" w:tooltip="Lu, 2016 #266" w:history="1">
        <w:r w:rsidR="00F27967">
          <w:rPr>
            <w:rFonts w:ascii="Times New Roman" w:hAnsi="Times New Roman" w:cs="Times New Roman"/>
            <w:noProof/>
          </w:rPr>
          <w:t>Lu</w:t>
        </w:r>
        <w:r w:rsidR="00F27967" w:rsidRPr="000B24A6">
          <w:rPr>
            <w:rFonts w:ascii="Times New Roman" w:hAnsi="Times New Roman" w:cs="Times New Roman"/>
            <w:i/>
            <w:noProof/>
          </w:rPr>
          <w:t xml:space="preserve"> et al.</w:t>
        </w:r>
        <w:r w:rsidR="00F27967">
          <w:rPr>
            <w:rFonts w:ascii="Times New Roman" w:hAnsi="Times New Roman" w:cs="Times New Roman"/>
            <w:noProof/>
          </w:rPr>
          <w:t xml:space="preserve"> 2016</w:t>
        </w:r>
      </w:hyperlink>
      <w:r w:rsidR="000B24A6">
        <w:rPr>
          <w:rFonts w:ascii="Times New Roman" w:hAnsi="Times New Roman" w:cs="Times New Roman"/>
          <w:noProof/>
        </w:rPr>
        <w:t>)</w:t>
      </w:r>
      <w:r>
        <w:rPr>
          <w:rFonts w:ascii="Times New Roman" w:hAnsi="Times New Roman" w:cs="Times New Roman"/>
        </w:rPr>
        <w:fldChar w:fldCharType="end"/>
      </w:r>
    </w:p>
    <w:p w14:paraId="7E7F3A06" w14:textId="77777777" w:rsidR="00DF47AE" w:rsidRDefault="00DF47AE">
      <w:pPr>
        <w:rPr>
          <w:rFonts w:ascii="Times New Roman" w:hAnsi="Times New Roman" w:cs="Times New Roman"/>
        </w:rPr>
      </w:pPr>
      <w:r>
        <w:rPr>
          <w:rFonts w:ascii="Times New Roman" w:hAnsi="Times New Roman" w:cs="Times New Roman"/>
        </w:rPr>
        <w:lastRenderedPageBreak/>
        <w:t xml:space="preserve">This project attempted to investigate a mechanism that mediates the selective export of microRNAs to extracellular vesicles in prostate cancer cell lines. Previous studies found that the addition of cavin-1 to the PC3 cell line reduced the export of </w:t>
      </w:r>
      <w:r w:rsidR="00A81CA3">
        <w:rPr>
          <w:rFonts w:ascii="Times New Roman" w:hAnsi="Times New Roman" w:cs="Times New Roman"/>
        </w:rPr>
        <w:t xml:space="preserve">proteins found in the EVs and reduction of </w:t>
      </w:r>
      <w:proofErr w:type="spellStart"/>
      <w:r>
        <w:rPr>
          <w:rFonts w:ascii="Times New Roman" w:hAnsi="Times New Roman" w:cs="Times New Roman"/>
        </w:rPr>
        <w:t>oncomiR</w:t>
      </w:r>
      <w:proofErr w:type="spellEnd"/>
      <w:r>
        <w:rPr>
          <w:rFonts w:ascii="Times New Roman" w:hAnsi="Times New Roman" w:cs="Times New Roman"/>
        </w:rPr>
        <w:t xml:space="preserve">, miR-148, </w:t>
      </w:r>
      <w:r w:rsidR="00A81CA3">
        <w:rPr>
          <w:rFonts w:ascii="Times New Roman" w:hAnsi="Times New Roman" w:cs="Times New Roman"/>
        </w:rPr>
        <w:t>without modifying its cellular content. This resulted in the hypothesis that cavin-1 expression is linked to miRNA EV export by modifying RNA-bindin</w:t>
      </w:r>
      <w:r w:rsidR="00A30548">
        <w:rPr>
          <w:rFonts w:ascii="Times New Roman" w:hAnsi="Times New Roman" w:cs="Times New Roman"/>
        </w:rPr>
        <w:t>g export proteins in the</w:t>
      </w:r>
      <w:r w:rsidR="00697506">
        <w:rPr>
          <w:rFonts w:ascii="Times New Roman" w:hAnsi="Times New Roman" w:cs="Times New Roman"/>
        </w:rPr>
        <w:t xml:space="preserve"> EVs.   </w:t>
      </w:r>
    </w:p>
    <w:p w14:paraId="71E1F5FB" w14:textId="77777777" w:rsidR="00697506" w:rsidRPr="00FC2A45" w:rsidRDefault="00697506">
      <w:pPr>
        <w:rPr>
          <w:rFonts w:ascii="Times New Roman" w:hAnsi="Times New Roman" w:cs="Times New Roman"/>
        </w:rPr>
      </w:pPr>
    </w:p>
    <w:p w14:paraId="04A69D7E" w14:textId="77777777" w:rsidR="00A936E3" w:rsidRDefault="0069667F" w:rsidP="0069667F">
      <w:pPr>
        <w:spacing w:line="480" w:lineRule="auto"/>
        <w:rPr>
          <w:rFonts w:ascii="Times New Roman" w:hAnsi="Times New Roman" w:cs="Times New Roman"/>
          <w:szCs w:val="24"/>
        </w:rPr>
      </w:pPr>
      <w:r w:rsidRPr="0069667F">
        <w:rPr>
          <w:rFonts w:ascii="Times New Roman" w:hAnsi="Times New Roman" w:cs="Times New Roman"/>
          <w:szCs w:val="24"/>
        </w:rPr>
        <w:t xml:space="preserve">The findings presented here indicate that the expression of cavin-1 in PC3 cells modifies the </w:t>
      </w:r>
      <w:r>
        <w:rPr>
          <w:rFonts w:ascii="Times New Roman" w:hAnsi="Times New Roman" w:cs="Times New Roman"/>
          <w:szCs w:val="24"/>
        </w:rPr>
        <w:t xml:space="preserve">extracellular vesicle </w:t>
      </w:r>
      <w:r w:rsidRPr="0069667F">
        <w:rPr>
          <w:rFonts w:ascii="Times New Roman" w:hAnsi="Times New Roman" w:cs="Times New Roman"/>
          <w:szCs w:val="24"/>
        </w:rPr>
        <w:t xml:space="preserve">export of </w:t>
      </w:r>
      <w:r>
        <w:rPr>
          <w:rFonts w:ascii="Times New Roman" w:hAnsi="Times New Roman" w:cs="Times New Roman"/>
          <w:szCs w:val="24"/>
        </w:rPr>
        <w:t xml:space="preserve">a subset of </w:t>
      </w:r>
      <w:r w:rsidRPr="0069667F">
        <w:rPr>
          <w:rFonts w:ascii="Times New Roman" w:hAnsi="Times New Roman" w:cs="Times New Roman"/>
          <w:szCs w:val="24"/>
        </w:rPr>
        <w:t>microRNAs</w:t>
      </w:r>
      <w:r>
        <w:rPr>
          <w:rFonts w:ascii="Times New Roman" w:hAnsi="Times New Roman" w:cs="Times New Roman"/>
          <w:szCs w:val="24"/>
        </w:rPr>
        <w:t xml:space="preserve"> by modulating the export of </w:t>
      </w:r>
      <w:proofErr w:type="spellStart"/>
      <w:r>
        <w:rPr>
          <w:rFonts w:ascii="Times New Roman" w:hAnsi="Times New Roman" w:cs="Times New Roman"/>
          <w:szCs w:val="24"/>
        </w:rPr>
        <w:t>hnRNPK</w:t>
      </w:r>
      <w:proofErr w:type="spellEnd"/>
      <w:r w:rsidRPr="0069667F">
        <w:rPr>
          <w:rFonts w:ascii="Times New Roman" w:hAnsi="Times New Roman" w:cs="Times New Roman"/>
          <w:szCs w:val="24"/>
        </w:rPr>
        <w:t>.</w:t>
      </w:r>
      <w:r w:rsidR="00A936E3">
        <w:rPr>
          <w:rFonts w:ascii="Times New Roman" w:hAnsi="Times New Roman" w:cs="Times New Roman"/>
          <w:szCs w:val="24"/>
        </w:rPr>
        <w:t xml:space="preserve"> While previous research indicated that miR-148a </w:t>
      </w:r>
      <w:r w:rsidR="008E258B">
        <w:rPr>
          <w:rFonts w:ascii="Times New Roman" w:hAnsi="Times New Roman" w:cs="Times New Roman"/>
          <w:szCs w:val="24"/>
        </w:rPr>
        <w:t xml:space="preserve">is a target of this selective export, a comprehensive independent analysis of all miRNAs contained within in the EVs was conducted to potentially find additional targets. </w:t>
      </w:r>
      <w:proofErr w:type="gramStart"/>
      <w:r w:rsidR="008E258B">
        <w:rPr>
          <w:rFonts w:ascii="Times New Roman" w:hAnsi="Times New Roman" w:cs="Times New Roman"/>
          <w:szCs w:val="24"/>
        </w:rPr>
        <w:t>miR-148a</w:t>
      </w:r>
      <w:proofErr w:type="gramEnd"/>
      <w:r w:rsidR="008E258B">
        <w:rPr>
          <w:rFonts w:ascii="Times New Roman" w:hAnsi="Times New Roman" w:cs="Times New Roman"/>
          <w:szCs w:val="24"/>
        </w:rPr>
        <w:t xml:space="preserve">  </w:t>
      </w:r>
    </w:p>
    <w:p w14:paraId="06F48F44" w14:textId="2EC37B03" w:rsidR="00A936E3" w:rsidRDefault="002C5F0D" w:rsidP="0069667F">
      <w:pPr>
        <w:spacing w:line="480" w:lineRule="auto"/>
        <w:rPr>
          <w:rFonts w:ascii="Times New Roman" w:hAnsi="Times New Roman" w:cs="Times New Roman"/>
          <w:sz w:val="24"/>
          <w:szCs w:val="24"/>
        </w:rPr>
      </w:pPr>
      <w:r w:rsidRPr="00D708FB">
        <w:rPr>
          <w:rFonts w:ascii="Times New Roman" w:hAnsi="Times New Roman" w:cs="Times New Roman"/>
          <w:sz w:val="24"/>
          <w:szCs w:val="24"/>
        </w:rPr>
        <w:t xml:space="preserve">While this demonstrates that selective export of </w:t>
      </w:r>
      <w:proofErr w:type="spellStart"/>
      <w:r w:rsidRPr="00D708FB">
        <w:rPr>
          <w:rFonts w:ascii="Times New Roman" w:hAnsi="Times New Roman" w:cs="Times New Roman"/>
          <w:sz w:val="24"/>
          <w:szCs w:val="24"/>
        </w:rPr>
        <w:t>oncomiRs</w:t>
      </w:r>
      <w:proofErr w:type="spellEnd"/>
      <w:r w:rsidRPr="00D708FB">
        <w:rPr>
          <w:rFonts w:ascii="Times New Roman" w:hAnsi="Times New Roman" w:cs="Times New Roman"/>
          <w:sz w:val="24"/>
          <w:szCs w:val="24"/>
        </w:rPr>
        <w:t xml:space="preserve"> to the EVs is fairly common in the PC3 cell line, the mechanism that drives this selectivity was still unknown, hereby prompting an investigation into the mechanism itself. </w:t>
      </w:r>
      <w:r w:rsidRPr="008D3A12">
        <w:rPr>
          <w:rFonts w:ascii="Times New Roman" w:hAnsi="Times New Roman" w:cs="Times New Roman"/>
          <w:color w:val="FF0000"/>
          <w:sz w:val="24"/>
          <w:szCs w:val="24"/>
        </w:rPr>
        <w:t xml:space="preserve">Here, I assumed that the </w:t>
      </w:r>
      <w:commentRangeStart w:id="16"/>
      <w:r w:rsidRPr="008D3A12">
        <w:rPr>
          <w:rFonts w:ascii="Times New Roman" w:hAnsi="Times New Roman" w:cs="Times New Roman"/>
          <w:color w:val="FF0000"/>
          <w:sz w:val="24"/>
          <w:szCs w:val="24"/>
        </w:rPr>
        <w:t>export</w:t>
      </w:r>
      <w:commentRangeEnd w:id="16"/>
      <w:r>
        <w:rPr>
          <w:rStyle w:val="CommentReference"/>
        </w:rPr>
        <w:commentReference w:id="16"/>
      </w:r>
      <w:r w:rsidRPr="008D3A12">
        <w:rPr>
          <w:rFonts w:ascii="Times New Roman" w:hAnsi="Times New Roman" w:cs="Times New Roman"/>
          <w:color w:val="FF0000"/>
          <w:sz w:val="24"/>
          <w:szCs w:val="24"/>
        </w:rPr>
        <w:t xml:space="preserve"> mechanism would be predominately protein based</w:t>
      </w:r>
      <w:r w:rsidRPr="00D708FB">
        <w:rPr>
          <w:rFonts w:ascii="Times New Roman" w:hAnsi="Times New Roman" w:cs="Times New Roman"/>
          <w:sz w:val="24"/>
          <w:szCs w:val="24"/>
        </w:rPr>
        <w:t>, where differential export of an RNA-binding protein would be the driving factor for miRNA export.</w:t>
      </w:r>
    </w:p>
    <w:p w14:paraId="2BD24949" w14:textId="3D524DDC" w:rsidR="002C5F0D" w:rsidRDefault="002C5F0D" w:rsidP="0069667F">
      <w:pPr>
        <w:spacing w:line="480" w:lineRule="auto"/>
        <w:rPr>
          <w:rFonts w:ascii="Times New Roman" w:hAnsi="Times New Roman" w:cs="Times New Roman"/>
          <w:szCs w:val="24"/>
        </w:rPr>
      </w:pPr>
      <w:r>
        <w:rPr>
          <w:rFonts w:ascii="Times New Roman" w:hAnsi="Times New Roman" w:cs="Times New Roman"/>
          <w:sz w:val="24"/>
          <w:szCs w:val="24"/>
        </w:rPr>
        <w:t>We found in our analysis that the</w:t>
      </w:r>
      <w:r w:rsidRPr="00D708FB">
        <w:rPr>
          <w:rFonts w:ascii="Times New Roman" w:hAnsi="Times New Roman" w:cs="Times New Roman"/>
          <w:sz w:val="24"/>
          <w:szCs w:val="24"/>
        </w:rPr>
        <w:t xml:space="preserve"> selectively exported miRNAs </w:t>
      </w:r>
      <w:r>
        <w:rPr>
          <w:rFonts w:ascii="Times New Roman" w:hAnsi="Times New Roman" w:cs="Times New Roman"/>
          <w:sz w:val="24"/>
          <w:szCs w:val="24"/>
        </w:rPr>
        <w:t>share similar motifs, suggesting that these miRNAs could all be controlled by/ these sub-sequences</w:t>
      </w:r>
      <w:r w:rsidRPr="00D708FB">
        <w:rPr>
          <w:rFonts w:ascii="Times New Roman" w:hAnsi="Times New Roman" w:cs="Times New Roman"/>
          <w:sz w:val="24"/>
          <w:szCs w:val="24"/>
        </w:rPr>
        <w:t>.</w:t>
      </w:r>
    </w:p>
    <w:p w14:paraId="6F28E8C9" w14:textId="77777777" w:rsidR="0069667F" w:rsidRDefault="00A936E3" w:rsidP="0069667F">
      <w:pPr>
        <w:spacing w:line="480" w:lineRule="auto"/>
        <w:rPr>
          <w:rFonts w:ascii="Times New Roman" w:hAnsi="Times New Roman" w:cs="Times New Roman"/>
          <w:szCs w:val="24"/>
        </w:rPr>
      </w:pPr>
      <w:r>
        <w:rPr>
          <w:rFonts w:ascii="Times New Roman" w:hAnsi="Times New Roman" w:cs="Times New Roman"/>
          <w:szCs w:val="24"/>
        </w:rPr>
        <w:t xml:space="preserve">While previous research suggested that selectively of miRNA export to cancer-derived EVs must be mediated by an export mechanism, this is the first study to assess proteins involved in the mechanism and their targets.   </w:t>
      </w:r>
      <w:r w:rsidR="0069667F">
        <w:rPr>
          <w:rFonts w:ascii="Times New Roman" w:hAnsi="Times New Roman" w:cs="Times New Roman"/>
          <w:szCs w:val="24"/>
        </w:rPr>
        <w:t xml:space="preserve"> </w:t>
      </w:r>
      <w:r w:rsidR="0069667F" w:rsidRPr="0069667F">
        <w:rPr>
          <w:rFonts w:ascii="Times New Roman" w:hAnsi="Times New Roman" w:cs="Times New Roman"/>
          <w:szCs w:val="24"/>
        </w:rPr>
        <w:t xml:space="preserve"> </w:t>
      </w:r>
    </w:p>
    <w:p w14:paraId="01301068" w14:textId="2BF21510" w:rsidR="00E81428" w:rsidRPr="0069667F" w:rsidRDefault="00E81428" w:rsidP="0069667F">
      <w:pPr>
        <w:spacing w:line="480" w:lineRule="auto"/>
        <w:rPr>
          <w:rFonts w:ascii="Times New Roman" w:hAnsi="Times New Roman" w:cs="Times New Roman"/>
          <w:szCs w:val="24"/>
        </w:rPr>
      </w:pPr>
      <w:proofErr w:type="gramStart"/>
      <w:r w:rsidRPr="00415E00">
        <w:rPr>
          <w:rFonts w:ascii="Times New Roman" w:hAnsi="Times New Roman" w:cs="Times New Roman"/>
          <w:sz w:val="24"/>
          <w:szCs w:val="24"/>
        </w:rPr>
        <w:t>mediation</w:t>
      </w:r>
      <w:proofErr w:type="gramEnd"/>
      <w:r w:rsidRPr="00415E00">
        <w:rPr>
          <w:rFonts w:ascii="Times New Roman" w:hAnsi="Times New Roman" w:cs="Times New Roman"/>
          <w:sz w:val="24"/>
          <w:szCs w:val="24"/>
        </w:rPr>
        <w:t xml:space="preserve"> of the miRNA EV content modulated by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may be a novel </w:t>
      </w:r>
      <w:proofErr w:type="spellStart"/>
      <w:r w:rsidRPr="00415E00">
        <w:rPr>
          <w:rFonts w:ascii="Times New Roman" w:hAnsi="Times New Roman" w:cs="Times New Roman"/>
          <w:sz w:val="24"/>
          <w:szCs w:val="24"/>
        </w:rPr>
        <w:t>hnRNPK</w:t>
      </w:r>
      <w:proofErr w:type="spellEnd"/>
      <w:r w:rsidRPr="00415E00">
        <w:rPr>
          <w:rFonts w:ascii="Times New Roman" w:hAnsi="Times New Roman" w:cs="Times New Roman"/>
          <w:sz w:val="24"/>
          <w:szCs w:val="24"/>
        </w:rPr>
        <w:t xml:space="preserve"> function attributing to metastasis in these advanced cancer types.</w:t>
      </w:r>
    </w:p>
    <w:p w14:paraId="0F7752FF" w14:textId="77777777" w:rsidR="00523373" w:rsidRPr="0069667F" w:rsidRDefault="00B3772C" w:rsidP="0069667F">
      <w:pPr>
        <w:spacing w:line="480" w:lineRule="auto"/>
        <w:rPr>
          <w:rFonts w:ascii="Times New Roman" w:hAnsi="Times New Roman" w:cs="Times New Roman"/>
          <w:szCs w:val="24"/>
        </w:rPr>
      </w:pPr>
      <w:r w:rsidRPr="0069667F">
        <w:rPr>
          <w:rFonts w:ascii="Times New Roman" w:hAnsi="Times New Roman" w:cs="Times New Roman"/>
          <w:szCs w:val="24"/>
        </w:rPr>
        <w:t xml:space="preserve">This report attempted to </w:t>
      </w:r>
      <w:r w:rsidR="00523373" w:rsidRPr="0069667F">
        <w:rPr>
          <w:rFonts w:ascii="Times New Roman" w:hAnsi="Times New Roman" w:cs="Times New Roman"/>
          <w:szCs w:val="24"/>
        </w:rPr>
        <w:t>investigate</w:t>
      </w:r>
      <w:r w:rsidRPr="0069667F">
        <w:rPr>
          <w:rFonts w:ascii="Times New Roman" w:hAnsi="Times New Roman" w:cs="Times New Roman"/>
          <w:szCs w:val="24"/>
        </w:rPr>
        <w:t xml:space="preserve"> the underlying mechanism that facilitates the selective export of certain microRNAs in prostate cancer</w:t>
      </w:r>
      <w:r w:rsidR="004041FC" w:rsidRPr="0069667F">
        <w:rPr>
          <w:rFonts w:ascii="Times New Roman" w:hAnsi="Times New Roman" w:cs="Times New Roman"/>
          <w:szCs w:val="24"/>
        </w:rPr>
        <w:t xml:space="preserve"> derived extracellular </w:t>
      </w:r>
      <w:proofErr w:type="spellStart"/>
      <w:r w:rsidR="004041FC" w:rsidRPr="0069667F">
        <w:rPr>
          <w:rFonts w:ascii="Times New Roman" w:hAnsi="Times New Roman" w:cs="Times New Roman"/>
          <w:szCs w:val="24"/>
        </w:rPr>
        <w:t>vesicles</w:t>
      </w:r>
      <w:proofErr w:type="spellEnd"/>
      <w:r w:rsidR="004041FC" w:rsidRPr="0069667F">
        <w:rPr>
          <w:rFonts w:ascii="Times New Roman" w:hAnsi="Times New Roman" w:cs="Times New Roman"/>
          <w:szCs w:val="24"/>
        </w:rPr>
        <w:t xml:space="preserve"> (EVs)</w:t>
      </w:r>
      <w:r w:rsidRPr="0069667F">
        <w:rPr>
          <w:rFonts w:ascii="Times New Roman" w:hAnsi="Times New Roman" w:cs="Times New Roman"/>
          <w:szCs w:val="24"/>
        </w:rPr>
        <w:t>.</w:t>
      </w:r>
      <w:r w:rsidR="00523373" w:rsidRPr="0069667F">
        <w:rPr>
          <w:rFonts w:ascii="Times New Roman" w:hAnsi="Times New Roman" w:cs="Times New Roman"/>
          <w:szCs w:val="24"/>
        </w:rPr>
        <w:t xml:space="preserve"> Earlier research found that the ectopic expression of cavin-1 in PC3 cell lines was able to reduce </w:t>
      </w:r>
      <w:r w:rsidR="0069667F" w:rsidRPr="0069667F">
        <w:rPr>
          <w:rFonts w:ascii="Times New Roman" w:hAnsi="Times New Roman" w:cs="Times New Roman"/>
          <w:szCs w:val="24"/>
        </w:rPr>
        <w:t xml:space="preserve">selective </w:t>
      </w:r>
      <w:r w:rsidR="00523373" w:rsidRPr="0069667F">
        <w:rPr>
          <w:rFonts w:ascii="Times New Roman" w:hAnsi="Times New Roman" w:cs="Times New Roman"/>
          <w:szCs w:val="24"/>
        </w:rPr>
        <w:t>miRNA export</w:t>
      </w:r>
      <w:r w:rsidR="005670B8" w:rsidRPr="0069667F">
        <w:rPr>
          <w:rFonts w:ascii="Times New Roman" w:hAnsi="Times New Roman" w:cs="Times New Roman"/>
          <w:szCs w:val="24"/>
        </w:rPr>
        <w:t xml:space="preserve"> and was hereby used as a tool to investigate this proposed mechanism.</w:t>
      </w:r>
      <w:r w:rsidRPr="0069667F">
        <w:rPr>
          <w:rFonts w:ascii="Times New Roman" w:hAnsi="Times New Roman" w:cs="Times New Roman"/>
          <w:szCs w:val="24"/>
        </w:rPr>
        <w:t xml:space="preserve"> </w:t>
      </w:r>
      <w:r w:rsidR="00523373" w:rsidRPr="0069667F">
        <w:rPr>
          <w:rFonts w:ascii="Times New Roman" w:hAnsi="Times New Roman" w:cs="Times New Roman"/>
          <w:szCs w:val="24"/>
        </w:rPr>
        <w:t xml:space="preserve">Initially, the findings determined </w:t>
      </w:r>
      <w:r w:rsidR="00523373" w:rsidRPr="0069667F">
        <w:rPr>
          <w:rFonts w:ascii="Times New Roman" w:hAnsi="Times New Roman" w:cs="Times New Roman"/>
          <w:szCs w:val="24"/>
        </w:rPr>
        <w:lastRenderedPageBreak/>
        <w:t>that selective export of miR-148a and a further subset of miRNAs were indeed selectively exported from the PC3 cell lines, where this was reduced by cavin-1 expression.</w:t>
      </w:r>
      <w:r w:rsidR="0069667F" w:rsidRPr="0069667F">
        <w:rPr>
          <w:rFonts w:ascii="Times New Roman" w:hAnsi="Times New Roman" w:cs="Times New Roman"/>
          <w:szCs w:val="24"/>
        </w:rPr>
        <w:t xml:space="preserve"> </w:t>
      </w:r>
      <w:r w:rsidR="00523373" w:rsidRPr="0069667F">
        <w:rPr>
          <w:rFonts w:ascii="Times New Roman" w:hAnsi="Times New Roman" w:cs="Times New Roman"/>
          <w:szCs w:val="24"/>
        </w:rPr>
        <w:t xml:space="preserve"> </w:t>
      </w:r>
    </w:p>
    <w:p w14:paraId="6FB7AA5F" w14:textId="77777777" w:rsidR="003F177F" w:rsidRDefault="003F177F" w:rsidP="0069667F">
      <w:pPr>
        <w:spacing w:line="480" w:lineRule="auto"/>
        <w:rPr>
          <w:rFonts w:ascii="Times New Roman" w:hAnsi="Times New Roman" w:cs="Times New Roman"/>
          <w:szCs w:val="24"/>
        </w:rPr>
      </w:pPr>
      <w:r w:rsidRPr="0069667F">
        <w:rPr>
          <w:rFonts w:ascii="Times New Roman" w:hAnsi="Times New Roman" w:cs="Times New Roman"/>
          <w:szCs w:val="24"/>
        </w:rPr>
        <w:t>While previous research sugges</w:t>
      </w:r>
      <w:r w:rsidR="00462A6F" w:rsidRPr="0069667F">
        <w:rPr>
          <w:rFonts w:ascii="Times New Roman" w:hAnsi="Times New Roman" w:cs="Times New Roman"/>
          <w:szCs w:val="24"/>
        </w:rPr>
        <w:t xml:space="preserve">t that selective export of miRNAs to EVs exist, the mechanism that facilitates this is unknown.   </w:t>
      </w:r>
    </w:p>
    <w:p w14:paraId="4E7446E3" w14:textId="5DD05751" w:rsidR="00F72B09" w:rsidRPr="0069667F" w:rsidRDefault="00F72B09" w:rsidP="0069667F">
      <w:pPr>
        <w:spacing w:line="480" w:lineRule="auto"/>
        <w:rPr>
          <w:rFonts w:ascii="Times New Roman" w:hAnsi="Times New Roman" w:cs="Times New Roman"/>
          <w:szCs w:val="24"/>
        </w:rPr>
      </w:pPr>
      <w:r w:rsidRPr="00415E00">
        <w:rPr>
          <w:rFonts w:ascii="Times New Roman" w:hAnsi="Times New Roman" w:cs="Times New Roman"/>
          <w:sz w:val="24"/>
          <w:szCs w:val="24"/>
        </w:rPr>
        <w:t>As cavin-1-PC3 cell lines only act as a less tumorigenic cell line as opposed to healthy phenotype,</w:t>
      </w:r>
    </w:p>
    <w:p w14:paraId="740FDF04" w14:textId="77777777" w:rsidR="00B3772C" w:rsidRDefault="00B3772C"/>
    <w:p w14:paraId="1FEB9ADC" w14:textId="77777777" w:rsidR="006A36B9" w:rsidRDefault="006A36B9"/>
    <w:p w14:paraId="2CA0ADE2" w14:textId="77777777" w:rsidR="006A36B9" w:rsidRDefault="006A36B9">
      <w:r>
        <w:t xml:space="preserve">Outline: </w:t>
      </w:r>
    </w:p>
    <w:p w14:paraId="2B3B8747" w14:textId="77777777" w:rsidR="006A36B9" w:rsidRDefault="006A36B9" w:rsidP="006A36B9">
      <w:pPr>
        <w:pStyle w:val="ListParagraph"/>
        <w:numPr>
          <w:ilvl w:val="0"/>
          <w:numId w:val="2"/>
        </w:numPr>
      </w:pPr>
      <w:r>
        <w:t xml:space="preserve">Reiterations of the overall findings. And reinstate the hypothesis and aims or maybe past research. </w:t>
      </w:r>
    </w:p>
    <w:p w14:paraId="25C16FE8" w14:textId="77777777" w:rsidR="006A36B9" w:rsidRDefault="006A36B9" w:rsidP="006A36B9">
      <w:pPr>
        <w:pStyle w:val="ListParagraph"/>
        <w:numPr>
          <w:ilvl w:val="0"/>
          <w:numId w:val="2"/>
        </w:numPr>
      </w:pPr>
      <w:r>
        <w:t xml:space="preserve">Paragraph </w:t>
      </w:r>
      <w:r w:rsidR="00BB41F6">
        <w:t xml:space="preserve">1: </w:t>
      </w:r>
      <w:proofErr w:type="spellStart"/>
      <w:r w:rsidR="00BB41F6">
        <w:t>hnRNPK</w:t>
      </w:r>
      <w:proofErr w:type="spellEnd"/>
      <w:r w:rsidR="00BB41F6">
        <w:t xml:space="preserve">. Why it was found and how. Information about </w:t>
      </w:r>
      <w:proofErr w:type="spellStart"/>
      <w:r w:rsidR="00BB41F6">
        <w:t>hnRNPK</w:t>
      </w:r>
      <w:proofErr w:type="spellEnd"/>
      <w:r w:rsidR="00BB41F6">
        <w:t xml:space="preserve"> and how it relates to this stuff. </w:t>
      </w:r>
    </w:p>
    <w:tbl>
      <w:tblPr>
        <w:tblStyle w:val="TableGrid"/>
        <w:tblW w:w="0" w:type="auto"/>
        <w:tblLook w:val="04A0" w:firstRow="1" w:lastRow="0" w:firstColumn="1" w:lastColumn="0" w:noHBand="0" w:noVBand="1"/>
      </w:tblPr>
      <w:tblGrid>
        <w:gridCol w:w="1413"/>
        <w:gridCol w:w="6946"/>
      </w:tblGrid>
      <w:tr w:rsidR="002C4462" w14:paraId="3ADA13DA" w14:textId="77777777" w:rsidTr="00E951C9">
        <w:tc>
          <w:tcPr>
            <w:tcW w:w="1413" w:type="dxa"/>
          </w:tcPr>
          <w:p w14:paraId="08EEEB34" w14:textId="77777777" w:rsidR="002C4462" w:rsidRPr="00D17AC1" w:rsidRDefault="002C4462" w:rsidP="002C4462">
            <w:pPr>
              <w:rPr>
                <w:b/>
              </w:rPr>
            </w:pPr>
            <w:r w:rsidRPr="00D17AC1">
              <w:rPr>
                <w:b/>
              </w:rPr>
              <w:t>microRNA</w:t>
            </w:r>
          </w:p>
        </w:tc>
        <w:tc>
          <w:tcPr>
            <w:tcW w:w="6946" w:type="dxa"/>
          </w:tcPr>
          <w:p w14:paraId="50C1EE26" w14:textId="77777777" w:rsidR="002C4462" w:rsidRPr="00D17AC1" w:rsidRDefault="002C4462" w:rsidP="002C4462">
            <w:pPr>
              <w:rPr>
                <w:b/>
              </w:rPr>
            </w:pPr>
            <w:r w:rsidRPr="00D17AC1">
              <w:rPr>
                <w:b/>
              </w:rPr>
              <w:t>Role in cancer</w:t>
            </w:r>
          </w:p>
        </w:tc>
      </w:tr>
      <w:tr w:rsidR="002C4462" w14:paraId="06274D19" w14:textId="77777777" w:rsidTr="00E951C9">
        <w:tc>
          <w:tcPr>
            <w:tcW w:w="1413" w:type="dxa"/>
          </w:tcPr>
          <w:p w14:paraId="5B386930" w14:textId="77777777" w:rsidR="002C4462" w:rsidRDefault="002C4462" w:rsidP="002C4462">
            <w:r>
              <w:t>Mir-429</w:t>
            </w:r>
          </w:p>
        </w:tc>
        <w:tc>
          <w:tcPr>
            <w:tcW w:w="6946" w:type="dxa"/>
          </w:tcPr>
          <w:p w14:paraId="1E282BDC" w14:textId="26FE3375" w:rsidR="002C4462" w:rsidRDefault="008F3AF8" w:rsidP="00F27967">
            <w:pPr>
              <w:ind w:firstLine="57"/>
            </w:pPr>
            <w:r>
              <w:t xml:space="preserve">Induction of epithelial to mesenchyme transition in ovarian cancer </w:t>
            </w:r>
            <w:r>
              <w:fldChar w:fldCharType="begin">
                <w:fldData xml:space="preserve">PEVuZE5vdGU+PENpdGU+PEF1dGhvcj5DaGVuPC9BdXRob3I+PFllYXI+MjAxMTwvWWVhcj48UmVj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</w:fldData>
              </w:fldChar>
            </w:r>
            <w:r>
              <w:instrText xml:space="preserve"> ADDIN EN.CITE </w:instrText>
            </w:r>
            <w:r>
              <w:fldChar w:fldCharType="begin">
                <w:fldData xml:space="preserve">PEVuZE5vdGU+PENpdGU+PEF1dGhvcj5DaGVuPC9BdXRob3I+PFllYXI+MjAxMTwvWWVhcj48UmVj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</w:fldData>
              </w:fldChar>
            </w:r>
            <w:r>
              <w:instrText xml:space="preserve"> ADDIN EN.CITE.DATA </w:instrText>
            </w:r>
            <w:r>
              <w:fldChar w:fldCharType="end"/>
            </w:r>
            <w:r>
              <w:fldChar w:fldCharType="separate"/>
            </w:r>
            <w:r>
              <w:rPr>
                <w:noProof/>
              </w:rPr>
              <w:t>(</w:t>
            </w:r>
            <w:hyperlink w:anchor="_ENREF_3" w:tooltip="Chen, 2011 #195" w:history="1">
              <w:r w:rsidR="00F27967">
                <w:rPr>
                  <w:noProof/>
                </w:rPr>
                <w:t>Chen</w:t>
              </w:r>
              <w:r w:rsidR="00F27967" w:rsidRPr="008F3AF8">
                <w:rPr>
                  <w:i/>
                  <w:noProof/>
                </w:rPr>
                <w:t xml:space="preserve"> et al.</w:t>
              </w:r>
              <w:r w:rsidR="00F27967">
                <w:rPr>
                  <w:noProof/>
                </w:rPr>
                <w:t xml:space="preserve"> 2011</w:t>
              </w:r>
            </w:hyperlink>
            <w:r>
              <w:rPr>
                <w:noProof/>
              </w:rPr>
              <w:t>)</w:t>
            </w:r>
            <w:r>
              <w:fldChar w:fldCharType="end"/>
            </w:r>
          </w:p>
        </w:tc>
      </w:tr>
      <w:tr w:rsidR="002C4462" w14:paraId="37DEA6E5" w14:textId="77777777" w:rsidTr="00E951C9">
        <w:tc>
          <w:tcPr>
            <w:tcW w:w="1413" w:type="dxa"/>
          </w:tcPr>
          <w:p w14:paraId="2CC57813" w14:textId="77777777" w:rsidR="002C4462" w:rsidRDefault="008F3AF8" w:rsidP="002C4462">
            <w:r>
              <w:t>miR-32-5p</w:t>
            </w:r>
          </w:p>
        </w:tc>
        <w:tc>
          <w:tcPr>
            <w:tcW w:w="6946" w:type="dxa"/>
          </w:tcPr>
          <w:p w14:paraId="2E9C2906" w14:textId="5A5E129A" w:rsidR="002C4462" w:rsidRDefault="008F3AF8" w:rsidP="00F27967">
            <w:r>
              <w:t xml:space="preserve">Predicted biomarker for castration resistant prostate cancer </w:t>
            </w:r>
            <w:r>
              <w:fldChar w:fldCharType="begin">
                <w:fldData xml:space="preserve">PEVuZE5vdGU+PENpdGU+PEF1dGhvcj5KYWxhdmE8L0F1dGhvcj48WWVhcj4yMDEyPC9ZZWFyPjxS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</w:fldData>
              </w:fldChar>
            </w:r>
            <w:r>
              <w:instrText xml:space="preserve"> ADDIN EN.CITE </w:instrText>
            </w:r>
            <w:r>
              <w:fldChar w:fldCharType="begin">
                <w:fldData xml:space="preserve">PEVuZE5vdGU+PENpdGU+PEF1dGhvcj5KYWxhdmE8L0F1dGhvcj48WWVhcj4yMDEyPC9ZZWFyPjxS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</w:fldData>
              </w:fldChar>
            </w:r>
            <w:r>
              <w:instrText xml:space="preserve"> ADDIN EN.CITE.DATA </w:instrText>
            </w:r>
            <w:r>
              <w:fldChar w:fldCharType="end"/>
            </w:r>
            <w:r>
              <w:fldChar w:fldCharType="separate"/>
            </w:r>
            <w:r>
              <w:rPr>
                <w:noProof/>
              </w:rPr>
              <w:t>(</w:t>
            </w:r>
            <w:hyperlink w:anchor="_ENREF_11" w:tooltip="Jalava, 2012 #196" w:history="1">
              <w:r w:rsidR="00F27967">
                <w:rPr>
                  <w:noProof/>
                </w:rPr>
                <w:t>Jalava</w:t>
              </w:r>
              <w:r w:rsidR="00F27967" w:rsidRPr="008F3AF8">
                <w:rPr>
                  <w:i/>
                  <w:noProof/>
                </w:rPr>
                <w:t xml:space="preserve"> et al.</w:t>
              </w:r>
              <w:r w:rsidR="00F27967">
                <w:rPr>
                  <w:noProof/>
                </w:rPr>
                <w:t xml:space="preserve"> 2012</w:t>
              </w:r>
            </w:hyperlink>
            <w:r>
              <w:rPr>
                <w:noProof/>
              </w:rPr>
              <w:t>)</w:t>
            </w:r>
            <w:r>
              <w:fldChar w:fldCharType="end"/>
            </w:r>
          </w:p>
        </w:tc>
      </w:tr>
      <w:tr w:rsidR="002C4462" w14:paraId="700531EA" w14:textId="77777777" w:rsidTr="00E951C9">
        <w:tc>
          <w:tcPr>
            <w:tcW w:w="1413" w:type="dxa"/>
          </w:tcPr>
          <w:p w14:paraId="73B55F41" w14:textId="77777777" w:rsidR="002C4462" w:rsidRDefault="008F3AF8" w:rsidP="002C4462">
            <w:r>
              <w:t>miR-196a-5p</w:t>
            </w:r>
          </w:p>
        </w:tc>
        <w:tc>
          <w:tcPr>
            <w:tcW w:w="6946" w:type="dxa"/>
          </w:tcPr>
          <w:p w14:paraId="10142612" w14:textId="3711B398" w:rsidR="002C4462" w:rsidRDefault="008F3AF8" w:rsidP="00F27967">
            <w:r>
              <w:t xml:space="preserve">Role in proliferation in laryngeal cancer </w:t>
            </w:r>
            <w:r>
              <w:fldChar w:fldCharType="begin"/>
            </w:r>
            <w:r>
              <w:instrText xml:space="preserve"> ADDIN EN.CITE &lt;EndNote&gt;&lt;Cite&gt;&lt;Author&gt;Saito&lt;/Author&gt;&lt;Year&gt;2013&lt;/Year&gt;&lt;RecNum&gt;197&lt;/RecNum&gt;&lt;DisplayText&gt;(Saito&lt;style face="italic"&gt; et al.&lt;/style&gt; 2013)&lt;/DisplayText&gt;&lt;record&gt;&lt;rec-number&gt;197&lt;/rec-number&gt;&lt;foreign-keys&gt;&lt;key app="EN" db-id="fvaw9vd5rrfez2epavc5exebz02xt0vvvwrs" timestamp="1475974651"&gt;197&lt;/key&gt;&lt;/foreign-keys&gt;&lt;ref-type name="Journal Article"&gt;17&lt;/ref-type&gt;&lt;contributors&gt;&lt;authors&gt;&lt;author&gt;Saito, Koichiro&lt;/author&gt;&lt;author&gt;Inagaki, Koji&lt;/author&gt;&lt;author&gt;Kamimoto, Takahiro&lt;/author&gt;&lt;author&gt;Ito, Yoko&lt;/author&gt;&lt;author&gt;Sugita, Toshiaki&lt;/author&gt;&lt;author&gt;Nakajo, Satoko&lt;/author&gt;&lt;author&gt;Hirasawa, Akira&lt;/author&gt;&lt;author&gt;Iwamaru, Arifumi&lt;/author&gt;&lt;author&gt;Ishikura, Takashi&lt;/author&gt;&lt;author&gt;Hanaoka, Hideki&lt;/author&gt;&lt;author&gt;Okubo, Keisuke&lt;/author&gt;&lt;author&gt;Onozaki, Tokio&lt;/author&gt;&lt;author&gt;Zama, Takeru&lt;/author&gt;&lt;/authors&gt;&lt;/contributors&gt;&lt;titles&gt;&lt;title&gt;MicroRNA-196a Is a Putative Diagnostic Biomarker and Therapeutic Target for Laryngeal Cancer&lt;/title&gt;&lt;secondary-title&gt;PLoS ONE&lt;/secondary-title&gt;&lt;/titles&gt;&lt;periodical&gt;&lt;full-title&gt;PLoS ONE&lt;/full-title&gt;&lt;/periodical&gt;&lt;pages&gt;e71480&lt;/pages&gt;&lt;volume&gt;8&lt;/volume&gt;&lt;number&gt;8&lt;/number&gt;&lt;dates&gt;&lt;year&gt;2013&lt;/year&gt;&lt;/dates&gt;&lt;publisher&gt;Public Library of Science&lt;/publisher&gt;&lt;urls&gt;&lt;related-urls&gt;&lt;url&gt;http://dx.doi.org/10.1371%2Fjournal.pone.0071480&lt;/url&gt;&lt;/related-urls&gt;&lt;/urls&gt;&lt;electronic-resource-num&gt;10.1371/journal.pone.0071480&lt;/electronic-resource-num&gt;&lt;/record&gt;&lt;/Cite&gt;&lt;/EndNote&gt;</w:instrText>
            </w:r>
            <w:r>
              <w:fldChar w:fldCharType="separate"/>
            </w:r>
            <w:r>
              <w:rPr>
                <w:noProof/>
              </w:rPr>
              <w:t>(</w:t>
            </w:r>
            <w:hyperlink w:anchor="_ENREF_27" w:tooltip="Saito, 2013 #197" w:history="1">
              <w:r w:rsidR="00F27967">
                <w:rPr>
                  <w:noProof/>
                </w:rPr>
                <w:t>Saito</w:t>
              </w:r>
              <w:r w:rsidR="00F27967" w:rsidRPr="008F3AF8">
                <w:rPr>
                  <w:i/>
                  <w:noProof/>
                </w:rPr>
                <w:t xml:space="preserve"> et al.</w:t>
              </w:r>
              <w:r w:rsidR="00F27967">
                <w:rPr>
                  <w:noProof/>
                </w:rPr>
                <w:t xml:space="preserve"> 2013</w:t>
              </w:r>
            </w:hyperlink>
            <w:r>
              <w:rPr>
                <w:noProof/>
              </w:rPr>
              <w:t>)</w:t>
            </w:r>
            <w:r>
              <w:fldChar w:fldCharType="end"/>
            </w:r>
          </w:p>
        </w:tc>
      </w:tr>
      <w:tr w:rsidR="002C4462" w14:paraId="49E359BE" w14:textId="77777777" w:rsidTr="00E951C9">
        <w:tc>
          <w:tcPr>
            <w:tcW w:w="1413" w:type="dxa"/>
          </w:tcPr>
          <w:p w14:paraId="1258D2C0" w14:textId="77777777" w:rsidR="002C4462" w:rsidRDefault="008F3AF8" w:rsidP="002C4462">
            <w:r>
              <w:t>miR-147b</w:t>
            </w:r>
          </w:p>
        </w:tc>
        <w:tc>
          <w:tcPr>
            <w:tcW w:w="6946" w:type="dxa"/>
          </w:tcPr>
          <w:p w14:paraId="7499C339" w14:textId="028ADADF" w:rsidR="002C4462" w:rsidRDefault="00097CA7" w:rsidP="00F27967">
            <w:r>
              <w:t xml:space="preserve">Potential biomarker for colon cancer. May be through modifying inflammatory processes. </w:t>
            </w:r>
            <w:r>
              <w:fldChar w:fldCharType="begin"/>
            </w:r>
            <w:r>
              <w:instrText xml:space="preserve"> ADDIN EN.CITE &lt;EndNote&gt;&lt;Cite&gt;&lt;Author&gt;Omrane&lt;/Author&gt;&lt;Year&gt;2014&lt;/Year&gt;&lt;RecNum&gt;198&lt;/RecNum&gt;&lt;DisplayText&gt;(Omrane&lt;style face="italic"&gt; et al.&lt;/style&gt; 2014)&lt;/DisplayText&gt;&lt;record&gt;&lt;rec-number&gt;198&lt;/rec-number&gt;&lt;foreign-keys&gt;&lt;key app="EN" db-id="fvaw9vd5rrfez2epavc5exebz02xt0vvvwrs" timestamp="1475974930"&gt;198&lt;/key&gt;&lt;/foreign-keys&gt;&lt;ref-type name="Journal Article"&gt;17&lt;/ref-type&gt;&lt;contributors&gt;&lt;authors&gt;&lt;author&gt;Omrane, In&lt;/author&gt;&lt;author&gt;#xe9&lt;/author&gt;&lt;author&gt;Kourda, Nadia&lt;/author&gt;&lt;author&gt;Stambouli, Nejla&lt;/author&gt;&lt;author&gt;Privat, Maud&lt;/author&gt;&lt;author&gt;Medimegh, Imen&lt;/author&gt;&lt;author&gt;Arfaoui, Amira&lt;/author&gt;&lt;author&gt;Uhrhammer, Nancy&lt;/author&gt;&lt;author&gt;Bougatef, Karim&lt;/author&gt;&lt;author&gt;Baroudi, Olfa&lt;/author&gt;&lt;author&gt;Bouzaienne, Hassen&lt;/author&gt;&lt;author&gt;Marrakchi, Raja&lt;/author&gt;&lt;author&gt;Bignon, Yves-Jean&lt;/author&gt;&lt;author&gt;Benammar-Elgaaied, Amel&lt;/author&gt;&lt;/authors&gt;&lt;/contributors&gt;&lt;titles&gt;&lt;title&gt;MicroRNAs 146a and 147b Biomarkers for Colorectal Tumor&amp;amp;#x2019;s Localization&lt;/title&gt;&lt;secondary-title&gt;BioMed Research International&lt;/secondary-title&gt;&lt;/titles&gt;&lt;periodical&gt;&lt;full-title&gt;BioMed Research International&lt;/full-title&gt;&lt;/periodical&gt;&lt;pages&gt;9&lt;/pages&gt;&lt;volume&gt;2014&lt;/volume&gt;&lt;dates&gt;&lt;year&gt;2014&lt;/year&gt;&lt;/dates&gt;&lt;urls&gt;&lt;related-urls&gt;&lt;url&gt;http://dx.doi.org/10.1155/2014/584852&lt;/url&gt;&lt;/related-urls&gt;&lt;/urls&gt;&lt;custom7&gt;584852&lt;/custom7&gt;&lt;electronic-resource-num&gt;10.1155/2014/584852&lt;/electronic-resource-num&gt;&lt;/record&gt;&lt;/Cite&gt;&lt;/EndNote&gt;</w:instrText>
            </w:r>
            <w:r>
              <w:fldChar w:fldCharType="separate"/>
            </w:r>
            <w:r>
              <w:rPr>
                <w:noProof/>
              </w:rPr>
              <w:t>(</w:t>
            </w:r>
            <w:hyperlink w:anchor="_ENREF_20" w:tooltip="Omrane, 2014 #198" w:history="1">
              <w:r w:rsidR="00F27967">
                <w:rPr>
                  <w:noProof/>
                </w:rPr>
                <w:t>Omrane</w:t>
              </w:r>
              <w:r w:rsidR="00F27967" w:rsidRPr="00097CA7">
                <w:rPr>
                  <w:i/>
                  <w:noProof/>
                </w:rPr>
                <w:t xml:space="preserve"> et al.</w:t>
              </w:r>
              <w:r w:rsidR="00F27967">
                <w:rPr>
                  <w:noProof/>
                </w:rPr>
                <w:t xml:space="preserve"> 2014</w:t>
              </w:r>
            </w:hyperlink>
            <w:r>
              <w:rPr>
                <w:noProof/>
              </w:rPr>
              <w:t>)</w:t>
            </w:r>
            <w:r>
              <w:fldChar w:fldCharType="end"/>
            </w:r>
          </w:p>
        </w:tc>
      </w:tr>
      <w:tr w:rsidR="002C4462" w14:paraId="0035DAD6" w14:textId="77777777" w:rsidTr="00E951C9">
        <w:tc>
          <w:tcPr>
            <w:tcW w:w="1413" w:type="dxa"/>
          </w:tcPr>
          <w:p w14:paraId="31F6A790" w14:textId="77777777" w:rsidR="002C4462" w:rsidRDefault="00097CA7" w:rsidP="002C4462">
            <w:r>
              <w:t>miR-186</w:t>
            </w:r>
          </w:p>
        </w:tc>
        <w:tc>
          <w:tcPr>
            <w:tcW w:w="6946" w:type="dxa"/>
          </w:tcPr>
          <w:p w14:paraId="5E871B79" w14:textId="22ED7573" w:rsidR="002C4462" w:rsidRDefault="00097CA7" w:rsidP="00F27967">
            <w:r>
              <w:t xml:space="preserve">Overexpression linked to invasive phenotype in pancreatic cancer. </w:t>
            </w:r>
            <w:r>
              <w:fldChar w:fldCharType="begin"/>
            </w:r>
            <w:r w:rsidR="000B24A6">
              <w:instrText xml:space="preserve"> ADDIN EN.CITE &lt;EndNote&gt;&lt;Cite&gt;&lt;Author&gt;Zhang&lt;/Author&gt;&lt;Year&gt;2015&lt;/Year&gt;&lt;RecNum&gt;199&lt;/RecNum&gt;&lt;DisplayText&gt;(Zhang, Zheng-liang&lt;style face="italic"&gt; et al.&lt;/style&gt; 2015)&lt;/DisplayText&gt;&lt;record&gt;&lt;rec-number&gt;199&lt;/rec-number&gt;&lt;foreign-keys&gt;&lt;key app="EN" db-id="fvaw9vd5rrfez2epavc5exebz02xt0vvvwrs" timestamp="1475975061"&gt;199&lt;/key&gt;&lt;/foreign-keys&gt;&lt;ref-type name="Journal Article"&gt;17&lt;/ref-type&gt;&lt;contributors&gt;&lt;authors&gt;&lt;author&gt;Zhang, Zheng-liang&lt;/author&gt;&lt;author&gt;Bai, Zheng-hai&lt;/author&gt;&lt;author&gt;Wang, Xiao-bo&lt;/author&gt;&lt;author&gt;Bai, Ling&lt;/author&gt;&lt;author&gt;Miao, Fei&lt;/author&gt;&lt;author&gt;Pei, Hong-hong&lt;/author&gt;&lt;/authors&gt;&lt;/contributors&gt;&lt;titles&gt;&lt;title&gt;miR-186 and 326 Predict the Prognosis of Pancreatic Ductal Adenocarcinoma and Affect the Proliferation and Migration of Cancer Cells&lt;/title&gt;&lt;secondary-title&gt;PLoS ONE&lt;/secondary-title&gt;&lt;/titles&gt;&lt;periodical&gt;&lt;full-title&gt;PLoS ONE&lt;/full-title&gt;&lt;/periodical&gt;&lt;pages&gt;e0118814&lt;/pages&gt;&lt;volume&gt;10&lt;/volume&gt;&lt;number&gt;3&lt;/number&gt;&lt;dates&gt;&lt;year&gt;2015&lt;/year&gt;&lt;/dates&gt;&lt;publisher&gt;Public Library of Science&lt;/publisher&gt;&lt;urls&gt;&lt;related-urls&gt;&lt;url&gt;http://dx.doi.org/10.1371%2Fjournal.pone.0118814&lt;/url&gt;&lt;/related-urls&gt;&lt;/urls&gt;&lt;electronic-resource-num&gt;10.1371/journal.pone.0118814&lt;/electronic-resource-num&gt;&lt;/record&gt;&lt;/Cite&gt;&lt;/EndNote&gt;</w:instrText>
            </w:r>
            <w:r>
              <w:fldChar w:fldCharType="separate"/>
            </w:r>
            <w:r w:rsidR="000B24A6">
              <w:rPr>
                <w:noProof/>
              </w:rPr>
              <w:t>(</w:t>
            </w:r>
            <w:hyperlink w:anchor="_ENREF_37" w:tooltip="Zhang, 2015 #199" w:history="1">
              <w:r w:rsidR="00F27967">
                <w:rPr>
                  <w:noProof/>
                </w:rPr>
                <w:t>Zhang, Zheng-liang</w:t>
              </w:r>
              <w:r w:rsidR="00F27967" w:rsidRPr="000B24A6">
                <w:rPr>
                  <w:i/>
                  <w:noProof/>
                </w:rPr>
                <w:t xml:space="preserve"> et al.</w:t>
              </w:r>
              <w:r w:rsidR="00F27967">
                <w:rPr>
                  <w:noProof/>
                </w:rPr>
                <w:t xml:space="preserve"> 2015</w:t>
              </w:r>
            </w:hyperlink>
            <w:r w:rsidR="000B24A6">
              <w:rPr>
                <w:noProof/>
              </w:rPr>
              <w:t>)</w:t>
            </w:r>
            <w:r>
              <w:fldChar w:fldCharType="end"/>
            </w:r>
          </w:p>
        </w:tc>
      </w:tr>
      <w:tr w:rsidR="002C4462" w14:paraId="5598AB5D" w14:textId="77777777" w:rsidTr="00E951C9">
        <w:tc>
          <w:tcPr>
            <w:tcW w:w="1413" w:type="dxa"/>
          </w:tcPr>
          <w:p w14:paraId="2D18EA1B" w14:textId="77777777" w:rsidR="002C4462" w:rsidRDefault="00097CA7" w:rsidP="002C4462">
            <w:r>
              <w:t>miR-98</w:t>
            </w:r>
          </w:p>
        </w:tc>
        <w:tc>
          <w:tcPr>
            <w:tcW w:w="6946" w:type="dxa"/>
          </w:tcPr>
          <w:p w14:paraId="2FD9E7A7" w14:textId="56BB41B1" w:rsidR="002C4462" w:rsidRDefault="00097CA7" w:rsidP="00F27967">
            <w:r>
              <w:t xml:space="preserve">Tumour suppressor in melanoma </w:t>
            </w:r>
            <w:r>
              <w:fldChar w:fldCharType="begin"/>
            </w:r>
            <w:r>
              <w:instrText xml:space="preserve"> ADDIN EN.CITE &lt;EndNote&gt;&lt;Cite&gt;&lt;Author&gt;Li&lt;/Author&gt;&lt;Year&gt;2014&lt;/Year&gt;&lt;RecNum&gt;200&lt;/RecNum&gt;&lt;DisplayText&gt;(Li&lt;style face="italic"&gt; et al.&lt;/style&gt; 2014)&lt;/DisplayText&gt;&lt;record&gt;&lt;rec-number&gt;200&lt;/rec-number&gt;&lt;foreign-keys&gt;&lt;key app="EN" db-id="fvaw9vd5rrfez2epavc5exebz02xt0vvvwrs" timestamp="1475975236"&gt;200&lt;/key&gt;&lt;/foreign-keys&gt;&lt;ref-type name="Journal Article"&gt;17&lt;/ref-type&gt;&lt;contributors&gt;&lt;authors&gt;&lt;author&gt;Li, Fei&lt;/author&gt;&lt;author&gt;Li, Xin-ji&lt;/author&gt;&lt;author&gt;Qiao, Li&lt;/author&gt;&lt;author&gt;Shi, Fei&lt;/author&gt;&lt;author&gt;Liu, Wen&lt;/author&gt;&lt;author&gt;Li, You&lt;/author&gt;&lt;author&gt;Dang, Yu-ping&lt;/author&gt;&lt;author&gt;Gu, Wei-jie&lt;/author&gt;&lt;author&gt;Wang, Xiao-gang&lt;/author&gt;&lt;author&gt;Liu, Wei&lt;/author&gt;&lt;/authors&gt;&lt;/contributors&gt;&lt;titles&gt;&lt;title&gt;miR-98 suppresses melanoma metastasis through a negative feedback loop with its target gene IL-6&lt;/title&gt;&lt;secondary-title&gt;Exp Mol Med&lt;/secondary-title&gt;&lt;/titles&gt;&lt;periodical&gt;&lt;full-title&gt;Exp Mol Med&lt;/full-title&gt;&lt;/periodical&gt;&lt;pages&gt;e116&lt;/pages&gt;&lt;volume&gt;46&lt;/volume&gt;&lt;dates&gt;&lt;year&gt;2014&lt;/year&gt;&lt;pub-dates&gt;&lt;date&gt;10/03/online&lt;/date&gt;&lt;/pub-dates&gt;&lt;/dates&gt;&lt;publisher&gt;KSBMB.&lt;/publisher&gt;&lt;work-type&gt;Original Article&lt;/work-type&gt;&lt;urls&gt;&lt;related-urls&gt;&lt;url&gt;http://dx.doi.org/10.1038/emm.2014.63&lt;/url&gt;&lt;/related-urls&gt;&lt;/urls&gt;&lt;electronic-resource-num&gt;10.1038/emm.2014.63&lt;/electronic-resource-num&gt;&lt;/record&gt;&lt;/Cite&gt;&lt;/EndNote&gt;</w:instrText>
            </w:r>
            <w:r>
              <w:fldChar w:fldCharType="separate"/>
            </w:r>
            <w:r>
              <w:rPr>
                <w:noProof/>
              </w:rPr>
              <w:t>(</w:t>
            </w:r>
            <w:hyperlink w:anchor="_ENREF_17" w:tooltip="Li, 2014 #200" w:history="1">
              <w:r w:rsidR="00F27967">
                <w:rPr>
                  <w:noProof/>
                </w:rPr>
                <w:t>Li</w:t>
              </w:r>
              <w:r w:rsidR="00F27967" w:rsidRPr="00097CA7">
                <w:rPr>
                  <w:i/>
                  <w:noProof/>
                </w:rPr>
                <w:t xml:space="preserve"> et al.</w:t>
              </w:r>
              <w:r w:rsidR="00F27967">
                <w:rPr>
                  <w:noProof/>
                </w:rPr>
                <w:t xml:space="preserve"> 2014</w:t>
              </w:r>
            </w:hyperlink>
            <w:r>
              <w:rPr>
                <w:noProof/>
              </w:rPr>
              <w:t>)</w:t>
            </w:r>
            <w:r>
              <w:fldChar w:fldCharType="end"/>
            </w:r>
            <w:r w:rsidR="00650A48">
              <w:t xml:space="preserve">. Modulation of immune response in thyroid carcinoma </w:t>
            </w:r>
            <w:r w:rsidR="00650A48">
              <w:fldChar w:fldCharType="begin"/>
            </w:r>
            <w:r w:rsidR="00650A48">
              <w:instrText xml:space="preserve"> ADDIN EN.CITE &lt;EndNote&gt;&lt;Cite&gt;&lt;Author&gt;Huang&lt;/Author&gt;&lt;Year&gt;2014&lt;/Year&gt;&lt;RecNum&gt;201&lt;/RecNum&gt;&lt;DisplayText&gt;(Huang&lt;style face="italic"&gt; et al.&lt;/style&gt;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rsidR="00650A48">
              <w:fldChar w:fldCharType="separate"/>
            </w:r>
            <w:r w:rsidR="00650A48">
              <w:rPr>
                <w:noProof/>
              </w:rPr>
              <w:t>(</w:t>
            </w:r>
            <w:hyperlink w:anchor="_ENREF_9" w:tooltip="Huang, 2014 #201" w:history="1">
              <w:r w:rsidR="00F27967">
                <w:rPr>
                  <w:noProof/>
                </w:rPr>
                <w:t>Huang</w:t>
              </w:r>
              <w:r w:rsidR="00F27967" w:rsidRPr="00650A48">
                <w:rPr>
                  <w:i/>
                  <w:noProof/>
                </w:rPr>
                <w:t xml:space="preserve"> et al.</w:t>
              </w:r>
              <w:r w:rsidR="00F27967">
                <w:rPr>
                  <w:noProof/>
                </w:rPr>
                <w:t xml:space="preserve"> 2014</w:t>
              </w:r>
            </w:hyperlink>
            <w:r w:rsidR="00650A48">
              <w:rPr>
                <w:noProof/>
              </w:rPr>
              <w:t>)</w:t>
            </w:r>
            <w:r w:rsidR="00650A48">
              <w:fldChar w:fldCharType="end"/>
            </w:r>
          </w:p>
        </w:tc>
      </w:tr>
      <w:tr w:rsidR="002C4462" w14:paraId="2E6A5E27" w14:textId="77777777" w:rsidTr="00E951C9">
        <w:tc>
          <w:tcPr>
            <w:tcW w:w="1413" w:type="dxa"/>
          </w:tcPr>
          <w:p w14:paraId="5CF2E361" w14:textId="77777777" w:rsidR="002C4462" w:rsidRDefault="00097CA7" w:rsidP="002C4462">
            <w:r>
              <w:t>miR-3615</w:t>
            </w:r>
          </w:p>
        </w:tc>
        <w:tc>
          <w:tcPr>
            <w:tcW w:w="6946" w:type="dxa"/>
          </w:tcPr>
          <w:p w14:paraId="6D09DCD9" w14:textId="3F300F3A" w:rsidR="002C4462" w:rsidRDefault="00097CA7" w:rsidP="00F27967">
            <w:r>
              <w:t xml:space="preserve">Modulation of immune responses in thyroid carcinoma </w:t>
            </w:r>
            <w:r>
              <w:fldChar w:fldCharType="begin"/>
            </w:r>
            <w:r w:rsidR="00650A48">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sidR="00650A48">
              <w:rPr>
                <w:noProof/>
              </w:rPr>
              <w:t>(</w:t>
            </w:r>
            <w:hyperlink w:anchor="_ENREF_9" w:tooltip="Huang, 2014 #201" w:history="1">
              <w:r w:rsidR="00F27967">
                <w:rPr>
                  <w:noProof/>
                </w:rPr>
                <w:t>Huang et al. 2014</w:t>
              </w:r>
            </w:hyperlink>
            <w:r w:rsidR="00650A48">
              <w:rPr>
                <w:noProof/>
              </w:rPr>
              <w:t>)</w:t>
            </w:r>
            <w:r>
              <w:fldChar w:fldCharType="end"/>
            </w:r>
          </w:p>
        </w:tc>
      </w:tr>
      <w:tr w:rsidR="00650A48" w14:paraId="2C22EF92" w14:textId="77777777" w:rsidTr="00E951C9">
        <w:tc>
          <w:tcPr>
            <w:tcW w:w="1413" w:type="dxa"/>
          </w:tcPr>
          <w:p w14:paraId="41AAD89B" w14:textId="77777777" w:rsidR="00650A48" w:rsidRDefault="00650A48" w:rsidP="002C4462">
            <w:r>
              <w:t>miR-148b</w:t>
            </w:r>
          </w:p>
        </w:tc>
        <w:tc>
          <w:tcPr>
            <w:tcW w:w="6946" w:type="dxa"/>
          </w:tcPr>
          <w:p w14:paraId="5244955D" w14:textId="52057627" w:rsidR="00650A48" w:rsidRDefault="00650A48" w:rsidP="00F27967">
            <w:r>
              <w:t xml:space="preserve">Modulation of immune responses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9" w:tooltip="Huang, 2014 #201" w:history="1">
              <w:r w:rsidR="00F27967">
                <w:rPr>
                  <w:noProof/>
                </w:rPr>
                <w:t>Huang et al. 2014</w:t>
              </w:r>
            </w:hyperlink>
            <w:r>
              <w:rPr>
                <w:noProof/>
              </w:rPr>
              <w:t>)</w:t>
            </w:r>
            <w:r>
              <w:fldChar w:fldCharType="end"/>
            </w:r>
            <w:r w:rsidR="00712410">
              <w:t xml:space="preserve">. Secreted from breast cancer and may be biomarker </w:t>
            </w:r>
            <w:r w:rsidR="00712410">
              <w:fldChar w:fldCharType="begin"/>
            </w:r>
            <w:r w:rsidR="00712410">
              <w:instrText xml:space="preserve"> ADDIN EN.CITE &lt;EndNote&gt;&lt;Cite&gt;&lt;Author&gt;Shen&lt;/Author&gt;&lt;Year&gt;2014&lt;/Year&gt;&lt;RecNum&gt;202&lt;/RecNum&gt;&lt;DisplayText&gt;(Shen&lt;style face="italic"&gt; et al.&lt;/style&gt; 2014)&lt;/DisplayText&gt;&lt;record&gt;&lt;rec-number&gt;202&lt;/rec-number&gt;&lt;foreign-keys&gt;&lt;key app="EN" db-id="fvaw9vd5rrfez2epavc5exebz02xt0vvvwrs" timestamp="1475976353"&gt;202&lt;/key&gt;&lt;/foreign-keys&gt;&lt;ref-type name="Journal Article"&gt;17&lt;/ref-type&gt;&lt;contributors&gt;&lt;authors&gt;&lt;author&gt;Shen, Jie&lt;/author&gt;&lt;author&gt;Hu, Qiang&lt;/author&gt;&lt;author&gt;Schrauder, Michael&lt;/author&gt;&lt;author&gt;Yan, Li&lt;/author&gt;&lt;author&gt;Wang, Dan&lt;/author&gt;&lt;author&gt;Medico, Leonardo&lt;/author&gt;&lt;author&gt;Guo, Yuqing&lt;/author&gt;&lt;author&gt;Yao, Song&lt;/author&gt;&lt;author&gt;Zhu, Qianqian&lt;/author&gt;&lt;author&gt;Liu, Biao&lt;/author&gt;&lt;author&gt;Qin, Maochun&lt;/author&gt;&lt;author&gt;Beckmann, Matthias W.&lt;/author&gt;&lt;author&gt;Fasching, Peter A.&lt;/author&gt;&lt;author&gt;Strick, Reiner&lt;/author&gt;&lt;author&gt;Johnson, Candace S.&lt;/author&gt;&lt;author&gt;Ambrosone, Christine B.&lt;/author&gt;&lt;author&gt;Zhao, Hua&lt;/author&gt;&lt;author&gt;Liu, Song&lt;/author&gt;&lt;/authors&gt;&lt;/contributors&gt;&lt;titles&gt;&lt;title&gt;Circulating miR-148b and miR-133a as biomarkers for breast cancer detection&lt;/title&gt;&lt;secondary-title&gt;Oncotarget&lt;/secondary-title&gt;&lt;/titles&gt;&lt;periodical&gt;&lt;full-title&gt;Oncotarget&lt;/full-title&gt;&lt;/periodical&gt;&lt;pages&gt;5284-5294&lt;/pages&gt;&lt;volume&gt;5&lt;/volume&gt;&lt;number&gt;14&lt;/number&gt;&lt;dates&gt;&lt;year&gt;2014&lt;/year&gt;&lt;pub-dates&gt;&lt;date&gt;05/26&amp;#xD;03/10/received&amp;#xD;05/26/accepted&lt;/date&gt;&lt;/pub-dates&gt;&lt;/dates&gt;&lt;publisher&gt;Impact Journals LLC&lt;/publisher&gt;&lt;isbn&gt;1949-2553&lt;/isbn&gt;&lt;accession-num&gt;PMC4170614&lt;/accession-num&gt;&lt;urls&gt;&lt;related-urls&gt;&lt;url&gt;http://www.ncbi.nlm.nih.gov/pmc/articles/PMC4170614/&lt;/url&gt;&lt;/related-urls&gt;&lt;/urls&gt;&lt;remote-database-name&gt;PMC&lt;/remote-database-name&gt;&lt;/record&gt;&lt;/Cite&gt;&lt;/EndNote&gt;</w:instrText>
            </w:r>
            <w:r w:rsidR="00712410">
              <w:fldChar w:fldCharType="separate"/>
            </w:r>
            <w:r w:rsidR="00712410">
              <w:rPr>
                <w:noProof/>
              </w:rPr>
              <w:t>(</w:t>
            </w:r>
            <w:hyperlink w:anchor="_ENREF_28" w:tooltip="Shen, 2014 #202" w:history="1">
              <w:r w:rsidR="00F27967">
                <w:rPr>
                  <w:noProof/>
                </w:rPr>
                <w:t>Shen</w:t>
              </w:r>
              <w:r w:rsidR="00F27967" w:rsidRPr="00712410">
                <w:rPr>
                  <w:i/>
                  <w:noProof/>
                </w:rPr>
                <w:t xml:space="preserve"> et al.</w:t>
              </w:r>
              <w:r w:rsidR="00F27967">
                <w:rPr>
                  <w:noProof/>
                </w:rPr>
                <w:t xml:space="preserve"> 2014</w:t>
              </w:r>
            </w:hyperlink>
            <w:r w:rsidR="00712410">
              <w:rPr>
                <w:noProof/>
              </w:rPr>
              <w:t>)</w:t>
            </w:r>
            <w:r w:rsidR="00712410">
              <w:fldChar w:fldCharType="end"/>
            </w:r>
          </w:p>
        </w:tc>
      </w:tr>
      <w:tr w:rsidR="00650A48" w14:paraId="35B57E1C" w14:textId="77777777" w:rsidTr="00E951C9">
        <w:tc>
          <w:tcPr>
            <w:tcW w:w="1413" w:type="dxa"/>
          </w:tcPr>
          <w:p w14:paraId="534D8543" w14:textId="77777777" w:rsidR="00650A48" w:rsidRDefault="00650A48" w:rsidP="002C4462">
            <w:r>
              <w:t>miR-148a</w:t>
            </w:r>
          </w:p>
        </w:tc>
        <w:tc>
          <w:tcPr>
            <w:tcW w:w="6946" w:type="dxa"/>
          </w:tcPr>
          <w:p w14:paraId="5FFE3148" w14:textId="31BD930B" w:rsidR="00650A48" w:rsidRDefault="00650A48" w:rsidP="00F27967">
            <w:r>
              <w:t xml:space="preserve">Modulation of immune responses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9" w:tooltip="Huang, 2014 #201" w:history="1">
              <w:r w:rsidR="00F27967">
                <w:rPr>
                  <w:noProof/>
                </w:rPr>
                <w:t>Huang et al. 2014</w:t>
              </w:r>
            </w:hyperlink>
            <w:r>
              <w:rPr>
                <w:noProof/>
              </w:rPr>
              <w:t>)</w:t>
            </w:r>
            <w:r>
              <w:fldChar w:fldCharType="end"/>
            </w:r>
          </w:p>
        </w:tc>
      </w:tr>
      <w:tr w:rsidR="00650A48" w14:paraId="7A577C10" w14:textId="77777777" w:rsidTr="00E951C9">
        <w:tc>
          <w:tcPr>
            <w:tcW w:w="1413" w:type="dxa"/>
          </w:tcPr>
          <w:p w14:paraId="0EB3C1AE" w14:textId="77777777" w:rsidR="00650A48" w:rsidRPr="00115859" w:rsidRDefault="00650A48" w:rsidP="002C4462">
            <w:pPr>
              <w:rPr>
                <w:color w:val="FF0000"/>
              </w:rPr>
            </w:pPr>
            <w:r w:rsidRPr="00115859">
              <w:rPr>
                <w:color w:val="FF0000"/>
              </w:rPr>
              <w:t>miR-181d-5p</w:t>
            </w:r>
          </w:p>
        </w:tc>
        <w:tc>
          <w:tcPr>
            <w:tcW w:w="6946" w:type="dxa"/>
          </w:tcPr>
          <w:p w14:paraId="2119EAF5" w14:textId="47810540" w:rsidR="00650A48" w:rsidRDefault="00650A48" w:rsidP="00F27967">
            <w:r>
              <w:t xml:space="preserve">Cell cycle regulation in thyroid carcinoma </w:t>
            </w:r>
            <w:r>
              <w:fldChar w:fldCharType="begin"/>
            </w:r>
            <w:r>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fldChar w:fldCharType="separate"/>
            </w:r>
            <w:r>
              <w:rPr>
                <w:noProof/>
              </w:rPr>
              <w:t>(</w:t>
            </w:r>
            <w:hyperlink w:anchor="_ENREF_9" w:tooltip="Huang, 2014 #201" w:history="1">
              <w:r w:rsidR="00F27967">
                <w:rPr>
                  <w:noProof/>
                </w:rPr>
                <w:t>Huang et al. 2014</w:t>
              </w:r>
            </w:hyperlink>
            <w:r>
              <w:rPr>
                <w:noProof/>
              </w:rPr>
              <w:t>)</w:t>
            </w:r>
            <w:r>
              <w:fldChar w:fldCharType="end"/>
            </w:r>
            <w:r w:rsidR="00464D57">
              <w:t xml:space="preserve">. Major role in inflammation and malignant transformation </w:t>
            </w:r>
            <w:r w:rsidR="00464D57">
              <w:fldChar w:fldCharType="begin"/>
            </w:r>
            <w:r w:rsidR="00464D57">
              <w:instrText xml:space="preserve"> ADDIN EN.CITE &lt;EndNote&gt;&lt;Cite&gt;&lt;Author&gt;Liu&lt;/Author&gt;&lt;Year&gt;2014&lt;/Year&gt;&lt;RecNum&gt;207&lt;/RecNum&gt;&lt;DisplayText&gt;(Liu&lt;style face="italic"&gt; et al.&lt;/style&gt; 2014)&lt;/DisplayText&gt;&lt;record&gt;&lt;rec-number&gt;207&lt;/rec-number&gt;&lt;foreign-keys&gt;&lt;key app="EN" db-id="fvaw9vd5rrfez2epavc5exebz02xt0vvvwrs" timestamp="1475977889"&gt;207&lt;/key&gt;&lt;/foreign-keys&gt;&lt;ref-type name="Journal Article"&gt;17&lt;/ref-type&gt;&lt;contributors&gt;&lt;authors&gt;&lt;author&gt;Liu, Juan&lt;/author&gt;&lt;author&gt;Shi, Weifeng&lt;/author&gt;&lt;author&gt;Wu, Changping&lt;/author&gt;&lt;author&gt;Ju, Jingfang&lt;/author&gt;&lt;author&gt;Jiang, Jingting&lt;/author&gt;&lt;/authors&gt;&lt;/contributors&gt;&lt;titles&gt;&lt;title&gt;miR-181b as a key regulator of the oncogenic process and its clinical implications in cancer (Review)&lt;/title&gt;&lt;secondary-title&gt;Biomedical Reports&lt;/secondary-title&gt;&lt;/titles&gt;&lt;periodical&gt;&lt;full-title&gt;Biomedical Reports&lt;/full-title&gt;&lt;/periodical&gt;&lt;pages&gt;7-11&lt;/pages&gt;&lt;volume&gt;2&lt;/volume&gt;&lt;number&gt;1&lt;/number&gt;&lt;dates&gt;&lt;year&gt;2014&lt;/year&gt;&lt;pub-dates&gt;&lt;date&gt;11/07&amp;#xD;09/03/received&amp;#xD;10/04/accepted&lt;/date&gt;&lt;/pub-dates&gt;&lt;/dates&gt;&lt;publisher&gt;D.A. Spandidos&lt;/publisher&gt;&lt;isbn&gt;2049-9434&amp;#xD;2049-9442&lt;/isbn&gt;&lt;accession-num&gt;PMC3917097&lt;/accession-num&gt;&lt;urls&gt;&lt;related-urls&gt;&lt;url&gt;http://www.ncbi.nlm.nih.gov/pmc/articles/PMC3917097/&lt;/url&gt;&lt;/related-urls&gt;&lt;/urls&gt;&lt;electronic-resource-num&gt;10.3892/br.2013.199&lt;/electronic-resource-num&gt;&lt;remote-database-name&gt;PMC&lt;/remote-database-name&gt;&lt;/record&gt;&lt;/Cite&gt;&lt;/EndNote&gt;</w:instrText>
            </w:r>
            <w:r w:rsidR="00464D57">
              <w:fldChar w:fldCharType="separate"/>
            </w:r>
            <w:r w:rsidR="00464D57">
              <w:rPr>
                <w:noProof/>
              </w:rPr>
              <w:t>(</w:t>
            </w:r>
            <w:hyperlink w:anchor="_ENREF_18" w:tooltip="Liu, 2014 #207" w:history="1">
              <w:r w:rsidR="00F27967">
                <w:rPr>
                  <w:noProof/>
                </w:rPr>
                <w:t>Liu</w:t>
              </w:r>
              <w:r w:rsidR="00F27967" w:rsidRPr="00464D57">
                <w:rPr>
                  <w:i/>
                  <w:noProof/>
                </w:rPr>
                <w:t xml:space="preserve"> et al.</w:t>
              </w:r>
              <w:r w:rsidR="00F27967">
                <w:rPr>
                  <w:noProof/>
                </w:rPr>
                <w:t xml:space="preserve"> 2014</w:t>
              </w:r>
            </w:hyperlink>
            <w:r w:rsidR="00464D57">
              <w:rPr>
                <w:noProof/>
              </w:rPr>
              <w:t>)</w:t>
            </w:r>
            <w:r w:rsidR="00464D57">
              <w:fldChar w:fldCharType="end"/>
            </w:r>
            <w:r w:rsidR="00464D57">
              <w:t xml:space="preserve"> </w:t>
            </w:r>
          </w:p>
        </w:tc>
      </w:tr>
      <w:tr w:rsidR="00650A48" w14:paraId="620A5BEB" w14:textId="77777777" w:rsidTr="00E951C9">
        <w:tc>
          <w:tcPr>
            <w:tcW w:w="1413" w:type="dxa"/>
          </w:tcPr>
          <w:p w14:paraId="093F6176" w14:textId="77777777" w:rsidR="00650A48" w:rsidRDefault="00650A48" w:rsidP="002C4462">
            <w:r>
              <w:t>miR-16-2-3p</w:t>
            </w:r>
          </w:p>
        </w:tc>
        <w:tc>
          <w:tcPr>
            <w:tcW w:w="6946" w:type="dxa"/>
          </w:tcPr>
          <w:p w14:paraId="5F8A91DB" w14:textId="44003EFE" w:rsidR="00650A48" w:rsidRDefault="00650A48" w:rsidP="00F27967">
            <w:r>
              <w:t>Disruptive role in electron transport chain</w:t>
            </w:r>
            <w:r w:rsidR="00712410">
              <w:t xml:space="preserve"> </w:t>
            </w:r>
            <w:r w:rsidR="00712410">
              <w:fldChar w:fldCharType="begin"/>
            </w:r>
            <w:r w:rsidR="00712410">
              <w:instrText xml:space="preserve"> ADDIN EN.CITE &lt;EndNote&gt;&lt;Cite&gt;&lt;Author&gt;Huang&lt;/Author&gt;&lt;Year&gt;2014&lt;/Year&gt;&lt;RecNum&gt;201&lt;/RecNum&gt;&lt;DisplayText&gt;(Huang et al. 2014)&lt;/DisplayText&gt;&lt;record&gt;&lt;rec-number&gt;201&lt;/rec-number&gt;&lt;foreign-keys&gt;&lt;key app="EN" db-id="fvaw9vd5rrfez2epavc5exebz02xt0vvvwrs" timestamp="1475975397"&gt;201&lt;/key&gt;&lt;/foreign-keys&gt;&lt;ref-type name="Journal Article"&gt;17&lt;/ref-type&gt;&lt;contributors&gt;&lt;authors&gt;&lt;author&gt;Huang, Chen-Tsung&lt;/author&gt;&lt;author&gt;Oyang, Yen-Jen&lt;/author&gt;&lt;author&gt;Huang, Hsuan-Cheng&lt;/author&gt;&lt;author&gt;Juan, Hsueh-Fen&lt;/author&gt;&lt;/authors&gt;&lt;/contributors&gt;&lt;titles&gt;&lt;title&gt;MicroRNA-mediated networks underlie immune response regulation in papillary thyroid carcinoma&lt;/title&gt;&lt;secondary-title&gt;Scientific Reports&lt;/secondary-title&gt;&lt;/titles&gt;&lt;periodical&gt;&lt;full-title&gt;Scientific Reports&lt;/full-title&gt;&lt;/periodical&gt;&lt;pages&gt;6495&lt;/pages&gt;&lt;volume&gt;4&lt;/volume&gt;&lt;dates&gt;&lt;year&gt;2014&lt;/year&gt;&lt;pub-dates&gt;&lt;date&gt;09/29/online&lt;/date&gt;&lt;/pub-dates&gt;&lt;/dates&gt;&lt;publisher&gt;The Author(s)&lt;/publisher&gt;&lt;work-type&gt;Article&lt;/work-type&gt;&lt;urls&gt;&lt;related-urls&gt;&lt;url&gt;http://dx.doi.org/10.1038/srep06495&lt;/url&gt;&lt;/related-urls&gt;&lt;/urls&gt;&lt;electronic-resource-num&gt;10.1038/srep06495&amp;#xD;http://www.nature.com/articles/srep06495#supplementary-information&lt;/electronic-resource-num&gt;&lt;/record&gt;&lt;/Cite&gt;&lt;/EndNote&gt;</w:instrText>
            </w:r>
            <w:r w:rsidR="00712410">
              <w:fldChar w:fldCharType="separate"/>
            </w:r>
            <w:r w:rsidR="00712410">
              <w:rPr>
                <w:noProof/>
              </w:rPr>
              <w:t>(</w:t>
            </w:r>
            <w:hyperlink w:anchor="_ENREF_9" w:tooltip="Huang, 2014 #201" w:history="1">
              <w:r w:rsidR="00F27967">
                <w:rPr>
                  <w:noProof/>
                </w:rPr>
                <w:t>Huang et al. 2014</w:t>
              </w:r>
            </w:hyperlink>
            <w:r w:rsidR="00712410">
              <w:rPr>
                <w:noProof/>
              </w:rPr>
              <w:t>)</w:t>
            </w:r>
            <w:r w:rsidR="00712410">
              <w:fldChar w:fldCharType="end"/>
            </w:r>
          </w:p>
        </w:tc>
      </w:tr>
      <w:tr w:rsidR="00650A48" w14:paraId="14855F20" w14:textId="77777777" w:rsidTr="00E951C9">
        <w:tc>
          <w:tcPr>
            <w:tcW w:w="1413" w:type="dxa"/>
          </w:tcPr>
          <w:p w14:paraId="42752CA6" w14:textId="77777777" w:rsidR="00650A48" w:rsidRDefault="00712410" w:rsidP="002C4462">
            <w:r>
              <w:t>miR-151a</w:t>
            </w:r>
          </w:p>
        </w:tc>
        <w:tc>
          <w:tcPr>
            <w:tcW w:w="6946" w:type="dxa"/>
          </w:tcPr>
          <w:p w14:paraId="243EB3D3" w14:textId="7BC06758" w:rsidR="00650A48" w:rsidRDefault="00712410" w:rsidP="00F27967">
            <w:r>
              <w:t xml:space="preserve">Modulates migration and invasion in prostate cancer </w:t>
            </w:r>
            <w:r>
              <w:fldChar w:fldCharType="begin"/>
            </w:r>
            <w:r>
              <w:instrText xml:space="preserve"> ADDIN EN.CITE &lt;EndNote&gt;&lt;Cite&gt;&lt;Author&gt;Chiyomaru&lt;/Author&gt;&lt;Year&gt;2012&lt;/Year&gt;&lt;RecNum&gt;203&lt;/RecNum&gt;&lt;DisplayText&gt;(Chiyomaru&lt;style face="italic"&gt; et al.&lt;/style&gt; 2012)&lt;/DisplayText&gt;&lt;record&gt;&lt;rec-number&gt;203&lt;/rec-number&gt;&lt;foreign-keys&gt;&lt;key app="EN" db-id="fvaw9vd5rrfez2epavc5exebz02xt0vvvwrs" timestamp="1475976701"&gt;203&lt;/key&gt;&lt;/foreign-keys&gt;&lt;ref-type name="Journal Article"&gt;17&lt;/ref-type&gt;&lt;contributors&gt;&lt;authors&gt;&lt;author&gt;Chiyomaru, Takeshi&lt;/author&gt;&lt;author&gt;Yamamura, Soichiro&lt;/author&gt;&lt;author&gt;Zaman, Mohd Saif&lt;/author&gt;&lt;author&gt;Majid, Shahana&lt;/author&gt;&lt;author&gt;Deng, Guoren&lt;/author&gt;&lt;author&gt;Shahryari, Varahram&lt;/author&gt;&lt;author&gt;Saini, Sharanjot&lt;/author&gt;&lt;author&gt;Hirata, Hiroshi&lt;/author&gt;&lt;author&gt;Ueno, Koji&lt;/author&gt;&lt;author&gt;Chang, Inik&lt;/author&gt;&lt;author&gt;Tanaka, Yuichiro&lt;/author&gt;&lt;author&gt;Tabatabai, Z. Laura&lt;/author&gt;&lt;author&gt;Enokida, Hideki&lt;/author&gt;&lt;author&gt;Nakagawa, Masayuki&lt;/author&gt;&lt;author&gt;Dahiya, Rajvir&lt;/author&gt;&lt;/authors&gt;&lt;/contributors&gt;&lt;titles&gt;&lt;title&gt;Genistein Suppresses Prostate Cancer Growth through Inhibition of Oncogenic MicroRNA-151&lt;/title&gt;&lt;secondary-title&gt;PLoS ONE&lt;/secondary-title&gt;&lt;/titles&gt;&lt;periodical&gt;&lt;full-title&gt;PLoS ONE&lt;/full-title&gt;&lt;/periodical&gt;&lt;pages&gt;e43812&lt;/pages&gt;&lt;volume&gt;7&lt;/volume&gt;&lt;number&gt;8&lt;/number&gt;&lt;dates&gt;&lt;year&gt;2012&lt;/year&gt;&lt;pub-dates&gt;&lt;date&gt;08/23&amp;#xD;06/13/received&amp;#xD;07/26/accepted&lt;/date&gt;&lt;/pub-dates&gt;&lt;/dates&gt;&lt;pub-location&gt;San Francisco, USA&lt;/pub-location&gt;&lt;publisher&gt;Public Library of Science&lt;/publisher&gt;&lt;isbn&gt;1932-6203&lt;/isbn&gt;&lt;accession-num&gt;PMC3426544&lt;/accession-num&gt;&lt;urls&gt;&lt;related-urls&gt;&lt;url&gt;http://www.ncbi.nlm.nih.gov/pmc/articles/PMC3426544/&lt;/url&gt;&lt;/related-urls&gt;&lt;/urls&gt;&lt;electronic-resource-num&gt;10.1371/journal.pone.0043812&lt;/electronic-resource-num&gt;&lt;remote-database-name&gt;PMC&lt;/remote-database-name&gt;&lt;/record&gt;&lt;/Cite&gt;&lt;/EndNote&gt;</w:instrText>
            </w:r>
            <w:r>
              <w:fldChar w:fldCharType="separate"/>
            </w:r>
            <w:r>
              <w:rPr>
                <w:noProof/>
              </w:rPr>
              <w:t>(</w:t>
            </w:r>
            <w:hyperlink w:anchor="_ENREF_4" w:tooltip="Chiyomaru, 2012 #203" w:history="1">
              <w:r w:rsidR="00F27967">
                <w:rPr>
                  <w:noProof/>
                </w:rPr>
                <w:t>Chiyomaru</w:t>
              </w:r>
              <w:r w:rsidR="00F27967" w:rsidRPr="00712410">
                <w:rPr>
                  <w:i/>
                  <w:noProof/>
                </w:rPr>
                <w:t xml:space="preserve"> et al.</w:t>
              </w:r>
              <w:r w:rsidR="00F27967">
                <w:rPr>
                  <w:noProof/>
                </w:rPr>
                <w:t xml:space="preserve"> 2012</w:t>
              </w:r>
            </w:hyperlink>
            <w:r>
              <w:rPr>
                <w:noProof/>
              </w:rPr>
              <w:t>)</w:t>
            </w:r>
            <w:r>
              <w:fldChar w:fldCharType="end"/>
            </w:r>
          </w:p>
        </w:tc>
      </w:tr>
      <w:tr w:rsidR="00650A48" w14:paraId="7475D177" w14:textId="77777777" w:rsidTr="00E951C9">
        <w:tc>
          <w:tcPr>
            <w:tcW w:w="1413" w:type="dxa"/>
          </w:tcPr>
          <w:p w14:paraId="5B9F0E50" w14:textId="77777777" w:rsidR="00650A48" w:rsidRDefault="00712410" w:rsidP="002C4462">
            <w:r>
              <w:t>Mir-19a</w:t>
            </w:r>
          </w:p>
        </w:tc>
        <w:tc>
          <w:tcPr>
            <w:tcW w:w="6946" w:type="dxa"/>
          </w:tcPr>
          <w:p w14:paraId="7FF4FC09" w14:textId="2D9E2422" w:rsidR="00650A48" w:rsidRDefault="00712410" w:rsidP="00F27967">
            <w:r>
              <w:t xml:space="preserve">Promotes growth and </w:t>
            </w:r>
            <w:proofErr w:type="spellStart"/>
            <w:r>
              <w:t>tumourgenecity</w:t>
            </w:r>
            <w:proofErr w:type="spellEnd"/>
            <w:r>
              <w:t xml:space="preserve"> in gastric cancer by targeting SOCS1 </w:t>
            </w:r>
            <w:r>
              <w:fldChar w:fldCharType="begin">
                <w:fldData xml:space="preserve">PEVuZE5vdGU+PENpdGU+PEF1dGhvcj5RaW48L0F1dGhvcj48WWVhcj4yMDEzPC9ZZWFyPjxSZWNO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</w:fldData>
              </w:fldChar>
            </w:r>
            <w:r>
              <w:instrText xml:space="preserve"> ADDIN EN.CITE </w:instrText>
            </w:r>
            <w:r>
              <w:fldChar w:fldCharType="begin">
                <w:fldData xml:space="preserve">PEVuZE5vdGU+PENpdGU+PEF1dGhvcj5RaW48L0F1dGhvcj48WWVhcj4yMDEzPC9ZZWFyPjxSZWNO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24" w:tooltip="Qin, 2013 #204" w:history="1">
              <w:r w:rsidR="00F27967">
                <w:rPr>
                  <w:noProof/>
                </w:rPr>
                <w:t>Qin</w:t>
              </w:r>
              <w:r w:rsidR="00F27967" w:rsidRPr="00712410">
                <w:rPr>
                  <w:i/>
                  <w:noProof/>
                </w:rPr>
                <w:t xml:space="preserve"> et al.</w:t>
              </w:r>
              <w:r w:rsidR="00F27967">
                <w:rPr>
                  <w:noProof/>
                </w:rPr>
                <w:t xml:space="preserve"> 2013</w:t>
              </w:r>
            </w:hyperlink>
            <w:r>
              <w:rPr>
                <w:noProof/>
              </w:rPr>
              <w:t>)</w:t>
            </w:r>
            <w:r>
              <w:fldChar w:fldCharType="end"/>
            </w:r>
          </w:p>
        </w:tc>
      </w:tr>
      <w:tr w:rsidR="00712410" w14:paraId="15E778B3" w14:textId="77777777" w:rsidTr="00E951C9">
        <w:tc>
          <w:tcPr>
            <w:tcW w:w="1413" w:type="dxa"/>
          </w:tcPr>
          <w:p w14:paraId="66F1A728" w14:textId="77777777" w:rsidR="00712410" w:rsidRDefault="00712410" w:rsidP="002C4462">
            <w:r>
              <w:t>miR-10a-3p</w:t>
            </w:r>
          </w:p>
        </w:tc>
        <w:tc>
          <w:tcPr>
            <w:tcW w:w="6946" w:type="dxa"/>
          </w:tcPr>
          <w:p w14:paraId="5FA69D25" w14:textId="294419C0" w:rsidR="00712410" w:rsidRDefault="00507CF2" w:rsidP="00F27967">
            <w:r>
              <w:t xml:space="preserve">Regulates EMT </w:t>
            </w:r>
            <w:r>
              <w:fldChar w:fldCharType="begin"/>
            </w:r>
            <w:r>
              <w:instrText xml:space="preserve"> ADDIN EN.CITE &lt;EndNote&gt;&lt;Cite&gt;&lt;Author&gt;Yan&lt;/Author&gt;&lt;Year&gt;2015&lt;/Year&gt;&lt;RecNum&gt;205&lt;/RecNum&gt;&lt;DisplayText&gt;(Yan&lt;style face="italic"&gt; et al.&lt;/style&gt; 2015)&lt;/DisplayText&gt;&lt;record&gt;&lt;rec-number&gt;205&lt;/rec-number&gt;&lt;foreign-keys&gt;&lt;key app="EN" db-id="fvaw9vd5rrfez2epavc5exebz02xt0vvvwrs" timestamp="1475976959"&gt;205&lt;/key&gt;&lt;/foreign-keys&gt;&lt;ref-type name="Journal Article"&gt;17&lt;/ref-type&gt;&lt;contributors&gt;&lt;authors&gt;&lt;author&gt;Yan, Yan&lt;/author&gt;&lt;author&gt;Wang, Qin&lt;/author&gt;&lt;author&gt;Yan, Xiao-Ling&lt;/author&gt;&lt;author&gt;Zhang, Yi&lt;/author&gt;&lt;author&gt;Li, Wei&lt;/author&gt;&lt;author&gt;Tang, Fan&lt;/author&gt;&lt;author&gt;Li, Xu&lt;/author&gt;&lt;author&gt;Yang, Ping&lt;/author&gt;&lt;/authors&gt;&lt;/contributors&gt;&lt;titles&gt;&lt;title&gt;miR‐10a controls glioma migration and invasion through regulating epithelial–mesenchymal transition via EphA8&lt;/title&gt;&lt;secondary-title&gt;FEBS letters&lt;/secondary-title&gt;&lt;/titles&gt;&lt;periodical&gt;&lt;full-title&gt;FEBS letters&lt;/full-title&gt;&lt;/periodical&gt;&lt;pages&gt;756-765&lt;/pages&gt;&lt;volume&gt;589&lt;/volume&gt;&lt;number&gt;6&lt;/number&gt;&lt;dates&gt;&lt;year&gt;2015&lt;/year&gt;&lt;/dates&gt;&lt;isbn&gt;1873-3468&lt;/isbn&gt;&lt;urls&gt;&lt;/urls&gt;&lt;/record&gt;&lt;/Cite&gt;&lt;/EndNote&gt;</w:instrText>
            </w:r>
            <w:r>
              <w:fldChar w:fldCharType="separate"/>
            </w:r>
            <w:r>
              <w:rPr>
                <w:noProof/>
              </w:rPr>
              <w:t>(</w:t>
            </w:r>
            <w:hyperlink w:anchor="_ENREF_34" w:tooltip="Yan, 2015 #205" w:history="1">
              <w:r w:rsidR="00F27967">
                <w:rPr>
                  <w:noProof/>
                </w:rPr>
                <w:t>Yan</w:t>
              </w:r>
              <w:r w:rsidR="00F27967" w:rsidRPr="00507CF2">
                <w:rPr>
                  <w:i/>
                  <w:noProof/>
                </w:rPr>
                <w:t xml:space="preserve"> et al.</w:t>
              </w:r>
              <w:r w:rsidR="00F27967">
                <w:rPr>
                  <w:noProof/>
                </w:rPr>
                <w:t xml:space="preserve"> 2015</w:t>
              </w:r>
            </w:hyperlink>
            <w:r>
              <w:rPr>
                <w:noProof/>
              </w:rPr>
              <w:t>)</w:t>
            </w:r>
            <w:r>
              <w:fldChar w:fldCharType="end"/>
            </w:r>
            <w:r>
              <w:t xml:space="preserve">. Targets PTEN to induce metastasis </w:t>
            </w:r>
            <w:r>
              <w:fldChar w:fldCharType="begin">
                <w:fldData xml:space="preserve">PEVuZE5vdGU+PENpdGU+PEF1dGhvcj5aZW5nPC9BdXRob3I+PFllYXI+MjAxNDwvWWVhcj48UmVj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</w:fldData>
              </w:fldChar>
            </w:r>
            <w:r w:rsidR="000B24A6">
              <w:instrText xml:space="preserve"> ADDIN EN.CITE </w:instrText>
            </w:r>
            <w:r w:rsidR="000B24A6">
              <w:fldChar w:fldCharType="begin">
                <w:fldData xml:space="preserve">PEVuZE5vdGU+PENpdGU+PEF1dGhvcj5aZW5nPC9BdXRob3I+PFllYXI+MjAxNDwvWWVhcj48UmVj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</w:fldData>
              </w:fldChar>
            </w:r>
            <w:r w:rsidR="000B24A6">
              <w:instrText xml:space="preserve"> ADDIN EN.CITE.DATA </w:instrText>
            </w:r>
            <w:r w:rsidR="000B24A6">
              <w:fldChar w:fldCharType="end"/>
            </w:r>
            <w:r>
              <w:fldChar w:fldCharType="separate"/>
            </w:r>
            <w:r w:rsidR="000B24A6">
              <w:rPr>
                <w:noProof/>
              </w:rPr>
              <w:t>(</w:t>
            </w:r>
            <w:hyperlink w:anchor="_ENREF_35" w:tooltip="Zeng, 2014 #206" w:history="1">
              <w:r w:rsidR="00F27967">
                <w:rPr>
                  <w:noProof/>
                </w:rPr>
                <w:t>Zeng</w:t>
              </w:r>
              <w:r w:rsidR="00F27967" w:rsidRPr="000B24A6">
                <w:rPr>
                  <w:i/>
                  <w:noProof/>
                </w:rPr>
                <w:t xml:space="preserve"> et al.</w:t>
              </w:r>
              <w:r w:rsidR="00F27967">
                <w:rPr>
                  <w:noProof/>
                </w:rPr>
                <w:t xml:space="preserve"> 2014</w:t>
              </w:r>
            </w:hyperlink>
            <w:r w:rsidR="000B24A6">
              <w:rPr>
                <w:noProof/>
              </w:rPr>
              <w:t>)</w:t>
            </w:r>
            <w:r>
              <w:fldChar w:fldCharType="end"/>
            </w:r>
          </w:p>
        </w:tc>
      </w:tr>
      <w:tr w:rsidR="00507CF2" w14:paraId="21A22F31" w14:textId="77777777" w:rsidTr="00E951C9">
        <w:tc>
          <w:tcPr>
            <w:tcW w:w="1413" w:type="dxa"/>
          </w:tcPr>
          <w:p w14:paraId="6C0E1FD9" w14:textId="77777777" w:rsidR="00507CF2" w:rsidRDefault="00464D57" w:rsidP="002C4462">
            <w:r>
              <w:t>miR-22</w:t>
            </w:r>
          </w:p>
        </w:tc>
        <w:tc>
          <w:tcPr>
            <w:tcW w:w="6946" w:type="dxa"/>
          </w:tcPr>
          <w:p w14:paraId="74E8CA34" w14:textId="4A1B1BB0" w:rsidR="00507CF2" w:rsidRDefault="00464D57" w:rsidP="00F27967">
            <w:r>
              <w:t xml:space="preserve">Roles in EMT, proliferation and ability for breast tumours to metastasize to lung </w:t>
            </w:r>
            <w:r>
              <w:fldChar w:fldCharType="begin"/>
            </w:r>
            <w:r>
              <w:instrText xml:space="preserve"> ADDIN EN.CITE &lt;EndNote&gt;&lt;Cite&gt;&lt;Author&gt;Pola&lt;/Author&gt;&lt;Year&gt;2013&lt;/Year&gt;&lt;RecNum&gt;208&lt;/RecNum&gt;&lt;DisplayText&gt;(Pola 2013)&lt;/DisplayText&gt;&lt;record&gt;&lt;rec-number&gt;208&lt;/rec-number&gt;&lt;foreign-keys&gt;&lt;key app="EN" db-id="fvaw9vd5rrfez2epavc5exebz02xt0vvvwrs" timestamp="1475978109"&gt;208&lt;/key&gt;&lt;/foreign-keys&gt;&lt;ref-type name="Journal Article"&gt;17&lt;/ref-type&gt;&lt;contributors&gt;&lt;authors&gt;&lt;author&gt;Pola, Carolina&lt;/author&gt;&lt;/authors&gt;&lt;/contributors&gt;&lt;titles&gt;&lt;title&gt;Cancer: miR-22 attacks on several fronts&lt;/title&gt;&lt;secondary-title&gt;Nat Med&lt;/secondary-title&gt;&lt;/titles&gt;&lt;periodical&gt;&lt;full-title&gt;Nat Med&lt;/full-title&gt;&lt;/periodical&gt;&lt;pages&gt;980-980&lt;/pages&gt;&lt;volume&gt;19&lt;/volume&gt;&lt;number&gt;8&lt;/number&gt;&lt;dates&gt;&lt;year&gt;2013&lt;/year&gt;&lt;pub-dates&gt;&lt;date&gt;08//print&lt;/date&gt;&lt;/pub-dates&gt;&lt;/dates&gt;&lt;publisher&gt;Nature Publishing Group, a division of Macmillan Publishers Limited. All Rights Reserved.&lt;/publisher&gt;&lt;isbn&gt;1078-8956&lt;/isbn&gt;&lt;work-type&gt;Research Highlights&lt;/work-type&gt;&lt;urls&gt;&lt;related-urls&gt;&lt;url&gt;http://dx.doi.org/10.1038/nm.3309&lt;/url&gt;&lt;/related-urls&gt;&lt;/urls&gt;&lt;electronic-resource-num&gt;10.1038/nm.3309&lt;/electronic-resource-num&gt;&lt;/record&gt;&lt;/Cite&gt;&lt;/EndNote&gt;</w:instrText>
            </w:r>
            <w:r>
              <w:fldChar w:fldCharType="separate"/>
            </w:r>
            <w:r>
              <w:rPr>
                <w:noProof/>
              </w:rPr>
              <w:t>(</w:t>
            </w:r>
            <w:hyperlink w:anchor="_ENREF_23" w:tooltip="Pola, 2013 #208" w:history="1">
              <w:r w:rsidR="00F27967">
                <w:rPr>
                  <w:noProof/>
                </w:rPr>
                <w:t>Pola 2013</w:t>
              </w:r>
            </w:hyperlink>
            <w:r>
              <w:rPr>
                <w:noProof/>
              </w:rPr>
              <w:t>)</w:t>
            </w:r>
            <w:r>
              <w:fldChar w:fldCharType="end"/>
            </w:r>
          </w:p>
        </w:tc>
      </w:tr>
      <w:tr w:rsidR="009840CB" w14:paraId="46FA0CA3" w14:textId="77777777" w:rsidTr="00E951C9">
        <w:tc>
          <w:tcPr>
            <w:tcW w:w="1413" w:type="dxa"/>
          </w:tcPr>
          <w:p w14:paraId="65F93FD8" w14:textId="77777777" w:rsidR="009840CB" w:rsidRDefault="009840CB" w:rsidP="002C4462">
            <w:r>
              <w:lastRenderedPageBreak/>
              <w:t>miR-375</w:t>
            </w:r>
          </w:p>
        </w:tc>
        <w:tc>
          <w:tcPr>
            <w:tcW w:w="6946" w:type="dxa"/>
          </w:tcPr>
          <w:p w14:paraId="26132187" w14:textId="77777777" w:rsidR="009840CB" w:rsidRDefault="009840CB" w:rsidP="00464D57">
            <w:r>
              <w:t xml:space="preserve">Both tumour </w:t>
            </w:r>
            <w:r w:rsidR="00D17AC1">
              <w:t>suppressor</w:t>
            </w:r>
            <w:r>
              <w:t xml:space="preserve"> and promotor roles, reviewed by Yan et al 2014.</w:t>
            </w:r>
          </w:p>
        </w:tc>
      </w:tr>
      <w:tr w:rsidR="009840CB" w14:paraId="057036D4" w14:textId="77777777" w:rsidTr="00E951C9">
        <w:tc>
          <w:tcPr>
            <w:tcW w:w="1413" w:type="dxa"/>
          </w:tcPr>
          <w:p w14:paraId="01C3A5D5" w14:textId="77777777" w:rsidR="009840CB" w:rsidRDefault="00CF33A6" w:rsidP="002C4462">
            <w:r>
              <w:t>miR-30e</w:t>
            </w:r>
          </w:p>
        </w:tc>
        <w:tc>
          <w:tcPr>
            <w:tcW w:w="6946" w:type="dxa"/>
          </w:tcPr>
          <w:p w14:paraId="49BD7CF9" w14:textId="71D4C2C8" w:rsidR="009840CB" w:rsidRDefault="00CF33A6" w:rsidP="00F27967">
            <w:r>
              <w:t xml:space="preserve">Modulates the tumour microenvironment and proliferation in gastrointestinal cancer </w:t>
            </w:r>
            <w:r>
              <w:fldChar w:fldCharType="begin"/>
            </w:r>
            <w:r>
              <w:instrText xml:space="preserve"> ADDIN EN.CITE &lt;EndNote&gt;&lt;Cite&gt;&lt;Author&gt;Sugihara&lt;/Author&gt;&lt;Year&gt;2013&lt;/Year&gt;&lt;RecNum&gt;210&lt;/RecNum&gt;&lt;DisplayText&gt;(Sugihara&lt;style face="italic"&gt; et al.&lt;/style&gt; 2013)&lt;/DisplayText&gt;&lt;record&gt;&lt;rec-number&gt;210&lt;/rec-number&gt;&lt;foreign-keys&gt;&lt;key app="EN" db-id="fvaw9vd5rrfez2epavc5exebz02xt0vvvwrs" timestamp="1475980306"&gt;210&lt;/key&gt;&lt;/foreign-keys&gt;&lt;ref-type name="Journal Article"&gt;17&lt;/ref-type&gt;&lt;contributors&gt;&lt;authors&gt;&lt;author&gt;Sugihara, Hidetaka&lt;/author&gt;&lt;author&gt;Ishimoto, Takatsugu&lt;/author&gt;&lt;author&gt;Watanabe, Masayuki&lt;/author&gt;&lt;author&gt;Sawayama, Hiroshi&lt;/author&gt;&lt;author&gt;Iwatsuki, Masaaki&lt;/author&gt;&lt;author&gt;Baba, Yoshifumi&lt;/author&gt;&lt;author&gt;Komohara, Yoshihiro&lt;/author&gt;&lt;author&gt;Takeya, Motohiro&lt;/author&gt;&lt;author&gt;Baba, Hideo&lt;/author&gt;&lt;/authors&gt;&lt;/contributors&gt;&lt;titles&gt;&lt;title&gt;Identification of miR-30e* Regulation of Bmi1 Expression Mediated by Tumor-Associated Macrophages in Gastrointestinal Cancer&lt;/title&gt;&lt;secondary-title&gt;PLoS ONE&lt;/secondary-title&gt;&lt;/titles&gt;&lt;periodical&gt;&lt;full-title&gt;PLoS ONE&lt;/full-title&gt;&lt;/periodical&gt;&lt;pages&gt;e81839&lt;/pages&gt;&lt;volume&gt;8&lt;/volume&gt;&lt;number&gt;11&lt;/number&gt;&lt;dates&gt;&lt;year&gt;2013&lt;/year&gt;&lt;/dates&gt;&lt;publisher&gt;Public Library of Science&lt;/publisher&gt;&lt;urls&gt;&lt;related-urls&gt;&lt;url&gt;http://dx.doi.org/10.1371%2Fjournal.pone.0081839&lt;/url&gt;&lt;/related-urls&gt;&lt;/urls&gt;&lt;electronic-resource-num&gt;10.1371/journal.pone.0081839&lt;/electronic-resource-num&gt;&lt;/record&gt;&lt;/Cite&gt;&lt;/EndNote&gt;</w:instrText>
            </w:r>
            <w:r>
              <w:fldChar w:fldCharType="separate"/>
            </w:r>
            <w:r>
              <w:rPr>
                <w:noProof/>
              </w:rPr>
              <w:t>(</w:t>
            </w:r>
            <w:hyperlink w:anchor="_ENREF_29" w:tooltip="Sugihara, 2013 #210" w:history="1">
              <w:r w:rsidR="00F27967">
                <w:rPr>
                  <w:noProof/>
                </w:rPr>
                <w:t>Sugihara</w:t>
              </w:r>
              <w:r w:rsidR="00F27967" w:rsidRPr="00CF33A6">
                <w:rPr>
                  <w:i/>
                  <w:noProof/>
                </w:rPr>
                <w:t xml:space="preserve"> et al.</w:t>
              </w:r>
              <w:r w:rsidR="00F27967">
                <w:rPr>
                  <w:noProof/>
                </w:rPr>
                <w:t xml:space="preserve"> 2013</w:t>
              </w:r>
            </w:hyperlink>
            <w:r>
              <w:rPr>
                <w:noProof/>
              </w:rPr>
              <w:t>)</w:t>
            </w:r>
            <w:r>
              <w:fldChar w:fldCharType="end"/>
            </w:r>
            <w:r>
              <w:t xml:space="preserve">. Anchorage independent growth in breast cancer </w:t>
            </w:r>
            <w:r>
              <w:fldChar w:fldCharType="begin"/>
            </w:r>
            <w:r>
              <w:instrText xml:space="preserve"> ADDIN EN.CITE &lt;EndNote&gt;&lt;Cite&gt;&lt;Author&gt;Ouzounova&lt;/Author&gt;&lt;Year&gt;2013&lt;/Year&gt;&lt;RecNum&gt;249&lt;/RecNum&gt;&lt;DisplayText&gt;(Ouzounova&lt;style face="italic"&gt; et al.&lt;/style&gt; 2013)&lt;/DisplayText&gt;&lt;record&gt;&lt;rec-number&gt;249&lt;/rec-number&gt;&lt;foreign-keys&gt;&lt;key app="EN" db-id="fvaw9vd5rrfez2epavc5exebz02xt0vvvwrs" timestamp="1475980628"&gt;249&lt;/key&gt;&lt;/foreign-keys&gt;&lt;ref-type name="Journal Article"&gt;17&lt;/ref-type&gt;&lt;contributors&gt;&lt;authors&gt;&lt;author&gt;Ouzounova, Maria&lt;/author&gt;&lt;author&gt;Vuong, Tri&lt;/author&gt;&lt;author&gt;Ancey, Pierre-Benoit&lt;/author&gt;&lt;author&gt;Ferrand, Mylène&lt;/author&gt;&lt;author&gt;Durand, Geoffroy&lt;/author&gt;&lt;author&gt;Le-Calvez Kelm, Florence&lt;/author&gt;&lt;author&gt;Croce, Carlo&lt;/author&gt;&lt;author&gt;Matar, Chantal&lt;/author&gt;&lt;author&gt;Herceg, Zdenko&lt;/author&gt;&lt;author&gt;Hernandez-Vargas, Hector&lt;/author&gt;&lt;/authors&gt;&lt;/contributors&gt;&lt;titles&gt;&lt;title&gt;MicroRNA miR-30 family regulates non-attachment growth of breast cancer cells&lt;/title&gt;&lt;secondary-title&gt;BMC Genomics&lt;/secondary-title&gt;&lt;/titles&gt;&lt;periodical&gt;&lt;full-title&gt;BMC Genomics&lt;/full-title&gt;&lt;/periodical&gt;&lt;pages&gt;1-15&lt;/pages&gt;&lt;volume&gt;14&lt;/volume&gt;&lt;number&gt;1&lt;/number&gt;&lt;dates&gt;&lt;year&gt;2013&lt;/year&gt;&lt;pub-dates&gt;&lt;date&gt;2013//&lt;/date&gt;&lt;/pub-dates&gt;&lt;/dates&gt;&lt;isbn&gt;1471-2164&lt;/isbn&gt;&lt;urls&gt;&lt;related-urls&gt;&lt;url&gt;http://dx.doi.org/10.1186/1471-2164-14-139&lt;/url&gt;&lt;/related-urls&gt;&lt;/urls&gt;&lt;electronic-resource-num&gt;10.1186/1471-2164-14-139&lt;/electronic-resource-num&gt;&lt;/record&gt;&lt;/Cite&gt;&lt;/EndNote&gt;</w:instrText>
            </w:r>
            <w:r>
              <w:fldChar w:fldCharType="separate"/>
            </w:r>
            <w:r>
              <w:rPr>
                <w:noProof/>
              </w:rPr>
              <w:t>(</w:t>
            </w:r>
            <w:hyperlink w:anchor="_ENREF_21" w:tooltip="Ouzounova, 2013 #249" w:history="1">
              <w:r w:rsidR="00F27967">
                <w:rPr>
                  <w:noProof/>
                </w:rPr>
                <w:t>Ouzounova</w:t>
              </w:r>
              <w:r w:rsidR="00F27967" w:rsidRPr="00CF33A6">
                <w:rPr>
                  <w:i/>
                  <w:noProof/>
                </w:rPr>
                <w:t xml:space="preserve"> et al.</w:t>
              </w:r>
              <w:r w:rsidR="00F27967">
                <w:rPr>
                  <w:noProof/>
                </w:rPr>
                <w:t xml:space="preserve"> 2013</w:t>
              </w:r>
            </w:hyperlink>
            <w:r>
              <w:rPr>
                <w:noProof/>
              </w:rPr>
              <w:t>)</w:t>
            </w:r>
            <w:r>
              <w:fldChar w:fldCharType="end"/>
            </w:r>
            <w:r>
              <w:t xml:space="preserve"> </w:t>
            </w:r>
          </w:p>
        </w:tc>
      </w:tr>
      <w:tr w:rsidR="00CF33A6" w14:paraId="41F4D8F0" w14:textId="77777777" w:rsidTr="00E951C9">
        <w:tc>
          <w:tcPr>
            <w:tcW w:w="1413" w:type="dxa"/>
          </w:tcPr>
          <w:p w14:paraId="3CF40961" w14:textId="77777777" w:rsidR="00CF33A6" w:rsidRDefault="00CF33A6" w:rsidP="002C4462">
            <w:r>
              <w:t xml:space="preserve">miR-30a </w:t>
            </w:r>
          </w:p>
        </w:tc>
        <w:tc>
          <w:tcPr>
            <w:tcW w:w="6946" w:type="dxa"/>
          </w:tcPr>
          <w:p w14:paraId="7918A813" w14:textId="56632640" w:rsidR="00CF33A6" w:rsidRDefault="00CF33A6" w:rsidP="00F27967">
            <w:r>
              <w:t xml:space="preserve">Anchorage independent growth in breast cancer </w:t>
            </w:r>
            <w:r>
              <w:fldChar w:fldCharType="begin"/>
            </w:r>
            <w:r>
              <w:instrText xml:space="preserve"> ADDIN EN.CITE &lt;EndNote&gt;&lt;Cite&gt;&lt;Author&gt;Ouzounova&lt;/Author&gt;&lt;Year&gt;2013&lt;/Year&gt;&lt;RecNum&gt;249&lt;/RecNum&gt;&lt;DisplayText&gt;(Ouzounova et al. 2013)&lt;/DisplayText&gt;&lt;record&gt;&lt;rec-number&gt;249&lt;/rec-number&gt;&lt;foreign-keys&gt;&lt;key app="EN" db-id="fvaw9vd5rrfez2epavc5exebz02xt0vvvwrs" timestamp="1475980628"&gt;249&lt;/key&gt;&lt;/foreign-keys&gt;&lt;ref-type name="Journal Article"&gt;17&lt;/ref-type&gt;&lt;contributors&gt;&lt;authors&gt;&lt;author&gt;Ouzounova, Maria&lt;/author&gt;&lt;author&gt;Vuong, Tri&lt;/author&gt;&lt;author&gt;Ancey, Pierre-Benoit&lt;/author&gt;&lt;author&gt;Ferrand, Mylène&lt;/author&gt;&lt;author&gt;Durand, Geoffroy&lt;/author&gt;&lt;author&gt;Le-Calvez Kelm, Florence&lt;/author&gt;&lt;author&gt;Croce, Carlo&lt;/author&gt;&lt;author&gt;Matar, Chantal&lt;/author&gt;&lt;author&gt;Herceg, Zdenko&lt;/author&gt;&lt;author&gt;Hernandez-Vargas, Hector&lt;/author&gt;&lt;/authors&gt;&lt;/contributors&gt;&lt;titles&gt;&lt;title&gt;MicroRNA miR-30 family regulates non-attachment growth of breast cancer cells&lt;/title&gt;&lt;secondary-title&gt;BMC Genomics&lt;/secondary-title&gt;&lt;/titles&gt;&lt;periodical&gt;&lt;full-title&gt;BMC Genomics&lt;/full-title&gt;&lt;/periodical&gt;&lt;pages&gt;1-15&lt;/pages&gt;&lt;volume&gt;14&lt;/volume&gt;&lt;number&gt;1&lt;/number&gt;&lt;dates&gt;&lt;year&gt;2013&lt;/year&gt;&lt;pub-dates&gt;&lt;date&gt;2013//&lt;/date&gt;&lt;/pub-dates&gt;&lt;/dates&gt;&lt;isbn&gt;1471-2164&lt;/isbn&gt;&lt;urls&gt;&lt;related-urls&gt;&lt;url&gt;http://dx.doi.org/10.1186/1471-2164-14-139&lt;/url&gt;&lt;/related-urls&gt;&lt;/urls&gt;&lt;electronic-resource-num&gt;10.1186/1471-2164-14-139&lt;/electronic-resource-num&gt;&lt;/record&gt;&lt;/Cite&gt;&lt;/EndNote&gt;</w:instrText>
            </w:r>
            <w:r>
              <w:fldChar w:fldCharType="separate"/>
            </w:r>
            <w:r>
              <w:rPr>
                <w:noProof/>
              </w:rPr>
              <w:t>(</w:t>
            </w:r>
            <w:hyperlink w:anchor="_ENREF_21" w:tooltip="Ouzounova, 2013 #249" w:history="1">
              <w:r w:rsidR="00F27967">
                <w:rPr>
                  <w:noProof/>
                </w:rPr>
                <w:t>Ouzounova et al. 2013</w:t>
              </w:r>
            </w:hyperlink>
            <w:r>
              <w:rPr>
                <w:noProof/>
              </w:rPr>
              <w:t>)</w:t>
            </w:r>
            <w:r>
              <w:fldChar w:fldCharType="end"/>
            </w:r>
          </w:p>
        </w:tc>
      </w:tr>
      <w:tr w:rsidR="00A6710F" w14:paraId="322266CF" w14:textId="77777777" w:rsidTr="00E951C9">
        <w:tc>
          <w:tcPr>
            <w:tcW w:w="1413" w:type="dxa"/>
          </w:tcPr>
          <w:p w14:paraId="693348BA" w14:textId="77777777" w:rsidR="00A6710F" w:rsidRPr="00115859" w:rsidRDefault="00A6710F" w:rsidP="002C4462">
            <w:pPr>
              <w:rPr>
                <w:color w:val="FF0000"/>
              </w:rPr>
            </w:pPr>
            <w:r w:rsidRPr="00115859">
              <w:rPr>
                <w:color w:val="FF0000"/>
              </w:rPr>
              <w:t>miR-20b</w:t>
            </w:r>
          </w:p>
        </w:tc>
        <w:tc>
          <w:tcPr>
            <w:tcW w:w="6946" w:type="dxa"/>
          </w:tcPr>
          <w:p w14:paraId="6F79E3BB" w14:textId="12F83FA8" w:rsidR="00A6710F" w:rsidRDefault="00A6710F" w:rsidP="00F27967">
            <w:r>
              <w:t>Modulates angiogenesis, proliferation, migration</w:t>
            </w:r>
            <w:r w:rsidR="00577467">
              <w:t xml:space="preserve"> </w:t>
            </w:r>
            <w:r>
              <w:fldChar w:fldCharType="begin">
                <w:fldData xml:space="preserve">PEVuZE5vdGU+PENpdGU+PEF1dGhvcj5XYW5nPC9BdXRob3I+PFllYXI+MjAxNjwvWWVhcj48UmVj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</w:fldData>
              </w:fldChar>
            </w:r>
            <w:r w:rsidR="00577467">
              <w:instrText xml:space="preserve"> ADDIN EN.CITE </w:instrText>
            </w:r>
            <w:r w:rsidR="00577467">
              <w:fldChar w:fldCharType="begin">
                <w:fldData xml:space="preserve">PEVuZE5vdGU+PENpdGU+PEF1dGhvcj5XYW5nPC9BdXRob3I+PFllYXI+MjAxNjwvWWVhcj48UmVj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</w:fldData>
              </w:fldChar>
            </w:r>
            <w:r w:rsidR="00577467">
              <w:instrText xml:space="preserve"> ADDIN EN.CITE.DATA </w:instrText>
            </w:r>
            <w:r w:rsidR="00577467">
              <w:fldChar w:fldCharType="end"/>
            </w:r>
            <w:r>
              <w:fldChar w:fldCharType="separate"/>
            </w:r>
            <w:r w:rsidR="00577467">
              <w:rPr>
                <w:noProof/>
              </w:rPr>
              <w:t>(</w:t>
            </w:r>
            <w:hyperlink w:anchor="_ENREF_2" w:tooltip="Cascio, 2010 #251" w:history="1">
              <w:r w:rsidR="00F27967">
                <w:rPr>
                  <w:noProof/>
                </w:rPr>
                <w:t>Cascio</w:t>
              </w:r>
              <w:r w:rsidR="00F27967" w:rsidRPr="00577467">
                <w:rPr>
                  <w:i/>
                  <w:noProof/>
                </w:rPr>
                <w:t xml:space="preserve"> et al.</w:t>
              </w:r>
              <w:r w:rsidR="00F27967">
                <w:rPr>
                  <w:noProof/>
                </w:rPr>
                <w:t xml:space="preserve"> 2010</w:t>
              </w:r>
            </w:hyperlink>
            <w:r w:rsidR="00577467">
              <w:rPr>
                <w:noProof/>
              </w:rPr>
              <w:t xml:space="preserve">; </w:t>
            </w:r>
            <w:hyperlink w:anchor="_ENREF_31" w:tooltip="Wang, 2016 #250" w:history="1">
              <w:r w:rsidR="00F27967">
                <w:rPr>
                  <w:noProof/>
                </w:rPr>
                <w:t>Wang</w:t>
              </w:r>
              <w:r w:rsidR="00F27967" w:rsidRPr="00577467">
                <w:rPr>
                  <w:i/>
                  <w:noProof/>
                </w:rPr>
                <w:t xml:space="preserve"> et al.</w:t>
              </w:r>
              <w:r w:rsidR="00F27967">
                <w:rPr>
                  <w:noProof/>
                </w:rPr>
                <w:t xml:space="preserve"> 2016</w:t>
              </w:r>
            </w:hyperlink>
            <w:r w:rsidR="00577467">
              <w:rPr>
                <w:noProof/>
              </w:rPr>
              <w:t>)</w:t>
            </w:r>
            <w:r>
              <w:fldChar w:fldCharType="end"/>
            </w:r>
          </w:p>
        </w:tc>
      </w:tr>
      <w:tr w:rsidR="00577467" w14:paraId="21E712C1" w14:textId="77777777" w:rsidTr="00E951C9">
        <w:tc>
          <w:tcPr>
            <w:tcW w:w="1413" w:type="dxa"/>
          </w:tcPr>
          <w:p w14:paraId="6CCEE000" w14:textId="77777777" w:rsidR="00577467" w:rsidRDefault="00E951C9" w:rsidP="002C4462">
            <w:r>
              <w:t>miR-200a</w:t>
            </w:r>
          </w:p>
        </w:tc>
        <w:tc>
          <w:tcPr>
            <w:tcW w:w="6946" w:type="dxa"/>
          </w:tcPr>
          <w:p w14:paraId="577440CE" w14:textId="69FF5E2C" w:rsidR="00577467" w:rsidRDefault="00E951C9" w:rsidP="00F27967">
            <w:r>
              <w:t xml:space="preserve">Regulates EMT. Tumour suppressor roles in colorectal cancer </w:t>
            </w:r>
            <w:r>
              <w:fldChar w:fldCharType="begin"/>
            </w:r>
            <w:r>
              <w:instrText xml:space="preserve"> ADDIN EN.CITE &lt;EndNote&gt;&lt;Cite&gt;&lt;Author&gt;Pichler&lt;/Author&gt;&lt;Year&gt;2014&lt;/Year&gt;&lt;RecNum&gt;252&lt;/RecNum&gt;&lt;DisplayText&gt;(Pichler&lt;style face="italic"&gt; et al.&lt;/style&gt; 2014)&lt;/DisplayText&gt;&lt;record&gt;&lt;rec-number&gt;252&lt;/rec-number&gt;&lt;foreign-keys&gt;&lt;key app="EN" db-id="fvaw9vd5rrfez2epavc5exebz02xt0vvvwrs" timestamp="1475988035"&gt;252&lt;/key&gt;&lt;/foreign-keys&gt;&lt;ref-type name="Journal Article"&gt;17&lt;/ref-type&gt;&lt;contributors&gt;&lt;authors&gt;&lt;author&gt;Pichler, M.&lt;/author&gt;&lt;author&gt;Ress, A. L.&lt;/author&gt;&lt;author&gt;Winter, E.&lt;/author&gt;&lt;author&gt;Stiegelbauer, V.&lt;/author&gt;&lt;author&gt;Karbiener, M.&lt;/author&gt;&lt;author&gt;Schwarzenbacher, D.&lt;/author&gt;&lt;author&gt;Scheideler, M.&lt;/author&gt;&lt;author&gt;Ivan, C.&lt;/author&gt;&lt;author&gt;Jahn, S. W.&lt;/author&gt;&lt;author&gt;Kiesslich, T.&lt;/author&gt;&lt;author&gt;Gerger, A.&lt;/author&gt;&lt;author&gt;Bauernhofer, T.&lt;/author&gt;&lt;author&gt;Calin, G. A.&lt;/author&gt;&lt;author&gt;Hoefler, G.&lt;/author&gt;&lt;/authors&gt;&lt;/contributors&gt;&lt;titles&gt;&lt;title&gt;MiR-200a regulates epithelial to mesenchymal transition-related gene expression and determines prognosis in colorectal cancer patients&lt;/title&gt;&lt;secondary-title&gt;Br J Cancer&lt;/secondary-title&gt;&lt;/titles&gt;&lt;periodical&gt;&lt;full-title&gt;Br J Cancer&lt;/full-title&gt;&lt;/periodical&gt;&lt;pages&gt;1614-1621&lt;/pages&gt;&lt;volume&gt;110&lt;/volume&gt;&lt;number&gt;6&lt;/number&gt;&lt;keywords&gt;&lt;keyword&gt;colorectal cancer&lt;/keyword&gt;&lt;keyword&gt;non-coding RNA&lt;/keyword&gt;&lt;keyword&gt;microRNA&lt;/keyword&gt;&lt;keyword&gt;prognosis&lt;/keyword&gt;&lt;/keywords&gt;&lt;dates&gt;&lt;year&gt;2014&lt;/year&gt;&lt;pub-dates&gt;&lt;date&gt;03/18/print&lt;/date&gt;&lt;/pub-dates&gt;&lt;/dates&gt;&lt;publisher&gt;Cancer Research UK&lt;/publisher&gt;&lt;isbn&gt;0007-0920&lt;/isbn&gt;&lt;work-type&gt;Molecular Diagnostics&lt;/work-type&gt;&lt;urls&gt;&lt;related-urls&gt;&lt;url&gt;http://dx.doi.org/10.1038/bjc.2014.51&lt;/url&gt;&lt;/related-urls&gt;&lt;/urls&gt;&lt;electronic-resource-num&gt;10.1038/bjc.2014.51&lt;/electronic-resource-num&gt;&lt;/record&gt;&lt;/Cite&gt;&lt;/EndNote&gt;</w:instrText>
            </w:r>
            <w:r>
              <w:fldChar w:fldCharType="separate"/>
            </w:r>
            <w:r>
              <w:rPr>
                <w:noProof/>
              </w:rPr>
              <w:t>(</w:t>
            </w:r>
            <w:hyperlink w:anchor="_ENREF_22" w:tooltip="Pichler, 2014 #252" w:history="1">
              <w:r w:rsidR="00F27967">
                <w:rPr>
                  <w:noProof/>
                </w:rPr>
                <w:t>Pichler</w:t>
              </w:r>
              <w:r w:rsidR="00F27967" w:rsidRPr="00E951C9">
                <w:rPr>
                  <w:i/>
                  <w:noProof/>
                </w:rPr>
                <w:t xml:space="preserve"> et al.</w:t>
              </w:r>
              <w:r w:rsidR="00F27967">
                <w:rPr>
                  <w:noProof/>
                </w:rPr>
                <w:t xml:space="preserve"> 2014</w:t>
              </w:r>
            </w:hyperlink>
            <w:r>
              <w:rPr>
                <w:noProof/>
              </w:rPr>
              <w:t>)</w:t>
            </w:r>
            <w:r>
              <w:fldChar w:fldCharType="end"/>
            </w:r>
          </w:p>
        </w:tc>
      </w:tr>
    </w:tbl>
    <w:p w14:paraId="38C72984" w14:textId="77777777" w:rsidR="008F3AF8" w:rsidRDefault="008F3AF8" w:rsidP="002C4462"/>
    <w:p w14:paraId="4B9077A8" w14:textId="77777777" w:rsidR="008F3AF8" w:rsidRDefault="008F3AF8" w:rsidP="002C4462"/>
    <w:p w14:paraId="0A682C7C" w14:textId="77777777" w:rsidR="00F27967" w:rsidRPr="00F27967" w:rsidRDefault="008F3AF8" w:rsidP="00F27967">
      <w:pPr>
        <w:pStyle w:val="EndNoteBibliography"/>
      </w:pPr>
      <w:r>
        <w:fldChar w:fldCharType="begin"/>
      </w:r>
      <w:r>
        <w:instrText xml:space="preserve"> ADDIN EN.REFLIST </w:instrText>
      </w:r>
      <w:r>
        <w:fldChar w:fldCharType="separate"/>
      </w:r>
      <w:bookmarkStart w:id="17" w:name="_ENREF_1"/>
      <w:r w:rsidR="00F27967" w:rsidRPr="00F27967">
        <w:t xml:space="preserve">Brown, G. T. and G. I. Murray (2015). "Current mechanistic insights into the roles of matrix metalloproteinases in tumour invasion and metastasis." </w:t>
      </w:r>
      <w:r w:rsidR="00F27967" w:rsidRPr="00F27967">
        <w:rPr>
          <w:u w:val="single"/>
        </w:rPr>
        <w:t>J Pathol</w:t>
      </w:r>
      <w:r w:rsidR="00F27967" w:rsidRPr="00F27967">
        <w:t xml:space="preserve"> </w:t>
      </w:r>
      <w:r w:rsidR="00F27967" w:rsidRPr="00F27967">
        <w:rPr>
          <w:b/>
        </w:rPr>
        <w:t>237</w:t>
      </w:r>
      <w:r w:rsidR="00F27967" w:rsidRPr="00F27967">
        <w:t>(3): 273-281.</w:t>
      </w:r>
    </w:p>
    <w:bookmarkEnd w:id="17"/>
    <w:p w14:paraId="044085AA" w14:textId="77777777" w:rsidR="00F27967" w:rsidRPr="00F27967" w:rsidRDefault="00F27967" w:rsidP="00F27967">
      <w:pPr>
        <w:pStyle w:val="EndNoteBibliography"/>
        <w:spacing w:after="0"/>
      </w:pPr>
    </w:p>
    <w:p w14:paraId="6E13C522" w14:textId="77777777" w:rsidR="00F27967" w:rsidRPr="00F27967" w:rsidRDefault="00F27967" w:rsidP="00F27967">
      <w:pPr>
        <w:pStyle w:val="EndNoteBibliography"/>
      </w:pPr>
      <w:bookmarkStart w:id="18" w:name="_ENREF_2"/>
      <w:r w:rsidRPr="00F27967">
        <w:t xml:space="preserve">Cascio, S., et al. (2010). "miR-20b modulates VEGF expression by targeting HIF-1 alpha and STAT3 in MCF-7 breast cancer cells." </w:t>
      </w:r>
      <w:r w:rsidRPr="00F27967">
        <w:rPr>
          <w:u w:val="single"/>
        </w:rPr>
        <w:t>J Cell Physiol</w:t>
      </w:r>
      <w:r w:rsidRPr="00F27967">
        <w:t xml:space="preserve"> </w:t>
      </w:r>
      <w:r w:rsidRPr="00F27967">
        <w:rPr>
          <w:b/>
        </w:rPr>
        <w:t>224</w:t>
      </w:r>
      <w:r w:rsidRPr="00F27967">
        <w:t>(1): 242-249.</w:t>
      </w:r>
    </w:p>
    <w:bookmarkEnd w:id="18"/>
    <w:p w14:paraId="1F83B232" w14:textId="77777777" w:rsidR="00F27967" w:rsidRPr="00F27967" w:rsidRDefault="00F27967" w:rsidP="00F27967">
      <w:pPr>
        <w:pStyle w:val="EndNoteBibliography"/>
        <w:spacing w:after="0"/>
      </w:pPr>
    </w:p>
    <w:p w14:paraId="3C186022" w14:textId="77777777" w:rsidR="00F27967" w:rsidRPr="00F27967" w:rsidRDefault="00F27967" w:rsidP="00F27967">
      <w:pPr>
        <w:pStyle w:val="EndNoteBibliography"/>
      </w:pPr>
      <w:bookmarkStart w:id="19" w:name="_ENREF_3"/>
      <w:r w:rsidRPr="00F27967">
        <w:t xml:space="preserve">Chen, J., et al. (2011). "Overexpression of miR-429 induces mesenchymal-to-epithelial transition (MET) in metastatic ovarian cancer cells." </w:t>
      </w:r>
      <w:r w:rsidRPr="00F27967">
        <w:rPr>
          <w:u w:val="single"/>
        </w:rPr>
        <w:t>Gynecol Oncol</w:t>
      </w:r>
      <w:r w:rsidRPr="00F27967">
        <w:t xml:space="preserve"> </w:t>
      </w:r>
      <w:r w:rsidRPr="00F27967">
        <w:rPr>
          <w:b/>
        </w:rPr>
        <w:t>121</w:t>
      </w:r>
      <w:r w:rsidRPr="00F27967">
        <w:t>(1): 200-205.</w:t>
      </w:r>
    </w:p>
    <w:bookmarkEnd w:id="19"/>
    <w:p w14:paraId="66CAE784" w14:textId="77777777" w:rsidR="00F27967" w:rsidRPr="00F27967" w:rsidRDefault="00F27967" w:rsidP="00F27967">
      <w:pPr>
        <w:pStyle w:val="EndNoteBibliography"/>
        <w:spacing w:after="0"/>
      </w:pPr>
    </w:p>
    <w:p w14:paraId="2EBB3982" w14:textId="77777777" w:rsidR="00F27967" w:rsidRPr="00F27967" w:rsidRDefault="00F27967" w:rsidP="00F27967">
      <w:pPr>
        <w:pStyle w:val="EndNoteBibliography"/>
      </w:pPr>
      <w:bookmarkStart w:id="20" w:name="_ENREF_4"/>
      <w:r w:rsidRPr="00F27967">
        <w:t xml:space="preserve">Chiyomaru, T., et al. (2012). "Genistein Suppresses Prostate Cancer Growth through Inhibition of Oncogenic MicroRNA-151." </w:t>
      </w:r>
      <w:r w:rsidRPr="00F27967">
        <w:rPr>
          <w:u w:val="single"/>
        </w:rPr>
        <w:t>PLoS ONE</w:t>
      </w:r>
      <w:r w:rsidRPr="00F27967">
        <w:t xml:space="preserve"> </w:t>
      </w:r>
      <w:r w:rsidRPr="00F27967">
        <w:rPr>
          <w:b/>
        </w:rPr>
        <w:t>7</w:t>
      </w:r>
      <w:r w:rsidRPr="00F27967">
        <w:t>(8): e43812.</w:t>
      </w:r>
    </w:p>
    <w:bookmarkEnd w:id="20"/>
    <w:p w14:paraId="32E00717" w14:textId="77777777" w:rsidR="00F27967" w:rsidRPr="00F27967" w:rsidRDefault="00F27967" w:rsidP="00F27967">
      <w:pPr>
        <w:pStyle w:val="EndNoteBibliography"/>
        <w:spacing w:after="0"/>
      </w:pPr>
    </w:p>
    <w:p w14:paraId="169440EA" w14:textId="77777777" w:rsidR="00F27967" w:rsidRPr="00F27967" w:rsidRDefault="00F27967" w:rsidP="00F27967">
      <w:pPr>
        <w:pStyle w:val="EndNoteBibliography"/>
      </w:pPr>
      <w:bookmarkStart w:id="21" w:name="_ENREF_5"/>
      <w:r w:rsidRPr="00F27967">
        <w:t xml:space="preserve">Ebina, H., et al. (2013). "Harnessing the CRISPR/Cas9 system to disrupt latent HIV-1 provirus." </w:t>
      </w:r>
      <w:r w:rsidRPr="00F27967">
        <w:rPr>
          <w:u w:val="single"/>
        </w:rPr>
        <w:t>Scientific Reports</w:t>
      </w:r>
      <w:r w:rsidRPr="00F27967">
        <w:t xml:space="preserve"> </w:t>
      </w:r>
      <w:r w:rsidRPr="00F27967">
        <w:rPr>
          <w:b/>
        </w:rPr>
        <w:t>3</w:t>
      </w:r>
      <w:r w:rsidRPr="00F27967">
        <w:t>: 2510.</w:t>
      </w:r>
    </w:p>
    <w:bookmarkEnd w:id="21"/>
    <w:p w14:paraId="0459AB21" w14:textId="77777777" w:rsidR="00F27967" w:rsidRPr="00F27967" w:rsidRDefault="00F27967" w:rsidP="00F27967">
      <w:pPr>
        <w:pStyle w:val="EndNoteBibliography"/>
        <w:spacing w:after="0"/>
      </w:pPr>
    </w:p>
    <w:p w14:paraId="444C7CA4" w14:textId="77777777" w:rsidR="00F27967" w:rsidRPr="00F27967" w:rsidRDefault="00F27967" w:rsidP="00F27967">
      <w:pPr>
        <w:pStyle w:val="EndNoteBibliography"/>
      </w:pPr>
      <w:bookmarkStart w:id="22" w:name="_ENREF_6"/>
      <w:r w:rsidRPr="00F27967">
        <w:t xml:space="preserve">Evans-Osses, I., et al. (2015). "Exosomes or microvesicles? Two kinds of extracellular vesicles with different routes to modify protozoan-host cell interaction." </w:t>
      </w:r>
      <w:r w:rsidRPr="00F27967">
        <w:rPr>
          <w:u w:val="single"/>
        </w:rPr>
        <w:t>Parasitol Res</w:t>
      </w:r>
      <w:r w:rsidRPr="00F27967">
        <w:t xml:space="preserve"> </w:t>
      </w:r>
      <w:r w:rsidRPr="00F27967">
        <w:rPr>
          <w:b/>
        </w:rPr>
        <w:t>114</w:t>
      </w:r>
      <w:r w:rsidRPr="00F27967">
        <w:t>(10): 3567-3575.</w:t>
      </w:r>
    </w:p>
    <w:bookmarkEnd w:id="22"/>
    <w:p w14:paraId="20A25960" w14:textId="77777777" w:rsidR="00F27967" w:rsidRPr="00F27967" w:rsidRDefault="00F27967" w:rsidP="00F27967">
      <w:pPr>
        <w:pStyle w:val="EndNoteBibliography"/>
        <w:spacing w:after="0"/>
      </w:pPr>
    </w:p>
    <w:p w14:paraId="79E78C02" w14:textId="77777777" w:rsidR="00F27967" w:rsidRPr="00F27967" w:rsidRDefault="00F27967" w:rsidP="00F27967">
      <w:pPr>
        <w:pStyle w:val="EndNoteBibliography"/>
      </w:pPr>
      <w:bookmarkStart w:id="23" w:name="_ENREF_7"/>
      <w:r w:rsidRPr="00F27967">
        <w:t xml:space="preserve">Gao, R., et al. (2013). "Heterogeneous nuclear ribonucleoprotein K (hnRNP-K) promotes tumor metastasis by induction of genes involved in extracellular matrix, cell movement, and angiogenesis." </w:t>
      </w:r>
      <w:r w:rsidRPr="00F27967">
        <w:rPr>
          <w:u w:val="single"/>
        </w:rPr>
        <w:t>J Biol Chem</w:t>
      </w:r>
      <w:r w:rsidRPr="00F27967">
        <w:t xml:space="preserve"> </w:t>
      </w:r>
      <w:r w:rsidRPr="00F27967">
        <w:rPr>
          <w:b/>
        </w:rPr>
        <w:t>288</w:t>
      </w:r>
      <w:r w:rsidRPr="00F27967">
        <w:t>(21): 15046-15056.</w:t>
      </w:r>
    </w:p>
    <w:bookmarkEnd w:id="23"/>
    <w:p w14:paraId="0259C81C" w14:textId="77777777" w:rsidR="00F27967" w:rsidRPr="00F27967" w:rsidRDefault="00F27967" w:rsidP="00F27967">
      <w:pPr>
        <w:pStyle w:val="EndNoteBibliography"/>
        <w:spacing w:after="0"/>
      </w:pPr>
    </w:p>
    <w:p w14:paraId="5DA02933" w14:textId="77777777" w:rsidR="00F27967" w:rsidRPr="00F27967" w:rsidRDefault="00F27967" w:rsidP="00F27967">
      <w:pPr>
        <w:pStyle w:val="EndNoteBibliography"/>
      </w:pPr>
      <w:bookmarkStart w:id="24" w:name="_ENREF_8"/>
      <w:r w:rsidRPr="00F27967">
        <w:t xml:space="preserve">Hope, N. R. and G. I. Murray (2011). "The expression profile of RNA-binding proteins in primary and metastatic colorectal cancer: relationship of heterogeneous nuclear ribonucleoproteins with prognosis." </w:t>
      </w:r>
      <w:r w:rsidRPr="00F27967">
        <w:rPr>
          <w:u w:val="single"/>
        </w:rPr>
        <w:t>Human Pathology</w:t>
      </w:r>
      <w:r w:rsidRPr="00F27967">
        <w:t xml:space="preserve"> </w:t>
      </w:r>
      <w:r w:rsidRPr="00F27967">
        <w:rPr>
          <w:b/>
        </w:rPr>
        <w:t>42</w:t>
      </w:r>
      <w:r w:rsidRPr="00F27967">
        <w:t>(3): 393-402.</w:t>
      </w:r>
    </w:p>
    <w:bookmarkEnd w:id="24"/>
    <w:p w14:paraId="5442FEF3" w14:textId="77777777" w:rsidR="00F27967" w:rsidRPr="00F27967" w:rsidRDefault="00F27967" w:rsidP="00F27967">
      <w:pPr>
        <w:pStyle w:val="EndNoteBibliography"/>
        <w:spacing w:after="0"/>
      </w:pPr>
    </w:p>
    <w:p w14:paraId="68686912" w14:textId="77777777" w:rsidR="00F27967" w:rsidRPr="00F27967" w:rsidRDefault="00F27967" w:rsidP="00F27967">
      <w:pPr>
        <w:pStyle w:val="EndNoteBibliography"/>
      </w:pPr>
      <w:bookmarkStart w:id="25" w:name="_ENREF_9"/>
      <w:r w:rsidRPr="00F27967">
        <w:t xml:space="preserve">Huang, C.-T., et al. (2014). "MicroRNA-mediated networks underlie immune response regulation in papillary thyroid carcinoma." </w:t>
      </w:r>
      <w:r w:rsidRPr="00F27967">
        <w:rPr>
          <w:u w:val="single"/>
        </w:rPr>
        <w:t>Scientific Reports</w:t>
      </w:r>
      <w:r w:rsidRPr="00F27967">
        <w:t xml:space="preserve"> </w:t>
      </w:r>
      <w:r w:rsidRPr="00F27967">
        <w:rPr>
          <w:b/>
        </w:rPr>
        <w:t>4</w:t>
      </w:r>
      <w:r w:rsidRPr="00F27967">
        <w:t>: 6495.</w:t>
      </w:r>
    </w:p>
    <w:bookmarkEnd w:id="25"/>
    <w:p w14:paraId="26111C04" w14:textId="77777777" w:rsidR="00F27967" w:rsidRPr="00F27967" w:rsidRDefault="00F27967" w:rsidP="00F27967">
      <w:pPr>
        <w:pStyle w:val="EndNoteBibliography"/>
        <w:spacing w:after="0"/>
      </w:pPr>
    </w:p>
    <w:p w14:paraId="63B38BD6" w14:textId="77777777" w:rsidR="00F27967" w:rsidRPr="00F27967" w:rsidRDefault="00F27967" w:rsidP="00F27967">
      <w:pPr>
        <w:pStyle w:val="EndNoteBibliography"/>
      </w:pPr>
      <w:bookmarkStart w:id="26" w:name="_ENREF_10"/>
      <w:r w:rsidRPr="00F27967">
        <w:t xml:space="preserve">Inder, K. L., et al. (2014). "Cavin-1/PTRF alters prostate cancer cell-derived extracellular vesicle content and internalization to attenuate extracellular vesicle-mediated osteoclastogenesis and osteoblast proliferation." </w:t>
      </w:r>
      <w:r w:rsidRPr="00F27967">
        <w:rPr>
          <w:u w:val="single"/>
        </w:rPr>
        <w:t>J Extracell Vesicles</w:t>
      </w:r>
      <w:r w:rsidRPr="00F27967">
        <w:t xml:space="preserve"> </w:t>
      </w:r>
      <w:r w:rsidRPr="00F27967">
        <w:rPr>
          <w:b/>
        </w:rPr>
        <w:t>3</w:t>
      </w:r>
      <w:r w:rsidRPr="00F27967">
        <w:t>.</w:t>
      </w:r>
    </w:p>
    <w:bookmarkEnd w:id="26"/>
    <w:p w14:paraId="313838EE" w14:textId="77777777" w:rsidR="00F27967" w:rsidRPr="00F27967" w:rsidRDefault="00F27967" w:rsidP="00F27967">
      <w:pPr>
        <w:pStyle w:val="EndNoteBibliography"/>
        <w:spacing w:after="0"/>
      </w:pPr>
    </w:p>
    <w:p w14:paraId="1BB59FB4" w14:textId="77777777" w:rsidR="00F27967" w:rsidRPr="00F27967" w:rsidRDefault="00F27967" w:rsidP="00F27967">
      <w:pPr>
        <w:pStyle w:val="EndNoteBibliography"/>
      </w:pPr>
      <w:bookmarkStart w:id="27" w:name="_ENREF_11"/>
      <w:r w:rsidRPr="00F27967">
        <w:lastRenderedPageBreak/>
        <w:t xml:space="preserve">Jalava, S. E., et al. (2012). "Androgen-regulated miR-32 targets BTG2 and is overexpressed in castration-resistant prostate cancer." </w:t>
      </w:r>
      <w:r w:rsidRPr="00F27967">
        <w:rPr>
          <w:u w:val="single"/>
        </w:rPr>
        <w:t>Oncogene</w:t>
      </w:r>
      <w:r w:rsidRPr="00F27967">
        <w:t xml:space="preserve"> </w:t>
      </w:r>
      <w:r w:rsidRPr="00F27967">
        <w:rPr>
          <w:b/>
        </w:rPr>
        <w:t>31</w:t>
      </w:r>
      <w:r w:rsidRPr="00F27967">
        <w:t>(41): 4460-4471.</w:t>
      </w:r>
    </w:p>
    <w:bookmarkEnd w:id="27"/>
    <w:p w14:paraId="54EE6B63" w14:textId="77777777" w:rsidR="00F27967" w:rsidRPr="00F27967" w:rsidRDefault="00F27967" w:rsidP="00F27967">
      <w:pPr>
        <w:pStyle w:val="EndNoteBibliography"/>
        <w:spacing w:after="0"/>
      </w:pPr>
    </w:p>
    <w:p w14:paraId="4CE07F09" w14:textId="77777777" w:rsidR="00F27967" w:rsidRPr="00F27967" w:rsidRDefault="00F27967" w:rsidP="00F27967">
      <w:pPr>
        <w:pStyle w:val="EndNoteBibliography"/>
      </w:pPr>
      <w:bookmarkStart w:id="28" w:name="_ENREF_12"/>
      <w:r w:rsidRPr="00F27967">
        <w:t xml:space="preserve">Ji, H., et al. (2014). "Deep Sequencing of RNA from Three Different Extracellular Vesicle (EV) Subtypes Released from the Human LIM1863 Colon Cancer Cell Line Uncovers Distinct Mirna-Enrichment Signatures." </w:t>
      </w:r>
      <w:r w:rsidRPr="00F27967">
        <w:rPr>
          <w:u w:val="single"/>
        </w:rPr>
        <w:t>PLoS ONE</w:t>
      </w:r>
      <w:r w:rsidRPr="00F27967">
        <w:t xml:space="preserve"> </w:t>
      </w:r>
      <w:r w:rsidRPr="00F27967">
        <w:rPr>
          <w:b/>
        </w:rPr>
        <w:t>9</w:t>
      </w:r>
      <w:r w:rsidRPr="00F27967">
        <w:t>(10): e110314.</w:t>
      </w:r>
    </w:p>
    <w:bookmarkEnd w:id="28"/>
    <w:p w14:paraId="67285274" w14:textId="77777777" w:rsidR="00F27967" w:rsidRPr="00F27967" w:rsidRDefault="00F27967" w:rsidP="00F27967">
      <w:pPr>
        <w:pStyle w:val="EndNoteBibliography"/>
        <w:spacing w:after="0"/>
      </w:pPr>
    </w:p>
    <w:p w14:paraId="6ED9FC77" w14:textId="77777777" w:rsidR="00F27967" w:rsidRPr="00F27967" w:rsidRDefault="00F27967" w:rsidP="00F27967">
      <w:pPr>
        <w:pStyle w:val="EndNoteBibliography"/>
      </w:pPr>
      <w:bookmarkStart w:id="29" w:name="_ENREF_13"/>
      <w:r w:rsidRPr="00F27967">
        <w:t xml:space="preserve">Ji, H., et al. (2013). "Proteome profiling of exosomes derived from human primary and metastatic colorectal cancer cells reveal differential expression of key metastatic factors and signal transduction components." </w:t>
      </w:r>
      <w:r w:rsidRPr="00F27967">
        <w:rPr>
          <w:u w:val="single"/>
        </w:rPr>
        <w:t>PROTEOMICS</w:t>
      </w:r>
      <w:r w:rsidRPr="00F27967">
        <w:t xml:space="preserve"> </w:t>
      </w:r>
      <w:r w:rsidRPr="00F27967">
        <w:rPr>
          <w:b/>
        </w:rPr>
        <w:t>13</w:t>
      </w:r>
      <w:r w:rsidRPr="00F27967">
        <w:t>(10-11): 1672-1686.</w:t>
      </w:r>
    </w:p>
    <w:bookmarkEnd w:id="29"/>
    <w:p w14:paraId="03898370" w14:textId="77777777" w:rsidR="00F27967" w:rsidRPr="00F27967" w:rsidRDefault="00F27967" w:rsidP="00F27967">
      <w:pPr>
        <w:pStyle w:val="EndNoteBibliography"/>
        <w:spacing w:after="0"/>
      </w:pPr>
    </w:p>
    <w:p w14:paraId="4CB35D20" w14:textId="77777777" w:rsidR="00F27967" w:rsidRPr="00F27967" w:rsidRDefault="00F27967" w:rsidP="00F27967">
      <w:pPr>
        <w:pStyle w:val="EndNoteBibliography"/>
      </w:pPr>
      <w:bookmarkStart w:id="30" w:name="_ENREF_14"/>
      <w:r w:rsidRPr="00F27967">
        <w:t xml:space="preserve">Krecic, A. M. and M. S. Swanson (1999). "hnRNP complexes: composition, structure, and function." </w:t>
      </w:r>
      <w:r w:rsidRPr="00F27967">
        <w:rPr>
          <w:u w:val="single"/>
        </w:rPr>
        <w:t>Curr Opin Cell Biol</w:t>
      </w:r>
      <w:r w:rsidRPr="00F27967">
        <w:t xml:space="preserve"> </w:t>
      </w:r>
      <w:r w:rsidRPr="00F27967">
        <w:rPr>
          <w:b/>
        </w:rPr>
        <w:t>11</w:t>
      </w:r>
      <w:r w:rsidRPr="00F27967">
        <w:t>(3): 363-371.</w:t>
      </w:r>
    </w:p>
    <w:bookmarkEnd w:id="30"/>
    <w:p w14:paraId="15746910" w14:textId="77777777" w:rsidR="00F27967" w:rsidRPr="00F27967" w:rsidRDefault="00F27967" w:rsidP="00F27967">
      <w:pPr>
        <w:pStyle w:val="EndNoteBibliography"/>
        <w:spacing w:after="0"/>
      </w:pPr>
    </w:p>
    <w:p w14:paraId="4EB3E8DD" w14:textId="77777777" w:rsidR="00F27967" w:rsidRPr="00F27967" w:rsidRDefault="00F27967" w:rsidP="00F27967">
      <w:pPr>
        <w:pStyle w:val="EndNoteBibliography"/>
      </w:pPr>
      <w:bookmarkStart w:id="31" w:name="_ENREF_15"/>
      <w:r w:rsidRPr="00F27967">
        <w:t xml:space="preserve">Lee, S. W., et al. (2012). "SUMOylation of hnRNP-K is required for p53-mediated cell-cycle arrest in response to DNA damage." </w:t>
      </w:r>
      <w:r w:rsidRPr="00F27967">
        <w:rPr>
          <w:u w:val="single"/>
        </w:rPr>
        <w:t>The EMBO Journal</w:t>
      </w:r>
      <w:r w:rsidRPr="00F27967">
        <w:t xml:space="preserve"> </w:t>
      </w:r>
      <w:r w:rsidRPr="00F27967">
        <w:rPr>
          <w:b/>
        </w:rPr>
        <w:t>31</w:t>
      </w:r>
      <w:r w:rsidRPr="00F27967">
        <w:t>(23): 4441-4452.</w:t>
      </w:r>
    </w:p>
    <w:bookmarkEnd w:id="31"/>
    <w:p w14:paraId="049F0BF9" w14:textId="77777777" w:rsidR="00F27967" w:rsidRPr="00F27967" w:rsidRDefault="00F27967" w:rsidP="00F27967">
      <w:pPr>
        <w:pStyle w:val="EndNoteBibliography"/>
        <w:spacing w:after="0"/>
      </w:pPr>
    </w:p>
    <w:p w14:paraId="06CF4446" w14:textId="77777777" w:rsidR="00F27967" w:rsidRPr="00F27967" w:rsidRDefault="00F27967" w:rsidP="00F27967">
      <w:pPr>
        <w:pStyle w:val="EndNoteBibliography"/>
      </w:pPr>
      <w:bookmarkStart w:id="32" w:name="_ENREF_16"/>
      <w:r w:rsidRPr="00F27967">
        <w:t xml:space="preserve">Lerga, A., et al. (2001). "Identification of an RNA Binding Specificity for the Potential Splicing Factor TLS." </w:t>
      </w:r>
      <w:r w:rsidRPr="00F27967">
        <w:rPr>
          <w:u w:val="single"/>
        </w:rPr>
        <w:t>Journal of Biological Chemistry</w:t>
      </w:r>
      <w:r w:rsidRPr="00F27967">
        <w:t xml:space="preserve"> </w:t>
      </w:r>
      <w:r w:rsidRPr="00F27967">
        <w:rPr>
          <w:b/>
        </w:rPr>
        <w:t>276</w:t>
      </w:r>
      <w:r w:rsidRPr="00F27967">
        <w:t>(9): 6807-6816.</w:t>
      </w:r>
    </w:p>
    <w:bookmarkEnd w:id="32"/>
    <w:p w14:paraId="7BC0E011" w14:textId="77777777" w:rsidR="00F27967" w:rsidRPr="00F27967" w:rsidRDefault="00F27967" w:rsidP="00F27967">
      <w:pPr>
        <w:pStyle w:val="EndNoteBibliography"/>
        <w:spacing w:after="0"/>
      </w:pPr>
    </w:p>
    <w:p w14:paraId="32586BC0" w14:textId="77777777" w:rsidR="00F27967" w:rsidRPr="00F27967" w:rsidRDefault="00F27967" w:rsidP="00F27967">
      <w:pPr>
        <w:pStyle w:val="EndNoteBibliography"/>
      </w:pPr>
      <w:bookmarkStart w:id="33" w:name="_ENREF_17"/>
      <w:r w:rsidRPr="00F27967">
        <w:t xml:space="preserve">Li, F., et al. (2014). "miR-98 suppresses melanoma metastasis through a negative feedback loop with its target gene IL-6." </w:t>
      </w:r>
      <w:r w:rsidRPr="00F27967">
        <w:rPr>
          <w:u w:val="single"/>
        </w:rPr>
        <w:t>Exp Mol Med</w:t>
      </w:r>
      <w:r w:rsidRPr="00F27967">
        <w:t xml:space="preserve"> </w:t>
      </w:r>
      <w:r w:rsidRPr="00F27967">
        <w:rPr>
          <w:b/>
        </w:rPr>
        <w:t>46</w:t>
      </w:r>
      <w:r w:rsidRPr="00F27967">
        <w:t>: e116.</w:t>
      </w:r>
    </w:p>
    <w:bookmarkEnd w:id="33"/>
    <w:p w14:paraId="461428E5" w14:textId="77777777" w:rsidR="00F27967" w:rsidRPr="00F27967" w:rsidRDefault="00F27967" w:rsidP="00F27967">
      <w:pPr>
        <w:pStyle w:val="EndNoteBibliography"/>
        <w:spacing w:after="0"/>
      </w:pPr>
    </w:p>
    <w:p w14:paraId="3BDF80B7" w14:textId="77777777" w:rsidR="00F27967" w:rsidRPr="00F27967" w:rsidRDefault="00F27967" w:rsidP="00F27967">
      <w:pPr>
        <w:pStyle w:val="EndNoteBibliography"/>
      </w:pPr>
      <w:bookmarkStart w:id="34" w:name="_ENREF_18"/>
      <w:r w:rsidRPr="00F27967">
        <w:t xml:space="preserve">Liu, J., et al. (2014). "miR-181b as a key regulator of the oncogenic process and its clinical implications in cancer (Review)." </w:t>
      </w:r>
      <w:r w:rsidRPr="00F27967">
        <w:rPr>
          <w:u w:val="single"/>
        </w:rPr>
        <w:t>Biomedical Reports</w:t>
      </w:r>
      <w:r w:rsidRPr="00F27967">
        <w:t xml:space="preserve"> </w:t>
      </w:r>
      <w:r w:rsidRPr="00F27967">
        <w:rPr>
          <w:b/>
        </w:rPr>
        <w:t>2</w:t>
      </w:r>
      <w:r w:rsidRPr="00F27967">
        <w:t>(1): 7-11.</w:t>
      </w:r>
    </w:p>
    <w:bookmarkEnd w:id="34"/>
    <w:p w14:paraId="76E64BC9" w14:textId="77777777" w:rsidR="00F27967" w:rsidRPr="00F27967" w:rsidRDefault="00F27967" w:rsidP="00F27967">
      <w:pPr>
        <w:pStyle w:val="EndNoteBibliography"/>
        <w:spacing w:after="0"/>
      </w:pPr>
    </w:p>
    <w:p w14:paraId="3C5DF0F3" w14:textId="77777777" w:rsidR="00F27967" w:rsidRPr="00F27967" w:rsidRDefault="00F27967" w:rsidP="00F27967">
      <w:pPr>
        <w:pStyle w:val="EndNoteBibliography"/>
      </w:pPr>
      <w:bookmarkStart w:id="35" w:name="_ENREF_19"/>
      <w:r w:rsidRPr="00F27967">
        <w:t xml:space="preserve">Lu, J. and F. H. Gao (2016). "Role and molecular mechanism of heterogeneous nuclear ribonucleoprotein K in tumor development and progression." </w:t>
      </w:r>
      <w:r w:rsidRPr="00F27967">
        <w:rPr>
          <w:u w:val="single"/>
        </w:rPr>
        <w:t>Biomed Rep</w:t>
      </w:r>
      <w:r w:rsidRPr="00F27967">
        <w:t xml:space="preserve"> </w:t>
      </w:r>
      <w:r w:rsidRPr="00F27967">
        <w:rPr>
          <w:b/>
        </w:rPr>
        <w:t>4</w:t>
      </w:r>
      <w:r w:rsidRPr="00F27967">
        <w:t>(6): 657-663.</w:t>
      </w:r>
    </w:p>
    <w:bookmarkEnd w:id="35"/>
    <w:p w14:paraId="18713D92" w14:textId="77777777" w:rsidR="00F27967" w:rsidRPr="00F27967" w:rsidRDefault="00F27967" w:rsidP="00F27967">
      <w:pPr>
        <w:pStyle w:val="EndNoteBibliography"/>
        <w:spacing w:after="0"/>
      </w:pPr>
    </w:p>
    <w:p w14:paraId="4107E71C" w14:textId="77777777" w:rsidR="00F27967" w:rsidRPr="00F27967" w:rsidRDefault="00F27967" w:rsidP="00F27967">
      <w:pPr>
        <w:pStyle w:val="EndNoteBibliography"/>
      </w:pPr>
      <w:bookmarkStart w:id="36" w:name="_ENREF_20"/>
      <w:r w:rsidRPr="00F27967">
        <w:t xml:space="preserve">Omrane, I., et al. (2014). "MicroRNAs 146a and 147b Biomarkers for Colorectal Tumor&amp;#x2019;s Localization." </w:t>
      </w:r>
      <w:r w:rsidRPr="00F27967">
        <w:rPr>
          <w:u w:val="single"/>
        </w:rPr>
        <w:t>BioMed Research International</w:t>
      </w:r>
      <w:r w:rsidRPr="00F27967">
        <w:t xml:space="preserve"> </w:t>
      </w:r>
      <w:r w:rsidRPr="00F27967">
        <w:rPr>
          <w:b/>
        </w:rPr>
        <w:t>2014</w:t>
      </w:r>
      <w:r w:rsidRPr="00F27967">
        <w:t>: 9.</w:t>
      </w:r>
    </w:p>
    <w:bookmarkEnd w:id="36"/>
    <w:p w14:paraId="3544A595" w14:textId="77777777" w:rsidR="00F27967" w:rsidRPr="00F27967" w:rsidRDefault="00F27967" w:rsidP="00F27967">
      <w:pPr>
        <w:pStyle w:val="EndNoteBibliography"/>
        <w:spacing w:after="0"/>
      </w:pPr>
    </w:p>
    <w:p w14:paraId="4A584D89" w14:textId="77777777" w:rsidR="00F27967" w:rsidRPr="00F27967" w:rsidRDefault="00F27967" w:rsidP="00F27967">
      <w:pPr>
        <w:pStyle w:val="EndNoteBibliography"/>
      </w:pPr>
      <w:bookmarkStart w:id="37" w:name="_ENREF_21"/>
      <w:r w:rsidRPr="00F27967">
        <w:t xml:space="preserve">Ouzounova, M., et al. (2013). "MicroRNA miR-30 family regulates non-attachment growth of breast cancer cells." </w:t>
      </w:r>
      <w:r w:rsidRPr="00F27967">
        <w:rPr>
          <w:u w:val="single"/>
        </w:rPr>
        <w:t>BMC Genomics</w:t>
      </w:r>
      <w:r w:rsidRPr="00F27967">
        <w:t xml:space="preserve"> </w:t>
      </w:r>
      <w:r w:rsidRPr="00F27967">
        <w:rPr>
          <w:b/>
        </w:rPr>
        <w:t>14</w:t>
      </w:r>
      <w:r w:rsidRPr="00F27967">
        <w:t>(1): 1-15.</w:t>
      </w:r>
    </w:p>
    <w:bookmarkEnd w:id="37"/>
    <w:p w14:paraId="6C7C13FD" w14:textId="77777777" w:rsidR="00F27967" w:rsidRPr="00F27967" w:rsidRDefault="00F27967" w:rsidP="00F27967">
      <w:pPr>
        <w:pStyle w:val="EndNoteBibliography"/>
        <w:spacing w:after="0"/>
      </w:pPr>
    </w:p>
    <w:p w14:paraId="36A0407C" w14:textId="77777777" w:rsidR="00F27967" w:rsidRPr="00F27967" w:rsidRDefault="00F27967" w:rsidP="00F27967">
      <w:pPr>
        <w:pStyle w:val="EndNoteBibliography"/>
      </w:pPr>
      <w:bookmarkStart w:id="38" w:name="_ENREF_22"/>
      <w:r w:rsidRPr="00F27967">
        <w:t xml:space="preserve">Pichler, M., et al. (2014). "MiR-200a regulates epithelial to mesenchymal transition-related gene expression and determines prognosis in colorectal cancer patients." </w:t>
      </w:r>
      <w:r w:rsidRPr="00F27967">
        <w:rPr>
          <w:u w:val="single"/>
        </w:rPr>
        <w:t>Br J Cancer</w:t>
      </w:r>
      <w:r w:rsidRPr="00F27967">
        <w:t xml:space="preserve"> </w:t>
      </w:r>
      <w:r w:rsidRPr="00F27967">
        <w:rPr>
          <w:b/>
        </w:rPr>
        <w:t>110</w:t>
      </w:r>
      <w:r w:rsidRPr="00F27967">
        <w:t>(6): 1614-1621.</w:t>
      </w:r>
    </w:p>
    <w:bookmarkEnd w:id="38"/>
    <w:p w14:paraId="11EC188E" w14:textId="77777777" w:rsidR="00F27967" w:rsidRPr="00F27967" w:rsidRDefault="00F27967" w:rsidP="00F27967">
      <w:pPr>
        <w:pStyle w:val="EndNoteBibliography"/>
        <w:spacing w:after="0"/>
      </w:pPr>
    </w:p>
    <w:p w14:paraId="4B7AEA91" w14:textId="77777777" w:rsidR="00F27967" w:rsidRPr="00F27967" w:rsidRDefault="00F27967" w:rsidP="00F27967">
      <w:pPr>
        <w:pStyle w:val="EndNoteBibliography"/>
      </w:pPr>
      <w:bookmarkStart w:id="39" w:name="_ENREF_23"/>
      <w:r w:rsidRPr="00F27967">
        <w:t xml:space="preserve">Pola, C. (2013). "Cancer: miR-22 attacks on several fronts." </w:t>
      </w:r>
      <w:r w:rsidRPr="00F27967">
        <w:rPr>
          <w:u w:val="single"/>
        </w:rPr>
        <w:t>Nat Med</w:t>
      </w:r>
      <w:r w:rsidRPr="00F27967">
        <w:t xml:space="preserve"> </w:t>
      </w:r>
      <w:r w:rsidRPr="00F27967">
        <w:rPr>
          <w:b/>
        </w:rPr>
        <w:t>19</w:t>
      </w:r>
      <w:r w:rsidRPr="00F27967">
        <w:t>(8): 980-980.</w:t>
      </w:r>
    </w:p>
    <w:bookmarkEnd w:id="39"/>
    <w:p w14:paraId="337B7A24" w14:textId="77777777" w:rsidR="00F27967" w:rsidRPr="00F27967" w:rsidRDefault="00F27967" w:rsidP="00F27967">
      <w:pPr>
        <w:pStyle w:val="EndNoteBibliography"/>
        <w:spacing w:after="0"/>
      </w:pPr>
    </w:p>
    <w:p w14:paraId="7BB31C97" w14:textId="77777777" w:rsidR="00F27967" w:rsidRPr="00F27967" w:rsidRDefault="00F27967" w:rsidP="00F27967">
      <w:pPr>
        <w:pStyle w:val="EndNoteBibliography"/>
      </w:pPr>
      <w:bookmarkStart w:id="40" w:name="_ENREF_24"/>
      <w:r w:rsidRPr="00F27967">
        <w:t xml:space="preserve">Qin, S., et al. (2013). "miR-19a promotes cell growth and tumorigenesis through targeting SOCS1 in gastric cancer." </w:t>
      </w:r>
      <w:r w:rsidRPr="00F27967">
        <w:rPr>
          <w:u w:val="single"/>
        </w:rPr>
        <w:t>Asian Pac J Cancer Prev</w:t>
      </w:r>
      <w:r w:rsidRPr="00F27967">
        <w:t xml:space="preserve"> </w:t>
      </w:r>
      <w:r w:rsidRPr="00F27967">
        <w:rPr>
          <w:b/>
        </w:rPr>
        <w:t>14</w:t>
      </w:r>
      <w:r w:rsidRPr="00F27967">
        <w:t>(2): 835-840.</w:t>
      </w:r>
    </w:p>
    <w:bookmarkEnd w:id="40"/>
    <w:p w14:paraId="01391E82" w14:textId="77777777" w:rsidR="00F27967" w:rsidRPr="00F27967" w:rsidRDefault="00F27967" w:rsidP="00F27967">
      <w:pPr>
        <w:pStyle w:val="EndNoteBibliography"/>
        <w:spacing w:after="0"/>
      </w:pPr>
    </w:p>
    <w:p w14:paraId="26BDFB6E" w14:textId="77777777" w:rsidR="00F27967" w:rsidRPr="00F27967" w:rsidRDefault="00F27967" w:rsidP="00F27967">
      <w:pPr>
        <w:pStyle w:val="EndNoteBibliography"/>
      </w:pPr>
      <w:bookmarkStart w:id="41" w:name="_ENREF_25"/>
      <w:r w:rsidRPr="00F27967">
        <w:lastRenderedPageBreak/>
        <w:t xml:space="preserve">Ramteke, A., et al. (2015). "Exosomes secreted under hypoxia enhance invasiveness and stemness of prostate cancer cells by targeting adherens junction molecules." </w:t>
      </w:r>
      <w:r w:rsidRPr="00F27967">
        <w:rPr>
          <w:u w:val="single"/>
        </w:rPr>
        <w:t>Mol Carcinog</w:t>
      </w:r>
      <w:r w:rsidRPr="00F27967">
        <w:t xml:space="preserve"> </w:t>
      </w:r>
      <w:r w:rsidRPr="00F27967">
        <w:rPr>
          <w:b/>
        </w:rPr>
        <w:t>54</w:t>
      </w:r>
      <w:r w:rsidRPr="00F27967">
        <w:t>(7): 554-565.</w:t>
      </w:r>
    </w:p>
    <w:bookmarkEnd w:id="41"/>
    <w:p w14:paraId="41AE20DC" w14:textId="77777777" w:rsidR="00F27967" w:rsidRPr="00F27967" w:rsidRDefault="00F27967" w:rsidP="00F27967">
      <w:pPr>
        <w:pStyle w:val="EndNoteBibliography"/>
        <w:spacing w:after="0"/>
      </w:pPr>
    </w:p>
    <w:p w14:paraId="48936759" w14:textId="77777777" w:rsidR="00F27967" w:rsidRPr="00F27967" w:rsidRDefault="00F27967" w:rsidP="00F27967">
      <w:pPr>
        <w:pStyle w:val="EndNoteBibliography"/>
      </w:pPr>
      <w:bookmarkStart w:id="42" w:name="_ENREF_26"/>
      <w:r w:rsidRPr="00F27967">
        <w:t xml:space="preserve">Revil, T., et al. (2009). "Heterogeneous Nuclear Ribonucleoprotein K Represses the Production of Pro-apoptotic Bcl-x(S) Splice Isoform." </w:t>
      </w:r>
      <w:r w:rsidRPr="00F27967">
        <w:rPr>
          <w:u w:val="single"/>
        </w:rPr>
        <w:t>J Biol Chem</w:t>
      </w:r>
      <w:r w:rsidRPr="00F27967">
        <w:t xml:space="preserve"> </w:t>
      </w:r>
      <w:r w:rsidRPr="00F27967">
        <w:rPr>
          <w:b/>
        </w:rPr>
        <w:t>284</w:t>
      </w:r>
      <w:r w:rsidRPr="00F27967">
        <w:t>(32): 21458-21467.</w:t>
      </w:r>
    </w:p>
    <w:bookmarkEnd w:id="42"/>
    <w:p w14:paraId="7BF6F5C0" w14:textId="77777777" w:rsidR="00F27967" w:rsidRPr="00F27967" w:rsidRDefault="00F27967" w:rsidP="00F27967">
      <w:pPr>
        <w:pStyle w:val="EndNoteBibliography"/>
        <w:spacing w:after="0"/>
      </w:pPr>
    </w:p>
    <w:p w14:paraId="24546799" w14:textId="77777777" w:rsidR="00F27967" w:rsidRPr="00F27967" w:rsidRDefault="00F27967" w:rsidP="00F27967">
      <w:pPr>
        <w:pStyle w:val="EndNoteBibliography"/>
      </w:pPr>
      <w:bookmarkStart w:id="43" w:name="_ENREF_27"/>
      <w:r w:rsidRPr="00F27967">
        <w:t xml:space="preserve">Saito, K., et al. (2013). "MicroRNA-196a Is a Putative Diagnostic Biomarker and Therapeutic Target for Laryngeal Cancer." </w:t>
      </w:r>
      <w:r w:rsidRPr="00F27967">
        <w:rPr>
          <w:u w:val="single"/>
        </w:rPr>
        <w:t>PLoS ONE</w:t>
      </w:r>
      <w:r w:rsidRPr="00F27967">
        <w:t xml:space="preserve"> </w:t>
      </w:r>
      <w:r w:rsidRPr="00F27967">
        <w:rPr>
          <w:b/>
        </w:rPr>
        <w:t>8</w:t>
      </w:r>
      <w:r w:rsidRPr="00F27967">
        <w:t>(8): e71480.</w:t>
      </w:r>
    </w:p>
    <w:bookmarkEnd w:id="43"/>
    <w:p w14:paraId="73050CC9" w14:textId="77777777" w:rsidR="00F27967" w:rsidRPr="00F27967" w:rsidRDefault="00F27967" w:rsidP="00F27967">
      <w:pPr>
        <w:pStyle w:val="EndNoteBibliography"/>
        <w:spacing w:after="0"/>
      </w:pPr>
    </w:p>
    <w:p w14:paraId="5DEF82A8" w14:textId="77777777" w:rsidR="00F27967" w:rsidRPr="00F27967" w:rsidRDefault="00F27967" w:rsidP="00F27967">
      <w:pPr>
        <w:pStyle w:val="EndNoteBibliography"/>
      </w:pPr>
      <w:bookmarkStart w:id="44" w:name="_ENREF_28"/>
      <w:r w:rsidRPr="00F27967">
        <w:t xml:space="preserve">Shen, J., et al. (2014). "Circulating miR-148b and miR-133a as biomarkers for breast cancer detection." </w:t>
      </w:r>
      <w:r w:rsidRPr="00F27967">
        <w:rPr>
          <w:u w:val="single"/>
        </w:rPr>
        <w:t>Oncotarget</w:t>
      </w:r>
      <w:r w:rsidRPr="00F27967">
        <w:t xml:space="preserve"> </w:t>
      </w:r>
      <w:r w:rsidRPr="00F27967">
        <w:rPr>
          <w:b/>
        </w:rPr>
        <w:t>5</w:t>
      </w:r>
      <w:r w:rsidRPr="00F27967">
        <w:t>(14): 5284-5294.</w:t>
      </w:r>
    </w:p>
    <w:bookmarkEnd w:id="44"/>
    <w:p w14:paraId="33E2E365" w14:textId="77777777" w:rsidR="00F27967" w:rsidRPr="00F27967" w:rsidRDefault="00F27967" w:rsidP="00F27967">
      <w:pPr>
        <w:pStyle w:val="EndNoteBibliography"/>
        <w:spacing w:after="0"/>
      </w:pPr>
    </w:p>
    <w:p w14:paraId="790BAE38" w14:textId="77777777" w:rsidR="00F27967" w:rsidRPr="00F27967" w:rsidRDefault="00F27967" w:rsidP="00F27967">
      <w:pPr>
        <w:pStyle w:val="EndNoteBibliography"/>
      </w:pPr>
      <w:bookmarkStart w:id="45" w:name="_ENREF_29"/>
      <w:r w:rsidRPr="00F27967">
        <w:t xml:space="preserve">Sugihara, H., et al. (2013). "Identification of miR-30e* Regulation of Bmi1 Expression Mediated by Tumor-Associated Macrophages in Gastrointestinal Cancer." </w:t>
      </w:r>
      <w:r w:rsidRPr="00F27967">
        <w:rPr>
          <w:u w:val="single"/>
        </w:rPr>
        <w:t>PLoS ONE</w:t>
      </w:r>
      <w:r w:rsidRPr="00F27967">
        <w:t xml:space="preserve"> </w:t>
      </w:r>
      <w:r w:rsidRPr="00F27967">
        <w:rPr>
          <w:b/>
        </w:rPr>
        <w:t>8</w:t>
      </w:r>
      <w:r w:rsidRPr="00F27967">
        <w:t>(11): e81839.</w:t>
      </w:r>
    </w:p>
    <w:bookmarkEnd w:id="45"/>
    <w:p w14:paraId="18A61286" w14:textId="77777777" w:rsidR="00F27967" w:rsidRPr="00F27967" w:rsidRDefault="00F27967" w:rsidP="00F27967">
      <w:pPr>
        <w:pStyle w:val="EndNoteBibliography"/>
        <w:spacing w:after="0"/>
      </w:pPr>
    </w:p>
    <w:p w14:paraId="3DE2905F" w14:textId="77777777" w:rsidR="00F27967" w:rsidRPr="00F27967" w:rsidRDefault="00F27967" w:rsidP="00F27967">
      <w:pPr>
        <w:pStyle w:val="EndNoteBibliography"/>
      </w:pPr>
      <w:bookmarkStart w:id="46" w:name="_ENREF_30"/>
      <w:r w:rsidRPr="00F27967">
        <w:t xml:space="preserve">Tauro, B. J., et al. (2013). "Two Distinct Populations of Exosomes Are Released from LIM1863 Colon Carcinoma Cell-derived Organoids." </w:t>
      </w:r>
      <w:r w:rsidRPr="00F27967">
        <w:rPr>
          <w:u w:val="single"/>
        </w:rPr>
        <w:t>Mol Cell Proteomics</w:t>
      </w:r>
      <w:r w:rsidRPr="00F27967">
        <w:t xml:space="preserve"> </w:t>
      </w:r>
      <w:r w:rsidRPr="00F27967">
        <w:rPr>
          <w:b/>
        </w:rPr>
        <w:t>12</w:t>
      </w:r>
      <w:r w:rsidRPr="00F27967">
        <w:t>(3): 587-598.</w:t>
      </w:r>
    </w:p>
    <w:bookmarkEnd w:id="46"/>
    <w:p w14:paraId="45E98B0A" w14:textId="77777777" w:rsidR="00F27967" w:rsidRPr="00F27967" w:rsidRDefault="00F27967" w:rsidP="00F27967">
      <w:pPr>
        <w:pStyle w:val="EndNoteBibliography"/>
        <w:spacing w:after="0"/>
      </w:pPr>
    </w:p>
    <w:p w14:paraId="145FCF9F" w14:textId="77777777" w:rsidR="00F27967" w:rsidRPr="00F27967" w:rsidRDefault="00F27967" w:rsidP="00F27967">
      <w:pPr>
        <w:pStyle w:val="EndNoteBibliography"/>
      </w:pPr>
      <w:bookmarkStart w:id="47" w:name="_ENREF_31"/>
      <w:r w:rsidRPr="00F27967">
        <w:t xml:space="preserve">Wang, B., et al. (2016). "MicroRNA-20b (miR-20b) Promotes the Proliferation, Migration, Invasion, and Tumorigenicity in Esophageal Cancer Cells via the Regulation of Phosphatase and Tensin Homologue Expression." </w:t>
      </w:r>
      <w:r w:rsidRPr="00F27967">
        <w:rPr>
          <w:u w:val="single"/>
        </w:rPr>
        <w:t>PLoS ONE</w:t>
      </w:r>
      <w:r w:rsidRPr="00F27967">
        <w:t xml:space="preserve"> </w:t>
      </w:r>
      <w:r w:rsidRPr="00F27967">
        <w:rPr>
          <w:b/>
        </w:rPr>
        <w:t>11</w:t>
      </w:r>
      <w:r w:rsidRPr="00F27967">
        <w:t>(10): e0164105.</w:t>
      </w:r>
    </w:p>
    <w:bookmarkEnd w:id="47"/>
    <w:p w14:paraId="1345BBBC" w14:textId="77777777" w:rsidR="00F27967" w:rsidRPr="00F27967" w:rsidRDefault="00F27967" w:rsidP="00F27967">
      <w:pPr>
        <w:pStyle w:val="EndNoteBibliography"/>
        <w:spacing w:after="0"/>
      </w:pPr>
    </w:p>
    <w:p w14:paraId="78A5C666" w14:textId="77777777" w:rsidR="00F27967" w:rsidRPr="00F27967" w:rsidRDefault="00F27967" w:rsidP="00F27967">
      <w:pPr>
        <w:pStyle w:val="EndNoteBibliography"/>
      </w:pPr>
      <w:bookmarkStart w:id="48" w:name="_ENREF_32"/>
      <w:r w:rsidRPr="00F27967">
        <w:t xml:space="preserve">Wang, T., et al. (2015). "Interaction of amyotrophic lateral sclerosis/frontotemporal lobar degeneration-associated fused-in-sarcoma with proteins involved in metabolic and protein degradation pathways." </w:t>
      </w:r>
      <w:r w:rsidRPr="00F27967">
        <w:rPr>
          <w:u w:val="single"/>
        </w:rPr>
        <w:t>Neurobiol Aging</w:t>
      </w:r>
      <w:r w:rsidRPr="00F27967">
        <w:t xml:space="preserve"> </w:t>
      </w:r>
      <w:r w:rsidRPr="00F27967">
        <w:rPr>
          <w:b/>
        </w:rPr>
        <w:t>36</w:t>
      </w:r>
      <w:r w:rsidRPr="00F27967">
        <w:t>(1): 527-535.</w:t>
      </w:r>
    </w:p>
    <w:bookmarkEnd w:id="48"/>
    <w:p w14:paraId="7C9E26C2" w14:textId="77777777" w:rsidR="00F27967" w:rsidRPr="00F27967" w:rsidRDefault="00F27967" w:rsidP="00F27967">
      <w:pPr>
        <w:pStyle w:val="EndNoteBibliography"/>
        <w:spacing w:after="0"/>
      </w:pPr>
    </w:p>
    <w:p w14:paraId="2E634D5E" w14:textId="77777777" w:rsidR="00F27967" w:rsidRPr="00F27967" w:rsidRDefault="00F27967" w:rsidP="00F27967">
      <w:pPr>
        <w:pStyle w:val="EndNoteBibliography"/>
      </w:pPr>
      <w:bookmarkStart w:id="49" w:name="_ENREF_33"/>
      <w:r w:rsidRPr="00F27967">
        <w:t xml:space="preserve">Welton, J. L., et al. (2010). "Proteomics analysis of bladder cancer exosomes." </w:t>
      </w:r>
      <w:r w:rsidRPr="00F27967">
        <w:rPr>
          <w:u w:val="single"/>
        </w:rPr>
        <w:t>Mol Cell Proteomics</w:t>
      </w:r>
      <w:r w:rsidRPr="00F27967">
        <w:t xml:space="preserve"> </w:t>
      </w:r>
      <w:r w:rsidRPr="00F27967">
        <w:rPr>
          <w:b/>
        </w:rPr>
        <w:t>9</w:t>
      </w:r>
      <w:r w:rsidRPr="00F27967">
        <w:t>(6): 1324-1338.</w:t>
      </w:r>
    </w:p>
    <w:bookmarkEnd w:id="49"/>
    <w:p w14:paraId="2082B7E3" w14:textId="77777777" w:rsidR="00F27967" w:rsidRPr="00F27967" w:rsidRDefault="00F27967" w:rsidP="00F27967">
      <w:pPr>
        <w:pStyle w:val="EndNoteBibliography"/>
        <w:spacing w:after="0"/>
      </w:pPr>
    </w:p>
    <w:p w14:paraId="71D73B50" w14:textId="77777777" w:rsidR="00F27967" w:rsidRPr="00F27967" w:rsidRDefault="00F27967" w:rsidP="00F27967">
      <w:pPr>
        <w:pStyle w:val="EndNoteBibliography"/>
      </w:pPr>
      <w:bookmarkStart w:id="50" w:name="_ENREF_34"/>
      <w:r w:rsidRPr="00F27967">
        <w:t xml:space="preserve">Yan, Y., et al. (2015). "miR‐10a controls glioma migration and invasion through regulating epithelial–mesenchymal transition via EphA8." </w:t>
      </w:r>
      <w:r w:rsidRPr="00F27967">
        <w:rPr>
          <w:u w:val="single"/>
        </w:rPr>
        <w:t>FEBS letters</w:t>
      </w:r>
      <w:r w:rsidRPr="00F27967">
        <w:t xml:space="preserve"> </w:t>
      </w:r>
      <w:r w:rsidRPr="00F27967">
        <w:rPr>
          <w:b/>
        </w:rPr>
        <w:t>589</w:t>
      </w:r>
      <w:r w:rsidRPr="00F27967">
        <w:t>(6): 756-765.</w:t>
      </w:r>
    </w:p>
    <w:bookmarkEnd w:id="50"/>
    <w:p w14:paraId="76174084" w14:textId="77777777" w:rsidR="00F27967" w:rsidRPr="00F27967" w:rsidRDefault="00F27967" w:rsidP="00F27967">
      <w:pPr>
        <w:pStyle w:val="EndNoteBibliography"/>
        <w:spacing w:after="0"/>
      </w:pPr>
    </w:p>
    <w:p w14:paraId="7588DFB9" w14:textId="77777777" w:rsidR="00F27967" w:rsidRPr="00F27967" w:rsidRDefault="00F27967" w:rsidP="00F27967">
      <w:pPr>
        <w:pStyle w:val="EndNoteBibliography"/>
      </w:pPr>
      <w:bookmarkStart w:id="51" w:name="_ENREF_35"/>
      <w:r w:rsidRPr="00F27967">
        <w:t xml:space="preserve">Zeng, T. and G. Li (2014). "MicroRNA10a enhances the metastatic potential of cervical cancer cells by targeting phosphatase and tensin homologue." </w:t>
      </w:r>
      <w:r w:rsidRPr="00F27967">
        <w:rPr>
          <w:u w:val="single"/>
        </w:rPr>
        <w:t>Mol Med Rep</w:t>
      </w:r>
      <w:r w:rsidRPr="00F27967">
        <w:t xml:space="preserve"> </w:t>
      </w:r>
      <w:r w:rsidRPr="00F27967">
        <w:rPr>
          <w:b/>
        </w:rPr>
        <w:t>10</w:t>
      </w:r>
      <w:r w:rsidRPr="00F27967">
        <w:t>(3): 1377-1382.</w:t>
      </w:r>
    </w:p>
    <w:bookmarkEnd w:id="51"/>
    <w:p w14:paraId="37757C8D" w14:textId="77777777" w:rsidR="00F27967" w:rsidRPr="00F27967" w:rsidRDefault="00F27967" w:rsidP="00F27967">
      <w:pPr>
        <w:pStyle w:val="EndNoteBibliography"/>
        <w:spacing w:after="0"/>
      </w:pPr>
    </w:p>
    <w:p w14:paraId="613238BB" w14:textId="77777777" w:rsidR="00F27967" w:rsidRPr="00F27967" w:rsidRDefault="00F27967" w:rsidP="00F27967">
      <w:pPr>
        <w:pStyle w:val="EndNoteBibliography"/>
      </w:pPr>
      <w:bookmarkStart w:id="52" w:name="_ENREF_36"/>
      <w:r w:rsidRPr="00F27967">
        <w:t xml:space="preserve">Zhang, P., et al. (2015). "A preliminary quantitative proteomic analysis of glioblastoma pseudoprogression." </w:t>
      </w:r>
      <w:r w:rsidRPr="00F27967">
        <w:rPr>
          <w:u w:val="single"/>
        </w:rPr>
        <w:t>Proteome science</w:t>
      </w:r>
      <w:r w:rsidRPr="00F27967">
        <w:t xml:space="preserve"> </w:t>
      </w:r>
      <w:r w:rsidRPr="00F27967">
        <w:rPr>
          <w:b/>
        </w:rPr>
        <w:t>13</w:t>
      </w:r>
      <w:r w:rsidRPr="00F27967">
        <w:t>(1): 12.</w:t>
      </w:r>
    </w:p>
    <w:bookmarkEnd w:id="52"/>
    <w:p w14:paraId="38B7D803" w14:textId="77777777" w:rsidR="00F27967" w:rsidRPr="00F27967" w:rsidRDefault="00F27967" w:rsidP="00F27967">
      <w:pPr>
        <w:pStyle w:val="EndNoteBibliography"/>
        <w:spacing w:after="0"/>
      </w:pPr>
    </w:p>
    <w:p w14:paraId="1D6D8256" w14:textId="77777777" w:rsidR="00F27967" w:rsidRPr="00F27967" w:rsidRDefault="00F27967" w:rsidP="00F27967">
      <w:pPr>
        <w:pStyle w:val="EndNoteBibliography"/>
      </w:pPr>
      <w:bookmarkStart w:id="53" w:name="_ENREF_37"/>
      <w:r w:rsidRPr="00F27967">
        <w:t xml:space="preserve">Zhang, Z.-l., et al. (2015). "miR-186 and 326 Predict the Prognosis of Pancreatic Ductal Adenocarcinoma and Affect the Proliferation and Migration of Cancer Cells." </w:t>
      </w:r>
      <w:r w:rsidRPr="00F27967">
        <w:rPr>
          <w:u w:val="single"/>
        </w:rPr>
        <w:t>PLoS ONE</w:t>
      </w:r>
      <w:r w:rsidRPr="00F27967">
        <w:t xml:space="preserve"> </w:t>
      </w:r>
      <w:r w:rsidRPr="00F27967">
        <w:rPr>
          <w:b/>
        </w:rPr>
        <w:t>10</w:t>
      </w:r>
      <w:r w:rsidRPr="00F27967">
        <w:t>(3): e0118814.</w:t>
      </w:r>
    </w:p>
    <w:bookmarkEnd w:id="53"/>
    <w:p w14:paraId="33538181" w14:textId="77777777" w:rsidR="00F27967" w:rsidRPr="00F27967" w:rsidRDefault="00F27967" w:rsidP="00F27967">
      <w:pPr>
        <w:pStyle w:val="EndNoteBibliography"/>
      </w:pPr>
    </w:p>
    <w:p w14:paraId="7D4BCDBA" w14:textId="2958A6EE" w:rsidR="002C4462" w:rsidRDefault="008F3AF8" w:rsidP="002C4462">
      <w:r>
        <w:fldChar w:fldCharType="end"/>
      </w:r>
    </w:p>
    <w:sectPr w:rsidR="002C44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Hill" w:date="2016-10-14T21:10:00Z" w:initials="MH">
    <w:p w14:paraId="4535CA71" w14:textId="7551116D" w:rsidR="00F27967" w:rsidRDefault="00F27967">
      <w:pPr>
        <w:pStyle w:val="CommentText"/>
      </w:pPr>
      <w:r>
        <w:rPr>
          <w:rStyle w:val="CommentReference"/>
        </w:rPr>
        <w:annotationRef/>
      </w:r>
      <w:r>
        <w:t xml:space="preserve">Don’t need this sentence. </w:t>
      </w:r>
    </w:p>
    <w:p w14:paraId="42167A1C" w14:textId="4FD8705F" w:rsidR="00F27967" w:rsidRDefault="00F27967">
      <w:pPr>
        <w:pStyle w:val="CommentText"/>
      </w:pPr>
      <w:r>
        <w:t>Be more certain in your tone, all data presented in the results are correct, now you’re discussing the interpretation and implications</w:t>
      </w:r>
    </w:p>
  </w:comment>
  <w:comment w:id="2" w:author="Microsoft account" w:date="2016-10-14T10:00:00Z" w:initials="Ma">
    <w:p w14:paraId="3A821844" w14:textId="283FA78A" w:rsidR="00F27967" w:rsidRDefault="00F27967">
      <w:pPr>
        <w:pStyle w:val="CommentText"/>
      </w:pPr>
      <w:r>
        <w:rPr>
          <w:rStyle w:val="CommentReference"/>
        </w:rPr>
        <w:annotationRef/>
      </w:r>
      <w:r>
        <w:t xml:space="preserve">Point of this paragraph: </w:t>
      </w:r>
      <w:proofErr w:type="spellStart"/>
      <w:r>
        <w:t>hnRNPK</w:t>
      </w:r>
      <w:proofErr w:type="spellEnd"/>
      <w:r>
        <w:t xml:space="preserve"> changes subcellular localization between cell lines though some of these locations aren’t consistent with the literature.</w:t>
      </w:r>
    </w:p>
  </w:comment>
  <w:comment w:id="3" w:author="Microsoft account" w:date="2016-10-14T10:41:00Z" w:initials="Ma">
    <w:p w14:paraId="0B55DE64" w14:textId="0EBE3441" w:rsidR="00F27967" w:rsidRDefault="00F27967">
      <w:pPr>
        <w:pStyle w:val="CommentText"/>
      </w:pPr>
      <w:r>
        <w:rPr>
          <w:rStyle w:val="CommentReference"/>
        </w:rPr>
        <w:annotationRef/>
      </w:r>
      <w:r>
        <w:t xml:space="preserve">Point of paragraph: Identify link between cavin-1 and </w:t>
      </w:r>
      <w:proofErr w:type="spellStart"/>
      <w:r>
        <w:t>hnRNPK</w:t>
      </w:r>
      <w:proofErr w:type="spellEnd"/>
      <w:r>
        <w:t xml:space="preserve"> to produce this activity. If I state before that cavin-1 retains </w:t>
      </w:r>
      <w:proofErr w:type="spellStart"/>
      <w:r>
        <w:t>hnRNPK</w:t>
      </w:r>
      <w:proofErr w:type="spellEnd"/>
      <w:r>
        <w:t xml:space="preserve"> into the ER, then how does </w:t>
      </w:r>
      <w:proofErr w:type="spellStart"/>
      <w:r>
        <w:t>sumolyation</w:t>
      </w:r>
      <w:proofErr w:type="spellEnd"/>
      <w:r>
        <w:t xml:space="preserve"> fit in? It doesn’t. But I have a lot more information pointing to </w:t>
      </w:r>
      <w:proofErr w:type="spellStart"/>
      <w:r>
        <w:t>sumolyation</w:t>
      </w:r>
      <w:proofErr w:type="spellEnd"/>
      <w:r>
        <w:t xml:space="preserve"> rather than ER retention. </w:t>
      </w:r>
    </w:p>
  </w:comment>
  <w:comment w:id="4" w:author="Microsoft account" w:date="2016-10-14T10:28:00Z" w:initials="Ma">
    <w:p w14:paraId="03578C10" w14:textId="70F77436" w:rsidR="00F27967" w:rsidRDefault="00F27967">
      <w:pPr>
        <w:pStyle w:val="CommentText"/>
      </w:pPr>
      <w:r>
        <w:rPr>
          <w:rStyle w:val="CommentReference"/>
        </w:rPr>
        <w:annotationRef/>
      </w:r>
      <w:r>
        <w:t xml:space="preserve">Point of paragraph: Discuss potential for more than one protein in this mechanism. I have lots of information pointing to that conclusion. EG. </w:t>
      </w:r>
      <w:proofErr w:type="spellStart"/>
      <w:proofErr w:type="gramStart"/>
      <w:r>
        <w:t>hnRNP</w:t>
      </w:r>
      <w:proofErr w:type="spellEnd"/>
      <w:proofErr w:type="gramEnd"/>
      <w:r>
        <w:t xml:space="preserve"> </w:t>
      </w:r>
      <w:proofErr w:type="spellStart"/>
      <w:r>
        <w:t>memebers</w:t>
      </w:r>
      <w:proofErr w:type="spellEnd"/>
      <w:r>
        <w:t xml:space="preserve"> usually interact in groups, not all of the selectively exported miRNAs match to the </w:t>
      </w:r>
      <w:proofErr w:type="spellStart"/>
      <w:r>
        <w:t>hnRNPK</w:t>
      </w:r>
      <w:proofErr w:type="spellEnd"/>
      <w:r>
        <w:t xml:space="preserve"> binding motif, and not all of the mir-148a punctate </w:t>
      </w:r>
      <w:proofErr w:type="spellStart"/>
      <w:r>
        <w:t>strctures</w:t>
      </w:r>
      <w:proofErr w:type="spellEnd"/>
      <w:r>
        <w:t xml:space="preserve"> contain </w:t>
      </w:r>
      <w:proofErr w:type="spellStart"/>
      <w:r>
        <w:t>hnRNPK</w:t>
      </w:r>
      <w:proofErr w:type="spellEnd"/>
      <w:r>
        <w:t xml:space="preserve"> signal. </w:t>
      </w:r>
    </w:p>
  </w:comment>
  <w:comment w:id="5" w:author="Microsoft account" w:date="2016-10-14T09:55:00Z" w:initials="Ma">
    <w:p w14:paraId="6A2DC67C" w14:textId="77777777" w:rsidR="00F27967" w:rsidRDefault="00F27967" w:rsidP="00047FB3">
      <w:pPr>
        <w:pStyle w:val="CommentText"/>
      </w:pPr>
      <w:r>
        <w:rPr>
          <w:rStyle w:val="CommentReference"/>
        </w:rPr>
        <w:annotationRef/>
      </w:r>
      <w:r>
        <w:t>Point of this paragraph: why do we care about selective export of miRNAs?</w:t>
      </w:r>
    </w:p>
  </w:comment>
  <w:comment w:id="6" w:author="Michelle Hill" w:date="2016-10-14T21:09:00Z" w:initials="MH">
    <w:p w14:paraId="792479E1" w14:textId="77777777" w:rsidR="00F27967" w:rsidRDefault="00F27967" w:rsidP="00047FB3">
      <w:pPr>
        <w:pStyle w:val="CommentText"/>
      </w:pPr>
      <w:r>
        <w:rPr>
          <w:rStyle w:val="CommentReference"/>
        </w:rPr>
        <w:annotationRef/>
      </w:r>
      <w:r>
        <w:t xml:space="preserve">I think this point is covered in the first sentence I added before. </w:t>
      </w:r>
    </w:p>
    <w:p w14:paraId="0764B017" w14:textId="77777777" w:rsidR="00F27967" w:rsidRDefault="00F27967" w:rsidP="00047FB3">
      <w:pPr>
        <w:pStyle w:val="CommentText"/>
      </w:pPr>
    </w:p>
    <w:p w14:paraId="3CC425DE" w14:textId="77777777" w:rsidR="00F27967" w:rsidRDefault="00F27967" w:rsidP="00047FB3">
      <w:pPr>
        <w:pStyle w:val="CommentText"/>
      </w:pPr>
      <w:r>
        <w:t xml:space="preserve">Perhaps move this paragraph to the end. </w:t>
      </w:r>
    </w:p>
  </w:comment>
  <w:comment w:id="15" w:author="Michelle Hill" w:date="2016-10-14T21:08:00Z" w:initials="MH">
    <w:p w14:paraId="04D97081" w14:textId="77777777" w:rsidR="00F27967" w:rsidRDefault="00F27967" w:rsidP="0061578E">
      <w:pPr>
        <w:pStyle w:val="CommentText"/>
      </w:pPr>
      <w:r>
        <w:rPr>
          <w:rStyle w:val="CommentReference"/>
        </w:rPr>
        <w:annotationRef/>
      </w:r>
      <w:r>
        <w:t>Put near the end in paragraph covering the limits of this study</w:t>
      </w:r>
    </w:p>
  </w:comment>
  <w:comment w:id="16" w:author="Harley Robinson" w:date="2016-10-13T09:48:00Z" w:initials="HR">
    <w:p w14:paraId="1C52E501" w14:textId="77777777" w:rsidR="00F27967" w:rsidRDefault="00F27967" w:rsidP="002C5F0D">
      <w:pPr>
        <w:pStyle w:val="CommentText"/>
      </w:pPr>
      <w:r>
        <w:rPr>
          <w:rStyle w:val="CommentReference"/>
        </w:rPr>
        <w:annotationRef/>
      </w:r>
      <w:r>
        <w:t xml:space="preserve">Instead, do I discuss the past research? Cavin-1 expression modulated export of proteins, predominately a decrease in export of certain proteins. Given that this is consistent with the decrease in </w:t>
      </w:r>
      <w:proofErr w:type="spellStart"/>
      <w:r>
        <w:t>miR</w:t>
      </w:r>
      <w:proofErr w:type="spellEnd"/>
      <w:r>
        <w:t xml:space="preserve"> content, we proposed that potentially the miRNAs are modulated by the protein content.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167A1C" w15:done="0"/>
  <w15:commentEx w15:paraId="3A821844" w15:done="0"/>
  <w15:commentEx w15:paraId="0B55DE64" w15:done="0"/>
  <w15:commentEx w15:paraId="03578C10" w15:done="0"/>
  <w15:commentEx w15:paraId="6A2DC67C" w15:done="0"/>
  <w15:commentEx w15:paraId="3CC425DE" w15:paraIdParent="6A2DC67C" w15:done="0"/>
  <w15:commentEx w15:paraId="04D97081" w15:done="0"/>
  <w15:commentEx w15:paraId="1C52E5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5836"/>
    <w:multiLevelType w:val="hybridMultilevel"/>
    <w:tmpl w:val="F378D7D2"/>
    <w:lvl w:ilvl="0" w:tplc="7B1C55F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532A9B"/>
    <w:multiLevelType w:val="hybridMultilevel"/>
    <w:tmpl w:val="FEDE554E"/>
    <w:lvl w:ilvl="0" w:tplc="CE66B2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Microsoft account">
    <w15:presenceInfo w15:providerId="Windows Live" w15:userId="5dd5a412a8264649"/>
  </w15:person>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78&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10&lt;/item&gt;&lt;item&gt;249&lt;/item&gt;&lt;item&gt;250&lt;/item&gt;&lt;item&gt;251&lt;/item&gt;&lt;item&gt;252&lt;/item&gt;&lt;item&gt;259&lt;/item&gt;&lt;item&gt;260&lt;/item&gt;&lt;item&gt;261&lt;/item&gt;&lt;item&gt;262&lt;/item&gt;&lt;item&gt;263&lt;/item&gt;&lt;item&gt;264&lt;/item&gt;&lt;item&gt;265&lt;/item&gt;&lt;item&gt;266&lt;/item&gt;&lt;item&gt;267&lt;/item&gt;&lt;item&gt;268&lt;/item&gt;&lt;item&gt;269&lt;/item&gt;&lt;item&gt;270&lt;/item&gt;&lt;item&gt;271&lt;/item&gt;&lt;item&gt;272&lt;/item&gt;&lt;item&gt;273&lt;/item&gt;&lt;item&gt;274&lt;/item&gt;&lt;/record-ids&gt;&lt;/item&gt;&lt;/Libraries&gt;"/>
  </w:docVars>
  <w:rsids>
    <w:rsidRoot w:val="00B3772C"/>
    <w:rsid w:val="0000421D"/>
    <w:rsid w:val="0001429F"/>
    <w:rsid w:val="00020A0A"/>
    <w:rsid w:val="00021A83"/>
    <w:rsid w:val="000421C1"/>
    <w:rsid w:val="00047FB3"/>
    <w:rsid w:val="0005253A"/>
    <w:rsid w:val="00053110"/>
    <w:rsid w:val="000572A0"/>
    <w:rsid w:val="000722F1"/>
    <w:rsid w:val="00077E03"/>
    <w:rsid w:val="00097CA7"/>
    <w:rsid w:val="000B24A6"/>
    <w:rsid w:val="00105DEB"/>
    <w:rsid w:val="00115859"/>
    <w:rsid w:val="0015027B"/>
    <w:rsid w:val="00165E21"/>
    <w:rsid w:val="00180940"/>
    <w:rsid w:val="00191886"/>
    <w:rsid w:val="0019559F"/>
    <w:rsid w:val="001B568E"/>
    <w:rsid w:val="001B7371"/>
    <w:rsid w:val="001C399C"/>
    <w:rsid w:val="001F2295"/>
    <w:rsid w:val="00217636"/>
    <w:rsid w:val="0022102D"/>
    <w:rsid w:val="002216AA"/>
    <w:rsid w:val="0023681F"/>
    <w:rsid w:val="00261A1C"/>
    <w:rsid w:val="00290F49"/>
    <w:rsid w:val="00291B36"/>
    <w:rsid w:val="002A044B"/>
    <w:rsid w:val="002A25E6"/>
    <w:rsid w:val="002B2CA4"/>
    <w:rsid w:val="002B5B31"/>
    <w:rsid w:val="002C4462"/>
    <w:rsid w:val="002C5F0D"/>
    <w:rsid w:val="002E25E3"/>
    <w:rsid w:val="002E6BC2"/>
    <w:rsid w:val="002F768E"/>
    <w:rsid w:val="00312812"/>
    <w:rsid w:val="00321A7F"/>
    <w:rsid w:val="003440B9"/>
    <w:rsid w:val="00345C54"/>
    <w:rsid w:val="00363C16"/>
    <w:rsid w:val="00381E8F"/>
    <w:rsid w:val="00384505"/>
    <w:rsid w:val="00390755"/>
    <w:rsid w:val="00390E5D"/>
    <w:rsid w:val="003A302D"/>
    <w:rsid w:val="003A6F51"/>
    <w:rsid w:val="003B46F3"/>
    <w:rsid w:val="003C34D9"/>
    <w:rsid w:val="003D3A97"/>
    <w:rsid w:val="003D4368"/>
    <w:rsid w:val="003D5418"/>
    <w:rsid w:val="003D745A"/>
    <w:rsid w:val="003F177F"/>
    <w:rsid w:val="003F40B9"/>
    <w:rsid w:val="004041FC"/>
    <w:rsid w:val="004056A0"/>
    <w:rsid w:val="00415E00"/>
    <w:rsid w:val="00415E6D"/>
    <w:rsid w:val="0041698E"/>
    <w:rsid w:val="00440689"/>
    <w:rsid w:val="00450F94"/>
    <w:rsid w:val="00462A6F"/>
    <w:rsid w:val="00463F90"/>
    <w:rsid w:val="00464D57"/>
    <w:rsid w:val="004651B9"/>
    <w:rsid w:val="00476BB0"/>
    <w:rsid w:val="00485330"/>
    <w:rsid w:val="00492E77"/>
    <w:rsid w:val="004A050C"/>
    <w:rsid w:val="004A429A"/>
    <w:rsid w:val="004B03A7"/>
    <w:rsid w:val="004B3D96"/>
    <w:rsid w:val="004E1442"/>
    <w:rsid w:val="004F2131"/>
    <w:rsid w:val="00507CF2"/>
    <w:rsid w:val="00511BDE"/>
    <w:rsid w:val="005206AB"/>
    <w:rsid w:val="00523373"/>
    <w:rsid w:val="0054005E"/>
    <w:rsid w:val="00546CE3"/>
    <w:rsid w:val="0055558D"/>
    <w:rsid w:val="00556F5E"/>
    <w:rsid w:val="0055765C"/>
    <w:rsid w:val="00560438"/>
    <w:rsid w:val="005670B8"/>
    <w:rsid w:val="005701FA"/>
    <w:rsid w:val="00576E64"/>
    <w:rsid w:val="00577467"/>
    <w:rsid w:val="0058767C"/>
    <w:rsid w:val="005953E2"/>
    <w:rsid w:val="00596FB3"/>
    <w:rsid w:val="00597A11"/>
    <w:rsid w:val="005A2EA3"/>
    <w:rsid w:val="005B62E4"/>
    <w:rsid w:val="005C42C9"/>
    <w:rsid w:val="0060721A"/>
    <w:rsid w:val="006078D9"/>
    <w:rsid w:val="0061578E"/>
    <w:rsid w:val="00616C85"/>
    <w:rsid w:val="00617F4B"/>
    <w:rsid w:val="00631822"/>
    <w:rsid w:val="0063386C"/>
    <w:rsid w:val="00633D6C"/>
    <w:rsid w:val="00650A48"/>
    <w:rsid w:val="006568E5"/>
    <w:rsid w:val="0069667F"/>
    <w:rsid w:val="00697506"/>
    <w:rsid w:val="006A36B9"/>
    <w:rsid w:val="006A5441"/>
    <w:rsid w:val="006C54F7"/>
    <w:rsid w:val="006D5705"/>
    <w:rsid w:val="006E6A3E"/>
    <w:rsid w:val="0070072C"/>
    <w:rsid w:val="0070662C"/>
    <w:rsid w:val="00712410"/>
    <w:rsid w:val="00731FE5"/>
    <w:rsid w:val="0073243E"/>
    <w:rsid w:val="00741865"/>
    <w:rsid w:val="007A4955"/>
    <w:rsid w:val="007A7931"/>
    <w:rsid w:val="007B1E1D"/>
    <w:rsid w:val="007B7037"/>
    <w:rsid w:val="007C0A84"/>
    <w:rsid w:val="007E269E"/>
    <w:rsid w:val="007E3201"/>
    <w:rsid w:val="007F1F48"/>
    <w:rsid w:val="007F7266"/>
    <w:rsid w:val="0080293A"/>
    <w:rsid w:val="00805AE7"/>
    <w:rsid w:val="00834FB8"/>
    <w:rsid w:val="008840A3"/>
    <w:rsid w:val="0088585B"/>
    <w:rsid w:val="00887557"/>
    <w:rsid w:val="008B0F1D"/>
    <w:rsid w:val="008B27AD"/>
    <w:rsid w:val="008C3A1D"/>
    <w:rsid w:val="008D1911"/>
    <w:rsid w:val="008D26A2"/>
    <w:rsid w:val="008D27DF"/>
    <w:rsid w:val="008D3A12"/>
    <w:rsid w:val="008D4AED"/>
    <w:rsid w:val="008E258B"/>
    <w:rsid w:val="008F3AF8"/>
    <w:rsid w:val="00952563"/>
    <w:rsid w:val="009532BB"/>
    <w:rsid w:val="00956BA5"/>
    <w:rsid w:val="00963D53"/>
    <w:rsid w:val="0097084D"/>
    <w:rsid w:val="00975110"/>
    <w:rsid w:val="00975BF8"/>
    <w:rsid w:val="00982091"/>
    <w:rsid w:val="009840CB"/>
    <w:rsid w:val="009A1CB6"/>
    <w:rsid w:val="009A2378"/>
    <w:rsid w:val="009C01D7"/>
    <w:rsid w:val="009C0A84"/>
    <w:rsid w:val="009C3821"/>
    <w:rsid w:val="009F5184"/>
    <w:rsid w:val="009F5F38"/>
    <w:rsid w:val="00A143BA"/>
    <w:rsid w:val="00A20B3A"/>
    <w:rsid w:val="00A30548"/>
    <w:rsid w:val="00A37456"/>
    <w:rsid w:val="00A403D4"/>
    <w:rsid w:val="00A6710F"/>
    <w:rsid w:val="00A7202A"/>
    <w:rsid w:val="00A81CA3"/>
    <w:rsid w:val="00A92222"/>
    <w:rsid w:val="00A936E3"/>
    <w:rsid w:val="00AA360D"/>
    <w:rsid w:val="00AA6D08"/>
    <w:rsid w:val="00AB12E8"/>
    <w:rsid w:val="00AC1355"/>
    <w:rsid w:val="00B1732D"/>
    <w:rsid w:val="00B3606C"/>
    <w:rsid w:val="00B3772C"/>
    <w:rsid w:val="00B51D86"/>
    <w:rsid w:val="00B60E99"/>
    <w:rsid w:val="00B81E7F"/>
    <w:rsid w:val="00BA775A"/>
    <w:rsid w:val="00BB2CC0"/>
    <w:rsid w:val="00BB3EA7"/>
    <w:rsid w:val="00BB41F6"/>
    <w:rsid w:val="00BE7A31"/>
    <w:rsid w:val="00BF26CC"/>
    <w:rsid w:val="00C040C6"/>
    <w:rsid w:val="00C150B7"/>
    <w:rsid w:val="00C17086"/>
    <w:rsid w:val="00C33F7E"/>
    <w:rsid w:val="00C343E7"/>
    <w:rsid w:val="00C479BB"/>
    <w:rsid w:val="00C731EA"/>
    <w:rsid w:val="00C92B0B"/>
    <w:rsid w:val="00C97F8C"/>
    <w:rsid w:val="00CA4AA5"/>
    <w:rsid w:val="00CC3BA0"/>
    <w:rsid w:val="00CE3326"/>
    <w:rsid w:val="00CF2578"/>
    <w:rsid w:val="00CF33A6"/>
    <w:rsid w:val="00D17AC1"/>
    <w:rsid w:val="00D2415B"/>
    <w:rsid w:val="00D54666"/>
    <w:rsid w:val="00D608A5"/>
    <w:rsid w:val="00D708FB"/>
    <w:rsid w:val="00D73CC9"/>
    <w:rsid w:val="00D86289"/>
    <w:rsid w:val="00D8690E"/>
    <w:rsid w:val="00D90496"/>
    <w:rsid w:val="00DB245A"/>
    <w:rsid w:val="00DB61F4"/>
    <w:rsid w:val="00DC2B02"/>
    <w:rsid w:val="00DC2FB3"/>
    <w:rsid w:val="00DD2E2C"/>
    <w:rsid w:val="00DF47AE"/>
    <w:rsid w:val="00E05D45"/>
    <w:rsid w:val="00E20919"/>
    <w:rsid w:val="00E50DDF"/>
    <w:rsid w:val="00E67351"/>
    <w:rsid w:val="00E67A12"/>
    <w:rsid w:val="00E7011F"/>
    <w:rsid w:val="00E74F8F"/>
    <w:rsid w:val="00E81428"/>
    <w:rsid w:val="00E81BC1"/>
    <w:rsid w:val="00E8610F"/>
    <w:rsid w:val="00E951C9"/>
    <w:rsid w:val="00EB392C"/>
    <w:rsid w:val="00EB39AA"/>
    <w:rsid w:val="00EB7AFF"/>
    <w:rsid w:val="00EC71E8"/>
    <w:rsid w:val="00ED4B88"/>
    <w:rsid w:val="00ED5645"/>
    <w:rsid w:val="00ED7479"/>
    <w:rsid w:val="00EF4BA5"/>
    <w:rsid w:val="00EF65A7"/>
    <w:rsid w:val="00F03744"/>
    <w:rsid w:val="00F24136"/>
    <w:rsid w:val="00F27967"/>
    <w:rsid w:val="00F30AC8"/>
    <w:rsid w:val="00F447BB"/>
    <w:rsid w:val="00F50B63"/>
    <w:rsid w:val="00F62988"/>
    <w:rsid w:val="00F66487"/>
    <w:rsid w:val="00F67727"/>
    <w:rsid w:val="00F72B09"/>
    <w:rsid w:val="00F85F4D"/>
    <w:rsid w:val="00FC2A45"/>
    <w:rsid w:val="00FD0F9E"/>
    <w:rsid w:val="00FD2AAA"/>
    <w:rsid w:val="00FE173B"/>
    <w:rsid w:val="00FE6A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DB4C"/>
  <w15:chartTrackingRefBased/>
  <w15:docId w15:val="{58D2F327-2948-46D9-83F8-942E0175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B9"/>
    <w:pPr>
      <w:ind w:left="720"/>
      <w:contextualSpacing/>
    </w:pPr>
  </w:style>
  <w:style w:type="table" w:styleId="TableGrid">
    <w:name w:val="Table Grid"/>
    <w:basedOn w:val="TableNormal"/>
    <w:uiPriority w:val="39"/>
    <w:rsid w:val="002C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F3AF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F3AF8"/>
    <w:rPr>
      <w:rFonts w:ascii="Calibri" w:hAnsi="Calibri" w:cs="Calibri"/>
      <w:noProof/>
      <w:lang w:val="en-US"/>
    </w:rPr>
  </w:style>
  <w:style w:type="paragraph" w:customStyle="1" w:styleId="EndNoteBibliography">
    <w:name w:val="EndNote Bibliography"/>
    <w:basedOn w:val="Normal"/>
    <w:link w:val="EndNoteBibliographyChar"/>
    <w:rsid w:val="008F3AF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F3AF8"/>
    <w:rPr>
      <w:rFonts w:ascii="Calibri" w:hAnsi="Calibri" w:cs="Calibri"/>
      <w:noProof/>
      <w:lang w:val="en-US"/>
    </w:rPr>
  </w:style>
  <w:style w:type="character" w:styleId="Hyperlink">
    <w:name w:val="Hyperlink"/>
    <w:basedOn w:val="DefaultParagraphFont"/>
    <w:uiPriority w:val="99"/>
    <w:unhideWhenUsed/>
    <w:rsid w:val="008F3AF8"/>
    <w:rPr>
      <w:color w:val="0563C1" w:themeColor="hyperlink"/>
      <w:u w:val="single"/>
    </w:rPr>
  </w:style>
  <w:style w:type="paragraph" w:styleId="BalloonText">
    <w:name w:val="Balloon Text"/>
    <w:basedOn w:val="Normal"/>
    <w:link w:val="BalloonTextChar"/>
    <w:uiPriority w:val="99"/>
    <w:semiHidden/>
    <w:unhideWhenUsed/>
    <w:rsid w:val="00712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410"/>
    <w:rPr>
      <w:rFonts w:ascii="Segoe UI" w:hAnsi="Segoe UI" w:cs="Segoe UI"/>
      <w:sz w:val="18"/>
      <w:szCs w:val="18"/>
    </w:rPr>
  </w:style>
  <w:style w:type="character" w:styleId="CommentReference">
    <w:name w:val="annotation reference"/>
    <w:basedOn w:val="DefaultParagraphFont"/>
    <w:uiPriority w:val="99"/>
    <w:semiHidden/>
    <w:unhideWhenUsed/>
    <w:rsid w:val="00D17AC1"/>
    <w:rPr>
      <w:sz w:val="16"/>
      <w:szCs w:val="16"/>
    </w:rPr>
  </w:style>
  <w:style w:type="paragraph" w:styleId="CommentText">
    <w:name w:val="annotation text"/>
    <w:basedOn w:val="Normal"/>
    <w:link w:val="CommentTextChar"/>
    <w:uiPriority w:val="99"/>
    <w:semiHidden/>
    <w:unhideWhenUsed/>
    <w:rsid w:val="00D17AC1"/>
    <w:pPr>
      <w:spacing w:line="240" w:lineRule="auto"/>
    </w:pPr>
    <w:rPr>
      <w:sz w:val="20"/>
      <w:szCs w:val="20"/>
    </w:rPr>
  </w:style>
  <w:style w:type="character" w:customStyle="1" w:styleId="CommentTextChar">
    <w:name w:val="Comment Text Char"/>
    <w:basedOn w:val="DefaultParagraphFont"/>
    <w:link w:val="CommentText"/>
    <w:uiPriority w:val="99"/>
    <w:semiHidden/>
    <w:rsid w:val="00D17AC1"/>
    <w:rPr>
      <w:sz w:val="20"/>
      <w:szCs w:val="20"/>
    </w:rPr>
  </w:style>
  <w:style w:type="paragraph" w:styleId="CommentSubject">
    <w:name w:val="annotation subject"/>
    <w:basedOn w:val="CommentText"/>
    <w:next w:val="CommentText"/>
    <w:link w:val="CommentSubjectChar"/>
    <w:uiPriority w:val="99"/>
    <w:semiHidden/>
    <w:unhideWhenUsed/>
    <w:rsid w:val="00D17AC1"/>
    <w:rPr>
      <w:b/>
      <w:bCs/>
    </w:rPr>
  </w:style>
  <w:style w:type="character" w:customStyle="1" w:styleId="CommentSubjectChar">
    <w:name w:val="Comment Subject Char"/>
    <w:basedOn w:val="CommentTextChar"/>
    <w:link w:val="CommentSubject"/>
    <w:uiPriority w:val="99"/>
    <w:semiHidden/>
    <w:rsid w:val="00D17A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BF72E-8180-431F-A2DA-275BCFA8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Pages>
  <Words>9195</Words>
  <Characters>52415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2016-10-14T11:23:00Z</dcterms:created>
  <dcterms:modified xsi:type="dcterms:W3CDTF">2016-10-15T11:30:00Z</dcterms:modified>
</cp:coreProperties>
</file>