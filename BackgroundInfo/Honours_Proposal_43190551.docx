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0514169"/>
        <w:docPartObj>
          <w:docPartGallery w:val="Cover Pages"/>
          <w:docPartUnique/>
        </w:docPartObj>
      </w:sdtPr>
      <w:sdtEndPr>
        <w:rPr>
          <w:rFonts w:ascii="Times New Roman" w:hAnsi="Times New Roman" w:cs="Times New Roman"/>
        </w:rPr>
      </w:sdtEndPr>
      <w:sdtContent>
        <w:p w14:paraId="64E75002" w14:textId="77777777" w:rsidR="0060356C" w:rsidRDefault="0060356C"/>
        <w:p w14:paraId="18F54986" w14:textId="77777777" w:rsidR="0060356C" w:rsidRDefault="0060356C"/>
        <w:p w14:paraId="151269A2" w14:textId="77777777" w:rsidR="0060356C" w:rsidRDefault="0060356C"/>
        <w:p w14:paraId="7E6B180E" w14:textId="77777777" w:rsidR="0060356C" w:rsidRDefault="0060356C"/>
        <w:p w14:paraId="6D86D7BB" w14:textId="77777777" w:rsidR="0060356C" w:rsidRDefault="0060356C"/>
        <w:p w14:paraId="690F0A81" w14:textId="77777777" w:rsidR="0060356C" w:rsidRDefault="0060356C"/>
        <w:p w14:paraId="0112F486" w14:textId="77777777" w:rsidR="0060356C" w:rsidRDefault="0060356C"/>
        <w:p w14:paraId="4F3B5D3E" w14:textId="77777777" w:rsidR="0060356C" w:rsidRDefault="0060356C"/>
        <w:p w14:paraId="337505F1" w14:textId="77777777" w:rsidR="0060356C" w:rsidRDefault="0060356C"/>
        <w:p w14:paraId="2B71BB81" w14:textId="5108034C" w:rsidR="0060356C" w:rsidRDefault="0060356C" w:rsidP="0060356C">
          <w:pPr>
            <w:jc w:val="center"/>
            <w:rPr>
              <w:rFonts w:ascii="Times New Roman" w:hAnsi="Times New Roman" w:cs="Times New Roman"/>
              <w:sz w:val="52"/>
            </w:rPr>
          </w:pPr>
          <w:r>
            <w:rPr>
              <w:rFonts w:ascii="Times New Roman" w:hAnsi="Times New Roman" w:cs="Times New Roman"/>
              <w:sz w:val="52"/>
            </w:rPr>
            <w:t xml:space="preserve">Investigating the </w:t>
          </w:r>
          <w:r w:rsidR="00B20444">
            <w:rPr>
              <w:rFonts w:ascii="Times New Roman" w:hAnsi="Times New Roman" w:cs="Times New Roman"/>
              <w:sz w:val="52"/>
            </w:rPr>
            <w:t xml:space="preserve">mechanism of </w:t>
          </w:r>
          <w:r w:rsidR="007462B0">
            <w:rPr>
              <w:rFonts w:ascii="Times New Roman" w:hAnsi="Times New Roman" w:cs="Times New Roman"/>
              <w:sz w:val="52"/>
            </w:rPr>
            <w:t xml:space="preserve">selective </w:t>
          </w:r>
          <w:r>
            <w:rPr>
              <w:rFonts w:ascii="Times New Roman" w:hAnsi="Times New Roman" w:cs="Times New Roman"/>
              <w:sz w:val="52"/>
            </w:rPr>
            <w:t>microRNA export via extracellular vesicles</w:t>
          </w:r>
        </w:p>
        <w:p w14:paraId="45330C3E" w14:textId="77777777" w:rsidR="0060356C" w:rsidRDefault="0060356C" w:rsidP="0060356C">
          <w:pPr>
            <w:jc w:val="center"/>
            <w:rPr>
              <w:rFonts w:ascii="Times New Roman" w:hAnsi="Times New Roman" w:cs="Times New Roman"/>
              <w:sz w:val="52"/>
            </w:rPr>
          </w:pPr>
        </w:p>
        <w:p w14:paraId="52699232"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Honours Proposal</w:t>
          </w:r>
        </w:p>
        <w:p w14:paraId="371A62AE"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Harley Robinson</w:t>
          </w:r>
        </w:p>
        <w:p w14:paraId="0A4870E0" w14:textId="77777777" w:rsidR="0060356C" w:rsidRDefault="0060356C" w:rsidP="0060356C">
          <w:pPr>
            <w:jc w:val="center"/>
            <w:rPr>
              <w:rFonts w:ascii="Times New Roman" w:hAnsi="Times New Roman" w:cs="Times New Roman"/>
              <w:sz w:val="36"/>
            </w:rPr>
          </w:pPr>
        </w:p>
        <w:p w14:paraId="181EF5AD" w14:textId="77777777" w:rsidR="0060356C" w:rsidRDefault="0060356C" w:rsidP="0060356C">
          <w:pPr>
            <w:jc w:val="center"/>
            <w:rPr>
              <w:rFonts w:ascii="Times New Roman" w:hAnsi="Times New Roman" w:cs="Times New Roman"/>
              <w:sz w:val="36"/>
            </w:rPr>
          </w:pPr>
        </w:p>
        <w:p w14:paraId="76C3BF71" w14:textId="632FF935" w:rsidR="0060356C" w:rsidRPr="0060356C" w:rsidRDefault="0060356C" w:rsidP="0060356C">
          <w:pPr>
            <w:jc w:val="center"/>
            <w:rPr>
              <w:rFonts w:ascii="Times New Roman" w:hAnsi="Times New Roman" w:cs="Times New Roman"/>
              <w:i/>
              <w:sz w:val="36"/>
            </w:rPr>
          </w:pPr>
          <w:r w:rsidRPr="0060356C">
            <w:rPr>
              <w:rFonts w:ascii="Times New Roman" w:hAnsi="Times New Roman" w:cs="Times New Roman"/>
              <w:i/>
              <w:sz w:val="36"/>
            </w:rPr>
            <w:t>Supervisor:</w:t>
          </w:r>
          <w:r w:rsidR="00C45304">
            <w:rPr>
              <w:rFonts w:ascii="Times New Roman" w:hAnsi="Times New Roman" w:cs="Times New Roman"/>
              <w:i/>
              <w:sz w:val="36"/>
            </w:rPr>
            <w:t xml:space="preserve"> </w:t>
          </w:r>
          <w:r w:rsidR="00694443">
            <w:rPr>
              <w:rFonts w:ascii="Times New Roman" w:hAnsi="Times New Roman" w:cs="Times New Roman"/>
              <w:i/>
              <w:sz w:val="36"/>
            </w:rPr>
            <w:t xml:space="preserve">A/Prof </w:t>
          </w:r>
          <w:r w:rsidRPr="0060356C">
            <w:rPr>
              <w:rFonts w:ascii="Times New Roman" w:hAnsi="Times New Roman" w:cs="Times New Roman"/>
              <w:i/>
              <w:sz w:val="36"/>
            </w:rPr>
            <w:t>Michelle Hill</w:t>
          </w:r>
        </w:p>
        <w:p w14:paraId="4E944AD6" w14:textId="77777777" w:rsidR="004D3D3F" w:rsidRDefault="0060356C" w:rsidP="004D3D3F">
          <w:pPr>
            <w:jc w:val="center"/>
            <w:rPr>
              <w:rFonts w:ascii="Times New Roman" w:hAnsi="Times New Roman" w:cs="Times New Roman"/>
              <w:i/>
              <w:sz w:val="52"/>
            </w:rPr>
          </w:pPr>
          <w:r w:rsidRPr="0060356C">
            <w:rPr>
              <w:rFonts w:ascii="Times New Roman" w:hAnsi="Times New Roman" w:cs="Times New Roman"/>
              <w:i/>
              <w:sz w:val="36"/>
            </w:rPr>
            <w:t xml:space="preserve">Co-supervisor: </w:t>
          </w:r>
          <w:r w:rsidR="00C45304">
            <w:rPr>
              <w:rFonts w:ascii="Times New Roman" w:hAnsi="Times New Roman" w:cs="Times New Roman"/>
              <w:i/>
              <w:sz w:val="36"/>
            </w:rPr>
            <w:t xml:space="preserve">Dr </w:t>
          </w:r>
          <w:r w:rsidRPr="0060356C">
            <w:rPr>
              <w:rFonts w:ascii="Times New Roman" w:hAnsi="Times New Roman" w:cs="Times New Roman"/>
              <w:i/>
              <w:sz w:val="36"/>
            </w:rPr>
            <w:t>Alex</w:t>
          </w:r>
          <w:r w:rsidR="00C45304">
            <w:rPr>
              <w:rFonts w:ascii="Times New Roman" w:hAnsi="Times New Roman" w:cs="Times New Roman"/>
              <w:i/>
              <w:sz w:val="36"/>
            </w:rPr>
            <w:t>andre</w:t>
          </w:r>
          <w:r w:rsidRPr="0060356C">
            <w:rPr>
              <w:rFonts w:ascii="Times New Roman" w:hAnsi="Times New Roman" w:cs="Times New Roman"/>
              <w:i/>
              <w:sz w:val="36"/>
            </w:rPr>
            <w:t xml:space="preserve"> Cristino</w:t>
          </w:r>
          <w:r w:rsidRPr="0060356C">
            <w:rPr>
              <w:rFonts w:ascii="Times New Roman" w:hAnsi="Times New Roman" w:cs="Times New Roman"/>
              <w:i/>
              <w:sz w:val="52"/>
            </w:rPr>
            <w:t xml:space="preserve"> </w:t>
          </w:r>
        </w:p>
        <w:p w14:paraId="2A07C617" w14:textId="77777777" w:rsidR="004D3D3F" w:rsidRDefault="004D3D3F" w:rsidP="004D3D3F">
          <w:pPr>
            <w:jc w:val="center"/>
            <w:rPr>
              <w:rFonts w:ascii="Times New Roman" w:hAnsi="Times New Roman" w:cs="Times New Roman"/>
              <w:sz w:val="24"/>
            </w:rPr>
          </w:pPr>
        </w:p>
        <w:p w14:paraId="07472BBD" w14:textId="0D4902E6" w:rsidR="004D3D3F" w:rsidRPr="004D3D3F" w:rsidRDefault="004D3D3F" w:rsidP="004D3D3F">
          <w:pPr>
            <w:jc w:val="center"/>
            <w:rPr>
              <w:rFonts w:ascii="Times New Roman" w:hAnsi="Times New Roman" w:cs="Times New Roman"/>
              <w:sz w:val="24"/>
            </w:rPr>
          </w:pPr>
          <w:r w:rsidRPr="004D3D3F">
            <w:rPr>
              <w:rFonts w:ascii="Times New Roman" w:hAnsi="Times New Roman" w:cs="Times New Roman"/>
              <w:sz w:val="24"/>
            </w:rPr>
            <w:t>Word Count (Excluding reference list, figure legends and tables):</w:t>
          </w:r>
          <w:r>
            <w:rPr>
              <w:rFonts w:ascii="Times New Roman" w:hAnsi="Times New Roman" w:cs="Times New Roman"/>
              <w:sz w:val="24"/>
            </w:rPr>
            <w:t xml:space="preserve"> </w:t>
          </w:r>
          <w:r w:rsidR="007462B0">
            <w:rPr>
              <w:rFonts w:ascii="Times New Roman" w:hAnsi="Times New Roman" w:cs="Times New Roman"/>
              <w:sz w:val="24"/>
            </w:rPr>
            <w:t>3,</w:t>
          </w:r>
          <w:del w:id="0" w:author="Harley Robinson " w:date="2016-03-17T12:09:00Z">
            <w:r w:rsidR="00204100" w:rsidDel="00FF481D">
              <w:rPr>
                <w:rFonts w:ascii="Times New Roman" w:hAnsi="Times New Roman" w:cs="Times New Roman"/>
                <w:sz w:val="24"/>
              </w:rPr>
              <w:delText>3</w:delText>
            </w:r>
            <w:r w:rsidR="004D1DCF" w:rsidDel="00FF481D">
              <w:rPr>
                <w:rFonts w:ascii="Times New Roman" w:hAnsi="Times New Roman" w:cs="Times New Roman"/>
                <w:sz w:val="24"/>
              </w:rPr>
              <w:delText>12</w:delText>
            </w:r>
            <w:r w:rsidR="007462B0" w:rsidDel="00FF481D">
              <w:rPr>
                <w:rFonts w:ascii="Times New Roman" w:hAnsi="Times New Roman" w:cs="Times New Roman"/>
                <w:sz w:val="24"/>
              </w:rPr>
              <w:delText xml:space="preserve"> </w:delText>
            </w:r>
          </w:del>
          <w:ins w:id="1" w:author="Harley Robinson " w:date="2016-03-17T12:09:00Z">
            <w:r w:rsidR="00FF481D">
              <w:rPr>
                <w:rFonts w:ascii="Times New Roman" w:hAnsi="Times New Roman" w:cs="Times New Roman"/>
                <w:sz w:val="24"/>
              </w:rPr>
              <w:t>6</w:t>
            </w:r>
          </w:ins>
          <w:ins w:id="2" w:author="Harley Robinson " w:date="2016-03-17T13:21:00Z">
            <w:r w:rsidR="00E13283">
              <w:rPr>
                <w:rFonts w:ascii="Times New Roman" w:hAnsi="Times New Roman" w:cs="Times New Roman"/>
                <w:sz w:val="24"/>
              </w:rPr>
              <w:t>89</w:t>
            </w:r>
          </w:ins>
          <w:bookmarkStart w:id="3" w:name="_GoBack"/>
          <w:bookmarkEnd w:id="3"/>
          <w:ins w:id="4" w:author="Harley Robinson " w:date="2016-03-17T12:09:00Z">
            <w:r w:rsidR="00FF481D">
              <w:rPr>
                <w:rFonts w:ascii="Times New Roman" w:hAnsi="Times New Roman" w:cs="Times New Roman"/>
                <w:sz w:val="24"/>
              </w:rPr>
              <w:t xml:space="preserve"> </w:t>
            </w:r>
          </w:ins>
          <w:r w:rsidR="007462B0">
            <w:rPr>
              <w:rFonts w:ascii="Times New Roman" w:hAnsi="Times New Roman" w:cs="Times New Roman"/>
              <w:sz w:val="24"/>
            </w:rPr>
            <w:t>words</w:t>
          </w:r>
        </w:p>
        <w:p w14:paraId="50659ACC" w14:textId="77777777" w:rsidR="0060356C" w:rsidRPr="0060356C" w:rsidRDefault="0060356C" w:rsidP="0060356C">
          <w:pPr>
            <w:jc w:val="center"/>
            <w:rPr>
              <w:rFonts w:ascii="Times New Roman" w:hAnsi="Times New Roman" w:cs="Times New Roman"/>
              <w:i/>
              <w:sz w:val="52"/>
            </w:rPr>
          </w:pPr>
        </w:p>
        <w:p w14:paraId="64F0533B" w14:textId="77777777" w:rsidR="0060356C" w:rsidRPr="0060356C" w:rsidRDefault="0060356C" w:rsidP="004D3D3F">
          <w:pPr>
            <w:pStyle w:val="IntenseQuote"/>
            <w:spacing w:line="360" w:lineRule="auto"/>
            <w:rPr>
              <w:b/>
            </w:rPr>
          </w:pPr>
          <w:r>
            <w:rPr>
              <w:color w:val="auto"/>
            </w:rPr>
            <w:br w:type="page"/>
          </w:r>
          <w:r w:rsidRPr="0060356C">
            <w:rPr>
              <w:b/>
              <w:color w:val="auto"/>
              <w:sz w:val="28"/>
            </w:rPr>
            <w:lastRenderedPageBreak/>
            <w:t xml:space="preserve">Statement of Authorship </w:t>
          </w:r>
        </w:p>
        <w:p w14:paraId="72B5F771" w14:textId="77777777" w:rsidR="004D3D3F" w:rsidRPr="004D3D3F" w:rsidRDefault="004D3D3F" w:rsidP="004D3D3F">
          <w:pPr>
            <w:spacing w:line="360" w:lineRule="auto"/>
            <w:jc w:val="center"/>
            <w:rPr>
              <w:rFonts w:ascii="Times New Roman" w:hAnsi="Times New Roman" w:cs="Times New Roman"/>
              <w:sz w:val="24"/>
            </w:rPr>
          </w:pPr>
          <w:r w:rsidRPr="004D3D3F">
            <w:rPr>
              <w:rFonts w:ascii="Times New Roman" w:hAnsi="Times New Roman" w:cs="Times New Roman"/>
              <w:sz w:val="24"/>
            </w:rPr>
            <w:t>Investigating the microRNA selective export mechanism via extracellular vesicles</w:t>
          </w:r>
          <w:r>
            <w:rPr>
              <w:rFonts w:ascii="Times New Roman" w:hAnsi="Times New Roman" w:cs="Times New Roman"/>
              <w:sz w:val="24"/>
            </w:rPr>
            <w:t>.</w:t>
          </w:r>
        </w:p>
        <w:p w14:paraId="49E2914D" w14:textId="77777777" w:rsidR="0060356C" w:rsidRP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Harley Robinson</w:t>
          </w:r>
        </w:p>
        <w:p w14:paraId="13ED1C81" w14:textId="77777777" w:rsidR="004D3D3F" w:rsidRDefault="004D3D3F" w:rsidP="004D3D3F">
          <w:pPr>
            <w:spacing w:line="360" w:lineRule="auto"/>
            <w:rPr>
              <w:rFonts w:ascii="Times New Roman" w:hAnsi="Times New Roman" w:cs="Times New Roman"/>
              <w:sz w:val="24"/>
              <w:szCs w:val="24"/>
            </w:rPr>
          </w:pPr>
        </w:p>
        <w:p w14:paraId="0A6B3910" w14:textId="77777777" w:rsid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A Research Proposal</w:t>
          </w:r>
          <w:r w:rsidR="0060356C" w:rsidRPr="004D3D3F">
            <w:rPr>
              <w:rFonts w:ascii="Times New Roman" w:hAnsi="Times New Roman" w:cs="Times New Roman"/>
              <w:sz w:val="24"/>
              <w:szCs w:val="24"/>
            </w:rPr>
            <w:t xml:space="preserve"> submitted for the degree of Bachelor of</w:t>
          </w:r>
          <w:r>
            <w:rPr>
              <w:rFonts w:ascii="Times New Roman" w:hAnsi="Times New Roman" w:cs="Times New Roman"/>
              <w:sz w:val="24"/>
              <w:szCs w:val="24"/>
            </w:rPr>
            <w:t xml:space="preserve"> Biomedical Science (Honours) at </w:t>
          </w:r>
          <w:r w:rsidR="0060356C" w:rsidRPr="004D3D3F">
            <w:rPr>
              <w:rFonts w:ascii="Times New Roman" w:hAnsi="Times New Roman" w:cs="Times New Roman"/>
              <w:sz w:val="24"/>
              <w:szCs w:val="24"/>
            </w:rPr>
            <w:t xml:space="preserve">The University </w:t>
          </w:r>
          <w:r>
            <w:rPr>
              <w:rFonts w:ascii="Times New Roman" w:hAnsi="Times New Roman" w:cs="Times New Roman"/>
              <w:sz w:val="24"/>
              <w:szCs w:val="24"/>
            </w:rPr>
            <w:t xml:space="preserve">of Queensland in March, 2016. </w:t>
          </w:r>
        </w:p>
        <w:p w14:paraId="4E78D721" w14:textId="77777777" w:rsidR="0060356C" w:rsidRDefault="0060356C" w:rsidP="004D3D3F">
          <w:pPr>
            <w:spacing w:line="360" w:lineRule="auto"/>
            <w:jc w:val="center"/>
            <w:rPr>
              <w:rFonts w:ascii="Times New Roman" w:hAnsi="Times New Roman" w:cs="Times New Roman"/>
              <w:sz w:val="24"/>
              <w:szCs w:val="24"/>
            </w:rPr>
          </w:pPr>
          <w:r w:rsidRPr="004D3D3F">
            <w:rPr>
              <w:rFonts w:ascii="Times New Roman" w:hAnsi="Times New Roman" w:cs="Times New Roman"/>
              <w:sz w:val="24"/>
              <w:szCs w:val="24"/>
            </w:rPr>
            <w:t>School of</w:t>
          </w:r>
          <w:r w:rsidR="004D3D3F">
            <w:rPr>
              <w:rFonts w:ascii="Times New Roman" w:hAnsi="Times New Roman" w:cs="Times New Roman"/>
              <w:sz w:val="24"/>
              <w:szCs w:val="24"/>
            </w:rPr>
            <w:t xml:space="preserve"> </w:t>
          </w:r>
          <w:r w:rsidRPr="004D3D3F">
            <w:rPr>
              <w:rFonts w:ascii="Times New Roman" w:hAnsi="Times New Roman" w:cs="Times New Roman"/>
              <w:sz w:val="24"/>
              <w:szCs w:val="24"/>
            </w:rPr>
            <w:t>Biomedical Sciences</w:t>
          </w:r>
        </w:p>
        <w:p w14:paraId="0CE1EF4C" w14:textId="77777777" w:rsidR="004D3D3F" w:rsidRPr="004D3D3F" w:rsidRDefault="004D3D3F" w:rsidP="004D3D3F">
          <w:pPr>
            <w:spacing w:line="360" w:lineRule="auto"/>
            <w:jc w:val="center"/>
            <w:rPr>
              <w:rFonts w:ascii="Times New Roman" w:hAnsi="Times New Roman" w:cs="Times New Roman"/>
              <w:sz w:val="24"/>
              <w:szCs w:val="24"/>
            </w:rPr>
          </w:pPr>
        </w:p>
        <w:p w14:paraId="52A5F613" w14:textId="77777777" w:rsidR="0060356C" w:rsidRPr="004D3D3F" w:rsidRDefault="0060356C" w:rsidP="004D3D3F">
          <w:pPr>
            <w:spacing w:line="360" w:lineRule="auto"/>
            <w:rPr>
              <w:rFonts w:ascii="Times New Roman" w:hAnsi="Times New Roman" w:cs="Times New Roman"/>
              <w:b/>
              <w:sz w:val="24"/>
              <w:szCs w:val="24"/>
            </w:rPr>
          </w:pPr>
          <w:r w:rsidRPr="004D3D3F">
            <w:rPr>
              <w:rFonts w:ascii="Times New Roman" w:hAnsi="Times New Roman" w:cs="Times New Roman"/>
              <w:b/>
              <w:sz w:val="24"/>
              <w:szCs w:val="24"/>
            </w:rPr>
            <w:t>Declaration by author</w:t>
          </w:r>
        </w:p>
        <w:p w14:paraId="43DE0AF9"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This research repor</w:t>
          </w:r>
          <w:r w:rsidR="004D3D3F">
            <w:rPr>
              <w:rFonts w:ascii="Times New Roman" w:hAnsi="Times New Roman" w:cs="Times New Roman"/>
              <w:sz w:val="24"/>
              <w:szCs w:val="24"/>
            </w:rPr>
            <w:t xml:space="preserve">t is composed of my original work, and contains no material previously published or </w:t>
          </w:r>
          <w:r w:rsidRPr="004D3D3F">
            <w:rPr>
              <w:rFonts w:ascii="Times New Roman" w:hAnsi="Times New Roman" w:cs="Times New Roman"/>
              <w:sz w:val="24"/>
              <w:szCs w:val="24"/>
            </w:rPr>
            <w:t xml:space="preserve">written by another person. </w:t>
          </w:r>
        </w:p>
        <w:p w14:paraId="12A53F93" w14:textId="77777777" w:rsidR="00891A89" w:rsidRDefault="0060356C" w:rsidP="004D3D3F">
          <w:pPr>
            <w:spacing w:line="360" w:lineRule="auto"/>
            <w:rPr>
              <w:ins w:id="5" w:author="Harley Robinson " w:date="2016-03-17T12:00:00Z"/>
              <w:rFonts w:ascii="Times New Roman" w:hAnsi="Times New Roman" w:cs="Times New Roman"/>
              <w:sz w:val="24"/>
              <w:szCs w:val="24"/>
            </w:rPr>
          </w:pPr>
          <w:r w:rsidRPr="004D3D3F">
            <w:rPr>
              <w:rFonts w:ascii="Times New Roman" w:hAnsi="Times New Roman" w:cs="Times New Roman"/>
              <w:sz w:val="24"/>
              <w:szCs w:val="24"/>
            </w:rPr>
            <w:t>I have clearly stated the contribution of others to my research report as a</w:t>
          </w:r>
          <w:r w:rsidR="004D3D3F">
            <w:rPr>
              <w:rFonts w:ascii="Times New Roman" w:hAnsi="Times New Roman" w:cs="Times New Roman"/>
              <w:sz w:val="24"/>
              <w:szCs w:val="24"/>
            </w:rPr>
            <w:t xml:space="preserve"> whole, </w:t>
          </w:r>
          <w:r w:rsidRPr="004D3D3F">
            <w:rPr>
              <w:rFonts w:ascii="Times New Roman" w:hAnsi="Times New Roman" w:cs="Times New Roman"/>
              <w:sz w:val="24"/>
              <w:szCs w:val="24"/>
            </w:rPr>
            <w:t>inc</w:t>
          </w:r>
          <w:r w:rsidR="004D3D3F">
            <w:rPr>
              <w:rFonts w:ascii="Times New Roman" w:hAnsi="Times New Roman" w:cs="Times New Roman"/>
              <w:sz w:val="24"/>
              <w:szCs w:val="24"/>
            </w:rPr>
            <w:t xml:space="preserve">luding statistical assistance, </w:t>
          </w:r>
          <w:r w:rsidRPr="004D3D3F">
            <w:rPr>
              <w:rFonts w:ascii="Times New Roman" w:hAnsi="Times New Roman" w:cs="Times New Roman"/>
              <w:sz w:val="24"/>
              <w:szCs w:val="24"/>
            </w:rPr>
            <w:t>survey design, data analysis, si</w:t>
          </w:r>
          <w:r w:rsidR="004D3D3F">
            <w:rPr>
              <w:rFonts w:ascii="Times New Roman" w:hAnsi="Times New Roman" w:cs="Times New Roman"/>
              <w:sz w:val="24"/>
              <w:szCs w:val="24"/>
            </w:rPr>
            <w:t xml:space="preserve">gnificant technical procedures, </w:t>
          </w:r>
          <w:r w:rsidRPr="004D3D3F">
            <w:rPr>
              <w:rFonts w:ascii="Times New Roman" w:hAnsi="Times New Roman" w:cs="Times New Roman"/>
              <w:sz w:val="24"/>
              <w:szCs w:val="24"/>
            </w:rPr>
            <w:t>professional editorial advice, and any other original resea</w:t>
          </w:r>
          <w:r w:rsidR="004D3D3F">
            <w:rPr>
              <w:rFonts w:ascii="Times New Roman" w:hAnsi="Times New Roman" w:cs="Times New Roman"/>
              <w:sz w:val="24"/>
              <w:szCs w:val="24"/>
            </w:rPr>
            <w:t xml:space="preserve">rch work used or reported in my </w:t>
          </w:r>
          <w:r w:rsidRPr="004D3D3F">
            <w:rPr>
              <w:rFonts w:ascii="Times New Roman" w:hAnsi="Times New Roman" w:cs="Times New Roman"/>
              <w:sz w:val="24"/>
              <w:szCs w:val="24"/>
            </w:rPr>
            <w:t>report. The content of my report is the result of work I h</w:t>
          </w:r>
          <w:r w:rsidR="004D3D3F">
            <w:rPr>
              <w:rFonts w:ascii="Times New Roman" w:hAnsi="Times New Roman" w:cs="Times New Roman"/>
              <w:sz w:val="24"/>
              <w:szCs w:val="24"/>
            </w:rPr>
            <w:t>ave carried out since the commencement of m</w:t>
          </w:r>
          <w:r w:rsidRPr="004D3D3F">
            <w:rPr>
              <w:rFonts w:ascii="Times New Roman" w:hAnsi="Times New Roman" w:cs="Times New Roman"/>
              <w:sz w:val="24"/>
              <w:szCs w:val="24"/>
            </w:rPr>
            <w:t>y honours research project</w:t>
          </w:r>
        </w:p>
        <w:p w14:paraId="3857C4A7" w14:textId="6884B21B" w:rsidR="0060356C" w:rsidDel="00891A89" w:rsidRDefault="0060356C" w:rsidP="004D3D3F">
          <w:pPr>
            <w:spacing w:line="360" w:lineRule="auto"/>
            <w:rPr>
              <w:del w:id="6" w:author="Harley Robinson " w:date="2016-03-17T11:59:00Z"/>
              <w:rFonts w:ascii="Times New Roman" w:hAnsi="Times New Roman" w:cs="Times New Roman"/>
              <w:sz w:val="24"/>
              <w:szCs w:val="24"/>
            </w:rPr>
          </w:pPr>
          <w:del w:id="7" w:author="Harley Robinson " w:date="2016-03-17T11:59:00Z">
            <w:r w:rsidRPr="004D3D3F" w:rsidDel="00891A89">
              <w:rPr>
                <w:rFonts w:ascii="Times New Roman" w:hAnsi="Times New Roman" w:cs="Times New Roman"/>
                <w:sz w:val="24"/>
                <w:szCs w:val="24"/>
              </w:rPr>
              <w:delText>.</w:delText>
            </w:r>
          </w:del>
        </w:p>
        <w:p w14:paraId="1A201E7A" w14:textId="77777777" w:rsidR="004D3D3F" w:rsidRPr="004D3D3F" w:rsidRDefault="004D3D3F" w:rsidP="004D3D3F">
          <w:pPr>
            <w:spacing w:line="360" w:lineRule="auto"/>
            <w:rPr>
              <w:rFonts w:ascii="Times New Roman" w:hAnsi="Times New Roman" w:cs="Times New Roman"/>
              <w:sz w:val="24"/>
              <w:szCs w:val="24"/>
            </w:rPr>
          </w:pPr>
        </w:p>
        <w:p w14:paraId="5D3DDFB2" w14:textId="77777777" w:rsidR="004D3D3F" w:rsidRPr="004D3D3F" w:rsidRDefault="004D3D3F" w:rsidP="004D3D3F">
          <w:pPr>
            <w:spacing w:line="360" w:lineRule="auto"/>
            <w:rPr>
              <w:rFonts w:ascii="Times New Roman" w:hAnsi="Times New Roman" w:cs="Times New Roman"/>
              <w:b/>
              <w:sz w:val="24"/>
              <w:szCs w:val="24"/>
            </w:rPr>
          </w:pPr>
          <w:r>
            <w:rPr>
              <w:rFonts w:ascii="Times New Roman" w:hAnsi="Times New Roman" w:cs="Times New Roman"/>
              <w:b/>
              <w:sz w:val="24"/>
              <w:szCs w:val="24"/>
            </w:rPr>
            <w:t>Acknowledgements</w:t>
          </w:r>
        </w:p>
        <w:p w14:paraId="29BBA467" w14:textId="79C452C7" w:rsidR="004D3D3F" w:rsidDel="00891A89" w:rsidRDefault="0056018E" w:rsidP="004D3D3F">
          <w:pPr>
            <w:spacing w:line="360" w:lineRule="auto"/>
            <w:rPr>
              <w:del w:id="8" w:author="Harley Robinson " w:date="2016-03-17T11:59:00Z"/>
              <w:rFonts w:ascii="Times New Roman" w:hAnsi="Times New Roman" w:cs="Times New Roman"/>
              <w:sz w:val="24"/>
              <w:szCs w:val="24"/>
            </w:rPr>
          </w:pPr>
          <w:r>
            <w:rPr>
              <w:rFonts w:ascii="Times New Roman" w:hAnsi="Times New Roman" w:cs="Times New Roman"/>
              <w:sz w:val="24"/>
              <w:szCs w:val="24"/>
            </w:rPr>
            <w:t>I thank my supervisor, A/Prof Michelle Hill, and co-supervisor, Dr Alexandre Cristino for their encouragement and assistance so fa</w:t>
          </w:r>
          <w:r w:rsidR="00B13DD6">
            <w:rPr>
              <w:rFonts w:ascii="Times New Roman" w:hAnsi="Times New Roman" w:cs="Times New Roman"/>
              <w:sz w:val="24"/>
              <w:szCs w:val="24"/>
            </w:rPr>
            <w:t xml:space="preserve">r. I also extend my appreciation to the members of the Hill group for their support.   </w:t>
          </w:r>
          <w:r>
            <w:rPr>
              <w:rFonts w:ascii="Times New Roman" w:hAnsi="Times New Roman" w:cs="Times New Roman"/>
              <w:sz w:val="24"/>
              <w:szCs w:val="24"/>
            </w:rPr>
            <w:t xml:space="preserve"> </w:t>
          </w:r>
        </w:p>
        <w:p w14:paraId="1E9EDD1C" w14:textId="77777777" w:rsidR="004D3D3F" w:rsidRDefault="004D3D3F" w:rsidP="004D3D3F">
          <w:pPr>
            <w:spacing w:line="360" w:lineRule="auto"/>
            <w:rPr>
              <w:rFonts w:ascii="Times New Roman" w:hAnsi="Times New Roman" w:cs="Times New Roman"/>
              <w:sz w:val="24"/>
              <w:szCs w:val="24"/>
            </w:rPr>
          </w:pPr>
        </w:p>
        <w:p w14:paraId="4F953EE8" w14:textId="40E1F39C" w:rsidR="004D3D3F" w:rsidDel="00891A89" w:rsidRDefault="00204100" w:rsidP="004D3D3F">
          <w:pPr>
            <w:spacing w:line="360" w:lineRule="auto"/>
            <w:rPr>
              <w:del w:id="9" w:author="Harley Robinson " w:date="2016-03-17T11:59:00Z"/>
              <w:rFonts w:ascii="Times New Roman" w:hAnsi="Times New Roman" w:cs="Times New Roman"/>
              <w:sz w:val="24"/>
              <w:szCs w:val="24"/>
            </w:rPr>
          </w:pPr>
          <w:r>
            <w:rPr>
              <w:rFonts w:ascii="Times New Roman" w:hAnsi="Times New Roman" w:cs="Times New Roman"/>
              <w:sz w:val="24"/>
              <w:szCs w:val="24"/>
            </w:rPr>
            <w:t>Word Count: 3,</w:t>
          </w:r>
          <w:del w:id="10" w:author="Harley Robinson " w:date="2016-03-17T12:09:00Z">
            <w:r w:rsidR="00891A89" w:rsidDel="00FF481D">
              <w:rPr>
                <w:rFonts w:ascii="Times New Roman" w:hAnsi="Times New Roman" w:cs="Times New Roman"/>
                <w:sz w:val="24"/>
                <w:szCs w:val="24"/>
              </w:rPr>
              <w:delText>835</w:delText>
            </w:r>
            <w:r w:rsidDel="00FF481D">
              <w:rPr>
                <w:rFonts w:ascii="Times New Roman" w:hAnsi="Times New Roman" w:cs="Times New Roman"/>
                <w:sz w:val="24"/>
                <w:szCs w:val="24"/>
              </w:rPr>
              <w:delText xml:space="preserve"> </w:delText>
            </w:r>
          </w:del>
          <w:ins w:id="11" w:author="Harley Robinson " w:date="2016-03-17T12:09:00Z">
            <w:r w:rsidR="00FF481D">
              <w:rPr>
                <w:rFonts w:ascii="Times New Roman" w:hAnsi="Times New Roman" w:cs="Times New Roman"/>
                <w:sz w:val="24"/>
                <w:szCs w:val="24"/>
              </w:rPr>
              <w:t>6</w:t>
            </w:r>
          </w:ins>
          <w:ins w:id="12" w:author="Harley Robinson " w:date="2016-03-17T13:21:00Z">
            <w:r w:rsidR="00E13283">
              <w:rPr>
                <w:rFonts w:ascii="Times New Roman" w:hAnsi="Times New Roman" w:cs="Times New Roman"/>
                <w:sz w:val="24"/>
                <w:szCs w:val="24"/>
              </w:rPr>
              <w:t>89</w:t>
            </w:r>
          </w:ins>
          <w:ins w:id="13" w:author="Harley Robinson " w:date="2016-03-17T12:09:00Z">
            <w:r w:rsidR="00FF481D">
              <w:rPr>
                <w:rFonts w:ascii="Times New Roman" w:hAnsi="Times New Roman" w:cs="Times New Roman"/>
                <w:sz w:val="24"/>
                <w:szCs w:val="24"/>
              </w:rPr>
              <w:t xml:space="preserve"> </w:t>
            </w:r>
          </w:ins>
          <w:r>
            <w:rPr>
              <w:rFonts w:ascii="Times New Roman" w:hAnsi="Times New Roman" w:cs="Times New Roman"/>
              <w:sz w:val="24"/>
              <w:szCs w:val="24"/>
            </w:rPr>
            <w:t>words</w:t>
          </w:r>
        </w:p>
        <w:p w14:paraId="2B9B2BEA" w14:textId="77777777" w:rsidR="004D3D3F" w:rsidRDefault="004D3D3F" w:rsidP="004D3D3F">
          <w:pPr>
            <w:spacing w:line="360" w:lineRule="auto"/>
            <w:rPr>
              <w:rFonts w:ascii="Times New Roman" w:hAnsi="Times New Roman" w:cs="Times New Roman"/>
              <w:sz w:val="24"/>
              <w:szCs w:val="24"/>
            </w:rPr>
          </w:pPr>
        </w:p>
        <w:p w14:paraId="7AF07D7B" w14:textId="39E57D18"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Signature of Author</w:t>
          </w:r>
          <w:ins w:id="14" w:author="Harley Robinson " w:date="2016-03-17T12:00:00Z">
            <w:r w:rsidR="00891A89">
              <w:rPr>
                <w:rFonts w:ascii="Times New Roman" w:hAnsi="Times New Roman" w:cs="Times New Roman"/>
                <w:sz w:val="24"/>
                <w:szCs w:val="24"/>
              </w:rPr>
              <w:t xml:space="preserve">:        </w:t>
            </w:r>
          </w:ins>
          <w:del w:id="15" w:author="Harley Robinson " w:date="2016-03-17T12:00:00Z">
            <w:r w:rsidRPr="004D3D3F" w:rsidDel="00891A89">
              <w:rPr>
                <w:rFonts w:ascii="Times New Roman" w:hAnsi="Times New Roman" w:cs="Times New Roman"/>
                <w:sz w:val="24"/>
                <w:szCs w:val="24"/>
              </w:rPr>
              <w:delText>: ________</w:delText>
            </w:r>
          </w:del>
          <w:ins w:id="16" w:author="Harley Robinson " w:date="2016-03-17T11:59:00Z">
            <w:r w:rsidR="00891A89">
              <w:rPr>
                <w:noProof/>
                <w:lang w:eastAsia="en-AU"/>
              </w:rPr>
              <w:drawing>
                <wp:inline distT="0" distB="0" distL="0" distR="0" wp14:anchorId="266B516B" wp14:editId="1E1E7CC4">
                  <wp:extent cx="1183928" cy="352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6316" cy="359089"/>
                          </a:xfrm>
                          <a:prstGeom prst="rect">
                            <a:avLst/>
                          </a:prstGeom>
                        </pic:spPr>
                      </pic:pic>
                    </a:graphicData>
                  </a:graphic>
                </wp:inline>
              </w:drawing>
            </w:r>
          </w:ins>
          <w:ins w:id="17" w:author="Harley Robinson " w:date="2016-03-17T12:00:00Z">
            <w:r w:rsidR="00891A89">
              <w:rPr>
                <w:rFonts w:ascii="Times New Roman" w:hAnsi="Times New Roman" w:cs="Times New Roman"/>
                <w:sz w:val="24"/>
                <w:szCs w:val="24"/>
              </w:rPr>
              <w:tab/>
            </w:r>
            <w:r w:rsidR="00891A89">
              <w:rPr>
                <w:rFonts w:ascii="Times New Roman" w:hAnsi="Times New Roman" w:cs="Times New Roman"/>
                <w:sz w:val="24"/>
                <w:szCs w:val="24"/>
              </w:rPr>
              <w:tab/>
            </w:r>
            <w:r w:rsidR="00891A89">
              <w:rPr>
                <w:rFonts w:ascii="Times New Roman" w:hAnsi="Times New Roman" w:cs="Times New Roman"/>
                <w:sz w:val="24"/>
                <w:szCs w:val="24"/>
              </w:rPr>
              <w:tab/>
            </w:r>
          </w:ins>
          <w:del w:id="18" w:author="Harley Robinson " w:date="2016-03-17T12:00:00Z">
            <w:r w:rsidRPr="004D3D3F" w:rsidDel="00891A89">
              <w:rPr>
                <w:rFonts w:ascii="Times New Roman" w:hAnsi="Times New Roman" w:cs="Times New Roman"/>
                <w:sz w:val="24"/>
                <w:szCs w:val="24"/>
              </w:rPr>
              <w:delText>_____________________</w:delText>
            </w:r>
          </w:del>
          <w:r w:rsidRPr="004D3D3F">
            <w:rPr>
              <w:rFonts w:ascii="Times New Roman" w:hAnsi="Times New Roman" w:cs="Times New Roman"/>
              <w:sz w:val="24"/>
              <w:szCs w:val="24"/>
            </w:rPr>
            <w:t xml:space="preserve"> Date:</w:t>
          </w:r>
          <w:ins w:id="19" w:author="Harley Robinson " w:date="2016-03-17T12:00:00Z">
            <w:r w:rsidR="00891A89">
              <w:rPr>
                <w:rFonts w:ascii="Times New Roman" w:hAnsi="Times New Roman" w:cs="Times New Roman"/>
                <w:sz w:val="24"/>
                <w:szCs w:val="24"/>
              </w:rPr>
              <w:t xml:space="preserve"> </w:t>
            </w:r>
          </w:ins>
          <w:del w:id="20" w:author="Harley Robinson " w:date="2016-03-17T12:00:00Z">
            <w:r w:rsidRPr="004D3D3F" w:rsidDel="00891A89">
              <w:rPr>
                <w:rFonts w:ascii="Times New Roman" w:hAnsi="Times New Roman" w:cs="Times New Roman"/>
                <w:sz w:val="24"/>
                <w:szCs w:val="24"/>
              </w:rPr>
              <w:delText xml:space="preserve"> _</w:delText>
            </w:r>
          </w:del>
          <w:ins w:id="21" w:author="Harley Robinson " w:date="2016-03-17T12:00:00Z">
            <w:r w:rsidR="00891A89">
              <w:rPr>
                <w:rFonts w:ascii="Times New Roman" w:hAnsi="Times New Roman" w:cs="Times New Roman"/>
                <w:sz w:val="24"/>
                <w:szCs w:val="24"/>
              </w:rPr>
              <w:t>17/03/16</w:t>
            </w:r>
          </w:ins>
          <w:del w:id="22" w:author="Harley Robinson " w:date="2016-03-17T12:00:00Z">
            <w:r w:rsidRPr="004D3D3F" w:rsidDel="00891A89">
              <w:rPr>
                <w:rFonts w:ascii="Times New Roman" w:hAnsi="Times New Roman" w:cs="Times New Roman"/>
                <w:sz w:val="24"/>
                <w:szCs w:val="24"/>
              </w:rPr>
              <w:delText>__________</w:delText>
            </w:r>
          </w:del>
        </w:p>
        <w:p w14:paraId="74FABD5E" w14:textId="77777777" w:rsidR="0060356C" w:rsidRDefault="004A1B4D">
          <w:pPr>
            <w:rPr>
              <w:rFonts w:ascii="Times New Roman" w:hAnsi="Times New Roman" w:cs="Times New Roman"/>
            </w:rPr>
          </w:pPr>
        </w:p>
      </w:sdtContent>
    </w:sdt>
    <w:sdt>
      <w:sdtPr>
        <w:rPr>
          <w:rFonts w:ascii="Times New Roman" w:eastAsiaTheme="minorHAnsi" w:hAnsi="Times New Roman" w:cs="Times New Roman"/>
          <w:color w:val="auto"/>
          <w:sz w:val="22"/>
          <w:szCs w:val="22"/>
          <w:lang w:val="en-AU"/>
        </w:rPr>
        <w:id w:val="453526491"/>
        <w:docPartObj>
          <w:docPartGallery w:val="Table of Contents"/>
          <w:docPartUnique/>
        </w:docPartObj>
      </w:sdtPr>
      <w:sdtEndPr>
        <w:rPr>
          <w:b/>
          <w:bCs/>
          <w:noProof/>
        </w:rPr>
      </w:sdtEndPr>
      <w:sdtContent>
        <w:p w14:paraId="523FA354" w14:textId="77777777" w:rsidR="003800F8" w:rsidRPr="00002BB9" w:rsidRDefault="003800F8" w:rsidP="00002BB9">
          <w:pPr>
            <w:pStyle w:val="TOCHeading"/>
            <w:spacing w:line="360" w:lineRule="auto"/>
            <w:rPr>
              <w:rFonts w:ascii="Times New Roman" w:hAnsi="Times New Roman" w:cs="Times New Roman"/>
              <w:sz w:val="28"/>
              <w:szCs w:val="24"/>
            </w:rPr>
          </w:pPr>
          <w:r w:rsidRPr="00002BB9">
            <w:rPr>
              <w:rFonts w:ascii="Times New Roman" w:hAnsi="Times New Roman" w:cs="Times New Roman"/>
              <w:sz w:val="28"/>
              <w:szCs w:val="24"/>
            </w:rPr>
            <w:t>Contents</w:t>
          </w:r>
        </w:p>
        <w:p w14:paraId="22BEFCFA" w14:textId="77777777" w:rsidR="00790392" w:rsidRPr="00790392" w:rsidRDefault="003800F8" w:rsidP="00790392">
          <w:pPr>
            <w:pStyle w:val="TOC1"/>
            <w:spacing w:line="360" w:lineRule="auto"/>
            <w:rPr>
              <w:ins w:id="23" w:author="Harley Robinson " w:date="2016-03-17T13:22:00Z"/>
              <w:rFonts w:ascii="Times New Roman" w:eastAsiaTheme="minorEastAsia" w:hAnsi="Times New Roman" w:cs="Times New Roman"/>
              <w:noProof/>
              <w:sz w:val="24"/>
              <w:lang w:eastAsia="en-AU"/>
              <w:rPrChange w:id="24" w:author="Harley Robinson " w:date="2016-03-17T13:22:00Z">
                <w:rPr>
                  <w:ins w:id="25" w:author="Harley Robinson " w:date="2016-03-17T13:22:00Z"/>
                  <w:rFonts w:eastAsiaTheme="minorEastAsia"/>
                  <w:noProof/>
                  <w:lang w:eastAsia="en-AU"/>
                </w:rPr>
              </w:rPrChange>
            </w:rPr>
            <w:pPrChange w:id="26" w:author="Harley Robinson " w:date="2016-03-17T13:22:00Z">
              <w:pPr>
                <w:pStyle w:val="TOC1"/>
              </w:pPr>
            </w:pPrChange>
          </w:pPr>
          <w:r w:rsidRPr="001D2AF9">
            <w:rPr>
              <w:rFonts w:ascii="Times New Roman" w:hAnsi="Times New Roman" w:cs="Times New Roman"/>
              <w:sz w:val="24"/>
              <w:szCs w:val="24"/>
            </w:rPr>
            <w:fldChar w:fldCharType="begin"/>
          </w:r>
          <w:r w:rsidRPr="001D2AF9">
            <w:rPr>
              <w:rFonts w:ascii="Times New Roman" w:hAnsi="Times New Roman" w:cs="Times New Roman"/>
              <w:sz w:val="24"/>
              <w:szCs w:val="24"/>
            </w:rPr>
            <w:instrText xml:space="preserve"> TOC \o "1-3" \h \z \u </w:instrText>
          </w:r>
          <w:r w:rsidRPr="001D2AF9">
            <w:rPr>
              <w:rFonts w:ascii="Times New Roman" w:hAnsi="Times New Roman" w:cs="Times New Roman"/>
              <w:sz w:val="24"/>
              <w:szCs w:val="24"/>
            </w:rPr>
            <w:fldChar w:fldCharType="separate"/>
          </w:r>
          <w:ins w:id="27" w:author="Harley Robinson " w:date="2016-03-17T13:22:00Z">
            <w:r w:rsidR="00790392" w:rsidRPr="00790392">
              <w:rPr>
                <w:rStyle w:val="Hyperlink"/>
                <w:rFonts w:ascii="Times New Roman" w:hAnsi="Times New Roman" w:cs="Times New Roman"/>
                <w:noProof/>
                <w:sz w:val="24"/>
                <w:rPrChange w:id="28" w:author="Harley Robinson " w:date="2016-03-17T13:22:00Z">
                  <w:rPr>
                    <w:rStyle w:val="Hyperlink"/>
                    <w:noProof/>
                  </w:rPr>
                </w:rPrChange>
              </w:rPr>
              <w:fldChar w:fldCharType="begin"/>
            </w:r>
            <w:r w:rsidR="00790392" w:rsidRPr="00790392">
              <w:rPr>
                <w:rStyle w:val="Hyperlink"/>
                <w:rFonts w:ascii="Times New Roman" w:hAnsi="Times New Roman" w:cs="Times New Roman"/>
                <w:noProof/>
                <w:sz w:val="24"/>
                <w:rPrChange w:id="29" w:author="Harley Robinson " w:date="2016-03-17T13:22:00Z">
                  <w:rPr>
                    <w:rStyle w:val="Hyperlink"/>
                    <w:noProof/>
                  </w:rPr>
                </w:rPrChange>
              </w:rPr>
              <w:instrText xml:space="preserve"> </w:instrText>
            </w:r>
            <w:r w:rsidR="00790392" w:rsidRPr="00790392">
              <w:rPr>
                <w:rFonts w:ascii="Times New Roman" w:hAnsi="Times New Roman" w:cs="Times New Roman"/>
                <w:noProof/>
                <w:sz w:val="24"/>
                <w:rPrChange w:id="30" w:author="Harley Robinson " w:date="2016-03-17T13:22:00Z">
                  <w:rPr>
                    <w:noProof/>
                  </w:rPr>
                </w:rPrChange>
              </w:rPr>
              <w:instrText>HYPERLINK \l "_Toc445984262"</w:instrText>
            </w:r>
            <w:r w:rsidR="00790392" w:rsidRPr="00790392">
              <w:rPr>
                <w:rStyle w:val="Hyperlink"/>
                <w:rFonts w:ascii="Times New Roman" w:hAnsi="Times New Roman" w:cs="Times New Roman"/>
                <w:noProof/>
                <w:sz w:val="24"/>
                <w:rPrChange w:id="31" w:author="Harley Robinson " w:date="2016-03-17T13:22:00Z">
                  <w:rPr>
                    <w:rStyle w:val="Hyperlink"/>
                    <w:noProof/>
                  </w:rPr>
                </w:rPrChange>
              </w:rPr>
              <w:instrText xml:space="preserve"> </w:instrText>
            </w:r>
            <w:r w:rsidR="00790392" w:rsidRPr="00790392">
              <w:rPr>
                <w:rStyle w:val="Hyperlink"/>
                <w:rFonts w:ascii="Times New Roman" w:hAnsi="Times New Roman" w:cs="Times New Roman"/>
                <w:noProof/>
                <w:sz w:val="24"/>
                <w:rPrChange w:id="32" w:author="Harley Robinson " w:date="2016-03-17T13:22:00Z">
                  <w:rPr>
                    <w:rStyle w:val="Hyperlink"/>
                    <w:noProof/>
                  </w:rPr>
                </w:rPrChange>
              </w:rPr>
            </w:r>
            <w:r w:rsidR="00790392" w:rsidRPr="00790392">
              <w:rPr>
                <w:rStyle w:val="Hyperlink"/>
                <w:rFonts w:ascii="Times New Roman" w:hAnsi="Times New Roman" w:cs="Times New Roman"/>
                <w:noProof/>
                <w:sz w:val="24"/>
                <w:rPrChange w:id="33" w:author="Harley Robinson " w:date="2016-03-17T13:22:00Z">
                  <w:rPr>
                    <w:rStyle w:val="Hyperlink"/>
                    <w:noProof/>
                  </w:rPr>
                </w:rPrChange>
              </w:rPr>
              <w:fldChar w:fldCharType="separate"/>
            </w:r>
            <w:r w:rsidR="00790392" w:rsidRPr="00790392">
              <w:rPr>
                <w:rStyle w:val="Hyperlink"/>
                <w:rFonts w:ascii="Times New Roman" w:hAnsi="Times New Roman" w:cs="Times New Roman"/>
                <w:noProof/>
                <w:sz w:val="24"/>
                <w:rPrChange w:id="34" w:author="Harley Robinson " w:date="2016-03-17T13:22:00Z">
                  <w:rPr>
                    <w:rStyle w:val="Hyperlink"/>
                    <w:rFonts w:ascii="Times New Roman" w:hAnsi="Times New Roman" w:cs="Times New Roman"/>
                    <w:noProof/>
                  </w:rPr>
                </w:rPrChange>
              </w:rPr>
              <w:t>List of Abbreviations:</w:t>
            </w:r>
            <w:r w:rsidR="00790392" w:rsidRPr="00790392">
              <w:rPr>
                <w:rFonts w:ascii="Times New Roman" w:hAnsi="Times New Roman" w:cs="Times New Roman"/>
                <w:noProof/>
                <w:webHidden/>
                <w:sz w:val="24"/>
                <w:rPrChange w:id="35" w:author="Harley Robinson " w:date="2016-03-17T13:22:00Z">
                  <w:rPr>
                    <w:noProof/>
                    <w:webHidden/>
                  </w:rPr>
                </w:rPrChange>
              </w:rPr>
              <w:tab/>
            </w:r>
            <w:r w:rsidR="00790392" w:rsidRPr="00790392">
              <w:rPr>
                <w:rFonts w:ascii="Times New Roman" w:hAnsi="Times New Roman" w:cs="Times New Roman"/>
                <w:noProof/>
                <w:webHidden/>
                <w:sz w:val="24"/>
                <w:rPrChange w:id="36" w:author="Harley Robinson " w:date="2016-03-17T13:22:00Z">
                  <w:rPr>
                    <w:noProof/>
                    <w:webHidden/>
                  </w:rPr>
                </w:rPrChange>
              </w:rPr>
              <w:fldChar w:fldCharType="begin"/>
            </w:r>
            <w:r w:rsidR="00790392" w:rsidRPr="00790392">
              <w:rPr>
                <w:rFonts w:ascii="Times New Roman" w:hAnsi="Times New Roman" w:cs="Times New Roman"/>
                <w:noProof/>
                <w:webHidden/>
                <w:sz w:val="24"/>
                <w:rPrChange w:id="37" w:author="Harley Robinson " w:date="2016-03-17T13:22:00Z">
                  <w:rPr>
                    <w:noProof/>
                    <w:webHidden/>
                  </w:rPr>
                </w:rPrChange>
              </w:rPr>
              <w:instrText xml:space="preserve"> PAGEREF _Toc445984262 \h </w:instrText>
            </w:r>
            <w:r w:rsidR="00790392" w:rsidRPr="00790392">
              <w:rPr>
                <w:rFonts w:ascii="Times New Roman" w:hAnsi="Times New Roman" w:cs="Times New Roman"/>
                <w:noProof/>
                <w:webHidden/>
                <w:sz w:val="24"/>
                <w:rPrChange w:id="38" w:author="Harley Robinson " w:date="2016-03-17T13:22:00Z">
                  <w:rPr>
                    <w:noProof/>
                    <w:webHidden/>
                  </w:rPr>
                </w:rPrChange>
              </w:rPr>
            </w:r>
          </w:ins>
          <w:r w:rsidR="00790392" w:rsidRPr="00790392">
            <w:rPr>
              <w:rFonts w:ascii="Times New Roman" w:hAnsi="Times New Roman" w:cs="Times New Roman"/>
              <w:noProof/>
              <w:webHidden/>
              <w:sz w:val="24"/>
              <w:rPrChange w:id="39" w:author="Harley Robinson " w:date="2016-03-17T13:22:00Z">
                <w:rPr>
                  <w:noProof/>
                  <w:webHidden/>
                </w:rPr>
              </w:rPrChange>
            </w:rPr>
            <w:fldChar w:fldCharType="separate"/>
          </w:r>
          <w:ins w:id="40" w:author="Harley Robinson " w:date="2016-03-17T14:21:00Z">
            <w:r w:rsidR="00E13283">
              <w:rPr>
                <w:rFonts w:ascii="Times New Roman" w:hAnsi="Times New Roman" w:cs="Times New Roman"/>
                <w:noProof/>
                <w:webHidden/>
                <w:sz w:val="24"/>
              </w:rPr>
              <w:t>3</w:t>
            </w:r>
          </w:ins>
          <w:ins w:id="41" w:author="Harley Robinson " w:date="2016-03-17T13:22:00Z">
            <w:r w:rsidR="00790392" w:rsidRPr="00790392">
              <w:rPr>
                <w:rFonts w:ascii="Times New Roman" w:hAnsi="Times New Roman" w:cs="Times New Roman"/>
                <w:noProof/>
                <w:webHidden/>
                <w:sz w:val="24"/>
                <w:rPrChange w:id="42" w:author="Harley Robinson " w:date="2016-03-17T13:22:00Z">
                  <w:rPr>
                    <w:noProof/>
                    <w:webHidden/>
                  </w:rPr>
                </w:rPrChange>
              </w:rPr>
              <w:fldChar w:fldCharType="end"/>
            </w:r>
            <w:r w:rsidR="00790392" w:rsidRPr="00790392">
              <w:rPr>
                <w:rStyle w:val="Hyperlink"/>
                <w:rFonts w:ascii="Times New Roman" w:hAnsi="Times New Roman" w:cs="Times New Roman"/>
                <w:noProof/>
                <w:sz w:val="24"/>
                <w:rPrChange w:id="43" w:author="Harley Robinson " w:date="2016-03-17T13:22:00Z">
                  <w:rPr>
                    <w:rStyle w:val="Hyperlink"/>
                    <w:noProof/>
                  </w:rPr>
                </w:rPrChange>
              </w:rPr>
              <w:fldChar w:fldCharType="end"/>
            </w:r>
          </w:ins>
        </w:p>
        <w:p w14:paraId="13FBBE3E" w14:textId="77777777" w:rsidR="00790392" w:rsidRPr="00790392" w:rsidRDefault="00790392" w:rsidP="00790392">
          <w:pPr>
            <w:pStyle w:val="TOC1"/>
            <w:spacing w:line="360" w:lineRule="auto"/>
            <w:rPr>
              <w:ins w:id="44" w:author="Harley Robinson " w:date="2016-03-17T13:22:00Z"/>
              <w:rFonts w:ascii="Times New Roman" w:eastAsiaTheme="minorEastAsia" w:hAnsi="Times New Roman" w:cs="Times New Roman"/>
              <w:noProof/>
              <w:sz w:val="24"/>
              <w:lang w:eastAsia="en-AU"/>
              <w:rPrChange w:id="45" w:author="Harley Robinson " w:date="2016-03-17T13:22:00Z">
                <w:rPr>
                  <w:ins w:id="46" w:author="Harley Robinson " w:date="2016-03-17T13:22:00Z"/>
                  <w:rFonts w:eastAsiaTheme="minorEastAsia"/>
                  <w:noProof/>
                  <w:lang w:eastAsia="en-AU"/>
                </w:rPr>
              </w:rPrChange>
            </w:rPr>
            <w:pPrChange w:id="47" w:author="Harley Robinson " w:date="2016-03-17T13:22:00Z">
              <w:pPr>
                <w:pStyle w:val="TOC1"/>
              </w:pPr>
            </w:pPrChange>
          </w:pPr>
          <w:ins w:id="48" w:author="Harley Robinson " w:date="2016-03-17T13:22:00Z">
            <w:r w:rsidRPr="00790392">
              <w:rPr>
                <w:rStyle w:val="Hyperlink"/>
                <w:rFonts w:ascii="Times New Roman" w:hAnsi="Times New Roman" w:cs="Times New Roman"/>
                <w:noProof/>
                <w:sz w:val="24"/>
                <w:rPrChange w:id="49"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50" w:author="Harley Robinson " w:date="2016-03-17T13:22:00Z">
                  <w:rPr>
                    <w:rStyle w:val="Hyperlink"/>
                    <w:noProof/>
                  </w:rPr>
                </w:rPrChange>
              </w:rPr>
              <w:instrText xml:space="preserve"> </w:instrText>
            </w:r>
            <w:r w:rsidRPr="00790392">
              <w:rPr>
                <w:rFonts w:ascii="Times New Roman" w:hAnsi="Times New Roman" w:cs="Times New Roman"/>
                <w:noProof/>
                <w:sz w:val="24"/>
                <w:rPrChange w:id="51" w:author="Harley Robinson " w:date="2016-03-17T13:22:00Z">
                  <w:rPr>
                    <w:noProof/>
                  </w:rPr>
                </w:rPrChange>
              </w:rPr>
              <w:instrText>HYPERLINK \l "_Toc445984263"</w:instrText>
            </w:r>
            <w:r w:rsidRPr="00790392">
              <w:rPr>
                <w:rStyle w:val="Hyperlink"/>
                <w:rFonts w:ascii="Times New Roman" w:hAnsi="Times New Roman" w:cs="Times New Roman"/>
                <w:noProof/>
                <w:sz w:val="24"/>
                <w:rPrChange w:id="52"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53" w:author="Harley Robinson " w:date="2016-03-17T13:22:00Z">
                  <w:rPr>
                    <w:rStyle w:val="Hyperlink"/>
                    <w:noProof/>
                  </w:rPr>
                </w:rPrChange>
              </w:rPr>
            </w:r>
            <w:r w:rsidRPr="00790392">
              <w:rPr>
                <w:rStyle w:val="Hyperlink"/>
                <w:rFonts w:ascii="Times New Roman" w:hAnsi="Times New Roman" w:cs="Times New Roman"/>
                <w:noProof/>
                <w:sz w:val="24"/>
                <w:rPrChange w:id="54"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55" w:author="Harley Robinson " w:date="2016-03-17T13:22:00Z">
                  <w:rPr>
                    <w:rStyle w:val="Hyperlink"/>
                    <w:rFonts w:ascii="Times New Roman" w:hAnsi="Times New Roman" w:cs="Times New Roman"/>
                    <w:b/>
                    <w:noProof/>
                  </w:rPr>
                </w:rPrChange>
              </w:rPr>
              <w:t>Introduction</w:t>
            </w:r>
            <w:r w:rsidRPr="00790392">
              <w:rPr>
                <w:rFonts w:ascii="Times New Roman" w:hAnsi="Times New Roman" w:cs="Times New Roman"/>
                <w:noProof/>
                <w:webHidden/>
                <w:sz w:val="24"/>
                <w:rPrChange w:id="56" w:author="Harley Robinson " w:date="2016-03-17T13:22:00Z">
                  <w:rPr>
                    <w:noProof/>
                    <w:webHidden/>
                  </w:rPr>
                </w:rPrChange>
              </w:rPr>
              <w:tab/>
            </w:r>
            <w:r w:rsidRPr="00790392">
              <w:rPr>
                <w:rFonts w:ascii="Times New Roman" w:hAnsi="Times New Roman" w:cs="Times New Roman"/>
                <w:noProof/>
                <w:webHidden/>
                <w:sz w:val="24"/>
                <w:rPrChange w:id="57" w:author="Harley Robinson " w:date="2016-03-17T13:22:00Z">
                  <w:rPr>
                    <w:noProof/>
                    <w:webHidden/>
                  </w:rPr>
                </w:rPrChange>
              </w:rPr>
              <w:fldChar w:fldCharType="begin"/>
            </w:r>
            <w:r w:rsidRPr="00790392">
              <w:rPr>
                <w:rFonts w:ascii="Times New Roman" w:hAnsi="Times New Roman" w:cs="Times New Roman"/>
                <w:noProof/>
                <w:webHidden/>
                <w:sz w:val="24"/>
                <w:rPrChange w:id="58" w:author="Harley Robinson " w:date="2016-03-17T13:22:00Z">
                  <w:rPr>
                    <w:noProof/>
                    <w:webHidden/>
                  </w:rPr>
                </w:rPrChange>
              </w:rPr>
              <w:instrText xml:space="preserve"> PAGEREF _Toc445984263 \h </w:instrText>
            </w:r>
            <w:r w:rsidRPr="00790392">
              <w:rPr>
                <w:rFonts w:ascii="Times New Roman" w:hAnsi="Times New Roman" w:cs="Times New Roman"/>
                <w:noProof/>
                <w:webHidden/>
                <w:sz w:val="24"/>
                <w:rPrChange w:id="59" w:author="Harley Robinson " w:date="2016-03-17T13:22:00Z">
                  <w:rPr>
                    <w:noProof/>
                    <w:webHidden/>
                  </w:rPr>
                </w:rPrChange>
              </w:rPr>
            </w:r>
          </w:ins>
          <w:r w:rsidRPr="00790392">
            <w:rPr>
              <w:rFonts w:ascii="Times New Roman" w:hAnsi="Times New Roman" w:cs="Times New Roman"/>
              <w:noProof/>
              <w:webHidden/>
              <w:sz w:val="24"/>
              <w:rPrChange w:id="60" w:author="Harley Robinson " w:date="2016-03-17T13:22:00Z">
                <w:rPr>
                  <w:noProof/>
                  <w:webHidden/>
                </w:rPr>
              </w:rPrChange>
            </w:rPr>
            <w:fldChar w:fldCharType="separate"/>
          </w:r>
          <w:ins w:id="61" w:author="Harley Robinson " w:date="2016-03-17T14:21:00Z">
            <w:r w:rsidR="00E13283">
              <w:rPr>
                <w:rFonts w:ascii="Times New Roman" w:hAnsi="Times New Roman" w:cs="Times New Roman"/>
                <w:noProof/>
                <w:webHidden/>
                <w:sz w:val="24"/>
              </w:rPr>
              <w:t>4</w:t>
            </w:r>
          </w:ins>
          <w:ins w:id="62" w:author="Harley Robinson " w:date="2016-03-17T13:22:00Z">
            <w:r w:rsidRPr="00790392">
              <w:rPr>
                <w:rFonts w:ascii="Times New Roman" w:hAnsi="Times New Roman" w:cs="Times New Roman"/>
                <w:noProof/>
                <w:webHidden/>
                <w:sz w:val="24"/>
                <w:rPrChange w:id="63" w:author="Harley Robinson " w:date="2016-03-17T13:22:00Z">
                  <w:rPr>
                    <w:noProof/>
                    <w:webHidden/>
                  </w:rPr>
                </w:rPrChange>
              </w:rPr>
              <w:fldChar w:fldCharType="end"/>
            </w:r>
            <w:r w:rsidRPr="00790392">
              <w:rPr>
                <w:rStyle w:val="Hyperlink"/>
                <w:rFonts w:ascii="Times New Roman" w:hAnsi="Times New Roman" w:cs="Times New Roman"/>
                <w:noProof/>
                <w:sz w:val="24"/>
                <w:rPrChange w:id="64" w:author="Harley Robinson " w:date="2016-03-17T13:22:00Z">
                  <w:rPr>
                    <w:rStyle w:val="Hyperlink"/>
                    <w:noProof/>
                  </w:rPr>
                </w:rPrChange>
              </w:rPr>
              <w:fldChar w:fldCharType="end"/>
            </w:r>
          </w:ins>
        </w:p>
        <w:p w14:paraId="3BBE0593" w14:textId="77777777" w:rsidR="00790392" w:rsidRPr="00790392" w:rsidRDefault="00790392" w:rsidP="00790392">
          <w:pPr>
            <w:pStyle w:val="TOC1"/>
            <w:spacing w:line="360" w:lineRule="auto"/>
            <w:rPr>
              <w:ins w:id="65" w:author="Harley Robinson " w:date="2016-03-17T13:22:00Z"/>
              <w:rFonts w:ascii="Times New Roman" w:eastAsiaTheme="minorEastAsia" w:hAnsi="Times New Roman" w:cs="Times New Roman"/>
              <w:noProof/>
              <w:sz w:val="24"/>
              <w:lang w:eastAsia="en-AU"/>
              <w:rPrChange w:id="66" w:author="Harley Robinson " w:date="2016-03-17T13:22:00Z">
                <w:rPr>
                  <w:ins w:id="67" w:author="Harley Robinson " w:date="2016-03-17T13:22:00Z"/>
                  <w:rFonts w:eastAsiaTheme="minorEastAsia"/>
                  <w:noProof/>
                  <w:lang w:eastAsia="en-AU"/>
                </w:rPr>
              </w:rPrChange>
            </w:rPr>
            <w:pPrChange w:id="68" w:author="Harley Robinson " w:date="2016-03-17T13:22:00Z">
              <w:pPr>
                <w:pStyle w:val="TOC1"/>
              </w:pPr>
            </w:pPrChange>
          </w:pPr>
          <w:ins w:id="69" w:author="Harley Robinson " w:date="2016-03-17T13:22:00Z">
            <w:r w:rsidRPr="00790392">
              <w:rPr>
                <w:rStyle w:val="Hyperlink"/>
                <w:rFonts w:ascii="Times New Roman" w:hAnsi="Times New Roman" w:cs="Times New Roman"/>
                <w:noProof/>
                <w:sz w:val="24"/>
                <w:rPrChange w:id="70"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71" w:author="Harley Robinson " w:date="2016-03-17T13:22:00Z">
                  <w:rPr>
                    <w:rStyle w:val="Hyperlink"/>
                    <w:noProof/>
                  </w:rPr>
                </w:rPrChange>
              </w:rPr>
              <w:instrText xml:space="preserve"> </w:instrText>
            </w:r>
            <w:r w:rsidRPr="00790392">
              <w:rPr>
                <w:rFonts w:ascii="Times New Roman" w:hAnsi="Times New Roman" w:cs="Times New Roman"/>
                <w:noProof/>
                <w:sz w:val="24"/>
                <w:rPrChange w:id="72" w:author="Harley Robinson " w:date="2016-03-17T13:22:00Z">
                  <w:rPr>
                    <w:noProof/>
                  </w:rPr>
                </w:rPrChange>
              </w:rPr>
              <w:instrText>HYPERLINK \l "_Toc445984264"</w:instrText>
            </w:r>
            <w:r w:rsidRPr="00790392">
              <w:rPr>
                <w:rStyle w:val="Hyperlink"/>
                <w:rFonts w:ascii="Times New Roman" w:hAnsi="Times New Roman" w:cs="Times New Roman"/>
                <w:noProof/>
                <w:sz w:val="24"/>
                <w:rPrChange w:id="73"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74" w:author="Harley Robinson " w:date="2016-03-17T13:22:00Z">
                  <w:rPr>
                    <w:rStyle w:val="Hyperlink"/>
                    <w:noProof/>
                  </w:rPr>
                </w:rPrChange>
              </w:rPr>
            </w:r>
            <w:r w:rsidRPr="00790392">
              <w:rPr>
                <w:rStyle w:val="Hyperlink"/>
                <w:rFonts w:ascii="Times New Roman" w:hAnsi="Times New Roman" w:cs="Times New Roman"/>
                <w:noProof/>
                <w:sz w:val="24"/>
                <w:rPrChange w:id="75"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76" w:author="Harley Robinson " w:date="2016-03-17T13:22:00Z">
                  <w:rPr>
                    <w:rStyle w:val="Hyperlink"/>
                    <w:rFonts w:ascii="Times New Roman" w:hAnsi="Times New Roman" w:cs="Times New Roman"/>
                    <w:b/>
                    <w:noProof/>
                  </w:rPr>
                </w:rPrChange>
              </w:rPr>
              <w:t>Background</w:t>
            </w:r>
            <w:r w:rsidRPr="00790392">
              <w:rPr>
                <w:rFonts w:ascii="Times New Roman" w:hAnsi="Times New Roman" w:cs="Times New Roman"/>
                <w:noProof/>
                <w:webHidden/>
                <w:sz w:val="24"/>
                <w:rPrChange w:id="77" w:author="Harley Robinson " w:date="2016-03-17T13:22:00Z">
                  <w:rPr>
                    <w:noProof/>
                    <w:webHidden/>
                  </w:rPr>
                </w:rPrChange>
              </w:rPr>
              <w:tab/>
            </w:r>
            <w:r w:rsidRPr="00790392">
              <w:rPr>
                <w:rFonts w:ascii="Times New Roman" w:hAnsi="Times New Roman" w:cs="Times New Roman"/>
                <w:noProof/>
                <w:webHidden/>
                <w:sz w:val="24"/>
                <w:rPrChange w:id="78" w:author="Harley Robinson " w:date="2016-03-17T13:22:00Z">
                  <w:rPr>
                    <w:noProof/>
                    <w:webHidden/>
                  </w:rPr>
                </w:rPrChange>
              </w:rPr>
              <w:fldChar w:fldCharType="begin"/>
            </w:r>
            <w:r w:rsidRPr="00790392">
              <w:rPr>
                <w:rFonts w:ascii="Times New Roman" w:hAnsi="Times New Roman" w:cs="Times New Roman"/>
                <w:noProof/>
                <w:webHidden/>
                <w:sz w:val="24"/>
                <w:rPrChange w:id="79" w:author="Harley Robinson " w:date="2016-03-17T13:22:00Z">
                  <w:rPr>
                    <w:noProof/>
                    <w:webHidden/>
                  </w:rPr>
                </w:rPrChange>
              </w:rPr>
              <w:instrText xml:space="preserve"> PAGEREF _Toc445984264 \h </w:instrText>
            </w:r>
            <w:r w:rsidRPr="00790392">
              <w:rPr>
                <w:rFonts w:ascii="Times New Roman" w:hAnsi="Times New Roman" w:cs="Times New Roman"/>
                <w:noProof/>
                <w:webHidden/>
                <w:sz w:val="24"/>
                <w:rPrChange w:id="80" w:author="Harley Robinson " w:date="2016-03-17T13:22:00Z">
                  <w:rPr>
                    <w:noProof/>
                    <w:webHidden/>
                  </w:rPr>
                </w:rPrChange>
              </w:rPr>
            </w:r>
          </w:ins>
          <w:r w:rsidRPr="00790392">
            <w:rPr>
              <w:rFonts w:ascii="Times New Roman" w:hAnsi="Times New Roman" w:cs="Times New Roman"/>
              <w:noProof/>
              <w:webHidden/>
              <w:sz w:val="24"/>
              <w:rPrChange w:id="81" w:author="Harley Robinson " w:date="2016-03-17T13:22:00Z">
                <w:rPr>
                  <w:noProof/>
                  <w:webHidden/>
                </w:rPr>
              </w:rPrChange>
            </w:rPr>
            <w:fldChar w:fldCharType="separate"/>
          </w:r>
          <w:ins w:id="82" w:author="Harley Robinson " w:date="2016-03-17T14:21:00Z">
            <w:r w:rsidR="00E13283">
              <w:rPr>
                <w:rFonts w:ascii="Times New Roman" w:hAnsi="Times New Roman" w:cs="Times New Roman"/>
                <w:noProof/>
                <w:webHidden/>
                <w:sz w:val="24"/>
              </w:rPr>
              <w:t>4</w:t>
            </w:r>
          </w:ins>
          <w:ins w:id="83" w:author="Harley Robinson " w:date="2016-03-17T13:22:00Z">
            <w:r w:rsidRPr="00790392">
              <w:rPr>
                <w:rFonts w:ascii="Times New Roman" w:hAnsi="Times New Roman" w:cs="Times New Roman"/>
                <w:noProof/>
                <w:webHidden/>
                <w:sz w:val="24"/>
                <w:rPrChange w:id="84" w:author="Harley Robinson " w:date="2016-03-17T13:22:00Z">
                  <w:rPr>
                    <w:noProof/>
                    <w:webHidden/>
                  </w:rPr>
                </w:rPrChange>
              </w:rPr>
              <w:fldChar w:fldCharType="end"/>
            </w:r>
            <w:r w:rsidRPr="00790392">
              <w:rPr>
                <w:rStyle w:val="Hyperlink"/>
                <w:rFonts w:ascii="Times New Roman" w:hAnsi="Times New Roman" w:cs="Times New Roman"/>
                <w:noProof/>
                <w:sz w:val="24"/>
                <w:rPrChange w:id="85" w:author="Harley Robinson " w:date="2016-03-17T13:22:00Z">
                  <w:rPr>
                    <w:rStyle w:val="Hyperlink"/>
                    <w:noProof/>
                  </w:rPr>
                </w:rPrChange>
              </w:rPr>
              <w:fldChar w:fldCharType="end"/>
            </w:r>
          </w:ins>
        </w:p>
        <w:p w14:paraId="03E8A2F6" w14:textId="77777777" w:rsidR="00790392" w:rsidRPr="00790392" w:rsidRDefault="00790392" w:rsidP="00790392">
          <w:pPr>
            <w:pStyle w:val="TOC2"/>
            <w:rPr>
              <w:ins w:id="86" w:author="Harley Robinson " w:date="2016-03-17T13:22:00Z"/>
              <w:rFonts w:ascii="Times New Roman" w:eastAsiaTheme="minorEastAsia" w:hAnsi="Times New Roman" w:cs="Times New Roman"/>
              <w:noProof/>
              <w:sz w:val="24"/>
              <w:lang w:eastAsia="en-AU"/>
              <w:rPrChange w:id="87" w:author="Harley Robinson " w:date="2016-03-17T13:22:00Z">
                <w:rPr>
                  <w:ins w:id="88" w:author="Harley Robinson " w:date="2016-03-17T13:22:00Z"/>
                  <w:rFonts w:eastAsiaTheme="minorEastAsia"/>
                  <w:noProof/>
                  <w:lang w:eastAsia="en-AU"/>
                </w:rPr>
              </w:rPrChange>
            </w:rPr>
            <w:pPrChange w:id="89" w:author="Harley Robinson " w:date="2016-03-17T13:22:00Z">
              <w:pPr>
                <w:pStyle w:val="TOC2"/>
              </w:pPr>
            </w:pPrChange>
          </w:pPr>
          <w:ins w:id="90" w:author="Harley Robinson " w:date="2016-03-17T13:22:00Z">
            <w:r w:rsidRPr="00790392">
              <w:rPr>
                <w:rStyle w:val="Hyperlink"/>
                <w:rFonts w:ascii="Times New Roman" w:hAnsi="Times New Roman" w:cs="Times New Roman"/>
                <w:noProof/>
                <w:sz w:val="24"/>
                <w:rPrChange w:id="91"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92" w:author="Harley Robinson " w:date="2016-03-17T13:22:00Z">
                  <w:rPr>
                    <w:rStyle w:val="Hyperlink"/>
                    <w:noProof/>
                  </w:rPr>
                </w:rPrChange>
              </w:rPr>
              <w:instrText xml:space="preserve"> </w:instrText>
            </w:r>
            <w:r w:rsidRPr="00790392">
              <w:rPr>
                <w:rFonts w:ascii="Times New Roman" w:hAnsi="Times New Roman" w:cs="Times New Roman"/>
                <w:noProof/>
                <w:sz w:val="24"/>
                <w:rPrChange w:id="93" w:author="Harley Robinson " w:date="2016-03-17T13:22:00Z">
                  <w:rPr>
                    <w:noProof/>
                  </w:rPr>
                </w:rPrChange>
              </w:rPr>
              <w:instrText>HYPERLINK \l "_Toc445984265"</w:instrText>
            </w:r>
            <w:r w:rsidRPr="00790392">
              <w:rPr>
                <w:rStyle w:val="Hyperlink"/>
                <w:rFonts w:ascii="Times New Roman" w:hAnsi="Times New Roman" w:cs="Times New Roman"/>
                <w:noProof/>
                <w:sz w:val="24"/>
                <w:rPrChange w:id="94"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95" w:author="Harley Robinson " w:date="2016-03-17T13:22:00Z">
                  <w:rPr>
                    <w:rStyle w:val="Hyperlink"/>
                    <w:noProof/>
                  </w:rPr>
                </w:rPrChange>
              </w:rPr>
            </w:r>
            <w:r w:rsidRPr="00790392">
              <w:rPr>
                <w:rStyle w:val="Hyperlink"/>
                <w:rFonts w:ascii="Times New Roman" w:hAnsi="Times New Roman" w:cs="Times New Roman"/>
                <w:noProof/>
                <w:sz w:val="24"/>
                <w:rPrChange w:id="96"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97" w:author="Harley Robinson " w:date="2016-03-17T13:22:00Z">
                  <w:rPr>
                    <w:rStyle w:val="Hyperlink"/>
                    <w:rFonts w:ascii="Times New Roman" w:hAnsi="Times New Roman" w:cs="Times New Roman"/>
                    <w:b/>
                    <w:noProof/>
                  </w:rPr>
                </w:rPrChange>
              </w:rPr>
              <w:t>The Importance of MicroRNAs</w:t>
            </w:r>
            <w:r w:rsidRPr="00790392">
              <w:rPr>
                <w:rFonts w:ascii="Times New Roman" w:hAnsi="Times New Roman" w:cs="Times New Roman"/>
                <w:noProof/>
                <w:webHidden/>
                <w:sz w:val="24"/>
                <w:rPrChange w:id="98" w:author="Harley Robinson " w:date="2016-03-17T13:22:00Z">
                  <w:rPr>
                    <w:noProof/>
                    <w:webHidden/>
                  </w:rPr>
                </w:rPrChange>
              </w:rPr>
              <w:tab/>
            </w:r>
            <w:r w:rsidRPr="00790392">
              <w:rPr>
                <w:rFonts w:ascii="Times New Roman" w:hAnsi="Times New Roman" w:cs="Times New Roman"/>
                <w:noProof/>
                <w:webHidden/>
                <w:sz w:val="24"/>
                <w:rPrChange w:id="99" w:author="Harley Robinson " w:date="2016-03-17T13:22:00Z">
                  <w:rPr>
                    <w:noProof/>
                    <w:webHidden/>
                  </w:rPr>
                </w:rPrChange>
              </w:rPr>
              <w:fldChar w:fldCharType="begin"/>
            </w:r>
            <w:r w:rsidRPr="00790392">
              <w:rPr>
                <w:rFonts w:ascii="Times New Roman" w:hAnsi="Times New Roman" w:cs="Times New Roman"/>
                <w:noProof/>
                <w:webHidden/>
                <w:sz w:val="24"/>
                <w:rPrChange w:id="100" w:author="Harley Robinson " w:date="2016-03-17T13:22:00Z">
                  <w:rPr>
                    <w:noProof/>
                    <w:webHidden/>
                  </w:rPr>
                </w:rPrChange>
              </w:rPr>
              <w:instrText xml:space="preserve"> PAGEREF _Toc445984265 \h </w:instrText>
            </w:r>
            <w:r w:rsidRPr="00790392">
              <w:rPr>
                <w:rFonts w:ascii="Times New Roman" w:hAnsi="Times New Roman" w:cs="Times New Roman"/>
                <w:noProof/>
                <w:webHidden/>
                <w:sz w:val="24"/>
                <w:rPrChange w:id="101" w:author="Harley Robinson " w:date="2016-03-17T13:22:00Z">
                  <w:rPr>
                    <w:noProof/>
                    <w:webHidden/>
                  </w:rPr>
                </w:rPrChange>
              </w:rPr>
            </w:r>
          </w:ins>
          <w:r w:rsidRPr="00790392">
            <w:rPr>
              <w:rFonts w:ascii="Times New Roman" w:hAnsi="Times New Roman" w:cs="Times New Roman"/>
              <w:noProof/>
              <w:webHidden/>
              <w:sz w:val="24"/>
              <w:rPrChange w:id="102" w:author="Harley Robinson " w:date="2016-03-17T13:22:00Z">
                <w:rPr>
                  <w:noProof/>
                  <w:webHidden/>
                </w:rPr>
              </w:rPrChange>
            </w:rPr>
            <w:fldChar w:fldCharType="separate"/>
          </w:r>
          <w:ins w:id="103" w:author="Harley Robinson " w:date="2016-03-17T14:21:00Z">
            <w:r w:rsidR="00E13283">
              <w:rPr>
                <w:rFonts w:ascii="Times New Roman" w:hAnsi="Times New Roman" w:cs="Times New Roman"/>
                <w:noProof/>
                <w:webHidden/>
                <w:sz w:val="24"/>
              </w:rPr>
              <w:t>4</w:t>
            </w:r>
          </w:ins>
          <w:ins w:id="104" w:author="Harley Robinson " w:date="2016-03-17T13:22:00Z">
            <w:r w:rsidRPr="00790392">
              <w:rPr>
                <w:rFonts w:ascii="Times New Roman" w:hAnsi="Times New Roman" w:cs="Times New Roman"/>
                <w:noProof/>
                <w:webHidden/>
                <w:sz w:val="24"/>
                <w:rPrChange w:id="105" w:author="Harley Robinson " w:date="2016-03-17T13:22:00Z">
                  <w:rPr>
                    <w:noProof/>
                    <w:webHidden/>
                  </w:rPr>
                </w:rPrChange>
              </w:rPr>
              <w:fldChar w:fldCharType="end"/>
            </w:r>
            <w:r w:rsidRPr="00790392">
              <w:rPr>
                <w:rStyle w:val="Hyperlink"/>
                <w:rFonts w:ascii="Times New Roman" w:hAnsi="Times New Roman" w:cs="Times New Roman"/>
                <w:noProof/>
                <w:sz w:val="24"/>
                <w:rPrChange w:id="106" w:author="Harley Robinson " w:date="2016-03-17T13:22:00Z">
                  <w:rPr>
                    <w:rStyle w:val="Hyperlink"/>
                    <w:noProof/>
                  </w:rPr>
                </w:rPrChange>
              </w:rPr>
              <w:fldChar w:fldCharType="end"/>
            </w:r>
          </w:ins>
        </w:p>
        <w:p w14:paraId="0EC06095" w14:textId="77777777" w:rsidR="00790392" w:rsidRPr="00790392" w:rsidRDefault="00790392" w:rsidP="00790392">
          <w:pPr>
            <w:pStyle w:val="TOC2"/>
            <w:rPr>
              <w:ins w:id="107" w:author="Harley Robinson " w:date="2016-03-17T13:22:00Z"/>
              <w:rFonts w:ascii="Times New Roman" w:eastAsiaTheme="minorEastAsia" w:hAnsi="Times New Roman" w:cs="Times New Roman"/>
              <w:noProof/>
              <w:sz w:val="24"/>
              <w:lang w:eastAsia="en-AU"/>
              <w:rPrChange w:id="108" w:author="Harley Robinson " w:date="2016-03-17T13:22:00Z">
                <w:rPr>
                  <w:ins w:id="109" w:author="Harley Robinson " w:date="2016-03-17T13:22:00Z"/>
                  <w:rFonts w:eastAsiaTheme="minorEastAsia"/>
                  <w:noProof/>
                  <w:lang w:eastAsia="en-AU"/>
                </w:rPr>
              </w:rPrChange>
            </w:rPr>
            <w:pPrChange w:id="110" w:author="Harley Robinson " w:date="2016-03-17T13:22:00Z">
              <w:pPr>
                <w:pStyle w:val="TOC2"/>
              </w:pPr>
            </w:pPrChange>
          </w:pPr>
          <w:ins w:id="111" w:author="Harley Robinson " w:date="2016-03-17T13:22:00Z">
            <w:r w:rsidRPr="00790392">
              <w:rPr>
                <w:rStyle w:val="Hyperlink"/>
                <w:rFonts w:ascii="Times New Roman" w:hAnsi="Times New Roman" w:cs="Times New Roman"/>
                <w:noProof/>
                <w:sz w:val="24"/>
                <w:rPrChange w:id="112"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113" w:author="Harley Robinson " w:date="2016-03-17T13:22:00Z">
                  <w:rPr>
                    <w:rStyle w:val="Hyperlink"/>
                    <w:noProof/>
                  </w:rPr>
                </w:rPrChange>
              </w:rPr>
              <w:instrText xml:space="preserve"> </w:instrText>
            </w:r>
            <w:r w:rsidRPr="00790392">
              <w:rPr>
                <w:rFonts w:ascii="Times New Roman" w:hAnsi="Times New Roman" w:cs="Times New Roman"/>
                <w:noProof/>
                <w:sz w:val="24"/>
                <w:rPrChange w:id="114" w:author="Harley Robinson " w:date="2016-03-17T13:22:00Z">
                  <w:rPr>
                    <w:noProof/>
                  </w:rPr>
                </w:rPrChange>
              </w:rPr>
              <w:instrText>HYPERLINK \l "_Toc445984266"</w:instrText>
            </w:r>
            <w:r w:rsidRPr="00790392">
              <w:rPr>
                <w:rStyle w:val="Hyperlink"/>
                <w:rFonts w:ascii="Times New Roman" w:hAnsi="Times New Roman" w:cs="Times New Roman"/>
                <w:noProof/>
                <w:sz w:val="24"/>
                <w:rPrChange w:id="115"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116" w:author="Harley Robinson " w:date="2016-03-17T13:22:00Z">
                  <w:rPr>
                    <w:rStyle w:val="Hyperlink"/>
                    <w:noProof/>
                  </w:rPr>
                </w:rPrChange>
              </w:rPr>
            </w:r>
            <w:r w:rsidRPr="00790392">
              <w:rPr>
                <w:rStyle w:val="Hyperlink"/>
                <w:rFonts w:ascii="Times New Roman" w:hAnsi="Times New Roman" w:cs="Times New Roman"/>
                <w:noProof/>
                <w:sz w:val="24"/>
                <w:rPrChange w:id="117"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118" w:author="Harley Robinson " w:date="2016-03-17T13:22:00Z">
                  <w:rPr>
                    <w:rStyle w:val="Hyperlink"/>
                    <w:rFonts w:ascii="Times New Roman" w:hAnsi="Times New Roman" w:cs="Times New Roman"/>
                    <w:b/>
                    <w:noProof/>
                  </w:rPr>
                </w:rPrChange>
              </w:rPr>
              <w:t>Extracellular vesicles</w:t>
            </w:r>
            <w:r w:rsidRPr="00790392">
              <w:rPr>
                <w:rStyle w:val="Hyperlink"/>
                <w:rFonts w:ascii="Times New Roman" w:hAnsi="Times New Roman" w:cs="Times New Roman"/>
                <w:noProof/>
                <w:sz w:val="24"/>
                <w:rPrChange w:id="119" w:author="Harley Robinson " w:date="2016-03-17T13:22:00Z">
                  <w:rPr>
                    <w:rStyle w:val="Hyperlink"/>
                    <w:rFonts w:ascii="Times New Roman" w:hAnsi="Times New Roman" w:cs="Times New Roman"/>
                    <w:noProof/>
                  </w:rPr>
                </w:rPrChange>
              </w:rPr>
              <w:t>.</w:t>
            </w:r>
            <w:r w:rsidRPr="00790392">
              <w:rPr>
                <w:rFonts w:ascii="Times New Roman" w:hAnsi="Times New Roman" w:cs="Times New Roman"/>
                <w:noProof/>
                <w:webHidden/>
                <w:sz w:val="24"/>
                <w:rPrChange w:id="120" w:author="Harley Robinson " w:date="2016-03-17T13:22:00Z">
                  <w:rPr>
                    <w:noProof/>
                    <w:webHidden/>
                  </w:rPr>
                </w:rPrChange>
              </w:rPr>
              <w:tab/>
            </w:r>
            <w:r w:rsidRPr="00790392">
              <w:rPr>
                <w:rFonts w:ascii="Times New Roman" w:hAnsi="Times New Roman" w:cs="Times New Roman"/>
                <w:noProof/>
                <w:webHidden/>
                <w:sz w:val="24"/>
                <w:rPrChange w:id="121" w:author="Harley Robinson " w:date="2016-03-17T13:22:00Z">
                  <w:rPr>
                    <w:noProof/>
                    <w:webHidden/>
                  </w:rPr>
                </w:rPrChange>
              </w:rPr>
              <w:fldChar w:fldCharType="begin"/>
            </w:r>
            <w:r w:rsidRPr="00790392">
              <w:rPr>
                <w:rFonts w:ascii="Times New Roman" w:hAnsi="Times New Roman" w:cs="Times New Roman"/>
                <w:noProof/>
                <w:webHidden/>
                <w:sz w:val="24"/>
                <w:rPrChange w:id="122" w:author="Harley Robinson " w:date="2016-03-17T13:22:00Z">
                  <w:rPr>
                    <w:noProof/>
                    <w:webHidden/>
                  </w:rPr>
                </w:rPrChange>
              </w:rPr>
              <w:instrText xml:space="preserve"> PAGEREF _Toc445984266 \h </w:instrText>
            </w:r>
            <w:r w:rsidRPr="00790392">
              <w:rPr>
                <w:rFonts w:ascii="Times New Roman" w:hAnsi="Times New Roman" w:cs="Times New Roman"/>
                <w:noProof/>
                <w:webHidden/>
                <w:sz w:val="24"/>
                <w:rPrChange w:id="123" w:author="Harley Robinson " w:date="2016-03-17T13:22:00Z">
                  <w:rPr>
                    <w:noProof/>
                    <w:webHidden/>
                  </w:rPr>
                </w:rPrChange>
              </w:rPr>
            </w:r>
          </w:ins>
          <w:r w:rsidRPr="00790392">
            <w:rPr>
              <w:rFonts w:ascii="Times New Roman" w:hAnsi="Times New Roman" w:cs="Times New Roman"/>
              <w:noProof/>
              <w:webHidden/>
              <w:sz w:val="24"/>
              <w:rPrChange w:id="124" w:author="Harley Robinson " w:date="2016-03-17T13:22:00Z">
                <w:rPr>
                  <w:noProof/>
                  <w:webHidden/>
                </w:rPr>
              </w:rPrChange>
            </w:rPr>
            <w:fldChar w:fldCharType="separate"/>
          </w:r>
          <w:ins w:id="125" w:author="Harley Robinson " w:date="2016-03-17T14:21:00Z">
            <w:r w:rsidR="00E13283">
              <w:rPr>
                <w:rFonts w:ascii="Times New Roman" w:hAnsi="Times New Roman" w:cs="Times New Roman"/>
                <w:noProof/>
                <w:webHidden/>
                <w:sz w:val="24"/>
              </w:rPr>
              <w:t>5</w:t>
            </w:r>
          </w:ins>
          <w:ins w:id="126" w:author="Harley Robinson " w:date="2016-03-17T13:22:00Z">
            <w:r w:rsidRPr="00790392">
              <w:rPr>
                <w:rFonts w:ascii="Times New Roman" w:hAnsi="Times New Roman" w:cs="Times New Roman"/>
                <w:noProof/>
                <w:webHidden/>
                <w:sz w:val="24"/>
                <w:rPrChange w:id="127" w:author="Harley Robinson " w:date="2016-03-17T13:22:00Z">
                  <w:rPr>
                    <w:noProof/>
                    <w:webHidden/>
                  </w:rPr>
                </w:rPrChange>
              </w:rPr>
              <w:fldChar w:fldCharType="end"/>
            </w:r>
            <w:r w:rsidRPr="00790392">
              <w:rPr>
                <w:rStyle w:val="Hyperlink"/>
                <w:rFonts w:ascii="Times New Roman" w:hAnsi="Times New Roman" w:cs="Times New Roman"/>
                <w:noProof/>
                <w:sz w:val="24"/>
                <w:rPrChange w:id="128" w:author="Harley Robinson " w:date="2016-03-17T13:22:00Z">
                  <w:rPr>
                    <w:rStyle w:val="Hyperlink"/>
                    <w:noProof/>
                  </w:rPr>
                </w:rPrChange>
              </w:rPr>
              <w:fldChar w:fldCharType="end"/>
            </w:r>
          </w:ins>
        </w:p>
        <w:p w14:paraId="0545E3DD" w14:textId="77777777" w:rsidR="00790392" w:rsidRPr="00790392" w:rsidRDefault="00790392" w:rsidP="00790392">
          <w:pPr>
            <w:pStyle w:val="TOC2"/>
            <w:rPr>
              <w:ins w:id="129" w:author="Harley Robinson " w:date="2016-03-17T13:22:00Z"/>
              <w:rFonts w:ascii="Times New Roman" w:eastAsiaTheme="minorEastAsia" w:hAnsi="Times New Roman" w:cs="Times New Roman"/>
              <w:noProof/>
              <w:sz w:val="24"/>
              <w:lang w:eastAsia="en-AU"/>
              <w:rPrChange w:id="130" w:author="Harley Robinson " w:date="2016-03-17T13:22:00Z">
                <w:rPr>
                  <w:ins w:id="131" w:author="Harley Robinson " w:date="2016-03-17T13:22:00Z"/>
                  <w:rFonts w:eastAsiaTheme="minorEastAsia"/>
                  <w:noProof/>
                  <w:lang w:eastAsia="en-AU"/>
                </w:rPr>
              </w:rPrChange>
            </w:rPr>
            <w:pPrChange w:id="132" w:author="Harley Robinson " w:date="2016-03-17T13:22:00Z">
              <w:pPr>
                <w:pStyle w:val="TOC2"/>
              </w:pPr>
            </w:pPrChange>
          </w:pPr>
          <w:ins w:id="133" w:author="Harley Robinson " w:date="2016-03-17T13:22:00Z">
            <w:r w:rsidRPr="00790392">
              <w:rPr>
                <w:rStyle w:val="Hyperlink"/>
                <w:rFonts w:ascii="Times New Roman" w:hAnsi="Times New Roman" w:cs="Times New Roman"/>
                <w:noProof/>
                <w:sz w:val="24"/>
                <w:rPrChange w:id="134"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135" w:author="Harley Robinson " w:date="2016-03-17T13:22:00Z">
                  <w:rPr>
                    <w:rStyle w:val="Hyperlink"/>
                    <w:noProof/>
                  </w:rPr>
                </w:rPrChange>
              </w:rPr>
              <w:instrText xml:space="preserve"> </w:instrText>
            </w:r>
            <w:r w:rsidRPr="00790392">
              <w:rPr>
                <w:rFonts w:ascii="Times New Roman" w:hAnsi="Times New Roman" w:cs="Times New Roman"/>
                <w:noProof/>
                <w:sz w:val="24"/>
                <w:rPrChange w:id="136" w:author="Harley Robinson " w:date="2016-03-17T13:22:00Z">
                  <w:rPr>
                    <w:noProof/>
                  </w:rPr>
                </w:rPrChange>
              </w:rPr>
              <w:instrText>HYPERLINK \l "_Toc445984267"</w:instrText>
            </w:r>
            <w:r w:rsidRPr="00790392">
              <w:rPr>
                <w:rStyle w:val="Hyperlink"/>
                <w:rFonts w:ascii="Times New Roman" w:hAnsi="Times New Roman" w:cs="Times New Roman"/>
                <w:noProof/>
                <w:sz w:val="24"/>
                <w:rPrChange w:id="137"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138" w:author="Harley Robinson " w:date="2016-03-17T13:22:00Z">
                  <w:rPr>
                    <w:rStyle w:val="Hyperlink"/>
                    <w:noProof/>
                  </w:rPr>
                </w:rPrChange>
              </w:rPr>
            </w:r>
            <w:r w:rsidRPr="00790392">
              <w:rPr>
                <w:rStyle w:val="Hyperlink"/>
                <w:rFonts w:ascii="Times New Roman" w:hAnsi="Times New Roman" w:cs="Times New Roman"/>
                <w:noProof/>
                <w:sz w:val="24"/>
                <w:rPrChange w:id="139"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140" w:author="Harley Robinson " w:date="2016-03-17T13:22:00Z">
                  <w:rPr>
                    <w:rStyle w:val="Hyperlink"/>
                    <w:rFonts w:ascii="Times New Roman" w:hAnsi="Times New Roman" w:cs="Times New Roman"/>
                    <w:b/>
                    <w:noProof/>
                  </w:rPr>
                </w:rPrChange>
              </w:rPr>
              <w:t>Lipid raft domains and EV cargo sorting</w:t>
            </w:r>
            <w:r w:rsidRPr="00790392">
              <w:rPr>
                <w:rFonts w:ascii="Times New Roman" w:hAnsi="Times New Roman" w:cs="Times New Roman"/>
                <w:noProof/>
                <w:webHidden/>
                <w:sz w:val="24"/>
                <w:rPrChange w:id="141" w:author="Harley Robinson " w:date="2016-03-17T13:22:00Z">
                  <w:rPr>
                    <w:noProof/>
                    <w:webHidden/>
                  </w:rPr>
                </w:rPrChange>
              </w:rPr>
              <w:tab/>
            </w:r>
            <w:r w:rsidRPr="00790392">
              <w:rPr>
                <w:rFonts w:ascii="Times New Roman" w:hAnsi="Times New Roman" w:cs="Times New Roman"/>
                <w:noProof/>
                <w:webHidden/>
                <w:sz w:val="24"/>
                <w:rPrChange w:id="142" w:author="Harley Robinson " w:date="2016-03-17T13:22:00Z">
                  <w:rPr>
                    <w:noProof/>
                    <w:webHidden/>
                  </w:rPr>
                </w:rPrChange>
              </w:rPr>
              <w:fldChar w:fldCharType="begin"/>
            </w:r>
            <w:r w:rsidRPr="00790392">
              <w:rPr>
                <w:rFonts w:ascii="Times New Roman" w:hAnsi="Times New Roman" w:cs="Times New Roman"/>
                <w:noProof/>
                <w:webHidden/>
                <w:sz w:val="24"/>
                <w:rPrChange w:id="143" w:author="Harley Robinson " w:date="2016-03-17T13:22:00Z">
                  <w:rPr>
                    <w:noProof/>
                    <w:webHidden/>
                  </w:rPr>
                </w:rPrChange>
              </w:rPr>
              <w:instrText xml:space="preserve"> PAGEREF _Toc445984267 \h </w:instrText>
            </w:r>
            <w:r w:rsidRPr="00790392">
              <w:rPr>
                <w:rFonts w:ascii="Times New Roman" w:hAnsi="Times New Roman" w:cs="Times New Roman"/>
                <w:noProof/>
                <w:webHidden/>
                <w:sz w:val="24"/>
                <w:rPrChange w:id="144" w:author="Harley Robinson " w:date="2016-03-17T13:22:00Z">
                  <w:rPr>
                    <w:noProof/>
                    <w:webHidden/>
                  </w:rPr>
                </w:rPrChange>
              </w:rPr>
            </w:r>
          </w:ins>
          <w:r w:rsidRPr="00790392">
            <w:rPr>
              <w:rFonts w:ascii="Times New Roman" w:hAnsi="Times New Roman" w:cs="Times New Roman"/>
              <w:noProof/>
              <w:webHidden/>
              <w:sz w:val="24"/>
              <w:rPrChange w:id="145" w:author="Harley Robinson " w:date="2016-03-17T13:22:00Z">
                <w:rPr>
                  <w:noProof/>
                  <w:webHidden/>
                </w:rPr>
              </w:rPrChange>
            </w:rPr>
            <w:fldChar w:fldCharType="separate"/>
          </w:r>
          <w:ins w:id="146" w:author="Harley Robinson " w:date="2016-03-17T14:21:00Z">
            <w:r w:rsidR="00E13283">
              <w:rPr>
                <w:rFonts w:ascii="Times New Roman" w:hAnsi="Times New Roman" w:cs="Times New Roman"/>
                <w:noProof/>
                <w:webHidden/>
                <w:sz w:val="24"/>
              </w:rPr>
              <w:t>8</w:t>
            </w:r>
          </w:ins>
          <w:ins w:id="147" w:author="Harley Robinson " w:date="2016-03-17T13:22:00Z">
            <w:r w:rsidRPr="00790392">
              <w:rPr>
                <w:rFonts w:ascii="Times New Roman" w:hAnsi="Times New Roman" w:cs="Times New Roman"/>
                <w:noProof/>
                <w:webHidden/>
                <w:sz w:val="24"/>
                <w:rPrChange w:id="148" w:author="Harley Robinson " w:date="2016-03-17T13:22:00Z">
                  <w:rPr>
                    <w:noProof/>
                    <w:webHidden/>
                  </w:rPr>
                </w:rPrChange>
              </w:rPr>
              <w:fldChar w:fldCharType="end"/>
            </w:r>
            <w:r w:rsidRPr="00790392">
              <w:rPr>
                <w:rStyle w:val="Hyperlink"/>
                <w:rFonts w:ascii="Times New Roman" w:hAnsi="Times New Roman" w:cs="Times New Roman"/>
                <w:noProof/>
                <w:sz w:val="24"/>
                <w:rPrChange w:id="149" w:author="Harley Robinson " w:date="2016-03-17T13:22:00Z">
                  <w:rPr>
                    <w:rStyle w:val="Hyperlink"/>
                    <w:noProof/>
                  </w:rPr>
                </w:rPrChange>
              </w:rPr>
              <w:fldChar w:fldCharType="end"/>
            </w:r>
          </w:ins>
        </w:p>
        <w:p w14:paraId="65433D72" w14:textId="77777777" w:rsidR="00790392" w:rsidRPr="00790392" w:rsidRDefault="00790392" w:rsidP="00790392">
          <w:pPr>
            <w:pStyle w:val="TOC2"/>
            <w:rPr>
              <w:ins w:id="150" w:author="Harley Robinson " w:date="2016-03-17T13:22:00Z"/>
              <w:rFonts w:ascii="Times New Roman" w:eastAsiaTheme="minorEastAsia" w:hAnsi="Times New Roman" w:cs="Times New Roman"/>
              <w:noProof/>
              <w:sz w:val="24"/>
              <w:lang w:eastAsia="en-AU"/>
              <w:rPrChange w:id="151" w:author="Harley Robinson " w:date="2016-03-17T13:22:00Z">
                <w:rPr>
                  <w:ins w:id="152" w:author="Harley Robinson " w:date="2016-03-17T13:22:00Z"/>
                  <w:rFonts w:eastAsiaTheme="minorEastAsia"/>
                  <w:noProof/>
                  <w:lang w:eastAsia="en-AU"/>
                </w:rPr>
              </w:rPrChange>
            </w:rPr>
            <w:pPrChange w:id="153" w:author="Harley Robinson " w:date="2016-03-17T13:22:00Z">
              <w:pPr>
                <w:pStyle w:val="TOC2"/>
              </w:pPr>
            </w:pPrChange>
          </w:pPr>
          <w:ins w:id="154" w:author="Harley Robinson " w:date="2016-03-17T13:22:00Z">
            <w:r w:rsidRPr="00790392">
              <w:rPr>
                <w:rStyle w:val="Hyperlink"/>
                <w:rFonts w:ascii="Times New Roman" w:hAnsi="Times New Roman" w:cs="Times New Roman"/>
                <w:noProof/>
                <w:sz w:val="24"/>
                <w:rPrChange w:id="155"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156" w:author="Harley Robinson " w:date="2016-03-17T13:22:00Z">
                  <w:rPr>
                    <w:rStyle w:val="Hyperlink"/>
                    <w:noProof/>
                  </w:rPr>
                </w:rPrChange>
              </w:rPr>
              <w:instrText xml:space="preserve"> </w:instrText>
            </w:r>
            <w:r w:rsidRPr="00790392">
              <w:rPr>
                <w:rFonts w:ascii="Times New Roman" w:hAnsi="Times New Roman" w:cs="Times New Roman"/>
                <w:noProof/>
                <w:sz w:val="24"/>
                <w:rPrChange w:id="157" w:author="Harley Robinson " w:date="2016-03-17T13:22:00Z">
                  <w:rPr>
                    <w:noProof/>
                  </w:rPr>
                </w:rPrChange>
              </w:rPr>
              <w:instrText>HYPERLINK \l "_Toc445984268"</w:instrText>
            </w:r>
            <w:r w:rsidRPr="00790392">
              <w:rPr>
                <w:rStyle w:val="Hyperlink"/>
                <w:rFonts w:ascii="Times New Roman" w:hAnsi="Times New Roman" w:cs="Times New Roman"/>
                <w:noProof/>
                <w:sz w:val="24"/>
                <w:rPrChange w:id="158"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159" w:author="Harley Robinson " w:date="2016-03-17T13:22:00Z">
                  <w:rPr>
                    <w:rStyle w:val="Hyperlink"/>
                    <w:noProof/>
                  </w:rPr>
                </w:rPrChange>
              </w:rPr>
            </w:r>
            <w:r w:rsidRPr="00790392">
              <w:rPr>
                <w:rStyle w:val="Hyperlink"/>
                <w:rFonts w:ascii="Times New Roman" w:hAnsi="Times New Roman" w:cs="Times New Roman"/>
                <w:noProof/>
                <w:sz w:val="24"/>
                <w:rPrChange w:id="160"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161" w:author="Harley Robinson " w:date="2016-03-17T13:22:00Z">
                  <w:rPr>
                    <w:rStyle w:val="Hyperlink"/>
                    <w:rFonts w:ascii="Times New Roman" w:hAnsi="Times New Roman" w:cs="Times New Roman"/>
                    <w:b/>
                    <w:noProof/>
                  </w:rPr>
                </w:rPrChange>
              </w:rPr>
              <w:t>PC3 cell line: Experimental Model.</w:t>
            </w:r>
            <w:r w:rsidRPr="00790392">
              <w:rPr>
                <w:rFonts w:ascii="Times New Roman" w:hAnsi="Times New Roman" w:cs="Times New Roman"/>
                <w:noProof/>
                <w:webHidden/>
                <w:sz w:val="24"/>
                <w:rPrChange w:id="162" w:author="Harley Robinson " w:date="2016-03-17T13:22:00Z">
                  <w:rPr>
                    <w:noProof/>
                    <w:webHidden/>
                  </w:rPr>
                </w:rPrChange>
              </w:rPr>
              <w:tab/>
            </w:r>
            <w:r w:rsidRPr="00790392">
              <w:rPr>
                <w:rFonts w:ascii="Times New Roman" w:hAnsi="Times New Roman" w:cs="Times New Roman"/>
                <w:noProof/>
                <w:webHidden/>
                <w:sz w:val="24"/>
                <w:rPrChange w:id="163" w:author="Harley Robinson " w:date="2016-03-17T13:22:00Z">
                  <w:rPr>
                    <w:noProof/>
                    <w:webHidden/>
                  </w:rPr>
                </w:rPrChange>
              </w:rPr>
              <w:fldChar w:fldCharType="begin"/>
            </w:r>
            <w:r w:rsidRPr="00790392">
              <w:rPr>
                <w:rFonts w:ascii="Times New Roman" w:hAnsi="Times New Roman" w:cs="Times New Roman"/>
                <w:noProof/>
                <w:webHidden/>
                <w:sz w:val="24"/>
                <w:rPrChange w:id="164" w:author="Harley Robinson " w:date="2016-03-17T13:22:00Z">
                  <w:rPr>
                    <w:noProof/>
                    <w:webHidden/>
                  </w:rPr>
                </w:rPrChange>
              </w:rPr>
              <w:instrText xml:space="preserve"> PAGEREF _Toc445984268 \h </w:instrText>
            </w:r>
            <w:r w:rsidRPr="00790392">
              <w:rPr>
                <w:rFonts w:ascii="Times New Roman" w:hAnsi="Times New Roman" w:cs="Times New Roman"/>
                <w:noProof/>
                <w:webHidden/>
                <w:sz w:val="24"/>
                <w:rPrChange w:id="165" w:author="Harley Robinson " w:date="2016-03-17T13:22:00Z">
                  <w:rPr>
                    <w:noProof/>
                    <w:webHidden/>
                  </w:rPr>
                </w:rPrChange>
              </w:rPr>
            </w:r>
          </w:ins>
          <w:r w:rsidRPr="00790392">
            <w:rPr>
              <w:rFonts w:ascii="Times New Roman" w:hAnsi="Times New Roman" w:cs="Times New Roman"/>
              <w:noProof/>
              <w:webHidden/>
              <w:sz w:val="24"/>
              <w:rPrChange w:id="166" w:author="Harley Robinson " w:date="2016-03-17T13:22:00Z">
                <w:rPr>
                  <w:noProof/>
                  <w:webHidden/>
                </w:rPr>
              </w:rPrChange>
            </w:rPr>
            <w:fldChar w:fldCharType="separate"/>
          </w:r>
          <w:ins w:id="167" w:author="Harley Robinson " w:date="2016-03-17T14:21:00Z">
            <w:r w:rsidR="00E13283">
              <w:rPr>
                <w:rFonts w:ascii="Times New Roman" w:hAnsi="Times New Roman" w:cs="Times New Roman"/>
                <w:noProof/>
                <w:webHidden/>
                <w:sz w:val="24"/>
              </w:rPr>
              <w:t>8</w:t>
            </w:r>
          </w:ins>
          <w:ins w:id="168" w:author="Harley Robinson " w:date="2016-03-17T13:22:00Z">
            <w:r w:rsidRPr="00790392">
              <w:rPr>
                <w:rFonts w:ascii="Times New Roman" w:hAnsi="Times New Roman" w:cs="Times New Roman"/>
                <w:noProof/>
                <w:webHidden/>
                <w:sz w:val="24"/>
                <w:rPrChange w:id="169" w:author="Harley Robinson " w:date="2016-03-17T13:22:00Z">
                  <w:rPr>
                    <w:noProof/>
                    <w:webHidden/>
                  </w:rPr>
                </w:rPrChange>
              </w:rPr>
              <w:fldChar w:fldCharType="end"/>
            </w:r>
            <w:r w:rsidRPr="00790392">
              <w:rPr>
                <w:rStyle w:val="Hyperlink"/>
                <w:rFonts w:ascii="Times New Roman" w:hAnsi="Times New Roman" w:cs="Times New Roman"/>
                <w:noProof/>
                <w:sz w:val="24"/>
                <w:rPrChange w:id="170" w:author="Harley Robinson " w:date="2016-03-17T13:22:00Z">
                  <w:rPr>
                    <w:rStyle w:val="Hyperlink"/>
                    <w:noProof/>
                  </w:rPr>
                </w:rPrChange>
              </w:rPr>
              <w:fldChar w:fldCharType="end"/>
            </w:r>
          </w:ins>
        </w:p>
        <w:p w14:paraId="5F99260A" w14:textId="77777777" w:rsidR="00790392" w:rsidRPr="00790392" w:rsidRDefault="00790392" w:rsidP="00790392">
          <w:pPr>
            <w:pStyle w:val="TOC1"/>
            <w:spacing w:line="360" w:lineRule="auto"/>
            <w:rPr>
              <w:ins w:id="171" w:author="Harley Robinson " w:date="2016-03-17T13:22:00Z"/>
              <w:rFonts w:ascii="Times New Roman" w:eastAsiaTheme="minorEastAsia" w:hAnsi="Times New Roman" w:cs="Times New Roman"/>
              <w:noProof/>
              <w:sz w:val="24"/>
              <w:lang w:eastAsia="en-AU"/>
              <w:rPrChange w:id="172" w:author="Harley Robinson " w:date="2016-03-17T13:22:00Z">
                <w:rPr>
                  <w:ins w:id="173" w:author="Harley Robinson " w:date="2016-03-17T13:22:00Z"/>
                  <w:rFonts w:eastAsiaTheme="minorEastAsia"/>
                  <w:noProof/>
                  <w:lang w:eastAsia="en-AU"/>
                </w:rPr>
              </w:rPrChange>
            </w:rPr>
            <w:pPrChange w:id="174" w:author="Harley Robinson " w:date="2016-03-17T13:22:00Z">
              <w:pPr>
                <w:pStyle w:val="TOC1"/>
              </w:pPr>
            </w:pPrChange>
          </w:pPr>
          <w:ins w:id="175" w:author="Harley Robinson " w:date="2016-03-17T13:22:00Z">
            <w:r w:rsidRPr="00790392">
              <w:rPr>
                <w:rStyle w:val="Hyperlink"/>
                <w:rFonts w:ascii="Times New Roman" w:hAnsi="Times New Roman" w:cs="Times New Roman"/>
                <w:noProof/>
                <w:sz w:val="24"/>
                <w:rPrChange w:id="176"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177" w:author="Harley Robinson " w:date="2016-03-17T13:22:00Z">
                  <w:rPr>
                    <w:rStyle w:val="Hyperlink"/>
                    <w:noProof/>
                  </w:rPr>
                </w:rPrChange>
              </w:rPr>
              <w:instrText xml:space="preserve"> </w:instrText>
            </w:r>
            <w:r w:rsidRPr="00790392">
              <w:rPr>
                <w:rFonts w:ascii="Times New Roman" w:hAnsi="Times New Roman" w:cs="Times New Roman"/>
                <w:noProof/>
                <w:sz w:val="24"/>
                <w:rPrChange w:id="178" w:author="Harley Robinson " w:date="2016-03-17T13:22:00Z">
                  <w:rPr>
                    <w:noProof/>
                  </w:rPr>
                </w:rPrChange>
              </w:rPr>
              <w:instrText>HYPERLINK \l "_Toc445984269"</w:instrText>
            </w:r>
            <w:r w:rsidRPr="00790392">
              <w:rPr>
                <w:rStyle w:val="Hyperlink"/>
                <w:rFonts w:ascii="Times New Roman" w:hAnsi="Times New Roman" w:cs="Times New Roman"/>
                <w:noProof/>
                <w:sz w:val="24"/>
                <w:rPrChange w:id="179"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180" w:author="Harley Robinson " w:date="2016-03-17T13:22:00Z">
                  <w:rPr>
                    <w:rStyle w:val="Hyperlink"/>
                    <w:noProof/>
                  </w:rPr>
                </w:rPrChange>
              </w:rPr>
            </w:r>
            <w:r w:rsidRPr="00790392">
              <w:rPr>
                <w:rStyle w:val="Hyperlink"/>
                <w:rFonts w:ascii="Times New Roman" w:hAnsi="Times New Roman" w:cs="Times New Roman"/>
                <w:noProof/>
                <w:sz w:val="24"/>
                <w:rPrChange w:id="181"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182" w:author="Harley Robinson " w:date="2016-03-17T13:22:00Z">
                  <w:rPr>
                    <w:rStyle w:val="Hyperlink"/>
                    <w:rFonts w:ascii="Times New Roman" w:hAnsi="Times New Roman" w:cs="Times New Roman"/>
                    <w:b/>
                    <w:noProof/>
                  </w:rPr>
                </w:rPrChange>
              </w:rPr>
              <w:t>Hypothesis</w:t>
            </w:r>
            <w:r w:rsidRPr="00790392">
              <w:rPr>
                <w:rFonts w:ascii="Times New Roman" w:hAnsi="Times New Roman" w:cs="Times New Roman"/>
                <w:noProof/>
                <w:webHidden/>
                <w:sz w:val="24"/>
                <w:rPrChange w:id="183" w:author="Harley Robinson " w:date="2016-03-17T13:22:00Z">
                  <w:rPr>
                    <w:noProof/>
                    <w:webHidden/>
                  </w:rPr>
                </w:rPrChange>
              </w:rPr>
              <w:tab/>
            </w:r>
            <w:r w:rsidRPr="00790392">
              <w:rPr>
                <w:rFonts w:ascii="Times New Roman" w:hAnsi="Times New Roman" w:cs="Times New Roman"/>
                <w:noProof/>
                <w:webHidden/>
                <w:sz w:val="24"/>
                <w:rPrChange w:id="184" w:author="Harley Robinson " w:date="2016-03-17T13:22:00Z">
                  <w:rPr>
                    <w:noProof/>
                    <w:webHidden/>
                  </w:rPr>
                </w:rPrChange>
              </w:rPr>
              <w:fldChar w:fldCharType="begin"/>
            </w:r>
            <w:r w:rsidRPr="00790392">
              <w:rPr>
                <w:rFonts w:ascii="Times New Roman" w:hAnsi="Times New Roman" w:cs="Times New Roman"/>
                <w:noProof/>
                <w:webHidden/>
                <w:sz w:val="24"/>
                <w:rPrChange w:id="185" w:author="Harley Robinson " w:date="2016-03-17T13:22:00Z">
                  <w:rPr>
                    <w:noProof/>
                    <w:webHidden/>
                  </w:rPr>
                </w:rPrChange>
              </w:rPr>
              <w:instrText xml:space="preserve"> PAGEREF _Toc445984269 \h </w:instrText>
            </w:r>
            <w:r w:rsidRPr="00790392">
              <w:rPr>
                <w:rFonts w:ascii="Times New Roman" w:hAnsi="Times New Roman" w:cs="Times New Roman"/>
                <w:noProof/>
                <w:webHidden/>
                <w:sz w:val="24"/>
                <w:rPrChange w:id="186" w:author="Harley Robinson " w:date="2016-03-17T13:22:00Z">
                  <w:rPr>
                    <w:noProof/>
                    <w:webHidden/>
                  </w:rPr>
                </w:rPrChange>
              </w:rPr>
            </w:r>
          </w:ins>
          <w:r w:rsidRPr="00790392">
            <w:rPr>
              <w:rFonts w:ascii="Times New Roman" w:hAnsi="Times New Roman" w:cs="Times New Roman"/>
              <w:noProof/>
              <w:webHidden/>
              <w:sz w:val="24"/>
              <w:rPrChange w:id="187" w:author="Harley Robinson " w:date="2016-03-17T13:22:00Z">
                <w:rPr>
                  <w:noProof/>
                  <w:webHidden/>
                </w:rPr>
              </w:rPrChange>
            </w:rPr>
            <w:fldChar w:fldCharType="separate"/>
          </w:r>
          <w:ins w:id="188" w:author="Harley Robinson " w:date="2016-03-17T14:21:00Z">
            <w:r w:rsidR="00E13283">
              <w:rPr>
                <w:rFonts w:ascii="Times New Roman" w:hAnsi="Times New Roman" w:cs="Times New Roman"/>
                <w:noProof/>
                <w:webHidden/>
                <w:sz w:val="24"/>
              </w:rPr>
              <w:t>10</w:t>
            </w:r>
          </w:ins>
          <w:ins w:id="189" w:author="Harley Robinson " w:date="2016-03-17T13:22:00Z">
            <w:r w:rsidRPr="00790392">
              <w:rPr>
                <w:rFonts w:ascii="Times New Roman" w:hAnsi="Times New Roman" w:cs="Times New Roman"/>
                <w:noProof/>
                <w:webHidden/>
                <w:sz w:val="24"/>
                <w:rPrChange w:id="190" w:author="Harley Robinson " w:date="2016-03-17T13:22:00Z">
                  <w:rPr>
                    <w:noProof/>
                    <w:webHidden/>
                  </w:rPr>
                </w:rPrChange>
              </w:rPr>
              <w:fldChar w:fldCharType="end"/>
            </w:r>
            <w:r w:rsidRPr="00790392">
              <w:rPr>
                <w:rStyle w:val="Hyperlink"/>
                <w:rFonts w:ascii="Times New Roman" w:hAnsi="Times New Roman" w:cs="Times New Roman"/>
                <w:noProof/>
                <w:sz w:val="24"/>
                <w:rPrChange w:id="191" w:author="Harley Robinson " w:date="2016-03-17T13:22:00Z">
                  <w:rPr>
                    <w:rStyle w:val="Hyperlink"/>
                    <w:noProof/>
                  </w:rPr>
                </w:rPrChange>
              </w:rPr>
              <w:fldChar w:fldCharType="end"/>
            </w:r>
          </w:ins>
        </w:p>
        <w:p w14:paraId="11552F7E" w14:textId="77777777" w:rsidR="00790392" w:rsidRPr="00790392" w:rsidRDefault="00790392" w:rsidP="00790392">
          <w:pPr>
            <w:pStyle w:val="TOC1"/>
            <w:spacing w:line="360" w:lineRule="auto"/>
            <w:rPr>
              <w:ins w:id="192" w:author="Harley Robinson " w:date="2016-03-17T13:22:00Z"/>
              <w:rFonts w:ascii="Times New Roman" w:eastAsiaTheme="minorEastAsia" w:hAnsi="Times New Roman" w:cs="Times New Roman"/>
              <w:noProof/>
              <w:sz w:val="24"/>
              <w:lang w:eastAsia="en-AU"/>
              <w:rPrChange w:id="193" w:author="Harley Robinson " w:date="2016-03-17T13:22:00Z">
                <w:rPr>
                  <w:ins w:id="194" w:author="Harley Robinson " w:date="2016-03-17T13:22:00Z"/>
                  <w:rFonts w:eastAsiaTheme="minorEastAsia"/>
                  <w:noProof/>
                  <w:lang w:eastAsia="en-AU"/>
                </w:rPr>
              </w:rPrChange>
            </w:rPr>
            <w:pPrChange w:id="195" w:author="Harley Robinson " w:date="2016-03-17T13:22:00Z">
              <w:pPr>
                <w:pStyle w:val="TOC1"/>
              </w:pPr>
            </w:pPrChange>
          </w:pPr>
          <w:ins w:id="196" w:author="Harley Robinson " w:date="2016-03-17T13:22:00Z">
            <w:r w:rsidRPr="00790392">
              <w:rPr>
                <w:rStyle w:val="Hyperlink"/>
                <w:rFonts w:ascii="Times New Roman" w:hAnsi="Times New Roman" w:cs="Times New Roman"/>
                <w:noProof/>
                <w:sz w:val="24"/>
                <w:rPrChange w:id="197"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198" w:author="Harley Robinson " w:date="2016-03-17T13:22:00Z">
                  <w:rPr>
                    <w:rStyle w:val="Hyperlink"/>
                    <w:noProof/>
                  </w:rPr>
                </w:rPrChange>
              </w:rPr>
              <w:instrText xml:space="preserve"> </w:instrText>
            </w:r>
            <w:r w:rsidRPr="00790392">
              <w:rPr>
                <w:rFonts w:ascii="Times New Roman" w:hAnsi="Times New Roman" w:cs="Times New Roman"/>
                <w:noProof/>
                <w:sz w:val="24"/>
                <w:rPrChange w:id="199" w:author="Harley Robinson " w:date="2016-03-17T13:22:00Z">
                  <w:rPr>
                    <w:noProof/>
                  </w:rPr>
                </w:rPrChange>
              </w:rPr>
              <w:instrText>HYPERLINK \l "_Toc445984270"</w:instrText>
            </w:r>
            <w:r w:rsidRPr="00790392">
              <w:rPr>
                <w:rStyle w:val="Hyperlink"/>
                <w:rFonts w:ascii="Times New Roman" w:hAnsi="Times New Roman" w:cs="Times New Roman"/>
                <w:noProof/>
                <w:sz w:val="24"/>
                <w:rPrChange w:id="200"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201" w:author="Harley Robinson " w:date="2016-03-17T13:22:00Z">
                  <w:rPr>
                    <w:rStyle w:val="Hyperlink"/>
                    <w:noProof/>
                  </w:rPr>
                </w:rPrChange>
              </w:rPr>
            </w:r>
            <w:r w:rsidRPr="00790392">
              <w:rPr>
                <w:rStyle w:val="Hyperlink"/>
                <w:rFonts w:ascii="Times New Roman" w:hAnsi="Times New Roman" w:cs="Times New Roman"/>
                <w:noProof/>
                <w:sz w:val="24"/>
                <w:rPrChange w:id="202"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203" w:author="Harley Robinson " w:date="2016-03-17T13:22:00Z">
                  <w:rPr>
                    <w:rStyle w:val="Hyperlink"/>
                    <w:rFonts w:ascii="Times New Roman" w:hAnsi="Times New Roman" w:cs="Times New Roman"/>
                    <w:b/>
                    <w:noProof/>
                  </w:rPr>
                </w:rPrChange>
              </w:rPr>
              <w:t>Aims:</w:t>
            </w:r>
            <w:r w:rsidRPr="00790392">
              <w:rPr>
                <w:rFonts w:ascii="Times New Roman" w:hAnsi="Times New Roman" w:cs="Times New Roman"/>
                <w:noProof/>
                <w:webHidden/>
                <w:sz w:val="24"/>
                <w:rPrChange w:id="204" w:author="Harley Robinson " w:date="2016-03-17T13:22:00Z">
                  <w:rPr>
                    <w:noProof/>
                    <w:webHidden/>
                  </w:rPr>
                </w:rPrChange>
              </w:rPr>
              <w:tab/>
            </w:r>
            <w:r w:rsidRPr="00790392">
              <w:rPr>
                <w:rFonts w:ascii="Times New Roman" w:hAnsi="Times New Roman" w:cs="Times New Roman"/>
                <w:noProof/>
                <w:webHidden/>
                <w:sz w:val="24"/>
                <w:rPrChange w:id="205" w:author="Harley Robinson " w:date="2016-03-17T13:22:00Z">
                  <w:rPr>
                    <w:noProof/>
                    <w:webHidden/>
                  </w:rPr>
                </w:rPrChange>
              </w:rPr>
              <w:fldChar w:fldCharType="begin"/>
            </w:r>
            <w:r w:rsidRPr="00790392">
              <w:rPr>
                <w:rFonts w:ascii="Times New Roman" w:hAnsi="Times New Roman" w:cs="Times New Roman"/>
                <w:noProof/>
                <w:webHidden/>
                <w:sz w:val="24"/>
                <w:rPrChange w:id="206" w:author="Harley Robinson " w:date="2016-03-17T13:22:00Z">
                  <w:rPr>
                    <w:noProof/>
                    <w:webHidden/>
                  </w:rPr>
                </w:rPrChange>
              </w:rPr>
              <w:instrText xml:space="preserve"> PAGEREF _Toc445984270 \h </w:instrText>
            </w:r>
            <w:r w:rsidRPr="00790392">
              <w:rPr>
                <w:rFonts w:ascii="Times New Roman" w:hAnsi="Times New Roman" w:cs="Times New Roman"/>
                <w:noProof/>
                <w:webHidden/>
                <w:sz w:val="24"/>
                <w:rPrChange w:id="207" w:author="Harley Robinson " w:date="2016-03-17T13:22:00Z">
                  <w:rPr>
                    <w:noProof/>
                    <w:webHidden/>
                  </w:rPr>
                </w:rPrChange>
              </w:rPr>
            </w:r>
          </w:ins>
          <w:r w:rsidRPr="00790392">
            <w:rPr>
              <w:rFonts w:ascii="Times New Roman" w:hAnsi="Times New Roman" w:cs="Times New Roman"/>
              <w:noProof/>
              <w:webHidden/>
              <w:sz w:val="24"/>
              <w:rPrChange w:id="208" w:author="Harley Robinson " w:date="2016-03-17T13:22:00Z">
                <w:rPr>
                  <w:noProof/>
                  <w:webHidden/>
                </w:rPr>
              </w:rPrChange>
            </w:rPr>
            <w:fldChar w:fldCharType="separate"/>
          </w:r>
          <w:ins w:id="209" w:author="Harley Robinson " w:date="2016-03-17T14:21:00Z">
            <w:r w:rsidR="00E13283">
              <w:rPr>
                <w:rFonts w:ascii="Times New Roman" w:hAnsi="Times New Roman" w:cs="Times New Roman"/>
                <w:noProof/>
                <w:webHidden/>
                <w:sz w:val="24"/>
              </w:rPr>
              <w:t>11</w:t>
            </w:r>
          </w:ins>
          <w:ins w:id="210" w:author="Harley Robinson " w:date="2016-03-17T13:22:00Z">
            <w:r w:rsidRPr="00790392">
              <w:rPr>
                <w:rFonts w:ascii="Times New Roman" w:hAnsi="Times New Roman" w:cs="Times New Roman"/>
                <w:noProof/>
                <w:webHidden/>
                <w:sz w:val="24"/>
                <w:rPrChange w:id="211" w:author="Harley Robinson " w:date="2016-03-17T13:22:00Z">
                  <w:rPr>
                    <w:noProof/>
                    <w:webHidden/>
                  </w:rPr>
                </w:rPrChange>
              </w:rPr>
              <w:fldChar w:fldCharType="end"/>
            </w:r>
            <w:r w:rsidRPr="00790392">
              <w:rPr>
                <w:rStyle w:val="Hyperlink"/>
                <w:rFonts w:ascii="Times New Roman" w:hAnsi="Times New Roman" w:cs="Times New Roman"/>
                <w:noProof/>
                <w:sz w:val="24"/>
                <w:rPrChange w:id="212" w:author="Harley Robinson " w:date="2016-03-17T13:22:00Z">
                  <w:rPr>
                    <w:rStyle w:val="Hyperlink"/>
                    <w:noProof/>
                  </w:rPr>
                </w:rPrChange>
              </w:rPr>
              <w:fldChar w:fldCharType="end"/>
            </w:r>
          </w:ins>
        </w:p>
        <w:p w14:paraId="0C0BB0CB" w14:textId="77777777" w:rsidR="00790392" w:rsidRPr="00790392" w:rsidRDefault="00790392" w:rsidP="00790392">
          <w:pPr>
            <w:pStyle w:val="TOC1"/>
            <w:spacing w:line="360" w:lineRule="auto"/>
            <w:rPr>
              <w:ins w:id="213" w:author="Harley Robinson " w:date="2016-03-17T13:22:00Z"/>
              <w:rFonts w:ascii="Times New Roman" w:eastAsiaTheme="minorEastAsia" w:hAnsi="Times New Roman" w:cs="Times New Roman"/>
              <w:noProof/>
              <w:sz w:val="24"/>
              <w:lang w:eastAsia="en-AU"/>
              <w:rPrChange w:id="214" w:author="Harley Robinson " w:date="2016-03-17T13:22:00Z">
                <w:rPr>
                  <w:ins w:id="215" w:author="Harley Robinson " w:date="2016-03-17T13:22:00Z"/>
                  <w:rFonts w:eastAsiaTheme="minorEastAsia"/>
                  <w:noProof/>
                  <w:lang w:eastAsia="en-AU"/>
                </w:rPr>
              </w:rPrChange>
            </w:rPr>
            <w:pPrChange w:id="216" w:author="Harley Robinson " w:date="2016-03-17T13:22:00Z">
              <w:pPr>
                <w:pStyle w:val="TOC1"/>
              </w:pPr>
            </w:pPrChange>
          </w:pPr>
          <w:ins w:id="217" w:author="Harley Robinson " w:date="2016-03-17T13:22:00Z">
            <w:r w:rsidRPr="00790392">
              <w:rPr>
                <w:rStyle w:val="Hyperlink"/>
                <w:rFonts w:ascii="Times New Roman" w:hAnsi="Times New Roman" w:cs="Times New Roman"/>
                <w:noProof/>
                <w:sz w:val="24"/>
                <w:rPrChange w:id="218"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219" w:author="Harley Robinson " w:date="2016-03-17T13:22:00Z">
                  <w:rPr>
                    <w:rStyle w:val="Hyperlink"/>
                    <w:noProof/>
                  </w:rPr>
                </w:rPrChange>
              </w:rPr>
              <w:instrText xml:space="preserve"> </w:instrText>
            </w:r>
            <w:r w:rsidRPr="00790392">
              <w:rPr>
                <w:rFonts w:ascii="Times New Roman" w:hAnsi="Times New Roman" w:cs="Times New Roman"/>
                <w:noProof/>
                <w:sz w:val="24"/>
                <w:rPrChange w:id="220" w:author="Harley Robinson " w:date="2016-03-17T13:22:00Z">
                  <w:rPr>
                    <w:noProof/>
                  </w:rPr>
                </w:rPrChange>
              </w:rPr>
              <w:instrText>HYPERLINK \l "_Toc445984271"</w:instrText>
            </w:r>
            <w:r w:rsidRPr="00790392">
              <w:rPr>
                <w:rStyle w:val="Hyperlink"/>
                <w:rFonts w:ascii="Times New Roman" w:hAnsi="Times New Roman" w:cs="Times New Roman"/>
                <w:noProof/>
                <w:sz w:val="24"/>
                <w:rPrChange w:id="221"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222" w:author="Harley Robinson " w:date="2016-03-17T13:22:00Z">
                  <w:rPr>
                    <w:rStyle w:val="Hyperlink"/>
                    <w:noProof/>
                  </w:rPr>
                </w:rPrChange>
              </w:rPr>
            </w:r>
            <w:r w:rsidRPr="00790392">
              <w:rPr>
                <w:rStyle w:val="Hyperlink"/>
                <w:rFonts w:ascii="Times New Roman" w:hAnsi="Times New Roman" w:cs="Times New Roman"/>
                <w:noProof/>
                <w:sz w:val="24"/>
                <w:rPrChange w:id="223"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224" w:author="Harley Robinson " w:date="2016-03-17T13:22:00Z">
                  <w:rPr>
                    <w:rStyle w:val="Hyperlink"/>
                    <w:rFonts w:ascii="Times New Roman" w:hAnsi="Times New Roman" w:cs="Times New Roman"/>
                    <w:b/>
                    <w:noProof/>
                  </w:rPr>
                </w:rPrChange>
              </w:rPr>
              <w:t>Research Plan and Methods</w:t>
            </w:r>
            <w:r w:rsidRPr="00790392">
              <w:rPr>
                <w:rStyle w:val="Hyperlink"/>
                <w:rFonts w:ascii="Times New Roman" w:hAnsi="Times New Roman" w:cs="Times New Roman"/>
                <w:noProof/>
                <w:sz w:val="24"/>
                <w:rPrChange w:id="225" w:author="Harley Robinson " w:date="2016-03-17T13:22:00Z">
                  <w:rPr>
                    <w:rStyle w:val="Hyperlink"/>
                    <w:rFonts w:ascii="Times New Roman" w:hAnsi="Times New Roman" w:cs="Times New Roman"/>
                    <w:noProof/>
                  </w:rPr>
                </w:rPrChange>
              </w:rPr>
              <w:t>:</w:t>
            </w:r>
            <w:r w:rsidRPr="00790392">
              <w:rPr>
                <w:rFonts w:ascii="Times New Roman" w:hAnsi="Times New Roman" w:cs="Times New Roman"/>
                <w:noProof/>
                <w:webHidden/>
                <w:sz w:val="24"/>
                <w:rPrChange w:id="226" w:author="Harley Robinson " w:date="2016-03-17T13:22:00Z">
                  <w:rPr>
                    <w:noProof/>
                    <w:webHidden/>
                  </w:rPr>
                </w:rPrChange>
              </w:rPr>
              <w:tab/>
            </w:r>
            <w:r w:rsidRPr="00790392">
              <w:rPr>
                <w:rFonts w:ascii="Times New Roman" w:hAnsi="Times New Roman" w:cs="Times New Roman"/>
                <w:noProof/>
                <w:webHidden/>
                <w:sz w:val="24"/>
                <w:rPrChange w:id="227" w:author="Harley Robinson " w:date="2016-03-17T13:22:00Z">
                  <w:rPr>
                    <w:noProof/>
                    <w:webHidden/>
                  </w:rPr>
                </w:rPrChange>
              </w:rPr>
              <w:fldChar w:fldCharType="begin"/>
            </w:r>
            <w:r w:rsidRPr="00790392">
              <w:rPr>
                <w:rFonts w:ascii="Times New Roman" w:hAnsi="Times New Roman" w:cs="Times New Roman"/>
                <w:noProof/>
                <w:webHidden/>
                <w:sz w:val="24"/>
                <w:rPrChange w:id="228" w:author="Harley Robinson " w:date="2016-03-17T13:22:00Z">
                  <w:rPr>
                    <w:noProof/>
                    <w:webHidden/>
                  </w:rPr>
                </w:rPrChange>
              </w:rPr>
              <w:instrText xml:space="preserve"> PAGEREF _Toc445984271 \h </w:instrText>
            </w:r>
            <w:r w:rsidRPr="00790392">
              <w:rPr>
                <w:rFonts w:ascii="Times New Roman" w:hAnsi="Times New Roman" w:cs="Times New Roman"/>
                <w:noProof/>
                <w:webHidden/>
                <w:sz w:val="24"/>
                <w:rPrChange w:id="229" w:author="Harley Robinson " w:date="2016-03-17T13:22:00Z">
                  <w:rPr>
                    <w:noProof/>
                    <w:webHidden/>
                  </w:rPr>
                </w:rPrChange>
              </w:rPr>
            </w:r>
          </w:ins>
          <w:r w:rsidRPr="00790392">
            <w:rPr>
              <w:rFonts w:ascii="Times New Roman" w:hAnsi="Times New Roman" w:cs="Times New Roman"/>
              <w:noProof/>
              <w:webHidden/>
              <w:sz w:val="24"/>
              <w:rPrChange w:id="230" w:author="Harley Robinson " w:date="2016-03-17T13:22:00Z">
                <w:rPr>
                  <w:noProof/>
                  <w:webHidden/>
                </w:rPr>
              </w:rPrChange>
            </w:rPr>
            <w:fldChar w:fldCharType="separate"/>
          </w:r>
          <w:ins w:id="231" w:author="Harley Robinson " w:date="2016-03-17T14:21:00Z">
            <w:r w:rsidR="00E13283">
              <w:rPr>
                <w:rFonts w:ascii="Times New Roman" w:hAnsi="Times New Roman" w:cs="Times New Roman"/>
                <w:noProof/>
                <w:webHidden/>
                <w:sz w:val="24"/>
              </w:rPr>
              <w:t>11</w:t>
            </w:r>
          </w:ins>
          <w:ins w:id="232" w:author="Harley Robinson " w:date="2016-03-17T13:22:00Z">
            <w:r w:rsidRPr="00790392">
              <w:rPr>
                <w:rFonts w:ascii="Times New Roman" w:hAnsi="Times New Roman" w:cs="Times New Roman"/>
                <w:noProof/>
                <w:webHidden/>
                <w:sz w:val="24"/>
                <w:rPrChange w:id="233" w:author="Harley Robinson " w:date="2016-03-17T13:22:00Z">
                  <w:rPr>
                    <w:noProof/>
                    <w:webHidden/>
                  </w:rPr>
                </w:rPrChange>
              </w:rPr>
              <w:fldChar w:fldCharType="end"/>
            </w:r>
            <w:r w:rsidRPr="00790392">
              <w:rPr>
                <w:rStyle w:val="Hyperlink"/>
                <w:rFonts w:ascii="Times New Roman" w:hAnsi="Times New Roman" w:cs="Times New Roman"/>
                <w:noProof/>
                <w:sz w:val="24"/>
                <w:rPrChange w:id="234" w:author="Harley Robinson " w:date="2016-03-17T13:22:00Z">
                  <w:rPr>
                    <w:rStyle w:val="Hyperlink"/>
                    <w:noProof/>
                  </w:rPr>
                </w:rPrChange>
              </w:rPr>
              <w:fldChar w:fldCharType="end"/>
            </w:r>
          </w:ins>
        </w:p>
        <w:p w14:paraId="378A222E" w14:textId="77777777" w:rsidR="00790392" w:rsidRPr="00790392" w:rsidRDefault="00790392" w:rsidP="00790392">
          <w:pPr>
            <w:pStyle w:val="TOC2"/>
            <w:rPr>
              <w:ins w:id="235" w:author="Harley Robinson " w:date="2016-03-17T13:22:00Z"/>
              <w:rFonts w:ascii="Times New Roman" w:eastAsiaTheme="minorEastAsia" w:hAnsi="Times New Roman" w:cs="Times New Roman"/>
              <w:noProof/>
              <w:sz w:val="24"/>
              <w:lang w:eastAsia="en-AU"/>
              <w:rPrChange w:id="236" w:author="Harley Robinson " w:date="2016-03-17T13:22:00Z">
                <w:rPr>
                  <w:ins w:id="237" w:author="Harley Robinson " w:date="2016-03-17T13:22:00Z"/>
                  <w:rFonts w:eastAsiaTheme="minorEastAsia"/>
                  <w:noProof/>
                  <w:lang w:eastAsia="en-AU"/>
                </w:rPr>
              </w:rPrChange>
            </w:rPr>
            <w:pPrChange w:id="238" w:author="Harley Robinson " w:date="2016-03-17T13:22:00Z">
              <w:pPr>
                <w:pStyle w:val="TOC2"/>
              </w:pPr>
            </w:pPrChange>
          </w:pPr>
          <w:ins w:id="239" w:author="Harley Robinson " w:date="2016-03-17T13:22:00Z">
            <w:r w:rsidRPr="00790392">
              <w:rPr>
                <w:rStyle w:val="Hyperlink"/>
                <w:rFonts w:ascii="Times New Roman" w:hAnsi="Times New Roman" w:cs="Times New Roman"/>
                <w:noProof/>
                <w:sz w:val="24"/>
                <w:rPrChange w:id="240"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241" w:author="Harley Robinson " w:date="2016-03-17T13:22:00Z">
                  <w:rPr>
                    <w:rStyle w:val="Hyperlink"/>
                    <w:noProof/>
                  </w:rPr>
                </w:rPrChange>
              </w:rPr>
              <w:instrText xml:space="preserve"> </w:instrText>
            </w:r>
            <w:r w:rsidRPr="00790392">
              <w:rPr>
                <w:rFonts w:ascii="Times New Roman" w:hAnsi="Times New Roman" w:cs="Times New Roman"/>
                <w:noProof/>
                <w:sz w:val="24"/>
                <w:rPrChange w:id="242" w:author="Harley Robinson " w:date="2016-03-17T13:22:00Z">
                  <w:rPr>
                    <w:noProof/>
                  </w:rPr>
                </w:rPrChange>
              </w:rPr>
              <w:instrText>HYPERLINK \l "_Toc445984272"</w:instrText>
            </w:r>
            <w:r w:rsidRPr="00790392">
              <w:rPr>
                <w:rStyle w:val="Hyperlink"/>
                <w:rFonts w:ascii="Times New Roman" w:hAnsi="Times New Roman" w:cs="Times New Roman"/>
                <w:noProof/>
                <w:sz w:val="24"/>
                <w:rPrChange w:id="243"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244" w:author="Harley Robinson " w:date="2016-03-17T13:22:00Z">
                  <w:rPr>
                    <w:rStyle w:val="Hyperlink"/>
                    <w:noProof/>
                  </w:rPr>
                </w:rPrChange>
              </w:rPr>
            </w:r>
            <w:r w:rsidRPr="00790392">
              <w:rPr>
                <w:rStyle w:val="Hyperlink"/>
                <w:rFonts w:ascii="Times New Roman" w:hAnsi="Times New Roman" w:cs="Times New Roman"/>
                <w:noProof/>
                <w:sz w:val="24"/>
                <w:rPrChange w:id="245"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246" w:author="Harley Robinson " w:date="2016-03-17T13:22:00Z">
                  <w:rPr>
                    <w:rStyle w:val="Hyperlink"/>
                    <w:rFonts w:ascii="Times New Roman" w:hAnsi="Times New Roman" w:cs="Times New Roman"/>
                    <w:b/>
                    <w:noProof/>
                  </w:rPr>
                </w:rPrChange>
              </w:rPr>
              <w:t xml:space="preserve">Aim 1: </w:t>
            </w:r>
            <w:r w:rsidRPr="00790392">
              <w:rPr>
                <w:rStyle w:val="Hyperlink"/>
                <w:rFonts w:ascii="Times New Roman" w:hAnsi="Times New Roman" w:cs="Times New Roman"/>
                <w:noProof/>
                <w:sz w:val="24"/>
                <w:rPrChange w:id="247" w:author="Harley Robinson " w:date="2016-03-17T13:22:00Z">
                  <w:rPr>
                    <w:rStyle w:val="Hyperlink"/>
                    <w:rFonts w:ascii="Times New Roman" w:hAnsi="Times New Roman" w:cs="Times New Roman"/>
                    <w:noProof/>
                  </w:rPr>
                </w:rPrChange>
              </w:rPr>
              <w:t>Establish the full repertoire of miRNAs that are selectively exported by EVs.</w:t>
            </w:r>
            <w:r w:rsidRPr="00790392">
              <w:rPr>
                <w:rFonts w:ascii="Times New Roman" w:hAnsi="Times New Roman" w:cs="Times New Roman"/>
                <w:noProof/>
                <w:webHidden/>
                <w:sz w:val="24"/>
                <w:rPrChange w:id="248" w:author="Harley Robinson " w:date="2016-03-17T13:22:00Z">
                  <w:rPr>
                    <w:noProof/>
                    <w:webHidden/>
                  </w:rPr>
                </w:rPrChange>
              </w:rPr>
              <w:tab/>
            </w:r>
            <w:r w:rsidRPr="00790392">
              <w:rPr>
                <w:rFonts w:ascii="Times New Roman" w:hAnsi="Times New Roman" w:cs="Times New Roman"/>
                <w:noProof/>
                <w:webHidden/>
                <w:sz w:val="24"/>
                <w:rPrChange w:id="249" w:author="Harley Robinson " w:date="2016-03-17T13:22:00Z">
                  <w:rPr>
                    <w:noProof/>
                    <w:webHidden/>
                  </w:rPr>
                </w:rPrChange>
              </w:rPr>
              <w:fldChar w:fldCharType="begin"/>
            </w:r>
            <w:r w:rsidRPr="00790392">
              <w:rPr>
                <w:rFonts w:ascii="Times New Roman" w:hAnsi="Times New Roman" w:cs="Times New Roman"/>
                <w:noProof/>
                <w:webHidden/>
                <w:sz w:val="24"/>
                <w:rPrChange w:id="250" w:author="Harley Robinson " w:date="2016-03-17T13:22:00Z">
                  <w:rPr>
                    <w:noProof/>
                    <w:webHidden/>
                  </w:rPr>
                </w:rPrChange>
              </w:rPr>
              <w:instrText xml:space="preserve"> PAGEREF _Toc445984272 \h </w:instrText>
            </w:r>
            <w:r w:rsidRPr="00790392">
              <w:rPr>
                <w:rFonts w:ascii="Times New Roman" w:hAnsi="Times New Roman" w:cs="Times New Roman"/>
                <w:noProof/>
                <w:webHidden/>
                <w:sz w:val="24"/>
                <w:rPrChange w:id="251" w:author="Harley Robinson " w:date="2016-03-17T13:22:00Z">
                  <w:rPr>
                    <w:noProof/>
                    <w:webHidden/>
                  </w:rPr>
                </w:rPrChange>
              </w:rPr>
            </w:r>
          </w:ins>
          <w:r w:rsidRPr="00790392">
            <w:rPr>
              <w:rFonts w:ascii="Times New Roman" w:hAnsi="Times New Roman" w:cs="Times New Roman"/>
              <w:noProof/>
              <w:webHidden/>
              <w:sz w:val="24"/>
              <w:rPrChange w:id="252" w:author="Harley Robinson " w:date="2016-03-17T13:22:00Z">
                <w:rPr>
                  <w:noProof/>
                  <w:webHidden/>
                </w:rPr>
              </w:rPrChange>
            </w:rPr>
            <w:fldChar w:fldCharType="separate"/>
          </w:r>
          <w:ins w:id="253" w:author="Harley Robinson " w:date="2016-03-17T14:21:00Z">
            <w:r w:rsidR="00E13283">
              <w:rPr>
                <w:rFonts w:ascii="Times New Roman" w:hAnsi="Times New Roman" w:cs="Times New Roman"/>
                <w:noProof/>
                <w:webHidden/>
                <w:sz w:val="24"/>
              </w:rPr>
              <w:t>12</w:t>
            </w:r>
          </w:ins>
          <w:ins w:id="254" w:author="Harley Robinson " w:date="2016-03-17T13:22:00Z">
            <w:r w:rsidRPr="00790392">
              <w:rPr>
                <w:rFonts w:ascii="Times New Roman" w:hAnsi="Times New Roman" w:cs="Times New Roman"/>
                <w:noProof/>
                <w:webHidden/>
                <w:sz w:val="24"/>
                <w:rPrChange w:id="255" w:author="Harley Robinson " w:date="2016-03-17T13:22:00Z">
                  <w:rPr>
                    <w:noProof/>
                    <w:webHidden/>
                  </w:rPr>
                </w:rPrChange>
              </w:rPr>
              <w:fldChar w:fldCharType="end"/>
            </w:r>
            <w:r w:rsidRPr="00790392">
              <w:rPr>
                <w:rStyle w:val="Hyperlink"/>
                <w:rFonts w:ascii="Times New Roman" w:hAnsi="Times New Roman" w:cs="Times New Roman"/>
                <w:noProof/>
                <w:sz w:val="24"/>
                <w:rPrChange w:id="256" w:author="Harley Robinson " w:date="2016-03-17T13:22:00Z">
                  <w:rPr>
                    <w:rStyle w:val="Hyperlink"/>
                    <w:noProof/>
                  </w:rPr>
                </w:rPrChange>
              </w:rPr>
              <w:fldChar w:fldCharType="end"/>
            </w:r>
          </w:ins>
        </w:p>
        <w:p w14:paraId="494E0EA9" w14:textId="77777777" w:rsidR="00790392" w:rsidRPr="00790392" w:rsidRDefault="00790392" w:rsidP="00790392">
          <w:pPr>
            <w:pStyle w:val="TOC3"/>
            <w:tabs>
              <w:tab w:val="right" w:leader="dot" w:pos="9174"/>
            </w:tabs>
            <w:spacing w:line="360" w:lineRule="auto"/>
            <w:rPr>
              <w:ins w:id="257" w:author="Harley Robinson " w:date="2016-03-17T13:22:00Z"/>
              <w:rFonts w:ascii="Times New Roman" w:eastAsiaTheme="minorEastAsia" w:hAnsi="Times New Roman" w:cs="Times New Roman"/>
              <w:noProof/>
              <w:sz w:val="24"/>
              <w:lang w:eastAsia="en-AU"/>
              <w:rPrChange w:id="258" w:author="Harley Robinson " w:date="2016-03-17T13:22:00Z">
                <w:rPr>
                  <w:ins w:id="259" w:author="Harley Robinson " w:date="2016-03-17T13:22:00Z"/>
                  <w:rFonts w:eastAsiaTheme="minorEastAsia"/>
                  <w:noProof/>
                  <w:lang w:eastAsia="en-AU"/>
                </w:rPr>
              </w:rPrChange>
            </w:rPr>
            <w:pPrChange w:id="260" w:author="Harley Robinson " w:date="2016-03-17T13:22:00Z">
              <w:pPr>
                <w:pStyle w:val="TOC3"/>
                <w:tabs>
                  <w:tab w:val="right" w:leader="dot" w:pos="9174"/>
                </w:tabs>
              </w:pPr>
            </w:pPrChange>
          </w:pPr>
          <w:ins w:id="261" w:author="Harley Robinson " w:date="2016-03-17T13:22:00Z">
            <w:r w:rsidRPr="00790392">
              <w:rPr>
                <w:rStyle w:val="Hyperlink"/>
                <w:rFonts w:ascii="Times New Roman" w:hAnsi="Times New Roman" w:cs="Times New Roman"/>
                <w:noProof/>
                <w:sz w:val="24"/>
                <w:rPrChange w:id="262"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263" w:author="Harley Robinson " w:date="2016-03-17T13:22:00Z">
                  <w:rPr>
                    <w:rStyle w:val="Hyperlink"/>
                    <w:noProof/>
                  </w:rPr>
                </w:rPrChange>
              </w:rPr>
              <w:instrText xml:space="preserve"> </w:instrText>
            </w:r>
            <w:r w:rsidRPr="00790392">
              <w:rPr>
                <w:rFonts w:ascii="Times New Roman" w:hAnsi="Times New Roman" w:cs="Times New Roman"/>
                <w:noProof/>
                <w:sz w:val="24"/>
                <w:rPrChange w:id="264" w:author="Harley Robinson " w:date="2016-03-17T13:22:00Z">
                  <w:rPr>
                    <w:noProof/>
                  </w:rPr>
                </w:rPrChange>
              </w:rPr>
              <w:instrText>HYPERLINK \l "_Toc445984273"</w:instrText>
            </w:r>
            <w:r w:rsidRPr="00790392">
              <w:rPr>
                <w:rStyle w:val="Hyperlink"/>
                <w:rFonts w:ascii="Times New Roman" w:hAnsi="Times New Roman" w:cs="Times New Roman"/>
                <w:noProof/>
                <w:sz w:val="24"/>
                <w:rPrChange w:id="265"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266" w:author="Harley Robinson " w:date="2016-03-17T13:22:00Z">
                  <w:rPr>
                    <w:rStyle w:val="Hyperlink"/>
                    <w:noProof/>
                  </w:rPr>
                </w:rPrChange>
              </w:rPr>
            </w:r>
            <w:r w:rsidRPr="00790392">
              <w:rPr>
                <w:rStyle w:val="Hyperlink"/>
                <w:rFonts w:ascii="Times New Roman" w:hAnsi="Times New Roman" w:cs="Times New Roman"/>
                <w:noProof/>
                <w:sz w:val="24"/>
                <w:rPrChange w:id="267"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268" w:author="Harley Robinson " w:date="2016-03-17T13:22:00Z">
                  <w:rPr>
                    <w:rStyle w:val="Hyperlink"/>
                    <w:rFonts w:ascii="Times New Roman" w:hAnsi="Times New Roman" w:cs="Times New Roman"/>
                    <w:b/>
                    <w:noProof/>
                  </w:rPr>
                </w:rPrChange>
              </w:rPr>
              <w:t>Aim 1.1</w:t>
            </w:r>
            <w:r w:rsidRPr="00790392">
              <w:rPr>
                <w:rStyle w:val="Hyperlink"/>
                <w:rFonts w:ascii="Times New Roman" w:hAnsi="Times New Roman" w:cs="Times New Roman"/>
                <w:noProof/>
                <w:sz w:val="24"/>
                <w:rPrChange w:id="269" w:author="Harley Robinson " w:date="2016-03-17T13:22:00Z">
                  <w:rPr>
                    <w:rStyle w:val="Hyperlink"/>
                    <w:rFonts w:ascii="Times New Roman" w:hAnsi="Times New Roman" w:cs="Times New Roman"/>
                    <w:noProof/>
                  </w:rPr>
                </w:rPrChange>
              </w:rPr>
              <w:t>: Bioinformatics analysis.</w:t>
            </w:r>
            <w:r w:rsidRPr="00790392">
              <w:rPr>
                <w:rFonts w:ascii="Times New Roman" w:hAnsi="Times New Roman" w:cs="Times New Roman"/>
                <w:noProof/>
                <w:webHidden/>
                <w:sz w:val="24"/>
                <w:rPrChange w:id="270" w:author="Harley Robinson " w:date="2016-03-17T13:22:00Z">
                  <w:rPr>
                    <w:noProof/>
                    <w:webHidden/>
                  </w:rPr>
                </w:rPrChange>
              </w:rPr>
              <w:tab/>
            </w:r>
            <w:r w:rsidRPr="00790392">
              <w:rPr>
                <w:rFonts w:ascii="Times New Roman" w:hAnsi="Times New Roman" w:cs="Times New Roman"/>
                <w:noProof/>
                <w:webHidden/>
                <w:sz w:val="24"/>
                <w:rPrChange w:id="271" w:author="Harley Robinson " w:date="2016-03-17T13:22:00Z">
                  <w:rPr>
                    <w:noProof/>
                    <w:webHidden/>
                  </w:rPr>
                </w:rPrChange>
              </w:rPr>
              <w:fldChar w:fldCharType="begin"/>
            </w:r>
            <w:r w:rsidRPr="00790392">
              <w:rPr>
                <w:rFonts w:ascii="Times New Roman" w:hAnsi="Times New Roman" w:cs="Times New Roman"/>
                <w:noProof/>
                <w:webHidden/>
                <w:sz w:val="24"/>
                <w:rPrChange w:id="272" w:author="Harley Robinson " w:date="2016-03-17T13:22:00Z">
                  <w:rPr>
                    <w:noProof/>
                    <w:webHidden/>
                  </w:rPr>
                </w:rPrChange>
              </w:rPr>
              <w:instrText xml:space="preserve"> PAGEREF _Toc445984273 \h </w:instrText>
            </w:r>
            <w:r w:rsidRPr="00790392">
              <w:rPr>
                <w:rFonts w:ascii="Times New Roman" w:hAnsi="Times New Roman" w:cs="Times New Roman"/>
                <w:noProof/>
                <w:webHidden/>
                <w:sz w:val="24"/>
                <w:rPrChange w:id="273" w:author="Harley Robinson " w:date="2016-03-17T13:22:00Z">
                  <w:rPr>
                    <w:noProof/>
                    <w:webHidden/>
                  </w:rPr>
                </w:rPrChange>
              </w:rPr>
            </w:r>
          </w:ins>
          <w:r w:rsidRPr="00790392">
            <w:rPr>
              <w:rFonts w:ascii="Times New Roman" w:hAnsi="Times New Roman" w:cs="Times New Roman"/>
              <w:noProof/>
              <w:webHidden/>
              <w:sz w:val="24"/>
              <w:rPrChange w:id="274" w:author="Harley Robinson " w:date="2016-03-17T13:22:00Z">
                <w:rPr>
                  <w:noProof/>
                  <w:webHidden/>
                </w:rPr>
              </w:rPrChange>
            </w:rPr>
            <w:fldChar w:fldCharType="separate"/>
          </w:r>
          <w:ins w:id="275" w:author="Harley Robinson " w:date="2016-03-17T14:21:00Z">
            <w:r w:rsidR="00E13283">
              <w:rPr>
                <w:rFonts w:ascii="Times New Roman" w:hAnsi="Times New Roman" w:cs="Times New Roman"/>
                <w:noProof/>
                <w:webHidden/>
                <w:sz w:val="24"/>
              </w:rPr>
              <w:t>13</w:t>
            </w:r>
          </w:ins>
          <w:ins w:id="276" w:author="Harley Robinson " w:date="2016-03-17T13:22:00Z">
            <w:r w:rsidRPr="00790392">
              <w:rPr>
                <w:rFonts w:ascii="Times New Roman" w:hAnsi="Times New Roman" w:cs="Times New Roman"/>
                <w:noProof/>
                <w:webHidden/>
                <w:sz w:val="24"/>
                <w:rPrChange w:id="277" w:author="Harley Robinson " w:date="2016-03-17T13:22:00Z">
                  <w:rPr>
                    <w:noProof/>
                    <w:webHidden/>
                  </w:rPr>
                </w:rPrChange>
              </w:rPr>
              <w:fldChar w:fldCharType="end"/>
            </w:r>
            <w:r w:rsidRPr="00790392">
              <w:rPr>
                <w:rStyle w:val="Hyperlink"/>
                <w:rFonts w:ascii="Times New Roman" w:hAnsi="Times New Roman" w:cs="Times New Roman"/>
                <w:noProof/>
                <w:sz w:val="24"/>
                <w:rPrChange w:id="278" w:author="Harley Robinson " w:date="2016-03-17T13:22:00Z">
                  <w:rPr>
                    <w:rStyle w:val="Hyperlink"/>
                    <w:noProof/>
                  </w:rPr>
                </w:rPrChange>
              </w:rPr>
              <w:fldChar w:fldCharType="end"/>
            </w:r>
          </w:ins>
        </w:p>
        <w:p w14:paraId="52953BF7" w14:textId="77777777" w:rsidR="00790392" w:rsidRPr="00790392" w:rsidRDefault="00790392" w:rsidP="00790392">
          <w:pPr>
            <w:pStyle w:val="TOC3"/>
            <w:tabs>
              <w:tab w:val="right" w:leader="dot" w:pos="9174"/>
            </w:tabs>
            <w:spacing w:line="360" w:lineRule="auto"/>
            <w:rPr>
              <w:ins w:id="279" w:author="Harley Robinson " w:date="2016-03-17T13:22:00Z"/>
              <w:rFonts w:ascii="Times New Roman" w:eastAsiaTheme="minorEastAsia" w:hAnsi="Times New Roman" w:cs="Times New Roman"/>
              <w:noProof/>
              <w:sz w:val="24"/>
              <w:lang w:eastAsia="en-AU"/>
              <w:rPrChange w:id="280" w:author="Harley Robinson " w:date="2016-03-17T13:22:00Z">
                <w:rPr>
                  <w:ins w:id="281" w:author="Harley Robinson " w:date="2016-03-17T13:22:00Z"/>
                  <w:rFonts w:eastAsiaTheme="minorEastAsia"/>
                  <w:noProof/>
                  <w:lang w:eastAsia="en-AU"/>
                </w:rPr>
              </w:rPrChange>
            </w:rPr>
            <w:pPrChange w:id="282" w:author="Harley Robinson " w:date="2016-03-17T13:22:00Z">
              <w:pPr>
                <w:pStyle w:val="TOC3"/>
                <w:tabs>
                  <w:tab w:val="right" w:leader="dot" w:pos="9174"/>
                </w:tabs>
              </w:pPr>
            </w:pPrChange>
          </w:pPr>
          <w:ins w:id="283" w:author="Harley Robinson " w:date="2016-03-17T13:22:00Z">
            <w:r w:rsidRPr="00790392">
              <w:rPr>
                <w:rStyle w:val="Hyperlink"/>
                <w:rFonts w:ascii="Times New Roman" w:hAnsi="Times New Roman" w:cs="Times New Roman"/>
                <w:noProof/>
                <w:sz w:val="24"/>
                <w:rPrChange w:id="284"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285" w:author="Harley Robinson " w:date="2016-03-17T13:22:00Z">
                  <w:rPr>
                    <w:rStyle w:val="Hyperlink"/>
                    <w:noProof/>
                  </w:rPr>
                </w:rPrChange>
              </w:rPr>
              <w:instrText xml:space="preserve"> </w:instrText>
            </w:r>
            <w:r w:rsidRPr="00790392">
              <w:rPr>
                <w:rFonts w:ascii="Times New Roman" w:hAnsi="Times New Roman" w:cs="Times New Roman"/>
                <w:noProof/>
                <w:sz w:val="24"/>
                <w:rPrChange w:id="286" w:author="Harley Robinson " w:date="2016-03-17T13:22:00Z">
                  <w:rPr>
                    <w:noProof/>
                  </w:rPr>
                </w:rPrChange>
              </w:rPr>
              <w:instrText>HYPERLINK \l "_Toc445984274"</w:instrText>
            </w:r>
            <w:r w:rsidRPr="00790392">
              <w:rPr>
                <w:rStyle w:val="Hyperlink"/>
                <w:rFonts w:ascii="Times New Roman" w:hAnsi="Times New Roman" w:cs="Times New Roman"/>
                <w:noProof/>
                <w:sz w:val="24"/>
                <w:rPrChange w:id="287"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288" w:author="Harley Robinson " w:date="2016-03-17T13:22:00Z">
                  <w:rPr>
                    <w:rStyle w:val="Hyperlink"/>
                    <w:noProof/>
                  </w:rPr>
                </w:rPrChange>
              </w:rPr>
            </w:r>
            <w:r w:rsidRPr="00790392">
              <w:rPr>
                <w:rStyle w:val="Hyperlink"/>
                <w:rFonts w:ascii="Times New Roman" w:hAnsi="Times New Roman" w:cs="Times New Roman"/>
                <w:noProof/>
                <w:sz w:val="24"/>
                <w:rPrChange w:id="289"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290" w:author="Harley Robinson " w:date="2016-03-17T13:22:00Z">
                  <w:rPr>
                    <w:rStyle w:val="Hyperlink"/>
                    <w:rFonts w:ascii="Times New Roman" w:hAnsi="Times New Roman" w:cs="Times New Roman"/>
                    <w:b/>
                    <w:noProof/>
                  </w:rPr>
                </w:rPrChange>
              </w:rPr>
              <w:t>Aim1.2</w:t>
            </w:r>
            <w:r w:rsidRPr="00790392">
              <w:rPr>
                <w:rStyle w:val="Hyperlink"/>
                <w:rFonts w:ascii="Times New Roman" w:hAnsi="Times New Roman" w:cs="Times New Roman"/>
                <w:noProof/>
                <w:sz w:val="24"/>
                <w:rPrChange w:id="291" w:author="Harley Robinson " w:date="2016-03-17T13:22:00Z">
                  <w:rPr>
                    <w:rStyle w:val="Hyperlink"/>
                    <w:rFonts w:ascii="Times New Roman" w:hAnsi="Times New Roman" w:cs="Times New Roman"/>
                    <w:noProof/>
                  </w:rPr>
                </w:rPrChange>
              </w:rPr>
              <w:t>: Experimental confirmation.</w:t>
            </w:r>
            <w:r w:rsidRPr="00790392">
              <w:rPr>
                <w:rFonts w:ascii="Times New Roman" w:hAnsi="Times New Roman" w:cs="Times New Roman"/>
                <w:noProof/>
                <w:webHidden/>
                <w:sz w:val="24"/>
                <w:rPrChange w:id="292" w:author="Harley Robinson " w:date="2016-03-17T13:22:00Z">
                  <w:rPr>
                    <w:noProof/>
                    <w:webHidden/>
                  </w:rPr>
                </w:rPrChange>
              </w:rPr>
              <w:tab/>
            </w:r>
            <w:r w:rsidRPr="00790392">
              <w:rPr>
                <w:rFonts w:ascii="Times New Roman" w:hAnsi="Times New Roman" w:cs="Times New Roman"/>
                <w:noProof/>
                <w:webHidden/>
                <w:sz w:val="24"/>
                <w:rPrChange w:id="293" w:author="Harley Robinson " w:date="2016-03-17T13:22:00Z">
                  <w:rPr>
                    <w:noProof/>
                    <w:webHidden/>
                  </w:rPr>
                </w:rPrChange>
              </w:rPr>
              <w:fldChar w:fldCharType="begin"/>
            </w:r>
            <w:r w:rsidRPr="00790392">
              <w:rPr>
                <w:rFonts w:ascii="Times New Roman" w:hAnsi="Times New Roman" w:cs="Times New Roman"/>
                <w:noProof/>
                <w:webHidden/>
                <w:sz w:val="24"/>
                <w:rPrChange w:id="294" w:author="Harley Robinson " w:date="2016-03-17T13:22:00Z">
                  <w:rPr>
                    <w:noProof/>
                    <w:webHidden/>
                  </w:rPr>
                </w:rPrChange>
              </w:rPr>
              <w:instrText xml:space="preserve"> PAGEREF _Toc445984274 \h </w:instrText>
            </w:r>
            <w:r w:rsidRPr="00790392">
              <w:rPr>
                <w:rFonts w:ascii="Times New Roman" w:hAnsi="Times New Roman" w:cs="Times New Roman"/>
                <w:noProof/>
                <w:webHidden/>
                <w:sz w:val="24"/>
                <w:rPrChange w:id="295" w:author="Harley Robinson " w:date="2016-03-17T13:22:00Z">
                  <w:rPr>
                    <w:noProof/>
                    <w:webHidden/>
                  </w:rPr>
                </w:rPrChange>
              </w:rPr>
            </w:r>
          </w:ins>
          <w:r w:rsidRPr="00790392">
            <w:rPr>
              <w:rFonts w:ascii="Times New Roman" w:hAnsi="Times New Roman" w:cs="Times New Roman"/>
              <w:noProof/>
              <w:webHidden/>
              <w:sz w:val="24"/>
              <w:rPrChange w:id="296" w:author="Harley Robinson " w:date="2016-03-17T13:22:00Z">
                <w:rPr>
                  <w:noProof/>
                  <w:webHidden/>
                </w:rPr>
              </w:rPrChange>
            </w:rPr>
            <w:fldChar w:fldCharType="separate"/>
          </w:r>
          <w:ins w:id="297" w:author="Harley Robinson " w:date="2016-03-17T14:21:00Z">
            <w:r w:rsidR="00E13283">
              <w:rPr>
                <w:rFonts w:ascii="Times New Roman" w:hAnsi="Times New Roman" w:cs="Times New Roman"/>
                <w:noProof/>
                <w:webHidden/>
                <w:sz w:val="24"/>
              </w:rPr>
              <w:t>13</w:t>
            </w:r>
          </w:ins>
          <w:ins w:id="298" w:author="Harley Robinson " w:date="2016-03-17T13:22:00Z">
            <w:r w:rsidRPr="00790392">
              <w:rPr>
                <w:rFonts w:ascii="Times New Roman" w:hAnsi="Times New Roman" w:cs="Times New Roman"/>
                <w:noProof/>
                <w:webHidden/>
                <w:sz w:val="24"/>
                <w:rPrChange w:id="299" w:author="Harley Robinson " w:date="2016-03-17T13:22:00Z">
                  <w:rPr>
                    <w:noProof/>
                    <w:webHidden/>
                  </w:rPr>
                </w:rPrChange>
              </w:rPr>
              <w:fldChar w:fldCharType="end"/>
            </w:r>
            <w:r w:rsidRPr="00790392">
              <w:rPr>
                <w:rStyle w:val="Hyperlink"/>
                <w:rFonts w:ascii="Times New Roman" w:hAnsi="Times New Roman" w:cs="Times New Roman"/>
                <w:noProof/>
                <w:sz w:val="24"/>
                <w:rPrChange w:id="300" w:author="Harley Robinson " w:date="2016-03-17T13:22:00Z">
                  <w:rPr>
                    <w:rStyle w:val="Hyperlink"/>
                    <w:noProof/>
                  </w:rPr>
                </w:rPrChange>
              </w:rPr>
              <w:fldChar w:fldCharType="end"/>
            </w:r>
          </w:ins>
        </w:p>
        <w:p w14:paraId="422A5303" w14:textId="77777777" w:rsidR="00790392" w:rsidRPr="00790392" w:rsidRDefault="00790392" w:rsidP="00790392">
          <w:pPr>
            <w:pStyle w:val="TOC3"/>
            <w:tabs>
              <w:tab w:val="right" w:leader="dot" w:pos="9174"/>
            </w:tabs>
            <w:spacing w:line="360" w:lineRule="auto"/>
            <w:rPr>
              <w:ins w:id="301" w:author="Harley Robinson " w:date="2016-03-17T13:22:00Z"/>
              <w:rFonts w:ascii="Times New Roman" w:eastAsiaTheme="minorEastAsia" w:hAnsi="Times New Roman" w:cs="Times New Roman"/>
              <w:noProof/>
              <w:sz w:val="24"/>
              <w:lang w:eastAsia="en-AU"/>
              <w:rPrChange w:id="302" w:author="Harley Robinson " w:date="2016-03-17T13:22:00Z">
                <w:rPr>
                  <w:ins w:id="303" w:author="Harley Robinson " w:date="2016-03-17T13:22:00Z"/>
                  <w:rFonts w:eastAsiaTheme="minorEastAsia"/>
                  <w:noProof/>
                  <w:lang w:eastAsia="en-AU"/>
                </w:rPr>
              </w:rPrChange>
            </w:rPr>
            <w:pPrChange w:id="304" w:author="Harley Robinson " w:date="2016-03-17T13:22:00Z">
              <w:pPr>
                <w:pStyle w:val="TOC3"/>
                <w:tabs>
                  <w:tab w:val="right" w:leader="dot" w:pos="9174"/>
                </w:tabs>
              </w:pPr>
            </w:pPrChange>
          </w:pPr>
          <w:ins w:id="305" w:author="Harley Robinson " w:date="2016-03-17T13:22:00Z">
            <w:r w:rsidRPr="00790392">
              <w:rPr>
                <w:rStyle w:val="Hyperlink"/>
                <w:rFonts w:ascii="Times New Roman" w:hAnsi="Times New Roman" w:cs="Times New Roman"/>
                <w:noProof/>
                <w:sz w:val="24"/>
                <w:rPrChange w:id="306"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307" w:author="Harley Robinson " w:date="2016-03-17T13:22:00Z">
                  <w:rPr>
                    <w:rStyle w:val="Hyperlink"/>
                    <w:noProof/>
                  </w:rPr>
                </w:rPrChange>
              </w:rPr>
              <w:instrText xml:space="preserve"> </w:instrText>
            </w:r>
            <w:r w:rsidRPr="00790392">
              <w:rPr>
                <w:rFonts w:ascii="Times New Roman" w:hAnsi="Times New Roman" w:cs="Times New Roman"/>
                <w:noProof/>
                <w:sz w:val="24"/>
                <w:rPrChange w:id="308" w:author="Harley Robinson " w:date="2016-03-17T13:22:00Z">
                  <w:rPr>
                    <w:noProof/>
                  </w:rPr>
                </w:rPrChange>
              </w:rPr>
              <w:instrText>HYPERLINK \l "_Toc445984275"</w:instrText>
            </w:r>
            <w:r w:rsidRPr="00790392">
              <w:rPr>
                <w:rStyle w:val="Hyperlink"/>
                <w:rFonts w:ascii="Times New Roman" w:hAnsi="Times New Roman" w:cs="Times New Roman"/>
                <w:noProof/>
                <w:sz w:val="24"/>
                <w:rPrChange w:id="309"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310" w:author="Harley Robinson " w:date="2016-03-17T13:22:00Z">
                  <w:rPr>
                    <w:rStyle w:val="Hyperlink"/>
                    <w:noProof/>
                  </w:rPr>
                </w:rPrChange>
              </w:rPr>
            </w:r>
            <w:r w:rsidRPr="00790392">
              <w:rPr>
                <w:rStyle w:val="Hyperlink"/>
                <w:rFonts w:ascii="Times New Roman" w:hAnsi="Times New Roman" w:cs="Times New Roman"/>
                <w:noProof/>
                <w:sz w:val="24"/>
                <w:rPrChange w:id="311"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312" w:author="Harley Robinson " w:date="2016-03-17T13:22:00Z">
                  <w:rPr>
                    <w:rStyle w:val="Hyperlink"/>
                    <w:rFonts w:ascii="Times New Roman" w:hAnsi="Times New Roman" w:cs="Times New Roman"/>
                    <w:b/>
                    <w:noProof/>
                  </w:rPr>
                </w:rPrChange>
              </w:rPr>
              <w:t>Aim 1.3</w:t>
            </w:r>
            <w:r w:rsidRPr="00790392">
              <w:rPr>
                <w:rStyle w:val="Hyperlink"/>
                <w:rFonts w:ascii="Times New Roman" w:hAnsi="Times New Roman" w:cs="Times New Roman"/>
                <w:noProof/>
                <w:sz w:val="24"/>
                <w:rPrChange w:id="313" w:author="Harley Robinson " w:date="2016-03-17T13:22:00Z">
                  <w:rPr>
                    <w:rStyle w:val="Hyperlink"/>
                    <w:rFonts w:ascii="Times New Roman" w:hAnsi="Times New Roman" w:cs="Times New Roman"/>
                    <w:noProof/>
                  </w:rPr>
                </w:rPrChange>
              </w:rPr>
              <w:t>: Expected Outcome.</w:t>
            </w:r>
            <w:r w:rsidRPr="00790392">
              <w:rPr>
                <w:rFonts w:ascii="Times New Roman" w:hAnsi="Times New Roman" w:cs="Times New Roman"/>
                <w:noProof/>
                <w:webHidden/>
                <w:sz w:val="24"/>
                <w:rPrChange w:id="314" w:author="Harley Robinson " w:date="2016-03-17T13:22:00Z">
                  <w:rPr>
                    <w:noProof/>
                    <w:webHidden/>
                  </w:rPr>
                </w:rPrChange>
              </w:rPr>
              <w:tab/>
            </w:r>
            <w:r w:rsidRPr="00790392">
              <w:rPr>
                <w:rFonts w:ascii="Times New Roman" w:hAnsi="Times New Roman" w:cs="Times New Roman"/>
                <w:noProof/>
                <w:webHidden/>
                <w:sz w:val="24"/>
                <w:rPrChange w:id="315" w:author="Harley Robinson " w:date="2016-03-17T13:22:00Z">
                  <w:rPr>
                    <w:noProof/>
                    <w:webHidden/>
                  </w:rPr>
                </w:rPrChange>
              </w:rPr>
              <w:fldChar w:fldCharType="begin"/>
            </w:r>
            <w:r w:rsidRPr="00790392">
              <w:rPr>
                <w:rFonts w:ascii="Times New Roman" w:hAnsi="Times New Roman" w:cs="Times New Roman"/>
                <w:noProof/>
                <w:webHidden/>
                <w:sz w:val="24"/>
                <w:rPrChange w:id="316" w:author="Harley Robinson " w:date="2016-03-17T13:22:00Z">
                  <w:rPr>
                    <w:noProof/>
                    <w:webHidden/>
                  </w:rPr>
                </w:rPrChange>
              </w:rPr>
              <w:instrText xml:space="preserve"> PAGEREF _Toc445984275 \h </w:instrText>
            </w:r>
            <w:r w:rsidRPr="00790392">
              <w:rPr>
                <w:rFonts w:ascii="Times New Roman" w:hAnsi="Times New Roman" w:cs="Times New Roman"/>
                <w:noProof/>
                <w:webHidden/>
                <w:sz w:val="24"/>
                <w:rPrChange w:id="317" w:author="Harley Robinson " w:date="2016-03-17T13:22:00Z">
                  <w:rPr>
                    <w:noProof/>
                    <w:webHidden/>
                  </w:rPr>
                </w:rPrChange>
              </w:rPr>
            </w:r>
          </w:ins>
          <w:r w:rsidRPr="00790392">
            <w:rPr>
              <w:rFonts w:ascii="Times New Roman" w:hAnsi="Times New Roman" w:cs="Times New Roman"/>
              <w:noProof/>
              <w:webHidden/>
              <w:sz w:val="24"/>
              <w:rPrChange w:id="318" w:author="Harley Robinson " w:date="2016-03-17T13:22:00Z">
                <w:rPr>
                  <w:noProof/>
                  <w:webHidden/>
                </w:rPr>
              </w:rPrChange>
            </w:rPr>
            <w:fldChar w:fldCharType="separate"/>
          </w:r>
          <w:ins w:id="319" w:author="Harley Robinson " w:date="2016-03-17T14:21:00Z">
            <w:r w:rsidR="00E13283">
              <w:rPr>
                <w:rFonts w:ascii="Times New Roman" w:hAnsi="Times New Roman" w:cs="Times New Roman"/>
                <w:noProof/>
                <w:webHidden/>
                <w:sz w:val="24"/>
              </w:rPr>
              <w:t>14</w:t>
            </w:r>
          </w:ins>
          <w:ins w:id="320" w:author="Harley Robinson " w:date="2016-03-17T13:22:00Z">
            <w:r w:rsidRPr="00790392">
              <w:rPr>
                <w:rFonts w:ascii="Times New Roman" w:hAnsi="Times New Roman" w:cs="Times New Roman"/>
                <w:noProof/>
                <w:webHidden/>
                <w:sz w:val="24"/>
                <w:rPrChange w:id="321" w:author="Harley Robinson " w:date="2016-03-17T13:22:00Z">
                  <w:rPr>
                    <w:noProof/>
                    <w:webHidden/>
                  </w:rPr>
                </w:rPrChange>
              </w:rPr>
              <w:fldChar w:fldCharType="end"/>
            </w:r>
            <w:r w:rsidRPr="00790392">
              <w:rPr>
                <w:rStyle w:val="Hyperlink"/>
                <w:rFonts w:ascii="Times New Roman" w:hAnsi="Times New Roman" w:cs="Times New Roman"/>
                <w:noProof/>
                <w:sz w:val="24"/>
                <w:rPrChange w:id="322" w:author="Harley Robinson " w:date="2016-03-17T13:22:00Z">
                  <w:rPr>
                    <w:rStyle w:val="Hyperlink"/>
                    <w:noProof/>
                  </w:rPr>
                </w:rPrChange>
              </w:rPr>
              <w:fldChar w:fldCharType="end"/>
            </w:r>
          </w:ins>
        </w:p>
        <w:p w14:paraId="6CBF8396" w14:textId="77777777" w:rsidR="00790392" w:rsidRPr="00790392" w:rsidRDefault="00790392" w:rsidP="00790392">
          <w:pPr>
            <w:pStyle w:val="TOC2"/>
            <w:rPr>
              <w:ins w:id="323" w:author="Harley Robinson " w:date="2016-03-17T13:22:00Z"/>
              <w:rFonts w:ascii="Times New Roman" w:eastAsiaTheme="minorEastAsia" w:hAnsi="Times New Roman" w:cs="Times New Roman"/>
              <w:noProof/>
              <w:sz w:val="24"/>
              <w:lang w:eastAsia="en-AU"/>
              <w:rPrChange w:id="324" w:author="Harley Robinson " w:date="2016-03-17T13:22:00Z">
                <w:rPr>
                  <w:ins w:id="325" w:author="Harley Robinson " w:date="2016-03-17T13:22:00Z"/>
                  <w:rFonts w:eastAsiaTheme="minorEastAsia"/>
                  <w:noProof/>
                  <w:lang w:eastAsia="en-AU"/>
                </w:rPr>
              </w:rPrChange>
            </w:rPr>
            <w:pPrChange w:id="326" w:author="Harley Robinson " w:date="2016-03-17T13:22:00Z">
              <w:pPr>
                <w:pStyle w:val="TOC2"/>
              </w:pPr>
            </w:pPrChange>
          </w:pPr>
          <w:ins w:id="327" w:author="Harley Robinson " w:date="2016-03-17T13:22:00Z">
            <w:r w:rsidRPr="00790392">
              <w:rPr>
                <w:rStyle w:val="Hyperlink"/>
                <w:rFonts w:ascii="Times New Roman" w:hAnsi="Times New Roman" w:cs="Times New Roman"/>
                <w:noProof/>
                <w:sz w:val="24"/>
                <w:rPrChange w:id="328"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329" w:author="Harley Robinson " w:date="2016-03-17T13:22:00Z">
                  <w:rPr>
                    <w:rStyle w:val="Hyperlink"/>
                    <w:noProof/>
                  </w:rPr>
                </w:rPrChange>
              </w:rPr>
              <w:instrText xml:space="preserve"> </w:instrText>
            </w:r>
            <w:r w:rsidRPr="00790392">
              <w:rPr>
                <w:rFonts w:ascii="Times New Roman" w:hAnsi="Times New Roman" w:cs="Times New Roman"/>
                <w:noProof/>
                <w:sz w:val="24"/>
                <w:rPrChange w:id="330" w:author="Harley Robinson " w:date="2016-03-17T13:22:00Z">
                  <w:rPr>
                    <w:noProof/>
                  </w:rPr>
                </w:rPrChange>
              </w:rPr>
              <w:instrText>HYPERLINK \l "_Toc445984276"</w:instrText>
            </w:r>
            <w:r w:rsidRPr="00790392">
              <w:rPr>
                <w:rStyle w:val="Hyperlink"/>
                <w:rFonts w:ascii="Times New Roman" w:hAnsi="Times New Roman" w:cs="Times New Roman"/>
                <w:noProof/>
                <w:sz w:val="24"/>
                <w:rPrChange w:id="331"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332" w:author="Harley Robinson " w:date="2016-03-17T13:22:00Z">
                  <w:rPr>
                    <w:rStyle w:val="Hyperlink"/>
                    <w:noProof/>
                  </w:rPr>
                </w:rPrChange>
              </w:rPr>
            </w:r>
            <w:r w:rsidRPr="00790392">
              <w:rPr>
                <w:rStyle w:val="Hyperlink"/>
                <w:rFonts w:ascii="Times New Roman" w:hAnsi="Times New Roman" w:cs="Times New Roman"/>
                <w:noProof/>
                <w:sz w:val="24"/>
                <w:rPrChange w:id="333"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334" w:author="Harley Robinson " w:date="2016-03-17T13:22:00Z">
                  <w:rPr>
                    <w:rStyle w:val="Hyperlink"/>
                    <w:rFonts w:ascii="Times New Roman" w:hAnsi="Times New Roman" w:cs="Times New Roman"/>
                    <w:b/>
                    <w:noProof/>
                  </w:rPr>
                </w:rPrChange>
              </w:rPr>
              <w:t xml:space="preserve">Aim 2: </w:t>
            </w:r>
            <w:r w:rsidRPr="00790392">
              <w:rPr>
                <w:rStyle w:val="Hyperlink"/>
                <w:rFonts w:ascii="Times New Roman" w:hAnsi="Times New Roman" w:cs="Times New Roman"/>
                <w:noProof/>
                <w:sz w:val="24"/>
                <w:rPrChange w:id="335" w:author="Harley Robinson " w:date="2016-03-17T13:22:00Z">
                  <w:rPr>
                    <w:rStyle w:val="Hyperlink"/>
                    <w:rFonts w:ascii="Times New Roman" w:hAnsi="Times New Roman" w:cs="Times New Roman"/>
                    <w:noProof/>
                  </w:rPr>
                </w:rPrChange>
              </w:rPr>
              <w:t>Identify potential miRNA escort proteins involved with miRNA sorting into EVs.</w:t>
            </w:r>
            <w:r w:rsidRPr="00790392">
              <w:rPr>
                <w:rFonts w:ascii="Times New Roman" w:hAnsi="Times New Roman" w:cs="Times New Roman"/>
                <w:noProof/>
                <w:webHidden/>
                <w:sz w:val="24"/>
                <w:rPrChange w:id="336" w:author="Harley Robinson " w:date="2016-03-17T13:22:00Z">
                  <w:rPr>
                    <w:noProof/>
                    <w:webHidden/>
                  </w:rPr>
                </w:rPrChange>
              </w:rPr>
              <w:tab/>
            </w:r>
            <w:r w:rsidRPr="00790392">
              <w:rPr>
                <w:rFonts w:ascii="Times New Roman" w:hAnsi="Times New Roman" w:cs="Times New Roman"/>
                <w:noProof/>
                <w:webHidden/>
                <w:sz w:val="24"/>
                <w:rPrChange w:id="337" w:author="Harley Robinson " w:date="2016-03-17T13:22:00Z">
                  <w:rPr>
                    <w:noProof/>
                    <w:webHidden/>
                  </w:rPr>
                </w:rPrChange>
              </w:rPr>
              <w:fldChar w:fldCharType="begin"/>
            </w:r>
            <w:r w:rsidRPr="00790392">
              <w:rPr>
                <w:rFonts w:ascii="Times New Roman" w:hAnsi="Times New Roman" w:cs="Times New Roman"/>
                <w:noProof/>
                <w:webHidden/>
                <w:sz w:val="24"/>
                <w:rPrChange w:id="338" w:author="Harley Robinson " w:date="2016-03-17T13:22:00Z">
                  <w:rPr>
                    <w:noProof/>
                    <w:webHidden/>
                  </w:rPr>
                </w:rPrChange>
              </w:rPr>
              <w:instrText xml:space="preserve"> PAGEREF _Toc445984276 \h </w:instrText>
            </w:r>
            <w:r w:rsidRPr="00790392">
              <w:rPr>
                <w:rFonts w:ascii="Times New Roman" w:hAnsi="Times New Roman" w:cs="Times New Roman"/>
                <w:noProof/>
                <w:webHidden/>
                <w:sz w:val="24"/>
                <w:rPrChange w:id="339" w:author="Harley Robinson " w:date="2016-03-17T13:22:00Z">
                  <w:rPr>
                    <w:noProof/>
                    <w:webHidden/>
                  </w:rPr>
                </w:rPrChange>
              </w:rPr>
            </w:r>
          </w:ins>
          <w:r w:rsidRPr="00790392">
            <w:rPr>
              <w:rFonts w:ascii="Times New Roman" w:hAnsi="Times New Roman" w:cs="Times New Roman"/>
              <w:noProof/>
              <w:webHidden/>
              <w:sz w:val="24"/>
              <w:rPrChange w:id="340" w:author="Harley Robinson " w:date="2016-03-17T13:22:00Z">
                <w:rPr>
                  <w:noProof/>
                  <w:webHidden/>
                </w:rPr>
              </w:rPrChange>
            </w:rPr>
            <w:fldChar w:fldCharType="separate"/>
          </w:r>
          <w:ins w:id="341" w:author="Harley Robinson " w:date="2016-03-17T14:21:00Z">
            <w:r w:rsidR="00E13283">
              <w:rPr>
                <w:rFonts w:ascii="Times New Roman" w:hAnsi="Times New Roman" w:cs="Times New Roman"/>
                <w:noProof/>
                <w:webHidden/>
                <w:sz w:val="24"/>
              </w:rPr>
              <w:t>14</w:t>
            </w:r>
          </w:ins>
          <w:ins w:id="342" w:author="Harley Robinson " w:date="2016-03-17T13:22:00Z">
            <w:r w:rsidRPr="00790392">
              <w:rPr>
                <w:rFonts w:ascii="Times New Roman" w:hAnsi="Times New Roman" w:cs="Times New Roman"/>
                <w:noProof/>
                <w:webHidden/>
                <w:sz w:val="24"/>
                <w:rPrChange w:id="343" w:author="Harley Robinson " w:date="2016-03-17T13:22:00Z">
                  <w:rPr>
                    <w:noProof/>
                    <w:webHidden/>
                  </w:rPr>
                </w:rPrChange>
              </w:rPr>
              <w:fldChar w:fldCharType="end"/>
            </w:r>
            <w:r w:rsidRPr="00790392">
              <w:rPr>
                <w:rStyle w:val="Hyperlink"/>
                <w:rFonts w:ascii="Times New Roman" w:hAnsi="Times New Roman" w:cs="Times New Roman"/>
                <w:noProof/>
                <w:sz w:val="24"/>
                <w:rPrChange w:id="344" w:author="Harley Robinson " w:date="2016-03-17T13:22:00Z">
                  <w:rPr>
                    <w:rStyle w:val="Hyperlink"/>
                    <w:noProof/>
                  </w:rPr>
                </w:rPrChange>
              </w:rPr>
              <w:fldChar w:fldCharType="end"/>
            </w:r>
          </w:ins>
        </w:p>
        <w:p w14:paraId="0A28081B" w14:textId="77777777" w:rsidR="00790392" w:rsidRPr="00790392" w:rsidRDefault="00790392" w:rsidP="00790392">
          <w:pPr>
            <w:pStyle w:val="TOC3"/>
            <w:tabs>
              <w:tab w:val="right" w:leader="dot" w:pos="9174"/>
            </w:tabs>
            <w:spacing w:line="360" w:lineRule="auto"/>
            <w:rPr>
              <w:ins w:id="345" w:author="Harley Robinson " w:date="2016-03-17T13:22:00Z"/>
              <w:rFonts w:ascii="Times New Roman" w:eastAsiaTheme="minorEastAsia" w:hAnsi="Times New Roman" w:cs="Times New Roman"/>
              <w:noProof/>
              <w:sz w:val="24"/>
              <w:lang w:eastAsia="en-AU"/>
              <w:rPrChange w:id="346" w:author="Harley Robinson " w:date="2016-03-17T13:22:00Z">
                <w:rPr>
                  <w:ins w:id="347" w:author="Harley Robinson " w:date="2016-03-17T13:22:00Z"/>
                  <w:rFonts w:eastAsiaTheme="minorEastAsia"/>
                  <w:noProof/>
                  <w:lang w:eastAsia="en-AU"/>
                </w:rPr>
              </w:rPrChange>
            </w:rPr>
            <w:pPrChange w:id="348" w:author="Harley Robinson " w:date="2016-03-17T13:22:00Z">
              <w:pPr>
                <w:pStyle w:val="TOC3"/>
                <w:tabs>
                  <w:tab w:val="right" w:leader="dot" w:pos="9174"/>
                </w:tabs>
              </w:pPr>
            </w:pPrChange>
          </w:pPr>
          <w:ins w:id="349" w:author="Harley Robinson " w:date="2016-03-17T13:22:00Z">
            <w:r w:rsidRPr="00790392">
              <w:rPr>
                <w:rStyle w:val="Hyperlink"/>
                <w:rFonts w:ascii="Times New Roman" w:hAnsi="Times New Roman" w:cs="Times New Roman"/>
                <w:noProof/>
                <w:sz w:val="24"/>
                <w:rPrChange w:id="350"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351" w:author="Harley Robinson " w:date="2016-03-17T13:22:00Z">
                  <w:rPr>
                    <w:rStyle w:val="Hyperlink"/>
                    <w:noProof/>
                  </w:rPr>
                </w:rPrChange>
              </w:rPr>
              <w:instrText xml:space="preserve"> </w:instrText>
            </w:r>
            <w:r w:rsidRPr="00790392">
              <w:rPr>
                <w:rFonts w:ascii="Times New Roman" w:hAnsi="Times New Roman" w:cs="Times New Roman"/>
                <w:noProof/>
                <w:sz w:val="24"/>
                <w:rPrChange w:id="352" w:author="Harley Robinson " w:date="2016-03-17T13:22:00Z">
                  <w:rPr>
                    <w:noProof/>
                  </w:rPr>
                </w:rPrChange>
              </w:rPr>
              <w:instrText>HYPERLINK \l "_Toc445984277"</w:instrText>
            </w:r>
            <w:r w:rsidRPr="00790392">
              <w:rPr>
                <w:rStyle w:val="Hyperlink"/>
                <w:rFonts w:ascii="Times New Roman" w:hAnsi="Times New Roman" w:cs="Times New Roman"/>
                <w:noProof/>
                <w:sz w:val="24"/>
                <w:rPrChange w:id="353"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354" w:author="Harley Robinson " w:date="2016-03-17T13:22:00Z">
                  <w:rPr>
                    <w:rStyle w:val="Hyperlink"/>
                    <w:noProof/>
                  </w:rPr>
                </w:rPrChange>
              </w:rPr>
            </w:r>
            <w:r w:rsidRPr="00790392">
              <w:rPr>
                <w:rStyle w:val="Hyperlink"/>
                <w:rFonts w:ascii="Times New Roman" w:hAnsi="Times New Roman" w:cs="Times New Roman"/>
                <w:noProof/>
                <w:sz w:val="24"/>
                <w:rPrChange w:id="355"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356" w:author="Harley Robinson " w:date="2016-03-17T13:22:00Z">
                  <w:rPr>
                    <w:rStyle w:val="Hyperlink"/>
                    <w:rFonts w:ascii="Times New Roman" w:hAnsi="Times New Roman" w:cs="Times New Roman"/>
                    <w:b/>
                    <w:noProof/>
                  </w:rPr>
                </w:rPrChange>
              </w:rPr>
              <w:t>Aim 2.1</w:t>
            </w:r>
            <w:r w:rsidRPr="00790392">
              <w:rPr>
                <w:rStyle w:val="Hyperlink"/>
                <w:rFonts w:ascii="Times New Roman" w:hAnsi="Times New Roman" w:cs="Times New Roman"/>
                <w:noProof/>
                <w:sz w:val="24"/>
                <w:rPrChange w:id="357" w:author="Harley Robinson " w:date="2016-03-17T13:22:00Z">
                  <w:rPr>
                    <w:rStyle w:val="Hyperlink"/>
                    <w:rFonts w:ascii="Times New Roman" w:hAnsi="Times New Roman" w:cs="Times New Roman"/>
                    <w:noProof/>
                  </w:rPr>
                </w:rPrChange>
              </w:rPr>
              <w:t>: Identify correlated proteins with RNA-binding ability.</w:t>
            </w:r>
            <w:r w:rsidRPr="00790392">
              <w:rPr>
                <w:rFonts w:ascii="Times New Roman" w:hAnsi="Times New Roman" w:cs="Times New Roman"/>
                <w:noProof/>
                <w:webHidden/>
                <w:sz w:val="24"/>
                <w:rPrChange w:id="358" w:author="Harley Robinson " w:date="2016-03-17T13:22:00Z">
                  <w:rPr>
                    <w:noProof/>
                    <w:webHidden/>
                  </w:rPr>
                </w:rPrChange>
              </w:rPr>
              <w:tab/>
            </w:r>
            <w:r w:rsidRPr="00790392">
              <w:rPr>
                <w:rFonts w:ascii="Times New Roman" w:hAnsi="Times New Roman" w:cs="Times New Roman"/>
                <w:noProof/>
                <w:webHidden/>
                <w:sz w:val="24"/>
                <w:rPrChange w:id="359" w:author="Harley Robinson " w:date="2016-03-17T13:22:00Z">
                  <w:rPr>
                    <w:noProof/>
                    <w:webHidden/>
                  </w:rPr>
                </w:rPrChange>
              </w:rPr>
              <w:fldChar w:fldCharType="begin"/>
            </w:r>
            <w:r w:rsidRPr="00790392">
              <w:rPr>
                <w:rFonts w:ascii="Times New Roman" w:hAnsi="Times New Roman" w:cs="Times New Roman"/>
                <w:noProof/>
                <w:webHidden/>
                <w:sz w:val="24"/>
                <w:rPrChange w:id="360" w:author="Harley Robinson " w:date="2016-03-17T13:22:00Z">
                  <w:rPr>
                    <w:noProof/>
                    <w:webHidden/>
                  </w:rPr>
                </w:rPrChange>
              </w:rPr>
              <w:instrText xml:space="preserve"> PAGEREF _Toc445984277 \h </w:instrText>
            </w:r>
            <w:r w:rsidRPr="00790392">
              <w:rPr>
                <w:rFonts w:ascii="Times New Roman" w:hAnsi="Times New Roman" w:cs="Times New Roman"/>
                <w:noProof/>
                <w:webHidden/>
                <w:sz w:val="24"/>
                <w:rPrChange w:id="361" w:author="Harley Robinson " w:date="2016-03-17T13:22:00Z">
                  <w:rPr>
                    <w:noProof/>
                    <w:webHidden/>
                  </w:rPr>
                </w:rPrChange>
              </w:rPr>
            </w:r>
          </w:ins>
          <w:r w:rsidRPr="00790392">
            <w:rPr>
              <w:rFonts w:ascii="Times New Roman" w:hAnsi="Times New Roman" w:cs="Times New Roman"/>
              <w:noProof/>
              <w:webHidden/>
              <w:sz w:val="24"/>
              <w:rPrChange w:id="362" w:author="Harley Robinson " w:date="2016-03-17T13:22:00Z">
                <w:rPr>
                  <w:noProof/>
                  <w:webHidden/>
                </w:rPr>
              </w:rPrChange>
            </w:rPr>
            <w:fldChar w:fldCharType="separate"/>
          </w:r>
          <w:ins w:id="363" w:author="Harley Robinson " w:date="2016-03-17T14:21:00Z">
            <w:r w:rsidR="00E13283">
              <w:rPr>
                <w:rFonts w:ascii="Times New Roman" w:hAnsi="Times New Roman" w:cs="Times New Roman"/>
                <w:noProof/>
                <w:webHidden/>
                <w:sz w:val="24"/>
              </w:rPr>
              <w:t>14</w:t>
            </w:r>
          </w:ins>
          <w:ins w:id="364" w:author="Harley Robinson " w:date="2016-03-17T13:22:00Z">
            <w:r w:rsidRPr="00790392">
              <w:rPr>
                <w:rFonts w:ascii="Times New Roman" w:hAnsi="Times New Roman" w:cs="Times New Roman"/>
                <w:noProof/>
                <w:webHidden/>
                <w:sz w:val="24"/>
                <w:rPrChange w:id="365" w:author="Harley Robinson " w:date="2016-03-17T13:22:00Z">
                  <w:rPr>
                    <w:noProof/>
                    <w:webHidden/>
                  </w:rPr>
                </w:rPrChange>
              </w:rPr>
              <w:fldChar w:fldCharType="end"/>
            </w:r>
            <w:r w:rsidRPr="00790392">
              <w:rPr>
                <w:rStyle w:val="Hyperlink"/>
                <w:rFonts w:ascii="Times New Roman" w:hAnsi="Times New Roman" w:cs="Times New Roman"/>
                <w:noProof/>
                <w:sz w:val="24"/>
                <w:rPrChange w:id="366" w:author="Harley Robinson " w:date="2016-03-17T13:22:00Z">
                  <w:rPr>
                    <w:rStyle w:val="Hyperlink"/>
                    <w:noProof/>
                  </w:rPr>
                </w:rPrChange>
              </w:rPr>
              <w:fldChar w:fldCharType="end"/>
            </w:r>
          </w:ins>
        </w:p>
        <w:p w14:paraId="3CCBBBF7" w14:textId="77777777" w:rsidR="00790392" w:rsidRPr="00790392" w:rsidRDefault="00790392" w:rsidP="00790392">
          <w:pPr>
            <w:pStyle w:val="TOC3"/>
            <w:tabs>
              <w:tab w:val="right" w:leader="dot" w:pos="9174"/>
            </w:tabs>
            <w:spacing w:line="360" w:lineRule="auto"/>
            <w:rPr>
              <w:ins w:id="367" w:author="Harley Robinson " w:date="2016-03-17T13:22:00Z"/>
              <w:rFonts w:ascii="Times New Roman" w:eastAsiaTheme="minorEastAsia" w:hAnsi="Times New Roman" w:cs="Times New Roman"/>
              <w:noProof/>
              <w:sz w:val="24"/>
              <w:lang w:eastAsia="en-AU"/>
              <w:rPrChange w:id="368" w:author="Harley Robinson " w:date="2016-03-17T13:22:00Z">
                <w:rPr>
                  <w:ins w:id="369" w:author="Harley Robinson " w:date="2016-03-17T13:22:00Z"/>
                  <w:rFonts w:eastAsiaTheme="minorEastAsia"/>
                  <w:noProof/>
                  <w:lang w:eastAsia="en-AU"/>
                </w:rPr>
              </w:rPrChange>
            </w:rPr>
            <w:pPrChange w:id="370" w:author="Harley Robinson " w:date="2016-03-17T13:22:00Z">
              <w:pPr>
                <w:pStyle w:val="TOC3"/>
                <w:tabs>
                  <w:tab w:val="right" w:leader="dot" w:pos="9174"/>
                </w:tabs>
              </w:pPr>
            </w:pPrChange>
          </w:pPr>
          <w:ins w:id="371" w:author="Harley Robinson " w:date="2016-03-17T13:22:00Z">
            <w:r w:rsidRPr="00790392">
              <w:rPr>
                <w:rStyle w:val="Hyperlink"/>
                <w:rFonts w:ascii="Times New Roman" w:hAnsi="Times New Roman" w:cs="Times New Roman"/>
                <w:noProof/>
                <w:sz w:val="24"/>
                <w:rPrChange w:id="372"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373" w:author="Harley Robinson " w:date="2016-03-17T13:22:00Z">
                  <w:rPr>
                    <w:rStyle w:val="Hyperlink"/>
                    <w:noProof/>
                  </w:rPr>
                </w:rPrChange>
              </w:rPr>
              <w:instrText xml:space="preserve"> </w:instrText>
            </w:r>
            <w:r w:rsidRPr="00790392">
              <w:rPr>
                <w:rFonts w:ascii="Times New Roman" w:hAnsi="Times New Roman" w:cs="Times New Roman"/>
                <w:noProof/>
                <w:sz w:val="24"/>
                <w:rPrChange w:id="374" w:author="Harley Robinson " w:date="2016-03-17T13:22:00Z">
                  <w:rPr>
                    <w:noProof/>
                  </w:rPr>
                </w:rPrChange>
              </w:rPr>
              <w:instrText>HYPERLINK \l "_Toc445984278"</w:instrText>
            </w:r>
            <w:r w:rsidRPr="00790392">
              <w:rPr>
                <w:rStyle w:val="Hyperlink"/>
                <w:rFonts w:ascii="Times New Roman" w:hAnsi="Times New Roman" w:cs="Times New Roman"/>
                <w:noProof/>
                <w:sz w:val="24"/>
                <w:rPrChange w:id="375"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376" w:author="Harley Robinson " w:date="2016-03-17T13:22:00Z">
                  <w:rPr>
                    <w:rStyle w:val="Hyperlink"/>
                    <w:noProof/>
                  </w:rPr>
                </w:rPrChange>
              </w:rPr>
            </w:r>
            <w:r w:rsidRPr="00790392">
              <w:rPr>
                <w:rStyle w:val="Hyperlink"/>
                <w:rFonts w:ascii="Times New Roman" w:hAnsi="Times New Roman" w:cs="Times New Roman"/>
                <w:noProof/>
                <w:sz w:val="24"/>
                <w:rPrChange w:id="377"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378" w:author="Harley Robinson " w:date="2016-03-17T13:22:00Z">
                  <w:rPr>
                    <w:rStyle w:val="Hyperlink"/>
                    <w:rFonts w:ascii="Times New Roman" w:hAnsi="Times New Roman" w:cs="Times New Roman"/>
                    <w:b/>
                    <w:noProof/>
                  </w:rPr>
                </w:rPrChange>
              </w:rPr>
              <w:t>Aim 2.2</w:t>
            </w:r>
            <w:r w:rsidRPr="00790392">
              <w:rPr>
                <w:rStyle w:val="Hyperlink"/>
                <w:rFonts w:ascii="Times New Roman" w:hAnsi="Times New Roman" w:cs="Times New Roman"/>
                <w:noProof/>
                <w:sz w:val="24"/>
                <w:rPrChange w:id="379" w:author="Harley Robinson " w:date="2016-03-17T13:22:00Z">
                  <w:rPr>
                    <w:rStyle w:val="Hyperlink"/>
                    <w:rFonts w:ascii="Times New Roman" w:hAnsi="Times New Roman" w:cs="Times New Roman"/>
                    <w:noProof/>
                  </w:rPr>
                </w:rPrChange>
              </w:rPr>
              <w:t>: Motif discovery of selectively exported miRNAs.</w:t>
            </w:r>
            <w:r w:rsidRPr="00790392">
              <w:rPr>
                <w:rFonts w:ascii="Times New Roman" w:hAnsi="Times New Roman" w:cs="Times New Roman"/>
                <w:noProof/>
                <w:webHidden/>
                <w:sz w:val="24"/>
                <w:rPrChange w:id="380" w:author="Harley Robinson " w:date="2016-03-17T13:22:00Z">
                  <w:rPr>
                    <w:noProof/>
                    <w:webHidden/>
                  </w:rPr>
                </w:rPrChange>
              </w:rPr>
              <w:tab/>
            </w:r>
            <w:r w:rsidRPr="00790392">
              <w:rPr>
                <w:rFonts w:ascii="Times New Roman" w:hAnsi="Times New Roman" w:cs="Times New Roman"/>
                <w:noProof/>
                <w:webHidden/>
                <w:sz w:val="24"/>
                <w:rPrChange w:id="381" w:author="Harley Robinson " w:date="2016-03-17T13:22:00Z">
                  <w:rPr>
                    <w:noProof/>
                    <w:webHidden/>
                  </w:rPr>
                </w:rPrChange>
              </w:rPr>
              <w:fldChar w:fldCharType="begin"/>
            </w:r>
            <w:r w:rsidRPr="00790392">
              <w:rPr>
                <w:rFonts w:ascii="Times New Roman" w:hAnsi="Times New Roman" w:cs="Times New Roman"/>
                <w:noProof/>
                <w:webHidden/>
                <w:sz w:val="24"/>
                <w:rPrChange w:id="382" w:author="Harley Robinson " w:date="2016-03-17T13:22:00Z">
                  <w:rPr>
                    <w:noProof/>
                    <w:webHidden/>
                  </w:rPr>
                </w:rPrChange>
              </w:rPr>
              <w:instrText xml:space="preserve"> PAGEREF _Toc445984278 \h </w:instrText>
            </w:r>
            <w:r w:rsidRPr="00790392">
              <w:rPr>
                <w:rFonts w:ascii="Times New Roman" w:hAnsi="Times New Roman" w:cs="Times New Roman"/>
                <w:noProof/>
                <w:webHidden/>
                <w:sz w:val="24"/>
                <w:rPrChange w:id="383" w:author="Harley Robinson " w:date="2016-03-17T13:22:00Z">
                  <w:rPr>
                    <w:noProof/>
                    <w:webHidden/>
                  </w:rPr>
                </w:rPrChange>
              </w:rPr>
            </w:r>
          </w:ins>
          <w:r w:rsidRPr="00790392">
            <w:rPr>
              <w:rFonts w:ascii="Times New Roman" w:hAnsi="Times New Roman" w:cs="Times New Roman"/>
              <w:noProof/>
              <w:webHidden/>
              <w:sz w:val="24"/>
              <w:rPrChange w:id="384" w:author="Harley Robinson " w:date="2016-03-17T13:22:00Z">
                <w:rPr>
                  <w:noProof/>
                  <w:webHidden/>
                </w:rPr>
              </w:rPrChange>
            </w:rPr>
            <w:fldChar w:fldCharType="separate"/>
          </w:r>
          <w:ins w:id="385" w:author="Harley Robinson " w:date="2016-03-17T14:21:00Z">
            <w:r w:rsidR="00E13283">
              <w:rPr>
                <w:rFonts w:ascii="Times New Roman" w:hAnsi="Times New Roman" w:cs="Times New Roman"/>
                <w:noProof/>
                <w:webHidden/>
                <w:sz w:val="24"/>
              </w:rPr>
              <w:t>15</w:t>
            </w:r>
          </w:ins>
          <w:ins w:id="386" w:author="Harley Robinson " w:date="2016-03-17T13:22:00Z">
            <w:r w:rsidRPr="00790392">
              <w:rPr>
                <w:rFonts w:ascii="Times New Roman" w:hAnsi="Times New Roman" w:cs="Times New Roman"/>
                <w:noProof/>
                <w:webHidden/>
                <w:sz w:val="24"/>
                <w:rPrChange w:id="387" w:author="Harley Robinson " w:date="2016-03-17T13:22:00Z">
                  <w:rPr>
                    <w:noProof/>
                    <w:webHidden/>
                  </w:rPr>
                </w:rPrChange>
              </w:rPr>
              <w:fldChar w:fldCharType="end"/>
            </w:r>
            <w:r w:rsidRPr="00790392">
              <w:rPr>
                <w:rStyle w:val="Hyperlink"/>
                <w:rFonts w:ascii="Times New Roman" w:hAnsi="Times New Roman" w:cs="Times New Roman"/>
                <w:noProof/>
                <w:sz w:val="24"/>
                <w:rPrChange w:id="388" w:author="Harley Robinson " w:date="2016-03-17T13:22:00Z">
                  <w:rPr>
                    <w:rStyle w:val="Hyperlink"/>
                    <w:noProof/>
                  </w:rPr>
                </w:rPrChange>
              </w:rPr>
              <w:fldChar w:fldCharType="end"/>
            </w:r>
          </w:ins>
        </w:p>
        <w:p w14:paraId="6EF6C97F" w14:textId="77777777" w:rsidR="00790392" w:rsidRPr="00790392" w:rsidRDefault="00790392" w:rsidP="00790392">
          <w:pPr>
            <w:pStyle w:val="TOC3"/>
            <w:tabs>
              <w:tab w:val="right" w:leader="dot" w:pos="9174"/>
            </w:tabs>
            <w:spacing w:line="360" w:lineRule="auto"/>
            <w:rPr>
              <w:ins w:id="389" w:author="Harley Robinson " w:date="2016-03-17T13:22:00Z"/>
              <w:rFonts w:ascii="Times New Roman" w:eastAsiaTheme="minorEastAsia" w:hAnsi="Times New Roman" w:cs="Times New Roman"/>
              <w:noProof/>
              <w:sz w:val="24"/>
              <w:lang w:eastAsia="en-AU"/>
              <w:rPrChange w:id="390" w:author="Harley Robinson " w:date="2016-03-17T13:22:00Z">
                <w:rPr>
                  <w:ins w:id="391" w:author="Harley Robinson " w:date="2016-03-17T13:22:00Z"/>
                  <w:rFonts w:eastAsiaTheme="minorEastAsia"/>
                  <w:noProof/>
                  <w:lang w:eastAsia="en-AU"/>
                </w:rPr>
              </w:rPrChange>
            </w:rPr>
            <w:pPrChange w:id="392" w:author="Harley Robinson " w:date="2016-03-17T13:22:00Z">
              <w:pPr>
                <w:pStyle w:val="TOC3"/>
                <w:tabs>
                  <w:tab w:val="right" w:leader="dot" w:pos="9174"/>
                </w:tabs>
              </w:pPr>
            </w:pPrChange>
          </w:pPr>
          <w:ins w:id="393" w:author="Harley Robinson " w:date="2016-03-17T13:22:00Z">
            <w:r w:rsidRPr="00790392">
              <w:rPr>
                <w:rStyle w:val="Hyperlink"/>
                <w:rFonts w:ascii="Times New Roman" w:hAnsi="Times New Roman" w:cs="Times New Roman"/>
                <w:noProof/>
                <w:sz w:val="24"/>
                <w:rPrChange w:id="394"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395" w:author="Harley Robinson " w:date="2016-03-17T13:22:00Z">
                  <w:rPr>
                    <w:rStyle w:val="Hyperlink"/>
                    <w:noProof/>
                  </w:rPr>
                </w:rPrChange>
              </w:rPr>
              <w:instrText xml:space="preserve"> </w:instrText>
            </w:r>
            <w:r w:rsidRPr="00790392">
              <w:rPr>
                <w:rFonts w:ascii="Times New Roman" w:hAnsi="Times New Roman" w:cs="Times New Roman"/>
                <w:noProof/>
                <w:sz w:val="24"/>
                <w:rPrChange w:id="396" w:author="Harley Robinson " w:date="2016-03-17T13:22:00Z">
                  <w:rPr>
                    <w:noProof/>
                  </w:rPr>
                </w:rPrChange>
              </w:rPr>
              <w:instrText>HYPERLINK \l "_Toc445984279"</w:instrText>
            </w:r>
            <w:r w:rsidRPr="00790392">
              <w:rPr>
                <w:rStyle w:val="Hyperlink"/>
                <w:rFonts w:ascii="Times New Roman" w:hAnsi="Times New Roman" w:cs="Times New Roman"/>
                <w:noProof/>
                <w:sz w:val="24"/>
                <w:rPrChange w:id="397"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398" w:author="Harley Robinson " w:date="2016-03-17T13:22:00Z">
                  <w:rPr>
                    <w:rStyle w:val="Hyperlink"/>
                    <w:noProof/>
                  </w:rPr>
                </w:rPrChange>
              </w:rPr>
            </w:r>
            <w:r w:rsidRPr="00790392">
              <w:rPr>
                <w:rStyle w:val="Hyperlink"/>
                <w:rFonts w:ascii="Times New Roman" w:hAnsi="Times New Roman" w:cs="Times New Roman"/>
                <w:noProof/>
                <w:sz w:val="24"/>
                <w:rPrChange w:id="399"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400" w:author="Harley Robinson " w:date="2016-03-17T13:22:00Z">
                  <w:rPr>
                    <w:rStyle w:val="Hyperlink"/>
                    <w:rFonts w:ascii="Times New Roman" w:hAnsi="Times New Roman" w:cs="Times New Roman"/>
                    <w:b/>
                    <w:noProof/>
                  </w:rPr>
                </w:rPrChange>
              </w:rPr>
              <w:t>Aim 2.3</w:t>
            </w:r>
            <w:r w:rsidRPr="00790392">
              <w:rPr>
                <w:rStyle w:val="Hyperlink"/>
                <w:rFonts w:ascii="Times New Roman" w:hAnsi="Times New Roman" w:cs="Times New Roman"/>
                <w:noProof/>
                <w:sz w:val="24"/>
                <w:rPrChange w:id="401" w:author="Harley Robinson " w:date="2016-03-17T13:22:00Z">
                  <w:rPr>
                    <w:rStyle w:val="Hyperlink"/>
                    <w:rFonts w:ascii="Times New Roman" w:hAnsi="Times New Roman" w:cs="Times New Roman"/>
                    <w:noProof/>
                  </w:rPr>
                </w:rPrChange>
              </w:rPr>
              <w:t>: Expected Outcomes.</w:t>
            </w:r>
            <w:r w:rsidRPr="00790392">
              <w:rPr>
                <w:rFonts w:ascii="Times New Roman" w:hAnsi="Times New Roman" w:cs="Times New Roman"/>
                <w:noProof/>
                <w:webHidden/>
                <w:sz w:val="24"/>
                <w:rPrChange w:id="402" w:author="Harley Robinson " w:date="2016-03-17T13:22:00Z">
                  <w:rPr>
                    <w:noProof/>
                    <w:webHidden/>
                  </w:rPr>
                </w:rPrChange>
              </w:rPr>
              <w:tab/>
            </w:r>
            <w:r w:rsidRPr="00790392">
              <w:rPr>
                <w:rFonts w:ascii="Times New Roman" w:hAnsi="Times New Roman" w:cs="Times New Roman"/>
                <w:noProof/>
                <w:webHidden/>
                <w:sz w:val="24"/>
                <w:rPrChange w:id="403" w:author="Harley Robinson " w:date="2016-03-17T13:22:00Z">
                  <w:rPr>
                    <w:noProof/>
                    <w:webHidden/>
                  </w:rPr>
                </w:rPrChange>
              </w:rPr>
              <w:fldChar w:fldCharType="begin"/>
            </w:r>
            <w:r w:rsidRPr="00790392">
              <w:rPr>
                <w:rFonts w:ascii="Times New Roman" w:hAnsi="Times New Roman" w:cs="Times New Roman"/>
                <w:noProof/>
                <w:webHidden/>
                <w:sz w:val="24"/>
                <w:rPrChange w:id="404" w:author="Harley Robinson " w:date="2016-03-17T13:22:00Z">
                  <w:rPr>
                    <w:noProof/>
                    <w:webHidden/>
                  </w:rPr>
                </w:rPrChange>
              </w:rPr>
              <w:instrText xml:space="preserve"> PAGEREF _Toc445984279 \h </w:instrText>
            </w:r>
            <w:r w:rsidRPr="00790392">
              <w:rPr>
                <w:rFonts w:ascii="Times New Roman" w:hAnsi="Times New Roman" w:cs="Times New Roman"/>
                <w:noProof/>
                <w:webHidden/>
                <w:sz w:val="24"/>
                <w:rPrChange w:id="405" w:author="Harley Robinson " w:date="2016-03-17T13:22:00Z">
                  <w:rPr>
                    <w:noProof/>
                    <w:webHidden/>
                  </w:rPr>
                </w:rPrChange>
              </w:rPr>
            </w:r>
          </w:ins>
          <w:r w:rsidRPr="00790392">
            <w:rPr>
              <w:rFonts w:ascii="Times New Roman" w:hAnsi="Times New Roman" w:cs="Times New Roman"/>
              <w:noProof/>
              <w:webHidden/>
              <w:sz w:val="24"/>
              <w:rPrChange w:id="406" w:author="Harley Robinson " w:date="2016-03-17T13:22:00Z">
                <w:rPr>
                  <w:noProof/>
                  <w:webHidden/>
                </w:rPr>
              </w:rPrChange>
            </w:rPr>
            <w:fldChar w:fldCharType="separate"/>
          </w:r>
          <w:ins w:id="407" w:author="Harley Robinson " w:date="2016-03-17T14:21:00Z">
            <w:r w:rsidR="00E13283">
              <w:rPr>
                <w:rFonts w:ascii="Times New Roman" w:hAnsi="Times New Roman" w:cs="Times New Roman"/>
                <w:noProof/>
                <w:webHidden/>
                <w:sz w:val="24"/>
              </w:rPr>
              <w:t>16</w:t>
            </w:r>
          </w:ins>
          <w:ins w:id="408" w:author="Harley Robinson " w:date="2016-03-17T13:22:00Z">
            <w:r w:rsidRPr="00790392">
              <w:rPr>
                <w:rFonts w:ascii="Times New Roman" w:hAnsi="Times New Roman" w:cs="Times New Roman"/>
                <w:noProof/>
                <w:webHidden/>
                <w:sz w:val="24"/>
                <w:rPrChange w:id="409" w:author="Harley Robinson " w:date="2016-03-17T13:22:00Z">
                  <w:rPr>
                    <w:noProof/>
                    <w:webHidden/>
                  </w:rPr>
                </w:rPrChange>
              </w:rPr>
              <w:fldChar w:fldCharType="end"/>
            </w:r>
            <w:r w:rsidRPr="00790392">
              <w:rPr>
                <w:rStyle w:val="Hyperlink"/>
                <w:rFonts w:ascii="Times New Roman" w:hAnsi="Times New Roman" w:cs="Times New Roman"/>
                <w:noProof/>
                <w:sz w:val="24"/>
                <w:rPrChange w:id="410" w:author="Harley Robinson " w:date="2016-03-17T13:22:00Z">
                  <w:rPr>
                    <w:rStyle w:val="Hyperlink"/>
                    <w:noProof/>
                  </w:rPr>
                </w:rPrChange>
              </w:rPr>
              <w:fldChar w:fldCharType="end"/>
            </w:r>
          </w:ins>
        </w:p>
        <w:p w14:paraId="0C9CF404" w14:textId="77777777" w:rsidR="00790392" w:rsidRPr="00790392" w:rsidRDefault="00790392" w:rsidP="00790392">
          <w:pPr>
            <w:pStyle w:val="TOC2"/>
            <w:rPr>
              <w:ins w:id="411" w:author="Harley Robinson " w:date="2016-03-17T13:22:00Z"/>
              <w:rFonts w:ascii="Times New Roman" w:eastAsiaTheme="minorEastAsia" w:hAnsi="Times New Roman" w:cs="Times New Roman"/>
              <w:noProof/>
              <w:sz w:val="24"/>
              <w:lang w:eastAsia="en-AU"/>
              <w:rPrChange w:id="412" w:author="Harley Robinson " w:date="2016-03-17T13:22:00Z">
                <w:rPr>
                  <w:ins w:id="413" w:author="Harley Robinson " w:date="2016-03-17T13:22:00Z"/>
                  <w:rFonts w:eastAsiaTheme="minorEastAsia"/>
                  <w:noProof/>
                  <w:lang w:eastAsia="en-AU"/>
                </w:rPr>
              </w:rPrChange>
            </w:rPr>
            <w:pPrChange w:id="414" w:author="Harley Robinson " w:date="2016-03-17T13:22:00Z">
              <w:pPr>
                <w:pStyle w:val="TOC2"/>
              </w:pPr>
            </w:pPrChange>
          </w:pPr>
          <w:ins w:id="415" w:author="Harley Robinson " w:date="2016-03-17T13:22:00Z">
            <w:r w:rsidRPr="00790392">
              <w:rPr>
                <w:rStyle w:val="Hyperlink"/>
                <w:rFonts w:ascii="Times New Roman" w:hAnsi="Times New Roman" w:cs="Times New Roman"/>
                <w:noProof/>
                <w:sz w:val="24"/>
                <w:rPrChange w:id="416"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417" w:author="Harley Robinson " w:date="2016-03-17T13:22:00Z">
                  <w:rPr>
                    <w:rStyle w:val="Hyperlink"/>
                    <w:noProof/>
                  </w:rPr>
                </w:rPrChange>
              </w:rPr>
              <w:instrText xml:space="preserve"> </w:instrText>
            </w:r>
            <w:r w:rsidRPr="00790392">
              <w:rPr>
                <w:rFonts w:ascii="Times New Roman" w:hAnsi="Times New Roman" w:cs="Times New Roman"/>
                <w:noProof/>
                <w:sz w:val="24"/>
                <w:rPrChange w:id="418" w:author="Harley Robinson " w:date="2016-03-17T13:22:00Z">
                  <w:rPr>
                    <w:noProof/>
                  </w:rPr>
                </w:rPrChange>
              </w:rPr>
              <w:instrText>HYPERLINK \l "_Toc445984280"</w:instrText>
            </w:r>
            <w:r w:rsidRPr="00790392">
              <w:rPr>
                <w:rStyle w:val="Hyperlink"/>
                <w:rFonts w:ascii="Times New Roman" w:hAnsi="Times New Roman" w:cs="Times New Roman"/>
                <w:noProof/>
                <w:sz w:val="24"/>
                <w:rPrChange w:id="419"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420" w:author="Harley Robinson " w:date="2016-03-17T13:22:00Z">
                  <w:rPr>
                    <w:rStyle w:val="Hyperlink"/>
                    <w:noProof/>
                  </w:rPr>
                </w:rPrChange>
              </w:rPr>
            </w:r>
            <w:r w:rsidRPr="00790392">
              <w:rPr>
                <w:rStyle w:val="Hyperlink"/>
                <w:rFonts w:ascii="Times New Roman" w:hAnsi="Times New Roman" w:cs="Times New Roman"/>
                <w:noProof/>
                <w:sz w:val="24"/>
                <w:rPrChange w:id="421"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422" w:author="Harley Robinson " w:date="2016-03-17T13:22:00Z">
                  <w:rPr>
                    <w:rStyle w:val="Hyperlink"/>
                    <w:rFonts w:ascii="Times New Roman" w:hAnsi="Times New Roman" w:cs="Times New Roman"/>
                    <w:b/>
                    <w:noProof/>
                  </w:rPr>
                </w:rPrChange>
              </w:rPr>
              <w:t xml:space="preserve">Aim 3: </w:t>
            </w:r>
            <w:r w:rsidRPr="00790392">
              <w:rPr>
                <w:rStyle w:val="Hyperlink"/>
                <w:rFonts w:ascii="Times New Roman" w:hAnsi="Times New Roman" w:cs="Times New Roman"/>
                <w:noProof/>
                <w:sz w:val="24"/>
                <w:rPrChange w:id="423" w:author="Harley Robinson " w:date="2016-03-17T13:22:00Z">
                  <w:rPr>
                    <w:rStyle w:val="Hyperlink"/>
                    <w:rFonts w:ascii="Times New Roman" w:hAnsi="Times New Roman" w:cs="Times New Roman"/>
                    <w:noProof/>
                  </w:rPr>
                </w:rPrChange>
              </w:rPr>
              <w:t>Confirm the sorting function of the candidate miRNA escort proteins</w:t>
            </w:r>
            <w:r w:rsidRPr="00790392">
              <w:rPr>
                <w:rFonts w:ascii="Times New Roman" w:hAnsi="Times New Roman" w:cs="Times New Roman"/>
                <w:noProof/>
                <w:webHidden/>
                <w:sz w:val="24"/>
                <w:rPrChange w:id="424" w:author="Harley Robinson " w:date="2016-03-17T13:22:00Z">
                  <w:rPr>
                    <w:noProof/>
                    <w:webHidden/>
                  </w:rPr>
                </w:rPrChange>
              </w:rPr>
              <w:tab/>
            </w:r>
            <w:r w:rsidRPr="00790392">
              <w:rPr>
                <w:rFonts w:ascii="Times New Roman" w:hAnsi="Times New Roman" w:cs="Times New Roman"/>
                <w:noProof/>
                <w:webHidden/>
                <w:sz w:val="24"/>
                <w:rPrChange w:id="425" w:author="Harley Robinson " w:date="2016-03-17T13:22:00Z">
                  <w:rPr>
                    <w:noProof/>
                    <w:webHidden/>
                  </w:rPr>
                </w:rPrChange>
              </w:rPr>
              <w:fldChar w:fldCharType="begin"/>
            </w:r>
            <w:r w:rsidRPr="00790392">
              <w:rPr>
                <w:rFonts w:ascii="Times New Roman" w:hAnsi="Times New Roman" w:cs="Times New Roman"/>
                <w:noProof/>
                <w:webHidden/>
                <w:sz w:val="24"/>
                <w:rPrChange w:id="426" w:author="Harley Robinson " w:date="2016-03-17T13:22:00Z">
                  <w:rPr>
                    <w:noProof/>
                    <w:webHidden/>
                  </w:rPr>
                </w:rPrChange>
              </w:rPr>
              <w:instrText xml:space="preserve"> PAGEREF _Toc445984280 \h </w:instrText>
            </w:r>
            <w:r w:rsidRPr="00790392">
              <w:rPr>
                <w:rFonts w:ascii="Times New Roman" w:hAnsi="Times New Roman" w:cs="Times New Roman"/>
                <w:noProof/>
                <w:webHidden/>
                <w:sz w:val="24"/>
                <w:rPrChange w:id="427" w:author="Harley Robinson " w:date="2016-03-17T13:22:00Z">
                  <w:rPr>
                    <w:noProof/>
                    <w:webHidden/>
                  </w:rPr>
                </w:rPrChange>
              </w:rPr>
            </w:r>
          </w:ins>
          <w:r w:rsidRPr="00790392">
            <w:rPr>
              <w:rFonts w:ascii="Times New Roman" w:hAnsi="Times New Roman" w:cs="Times New Roman"/>
              <w:noProof/>
              <w:webHidden/>
              <w:sz w:val="24"/>
              <w:rPrChange w:id="428" w:author="Harley Robinson " w:date="2016-03-17T13:22:00Z">
                <w:rPr>
                  <w:noProof/>
                  <w:webHidden/>
                </w:rPr>
              </w:rPrChange>
            </w:rPr>
            <w:fldChar w:fldCharType="separate"/>
          </w:r>
          <w:ins w:id="429" w:author="Harley Robinson " w:date="2016-03-17T14:21:00Z">
            <w:r w:rsidR="00E13283">
              <w:rPr>
                <w:rFonts w:ascii="Times New Roman" w:hAnsi="Times New Roman" w:cs="Times New Roman"/>
                <w:noProof/>
                <w:webHidden/>
                <w:sz w:val="24"/>
              </w:rPr>
              <w:t>16</w:t>
            </w:r>
          </w:ins>
          <w:ins w:id="430" w:author="Harley Robinson " w:date="2016-03-17T13:22:00Z">
            <w:r w:rsidRPr="00790392">
              <w:rPr>
                <w:rFonts w:ascii="Times New Roman" w:hAnsi="Times New Roman" w:cs="Times New Roman"/>
                <w:noProof/>
                <w:webHidden/>
                <w:sz w:val="24"/>
                <w:rPrChange w:id="431" w:author="Harley Robinson " w:date="2016-03-17T13:22:00Z">
                  <w:rPr>
                    <w:noProof/>
                    <w:webHidden/>
                  </w:rPr>
                </w:rPrChange>
              </w:rPr>
              <w:fldChar w:fldCharType="end"/>
            </w:r>
            <w:r w:rsidRPr="00790392">
              <w:rPr>
                <w:rStyle w:val="Hyperlink"/>
                <w:rFonts w:ascii="Times New Roman" w:hAnsi="Times New Roman" w:cs="Times New Roman"/>
                <w:noProof/>
                <w:sz w:val="24"/>
                <w:rPrChange w:id="432" w:author="Harley Robinson " w:date="2016-03-17T13:22:00Z">
                  <w:rPr>
                    <w:rStyle w:val="Hyperlink"/>
                    <w:noProof/>
                  </w:rPr>
                </w:rPrChange>
              </w:rPr>
              <w:fldChar w:fldCharType="end"/>
            </w:r>
          </w:ins>
        </w:p>
        <w:p w14:paraId="7C4A0010" w14:textId="77777777" w:rsidR="00790392" w:rsidRPr="00790392" w:rsidRDefault="00790392" w:rsidP="00790392">
          <w:pPr>
            <w:pStyle w:val="TOC3"/>
            <w:tabs>
              <w:tab w:val="right" w:leader="dot" w:pos="9174"/>
            </w:tabs>
            <w:spacing w:line="360" w:lineRule="auto"/>
            <w:rPr>
              <w:ins w:id="433" w:author="Harley Robinson " w:date="2016-03-17T13:22:00Z"/>
              <w:rFonts w:ascii="Times New Roman" w:eastAsiaTheme="minorEastAsia" w:hAnsi="Times New Roman" w:cs="Times New Roman"/>
              <w:noProof/>
              <w:sz w:val="24"/>
              <w:lang w:eastAsia="en-AU"/>
              <w:rPrChange w:id="434" w:author="Harley Robinson " w:date="2016-03-17T13:22:00Z">
                <w:rPr>
                  <w:ins w:id="435" w:author="Harley Robinson " w:date="2016-03-17T13:22:00Z"/>
                  <w:rFonts w:eastAsiaTheme="minorEastAsia"/>
                  <w:noProof/>
                  <w:lang w:eastAsia="en-AU"/>
                </w:rPr>
              </w:rPrChange>
            </w:rPr>
            <w:pPrChange w:id="436" w:author="Harley Robinson " w:date="2016-03-17T13:22:00Z">
              <w:pPr>
                <w:pStyle w:val="TOC3"/>
                <w:tabs>
                  <w:tab w:val="right" w:leader="dot" w:pos="9174"/>
                </w:tabs>
              </w:pPr>
            </w:pPrChange>
          </w:pPr>
          <w:ins w:id="437" w:author="Harley Robinson " w:date="2016-03-17T13:22:00Z">
            <w:r w:rsidRPr="00790392">
              <w:rPr>
                <w:rStyle w:val="Hyperlink"/>
                <w:rFonts w:ascii="Times New Roman" w:hAnsi="Times New Roman" w:cs="Times New Roman"/>
                <w:noProof/>
                <w:sz w:val="24"/>
                <w:rPrChange w:id="438"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439" w:author="Harley Robinson " w:date="2016-03-17T13:22:00Z">
                  <w:rPr>
                    <w:rStyle w:val="Hyperlink"/>
                    <w:noProof/>
                  </w:rPr>
                </w:rPrChange>
              </w:rPr>
              <w:instrText xml:space="preserve"> </w:instrText>
            </w:r>
            <w:r w:rsidRPr="00790392">
              <w:rPr>
                <w:rFonts w:ascii="Times New Roman" w:hAnsi="Times New Roman" w:cs="Times New Roman"/>
                <w:noProof/>
                <w:sz w:val="24"/>
                <w:rPrChange w:id="440" w:author="Harley Robinson " w:date="2016-03-17T13:22:00Z">
                  <w:rPr>
                    <w:noProof/>
                  </w:rPr>
                </w:rPrChange>
              </w:rPr>
              <w:instrText>HYPERLINK \l "_Toc445984281"</w:instrText>
            </w:r>
            <w:r w:rsidRPr="00790392">
              <w:rPr>
                <w:rStyle w:val="Hyperlink"/>
                <w:rFonts w:ascii="Times New Roman" w:hAnsi="Times New Roman" w:cs="Times New Roman"/>
                <w:noProof/>
                <w:sz w:val="24"/>
                <w:rPrChange w:id="441"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442" w:author="Harley Robinson " w:date="2016-03-17T13:22:00Z">
                  <w:rPr>
                    <w:rStyle w:val="Hyperlink"/>
                    <w:noProof/>
                  </w:rPr>
                </w:rPrChange>
              </w:rPr>
            </w:r>
            <w:r w:rsidRPr="00790392">
              <w:rPr>
                <w:rStyle w:val="Hyperlink"/>
                <w:rFonts w:ascii="Times New Roman" w:hAnsi="Times New Roman" w:cs="Times New Roman"/>
                <w:noProof/>
                <w:sz w:val="24"/>
                <w:rPrChange w:id="443"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444" w:author="Harley Robinson " w:date="2016-03-17T13:22:00Z">
                  <w:rPr>
                    <w:rStyle w:val="Hyperlink"/>
                    <w:rFonts w:ascii="Times New Roman" w:hAnsi="Times New Roman" w:cs="Times New Roman"/>
                    <w:b/>
                    <w:noProof/>
                  </w:rPr>
                </w:rPrChange>
              </w:rPr>
              <w:t>Aim 3.1</w:t>
            </w:r>
            <w:r w:rsidRPr="00790392">
              <w:rPr>
                <w:rStyle w:val="Hyperlink"/>
                <w:rFonts w:ascii="Times New Roman" w:hAnsi="Times New Roman" w:cs="Times New Roman"/>
                <w:noProof/>
                <w:sz w:val="24"/>
                <w:rPrChange w:id="445" w:author="Harley Robinson " w:date="2016-03-17T13:22:00Z">
                  <w:rPr>
                    <w:rStyle w:val="Hyperlink"/>
                    <w:rFonts w:ascii="Times New Roman" w:hAnsi="Times New Roman" w:cs="Times New Roman"/>
                    <w:noProof/>
                  </w:rPr>
                </w:rPrChange>
              </w:rPr>
              <w:t>: Confirmation of binding ability through pulldown assay.</w:t>
            </w:r>
            <w:r w:rsidRPr="00790392">
              <w:rPr>
                <w:rFonts w:ascii="Times New Roman" w:hAnsi="Times New Roman" w:cs="Times New Roman"/>
                <w:noProof/>
                <w:webHidden/>
                <w:sz w:val="24"/>
                <w:rPrChange w:id="446" w:author="Harley Robinson " w:date="2016-03-17T13:22:00Z">
                  <w:rPr>
                    <w:noProof/>
                    <w:webHidden/>
                  </w:rPr>
                </w:rPrChange>
              </w:rPr>
              <w:tab/>
            </w:r>
            <w:r w:rsidRPr="00790392">
              <w:rPr>
                <w:rFonts w:ascii="Times New Roman" w:hAnsi="Times New Roman" w:cs="Times New Roman"/>
                <w:noProof/>
                <w:webHidden/>
                <w:sz w:val="24"/>
                <w:rPrChange w:id="447" w:author="Harley Robinson " w:date="2016-03-17T13:22:00Z">
                  <w:rPr>
                    <w:noProof/>
                    <w:webHidden/>
                  </w:rPr>
                </w:rPrChange>
              </w:rPr>
              <w:fldChar w:fldCharType="begin"/>
            </w:r>
            <w:r w:rsidRPr="00790392">
              <w:rPr>
                <w:rFonts w:ascii="Times New Roman" w:hAnsi="Times New Roman" w:cs="Times New Roman"/>
                <w:noProof/>
                <w:webHidden/>
                <w:sz w:val="24"/>
                <w:rPrChange w:id="448" w:author="Harley Robinson " w:date="2016-03-17T13:22:00Z">
                  <w:rPr>
                    <w:noProof/>
                    <w:webHidden/>
                  </w:rPr>
                </w:rPrChange>
              </w:rPr>
              <w:instrText xml:space="preserve"> PAGEREF _Toc445984281 \h </w:instrText>
            </w:r>
            <w:r w:rsidRPr="00790392">
              <w:rPr>
                <w:rFonts w:ascii="Times New Roman" w:hAnsi="Times New Roman" w:cs="Times New Roman"/>
                <w:noProof/>
                <w:webHidden/>
                <w:sz w:val="24"/>
                <w:rPrChange w:id="449" w:author="Harley Robinson " w:date="2016-03-17T13:22:00Z">
                  <w:rPr>
                    <w:noProof/>
                    <w:webHidden/>
                  </w:rPr>
                </w:rPrChange>
              </w:rPr>
            </w:r>
          </w:ins>
          <w:r w:rsidRPr="00790392">
            <w:rPr>
              <w:rFonts w:ascii="Times New Roman" w:hAnsi="Times New Roman" w:cs="Times New Roman"/>
              <w:noProof/>
              <w:webHidden/>
              <w:sz w:val="24"/>
              <w:rPrChange w:id="450" w:author="Harley Robinson " w:date="2016-03-17T13:22:00Z">
                <w:rPr>
                  <w:noProof/>
                  <w:webHidden/>
                </w:rPr>
              </w:rPrChange>
            </w:rPr>
            <w:fldChar w:fldCharType="separate"/>
          </w:r>
          <w:ins w:id="451" w:author="Harley Robinson " w:date="2016-03-17T14:21:00Z">
            <w:r w:rsidR="00E13283">
              <w:rPr>
                <w:rFonts w:ascii="Times New Roman" w:hAnsi="Times New Roman" w:cs="Times New Roman"/>
                <w:noProof/>
                <w:webHidden/>
                <w:sz w:val="24"/>
              </w:rPr>
              <w:t>16</w:t>
            </w:r>
          </w:ins>
          <w:ins w:id="452" w:author="Harley Robinson " w:date="2016-03-17T13:22:00Z">
            <w:r w:rsidRPr="00790392">
              <w:rPr>
                <w:rFonts w:ascii="Times New Roman" w:hAnsi="Times New Roman" w:cs="Times New Roman"/>
                <w:noProof/>
                <w:webHidden/>
                <w:sz w:val="24"/>
                <w:rPrChange w:id="453" w:author="Harley Robinson " w:date="2016-03-17T13:22:00Z">
                  <w:rPr>
                    <w:noProof/>
                    <w:webHidden/>
                  </w:rPr>
                </w:rPrChange>
              </w:rPr>
              <w:fldChar w:fldCharType="end"/>
            </w:r>
            <w:r w:rsidRPr="00790392">
              <w:rPr>
                <w:rStyle w:val="Hyperlink"/>
                <w:rFonts w:ascii="Times New Roman" w:hAnsi="Times New Roman" w:cs="Times New Roman"/>
                <w:noProof/>
                <w:sz w:val="24"/>
                <w:rPrChange w:id="454" w:author="Harley Robinson " w:date="2016-03-17T13:22:00Z">
                  <w:rPr>
                    <w:rStyle w:val="Hyperlink"/>
                    <w:noProof/>
                  </w:rPr>
                </w:rPrChange>
              </w:rPr>
              <w:fldChar w:fldCharType="end"/>
            </w:r>
          </w:ins>
        </w:p>
        <w:p w14:paraId="3DF15202" w14:textId="77777777" w:rsidR="00790392" w:rsidRPr="00790392" w:rsidRDefault="00790392" w:rsidP="00790392">
          <w:pPr>
            <w:pStyle w:val="TOC3"/>
            <w:tabs>
              <w:tab w:val="right" w:leader="dot" w:pos="9174"/>
            </w:tabs>
            <w:spacing w:line="360" w:lineRule="auto"/>
            <w:rPr>
              <w:ins w:id="455" w:author="Harley Robinson " w:date="2016-03-17T13:22:00Z"/>
              <w:rFonts w:ascii="Times New Roman" w:eastAsiaTheme="minorEastAsia" w:hAnsi="Times New Roman" w:cs="Times New Roman"/>
              <w:noProof/>
              <w:sz w:val="24"/>
              <w:lang w:eastAsia="en-AU"/>
              <w:rPrChange w:id="456" w:author="Harley Robinson " w:date="2016-03-17T13:22:00Z">
                <w:rPr>
                  <w:ins w:id="457" w:author="Harley Robinson " w:date="2016-03-17T13:22:00Z"/>
                  <w:rFonts w:eastAsiaTheme="minorEastAsia"/>
                  <w:noProof/>
                  <w:lang w:eastAsia="en-AU"/>
                </w:rPr>
              </w:rPrChange>
            </w:rPr>
            <w:pPrChange w:id="458" w:author="Harley Robinson " w:date="2016-03-17T13:22:00Z">
              <w:pPr>
                <w:pStyle w:val="TOC3"/>
                <w:tabs>
                  <w:tab w:val="right" w:leader="dot" w:pos="9174"/>
                </w:tabs>
              </w:pPr>
            </w:pPrChange>
          </w:pPr>
          <w:ins w:id="459" w:author="Harley Robinson " w:date="2016-03-17T13:22:00Z">
            <w:r w:rsidRPr="00790392">
              <w:rPr>
                <w:rStyle w:val="Hyperlink"/>
                <w:rFonts w:ascii="Times New Roman" w:hAnsi="Times New Roman" w:cs="Times New Roman"/>
                <w:noProof/>
                <w:sz w:val="24"/>
                <w:rPrChange w:id="460"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461" w:author="Harley Robinson " w:date="2016-03-17T13:22:00Z">
                  <w:rPr>
                    <w:rStyle w:val="Hyperlink"/>
                    <w:noProof/>
                  </w:rPr>
                </w:rPrChange>
              </w:rPr>
              <w:instrText xml:space="preserve"> </w:instrText>
            </w:r>
            <w:r w:rsidRPr="00790392">
              <w:rPr>
                <w:rFonts w:ascii="Times New Roman" w:hAnsi="Times New Roman" w:cs="Times New Roman"/>
                <w:noProof/>
                <w:sz w:val="24"/>
                <w:rPrChange w:id="462" w:author="Harley Robinson " w:date="2016-03-17T13:22:00Z">
                  <w:rPr>
                    <w:noProof/>
                  </w:rPr>
                </w:rPrChange>
              </w:rPr>
              <w:instrText>HYPERLINK \l "_Toc445984282"</w:instrText>
            </w:r>
            <w:r w:rsidRPr="00790392">
              <w:rPr>
                <w:rStyle w:val="Hyperlink"/>
                <w:rFonts w:ascii="Times New Roman" w:hAnsi="Times New Roman" w:cs="Times New Roman"/>
                <w:noProof/>
                <w:sz w:val="24"/>
                <w:rPrChange w:id="463"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464" w:author="Harley Robinson " w:date="2016-03-17T13:22:00Z">
                  <w:rPr>
                    <w:rStyle w:val="Hyperlink"/>
                    <w:noProof/>
                  </w:rPr>
                </w:rPrChange>
              </w:rPr>
            </w:r>
            <w:r w:rsidRPr="00790392">
              <w:rPr>
                <w:rStyle w:val="Hyperlink"/>
                <w:rFonts w:ascii="Times New Roman" w:hAnsi="Times New Roman" w:cs="Times New Roman"/>
                <w:noProof/>
                <w:sz w:val="24"/>
                <w:rPrChange w:id="465" w:author="Harley Robinson " w:date="2016-03-17T13:22:00Z">
                  <w:rPr>
                    <w:rStyle w:val="Hyperlink"/>
                    <w:noProof/>
                  </w:rPr>
                </w:rPrChange>
              </w:rPr>
              <w:fldChar w:fldCharType="separate"/>
            </w:r>
            <w:r w:rsidRPr="00790392">
              <w:rPr>
                <w:rStyle w:val="Hyperlink"/>
                <w:rFonts w:ascii="Times New Roman" w:hAnsi="Times New Roman" w:cs="Times New Roman"/>
                <w:noProof/>
                <w:sz w:val="24"/>
                <w:shd w:val="clear" w:color="auto" w:fill="FFFFFF"/>
                <w:rPrChange w:id="466" w:author="Harley Robinson " w:date="2016-03-17T13:22:00Z">
                  <w:rPr>
                    <w:rStyle w:val="Hyperlink"/>
                    <w:rFonts w:ascii="Times New Roman" w:hAnsi="Times New Roman" w:cs="Times New Roman"/>
                    <w:b/>
                    <w:noProof/>
                    <w:shd w:val="clear" w:color="auto" w:fill="FFFFFF"/>
                  </w:rPr>
                </w:rPrChange>
              </w:rPr>
              <w:t>Aim 3.2</w:t>
            </w:r>
            <w:r w:rsidRPr="00790392">
              <w:rPr>
                <w:rStyle w:val="Hyperlink"/>
                <w:rFonts w:ascii="Times New Roman" w:hAnsi="Times New Roman" w:cs="Times New Roman"/>
                <w:noProof/>
                <w:sz w:val="24"/>
                <w:shd w:val="clear" w:color="auto" w:fill="FFFFFF"/>
                <w:rPrChange w:id="467" w:author="Harley Robinson " w:date="2016-03-17T13:22:00Z">
                  <w:rPr>
                    <w:rStyle w:val="Hyperlink"/>
                    <w:rFonts w:ascii="Times New Roman" w:hAnsi="Times New Roman" w:cs="Times New Roman"/>
                    <w:noProof/>
                    <w:shd w:val="clear" w:color="auto" w:fill="FFFFFF"/>
                  </w:rPr>
                </w:rPrChange>
              </w:rPr>
              <w:t>: Co-localisation by immunofluorescence confocal microscopy.</w:t>
            </w:r>
            <w:r w:rsidRPr="00790392">
              <w:rPr>
                <w:rFonts w:ascii="Times New Roman" w:hAnsi="Times New Roman" w:cs="Times New Roman"/>
                <w:noProof/>
                <w:webHidden/>
                <w:sz w:val="24"/>
                <w:rPrChange w:id="468" w:author="Harley Robinson " w:date="2016-03-17T13:22:00Z">
                  <w:rPr>
                    <w:noProof/>
                    <w:webHidden/>
                  </w:rPr>
                </w:rPrChange>
              </w:rPr>
              <w:tab/>
            </w:r>
            <w:r w:rsidRPr="00790392">
              <w:rPr>
                <w:rFonts w:ascii="Times New Roman" w:hAnsi="Times New Roman" w:cs="Times New Roman"/>
                <w:noProof/>
                <w:webHidden/>
                <w:sz w:val="24"/>
                <w:rPrChange w:id="469" w:author="Harley Robinson " w:date="2016-03-17T13:22:00Z">
                  <w:rPr>
                    <w:noProof/>
                    <w:webHidden/>
                  </w:rPr>
                </w:rPrChange>
              </w:rPr>
              <w:fldChar w:fldCharType="begin"/>
            </w:r>
            <w:r w:rsidRPr="00790392">
              <w:rPr>
                <w:rFonts w:ascii="Times New Roman" w:hAnsi="Times New Roman" w:cs="Times New Roman"/>
                <w:noProof/>
                <w:webHidden/>
                <w:sz w:val="24"/>
                <w:rPrChange w:id="470" w:author="Harley Robinson " w:date="2016-03-17T13:22:00Z">
                  <w:rPr>
                    <w:noProof/>
                    <w:webHidden/>
                  </w:rPr>
                </w:rPrChange>
              </w:rPr>
              <w:instrText xml:space="preserve"> PAGEREF _Toc445984282 \h </w:instrText>
            </w:r>
            <w:r w:rsidRPr="00790392">
              <w:rPr>
                <w:rFonts w:ascii="Times New Roman" w:hAnsi="Times New Roman" w:cs="Times New Roman"/>
                <w:noProof/>
                <w:webHidden/>
                <w:sz w:val="24"/>
                <w:rPrChange w:id="471" w:author="Harley Robinson " w:date="2016-03-17T13:22:00Z">
                  <w:rPr>
                    <w:noProof/>
                    <w:webHidden/>
                  </w:rPr>
                </w:rPrChange>
              </w:rPr>
            </w:r>
          </w:ins>
          <w:r w:rsidRPr="00790392">
            <w:rPr>
              <w:rFonts w:ascii="Times New Roman" w:hAnsi="Times New Roman" w:cs="Times New Roman"/>
              <w:noProof/>
              <w:webHidden/>
              <w:sz w:val="24"/>
              <w:rPrChange w:id="472" w:author="Harley Robinson " w:date="2016-03-17T13:22:00Z">
                <w:rPr>
                  <w:noProof/>
                  <w:webHidden/>
                </w:rPr>
              </w:rPrChange>
            </w:rPr>
            <w:fldChar w:fldCharType="separate"/>
          </w:r>
          <w:ins w:id="473" w:author="Harley Robinson " w:date="2016-03-17T14:21:00Z">
            <w:r w:rsidR="00E13283">
              <w:rPr>
                <w:rFonts w:ascii="Times New Roman" w:hAnsi="Times New Roman" w:cs="Times New Roman"/>
                <w:noProof/>
                <w:webHidden/>
                <w:sz w:val="24"/>
              </w:rPr>
              <w:t>17</w:t>
            </w:r>
          </w:ins>
          <w:ins w:id="474" w:author="Harley Robinson " w:date="2016-03-17T13:22:00Z">
            <w:r w:rsidRPr="00790392">
              <w:rPr>
                <w:rFonts w:ascii="Times New Roman" w:hAnsi="Times New Roman" w:cs="Times New Roman"/>
                <w:noProof/>
                <w:webHidden/>
                <w:sz w:val="24"/>
                <w:rPrChange w:id="475" w:author="Harley Robinson " w:date="2016-03-17T13:22:00Z">
                  <w:rPr>
                    <w:noProof/>
                    <w:webHidden/>
                  </w:rPr>
                </w:rPrChange>
              </w:rPr>
              <w:fldChar w:fldCharType="end"/>
            </w:r>
            <w:r w:rsidRPr="00790392">
              <w:rPr>
                <w:rStyle w:val="Hyperlink"/>
                <w:rFonts w:ascii="Times New Roman" w:hAnsi="Times New Roman" w:cs="Times New Roman"/>
                <w:noProof/>
                <w:sz w:val="24"/>
                <w:rPrChange w:id="476" w:author="Harley Robinson " w:date="2016-03-17T13:22:00Z">
                  <w:rPr>
                    <w:rStyle w:val="Hyperlink"/>
                    <w:noProof/>
                  </w:rPr>
                </w:rPrChange>
              </w:rPr>
              <w:fldChar w:fldCharType="end"/>
            </w:r>
          </w:ins>
        </w:p>
        <w:p w14:paraId="6DE3FBA7" w14:textId="77777777" w:rsidR="00790392" w:rsidRPr="00790392" w:rsidRDefault="00790392" w:rsidP="00790392">
          <w:pPr>
            <w:pStyle w:val="TOC3"/>
            <w:tabs>
              <w:tab w:val="right" w:leader="dot" w:pos="9174"/>
            </w:tabs>
            <w:spacing w:line="360" w:lineRule="auto"/>
            <w:rPr>
              <w:ins w:id="477" w:author="Harley Robinson " w:date="2016-03-17T13:22:00Z"/>
              <w:rFonts w:ascii="Times New Roman" w:eastAsiaTheme="minorEastAsia" w:hAnsi="Times New Roman" w:cs="Times New Roman"/>
              <w:noProof/>
              <w:sz w:val="24"/>
              <w:lang w:eastAsia="en-AU"/>
              <w:rPrChange w:id="478" w:author="Harley Robinson " w:date="2016-03-17T13:22:00Z">
                <w:rPr>
                  <w:ins w:id="479" w:author="Harley Robinson " w:date="2016-03-17T13:22:00Z"/>
                  <w:rFonts w:eastAsiaTheme="minorEastAsia"/>
                  <w:noProof/>
                  <w:lang w:eastAsia="en-AU"/>
                </w:rPr>
              </w:rPrChange>
            </w:rPr>
            <w:pPrChange w:id="480" w:author="Harley Robinson " w:date="2016-03-17T13:22:00Z">
              <w:pPr>
                <w:pStyle w:val="TOC3"/>
                <w:tabs>
                  <w:tab w:val="right" w:leader="dot" w:pos="9174"/>
                </w:tabs>
              </w:pPr>
            </w:pPrChange>
          </w:pPr>
          <w:ins w:id="481" w:author="Harley Robinson " w:date="2016-03-17T13:22:00Z">
            <w:r w:rsidRPr="00790392">
              <w:rPr>
                <w:rStyle w:val="Hyperlink"/>
                <w:rFonts w:ascii="Times New Roman" w:hAnsi="Times New Roman" w:cs="Times New Roman"/>
                <w:noProof/>
                <w:sz w:val="24"/>
                <w:rPrChange w:id="482"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483" w:author="Harley Robinson " w:date="2016-03-17T13:22:00Z">
                  <w:rPr>
                    <w:rStyle w:val="Hyperlink"/>
                    <w:noProof/>
                  </w:rPr>
                </w:rPrChange>
              </w:rPr>
              <w:instrText xml:space="preserve"> </w:instrText>
            </w:r>
            <w:r w:rsidRPr="00790392">
              <w:rPr>
                <w:rFonts w:ascii="Times New Roman" w:hAnsi="Times New Roman" w:cs="Times New Roman"/>
                <w:noProof/>
                <w:sz w:val="24"/>
                <w:rPrChange w:id="484" w:author="Harley Robinson " w:date="2016-03-17T13:22:00Z">
                  <w:rPr>
                    <w:noProof/>
                  </w:rPr>
                </w:rPrChange>
              </w:rPr>
              <w:instrText>HYPERLINK \l "_Toc445984283"</w:instrText>
            </w:r>
            <w:r w:rsidRPr="00790392">
              <w:rPr>
                <w:rStyle w:val="Hyperlink"/>
                <w:rFonts w:ascii="Times New Roman" w:hAnsi="Times New Roman" w:cs="Times New Roman"/>
                <w:noProof/>
                <w:sz w:val="24"/>
                <w:rPrChange w:id="485"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486" w:author="Harley Robinson " w:date="2016-03-17T13:22:00Z">
                  <w:rPr>
                    <w:rStyle w:val="Hyperlink"/>
                    <w:noProof/>
                  </w:rPr>
                </w:rPrChange>
              </w:rPr>
            </w:r>
            <w:r w:rsidRPr="00790392">
              <w:rPr>
                <w:rStyle w:val="Hyperlink"/>
                <w:rFonts w:ascii="Times New Roman" w:hAnsi="Times New Roman" w:cs="Times New Roman"/>
                <w:noProof/>
                <w:sz w:val="24"/>
                <w:rPrChange w:id="487"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488" w:author="Harley Robinson " w:date="2016-03-17T13:22:00Z">
                  <w:rPr>
                    <w:rStyle w:val="Hyperlink"/>
                    <w:rFonts w:ascii="Times New Roman" w:hAnsi="Times New Roman" w:cs="Times New Roman"/>
                    <w:b/>
                    <w:noProof/>
                  </w:rPr>
                </w:rPrChange>
              </w:rPr>
              <w:t>Aim 3.3</w:t>
            </w:r>
            <w:r w:rsidRPr="00790392">
              <w:rPr>
                <w:rStyle w:val="Hyperlink"/>
                <w:rFonts w:ascii="Times New Roman" w:hAnsi="Times New Roman" w:cs="Times New Roman"/>
                <w:noProof/>
                <w:sz w:val="24"/>
                <w:rPrChange w:id="489" w:author="Harley Robinson " w:date="2016-03-17T13:22:00Z">
                  <w:rPr>
                    <w:rStyle w:val="Hyperlink"/>
                    <w:rFonts w:ascii="Times New Roman" w:hAnsi="Times New Roman" w:cs="Times New Roman"/>
                    <w:noProof/>
                  </w:rPr>
                </w:rPrChange>
              </w:rPr>
              <w:t>: Expected Outcome.</w:t>
            </w:r>
            <w:r w:rsidRPr="00790392">
              <w:rPr>
                <w:rFonts w:ascii="Times New Roman" w:hAnsi="Times New Roman" w:cs="Times New Roman"/>
                <w:noProof/>
                <w:webHidden/>
                <w:sz w:val="24"/>
                <w:rPrChange w:id="490" w:author="Harley Robinson " w:date="2016-03-17T13:22:00Z">
                  <w:rPr>
                    <w:noProof/>
                    <w:webHidden/>
                  </w:rPr>
                </w:rPrChange>
              </w:rPr>
              <w:tab/>
            </w:r>
            <w:r w:rsidRPr="00790392">
              <w:rPr>
                <w:rFonts w:ascii="Times New Roman" w:hAnsi="Times New Roman" w:cs="Times New Roman"/>
                <w:noProof/>
                <w:webHidden/>
                <w:sz w:val="24"/>
                <w:rPrChange w:id="491" w:author="Harley Robinson " w:date="2016-03-17T13:22:00Z">
                  <w:rPr>
                    <w:noProof/>
                    <w:webHidden/>
                  </w:rPr>
                </w:rPrChange>
              </w:rPr>
              <w:fldChar w:fldCharType="begin"/>
            </w:r>
            <w:r w:rsidRPr="00790392">
              <w:rPr>
                <w:rFonts w:ascii="Times New Roman" w:hAnsi="Times New Roman" w:cs="Times New Roman"/>
                <w:noProof/>
                <w:webHidden/>
                <w:sz w:val="24"/>
                <w:rPrChange w:id="492" w:author="Harley Robinson " w:date="2016-03-17T13:22:00Z">
                  <w:rPr>
                    <w:noProof/>
                    <w:webHidden/>
                  </w:rPr>
                </w:rPrChange>
              </w:rPr>
              <w:instrText xml:space="preserve"> PAGEREF _Toc445984283 \h </w:instrText>
            </w:r>
            <w:r w:rsidRPr="00790392">
              <w:rPr>
                <w:rFonts w:ascii="Times New Roman" w:hAnsi="Times New Roman" w:cs="Times New Roman"/>
                <w:noProof/>
                <w:webHidden/>
                <w:sz w:val="24"/>
                <w:rPrChange w:id="493" w:author="Harley Robinson " w:date="2016-03-17T13:22:00Z">
                  <w:rPr>
                    <w:noProof/>
                    <w:webHidden/>
                  </w:rPr>
                </w:rPrChange>
              </w:rPr>
            </w:r>
          </w:ins>
          <w:r w:rsidRPr="00790392">
            <w:rPr>
              <w:rFonts w:ascii="Times New Roman" w:hAnsi="Times New Roman" w:cs="Times New Roman"/>
              <w:noProof/>
              <w:webHidden/>
              <w:sz w:val="24"/>
              <w:rPrChange w:id="494" w:author="Harley Robinson " w:date="2016-03-17T13:22:00Z">
                <w:rPr>
                  <w:noProof/>
                  <w:webHidden/>
                </w:rPr>
              </w:rPrChange>
            </w:rPr>
            <w:fldChar w:fldCharType="separate"/>
          </w:r>
          <w:ins w:id="495" w:author="Harley Robinson " w:date="2016-03-17T14:21:00Z">
            <w:r w:rsidR="00E13283">
              <w:rPr>
                <w:rFonts w:ascii="Times New Roman" w:hAnsi="Times New Roman" w:cs="Times New Roman"/>
                <w:noProof/>
                <w:webHidden/>
                <w:sz w:val="24"/>
              </w:rPr>
              <w:t>17</w:t>
            </w:r>
          </w:ins>
          <w:ins w:id="496" w:author="Harley Robinson " w:date="2016-03-17T13:22:00Z">
            <w:r w:rsidRPr="00790392">
              <w:rPr>
                <w:rFonts w:ascii="Times New Roman" w:hAnsi="Times New Roman" w:cs="Times New Roman"/>
                <w:noProof/>
                <w:webHidden/>
                <w:sz w:val="24"/>
                <w:rPrChange w:id="497" w:author="Harley Robinson " w:date="2016-03-17T13:22:00Z">
                  <w:rPr>
                    <w:noProof/>
                    <w:webHidden/>
                  </w:rPr>
                </w:rPrChange>
              </w:rPr>
              <w:fldChar w:fldCharType="end"/>
            </w:r>
            <w:r w:rsidRPr="00790392">
              <w:rPr>
                <w:rStyle w:val="Hyperlink"/>
                <w:rFonts w:ascii="Times New Roman" w:hAnsi="Times New Roman" w:cs="Times New Roman"/>
                <w:noProof/>
                <w:sz w:val="24"/>
                <w:rPrChange w:id="498" w:author="Harley Robinson " w:date="2016-03-17T13:22:00Z">
                  <w:rPr>
                    <w:rStyle w:val="Hyperlink"/>
                    <w:noProof/>
                  </w:rPr>
                </w:rPrChange>
              </w:rPr>
              <w:fldChar w:fldCharType="end"/>
            </w:r>
          </w:ins>
        </w:p>
        <w:p w14:paraId="5E3A2935" w14:textId="77777777" w:rsidR="00790392" w:rsidRPr="00790392" w:rsidRDefault="00790392" w:rsidP="00790392">
          <w:pPr>
            <w:pStyle w:val="TOC2"/>
            <w:rPr>
              <w:ins w:id="499" w:author="Harley Robinson " w:date="2016-03-17T13:22:00Z"/>
              <w:rFonts w:ascii="Times New Roman" w:eastAsiaTheme="minorEastAsia" w:hAnsi="Times New Roman" w:cs="Times New Roman"/>
              <w:noProof/>
              <w:sz w:val="24"/>
              <w:lang w:eastAsia="en-AU"/>
              <w:rPrChange w:id="500" w:author="Harley Robinson " w:date="2016-03-17T13:22:00Z">
                <w:rPr>
                  <w:ins w:id="501" w:author="Harley Robinson " w:date="2016-03-17T13:22:00Z"/>
                  <w:rFonts w:eastAsiaTheme="minorEastAsia"/>
                  <w:noProof/>
                  <w:lang w:eastAsia="en-AU"/>
                </w:rPr>
              </w:rPrChange>
            </w:rPr>
            <w:pPrChange w:id="502" w:author="Harley Robinson " w:date="2016-03-17T13:22:00Z">
              <w:pPr>
                <w:pStyle w:val="TOC2"/>
              </w:pPr>
            </w:pPrChange>
          </w:pPr>
          <w:ins w:id="503" w:author="Harley Robinson " w:date="2016-03-17T13:22:00Z">
            <w:r w:rsidRPr="00790392">
              <w:rPr>
                <w:rStyle w:val="Hyperlink"/>
                <w:rFonts w:ascii="Times New Roman" w:hAnsi="Times New Roman" w:cs="Times New Roman"/>
                <w:noProof/>
                <w:sz w:val="24"/>
                <w:rPrChange w:id="504"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505" w:author="Harley Robinson " w:date="2016-03-17T13:22:00Z">
                  <w:rPr>
                    <w:rStyle w:val="Hyperlink"/>
                    <w:noProof/>
                  </w:rPr>
                </w:rPrChange>
              </w:rPr>
              <w:instrText xml:space="preserve"> </w:instrText>
            </w:r>
            <w:r w:rsidRPr="00790392">
              <w:rPr>
                <w:rFonts w:ascii="Times New Roman" w:hAnsi="Times New Roman" w:cs="Times New Roman"/>
                <w:noProof/>
                <w:sz w:val="24"/>
                <w:rPrChange w:id="506" w:author="Harley Robinson " w:date="2016-03-17T13:22:00Z">
                  <w:rPr>
                    <w:noProof/>
                  </w:rPr>
                </w:rPrChange>
              </w:rPr>
              <w:instrText>HYPERLINK \l "_Toc445984284"</w:instrText>
            </w:r>
            <w:r w:rsidRPr="00790392">
              <w:rPr>
                <w:rStyle w:val="Hyperlink"/>
                <w:rFonts w:ascii="Times New Roman" w:hAnsi="Times New Roman" w:cs="Times New Roman"/>
                <w:noProof/>
                <w:sz w:val="24"/>
                <w:rPrChange w:id="507"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508" w:author="Harley Robinson " w:date="2016-03-17T13:22:00Z">
                  <w:rPr>
                    <w:rStyle w:val="Hyperlink"/>
                    <w:noProof/>
                  </w:rPr>
                </w:rPrChange>
              </w:rPr>
            </w:r>
            <w:r w:rsidRPr="00790392">
              <w:rPr>
                <w:rStyle w:val="Hyperlink"/>
                <w:rFonts w:ascii="Times New Roman" w:hAnsi="Times New Roman" w:cs="Times New Roman"/>
                <w:noProof/>
                <w:sz w:val="24"/>
                <w:rPrChange w:id="509"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510" w:author="Harley Robinson " w:date="2016-03-17T13:22:00Z">
                  <w:rPr>
                    <w:rStyle w:val="Hyperlink"/>
                    <w:rFonts w:ascii="Times New Roman" w:hAnsi="Times New Roman" w:cs="Times New Roman"/>
                    <w:b/>
                    <w:noProof/>
                  </w:rPr>
                </w:rPrChange>
              </w:rPr>
              <w:t>Timeline</w:t>
            </w:r>
            <w:r w:rsidRPr="00790392">
              <w:rPr>
                <w:rFonts w:ascii="Times New Roman" w:hAnsi="Times New Roman" w:cs="Times New Roman"/>
                <w:noProof/>
                <w:webHidden/>
                <w:sz w:val="24"/>
                <w:rPrChange w:id="511" w:author="Harley Robinson " w:date="2016-03-17T13:22:00Z">
                  <w:rPr>
                    <w:noProof/>
                    <w:webHidden/>
                  </w:rPr>
                </w:rPrChange>
              </w:rPr>
              <w:tab/>
            </w:r>
            <w:r w:rsidRPr="00790392">
              <w:rPr>
                <w:rFonts w:ascii="Times New Roman" w:hAnsi="Times New Roman" w:cs="Times New Roman"/>
                <w:noProof/>
                <w:webHidden/>
                <w:sz w:val="24"/>
                <w:rPrChange w:id="512" w:author="Harley Robinson " w:date="2016-03-17T13:22:00Z">
                  <w:rPr>
                    <w:noProof/>
                    <w:webHidden/>
                  </w:rPr>
                </w:rPrChange>
              </w:rPr>
              <w:fldChar w:fldCharType="begin"/>
            </w:r>
            <w:r w:rsidRPr="00790392">
              <w:rPr>
                <w:rFonts w:ascii="Times New Roman" w:hAnsi="Times New Roman" w:cs="Times New Roman"/>
                <w:noProof/>
                <w:webHidden/>
                <w:sz w:val="24"/>
                <w:rPrChange w:id="513" w:author="Harley Robinson " w:date="2016-03-17T13:22:00Z">
                  <w:rPr>
                    <w:noProof/>
                    <w:webHidden/>
                  </w:rPr>
                </w:rPrChange>
              </w:rPr>
              <w:instrText xml:space="preserve"> PAGEREF _Toc445984284 \h </w:instrText>
            </w:r>
            <w:r w:rsidRPr="00790392">
              <w:rPr>
                <w:rFonts w:ascii="Times New Roman" w:hAnsi="Times New Roman" w:cs="Times New Roman"/>
                <w:noProof/>
                <w:webHidden/>
                <w:sz w:val="24"/>
                <w:rPrChange w:id="514" w:author="Harley Robinson " w:date="2016-03-17T13:22:00Z">
                  <w:rPr>
                    <w:noProof/>
                    <w:webHidden/>
                  </w:rPr>
                </w:rPrChange>
              </w:rPr>
            </w:r>
          </w:ins>
          <w:r w:rsidRPr="00790392">
            <w:rPr>
              <w:rFonts w:ascii="Times New Roman" w:hAnsi="Times New Roman" w:cs="Times New Roman"/>
              <w:noProof/>
              <w:webHidden/>
              <w:sz w:val="24"/>
              <w:rPrChange w:id="515" w:author="Harley Robinson " w:date="2016-03-17T13:22:00Z">
                <w:rPr>
                  <w:noProof/>
                  <w:webHidden/>
                </w:rPr>
              </w:rPrChange>
            </w:rPr>
            <w:fldChar w:fldCharType="separate"/>
          </w:r>
          <w:ins w:id="516" w:author="Harley Robinson " w:date="2016-03-17T14:21:00Z">
            <w:r w:rsidR="00E13283">
              <w:rPr>
                <w:rFonts w:ascii="Times New Roman" w:hAnsi="Times New Roman" w:cs="Times New Roman"/>
                <w:noProof/>
                <w:webHidden/>
                <w:sz w:val="24"/>
              </w:rPr>
              <w:t>18</w:t>
            </w:r>
          </w:ins>
          <w:ins w:id="517" w:author="Harley Robinson " w:date="2016-03-17T13:22:00Z">
            <w:r w:rsidRPr="00790392">
              <w:rPr>
                <w:rFonts w:ascii="Times New Roman" w:hAnsi="Times New Roman" w:cs="Times New Roman"/>
                <w:noProof/>
                <w:webHidden/>
                <w:sz w:val="24"/>
                <w:rPrChange w:id="518" w:author="Harley Robinson " w:date="2016-03-17T13:22:00Z">
                  <w:rPr>
                    <w:noProof/>
                    <w:webHidden/>
                  </w:rPr>
                </w:rPrChange>
              </w:rPr>
              <w:fldChar w:fldCharType="end"/>
            </w:r>
            <w:r w:rsidRPr="00790392">
              <w:rPr>
                <w:rStyle w:val="Hyperlink"/>
                <w:rFonts w:ascii="Times New Roman" w:hAnsi="Times New Roman" w:cs="Times New Roman"/>
                <w:noProof/>
                <w:sz w:val="24"/>
                <w:rPrChange w:id="519" w:author="Harley Robinson " w:date="2016-03-17T13:22:00Z">
                  <w:rPr>
                    <w:rStyle w:val="Hyperlink"/>
                    <w:noProof/>
                  </w:rPr>
                </w:rPrChange>
              </w:rPr>
              <w:fldChar w:fldCharType="end"/>
            </w:r>
          </w:ins>
        </w:p>
        <w:p w14:paraId="784BB3B0" w14:textId="77777777" w:rsidR="00790392" w:rsidRPr="00790392" w:rsidRDefault="00790392" w:rsidP="00790392">
          <w:pPr>
            <w:pStyle w:val="TOC1"/>
            <w:spacing w:line="360" w:lineRule="auto"/>
            <w:rPr>
              <w:ins w:id="520" w:author="Harley Robinson " w:date="2016-03-17T13:22:00Z"/>
              <w:rFonts w:ascii="Times New Roman" w:eastAsiaTheme="minorEastAsia" w:hAnsi="Times New Roman" w:cs="Times New Roman"/>
              <w:noProof/>
              <w:sz w:val="24"/>
              <w:lang w:eastAsia="en-AU"/>
              <w:rPrChange w:id="521" w:author="Harley Robinson " w:date="2016-03-17T13:22:00Z">
                <w:rPr>
                  <w:ins w:id="522" w:author="Harley Robinson " w:date="2016-03-17T13:22:00Z"/>
                  <w:rFonts w:eastAsiaTheme="minorEastAsia"/>
                  <w:noProof/>
                  <w:lang w:eastAsia="en-AU"/>
                </w:rPr>
              </w:rPrChange>
            </w:rPr>
            <w:pPrChange w:id="523" w:author="Harley Robinson " w:date="2016-03-17T13:22:00Z">
              <w:pPr>
                <w:pStyle w:val="TOC1"/>
              </w:pPr>
            </w:pPrChange>
          </w:pPr>
          <w:ins w:id="524" w:author="Harley Robinson " w:date="2016-03-17T13:22:00Z">
            <w:r w:rsidRPr="00790392">
              <w:rPr>
                <w:rStyle w:val="Hyperlink"/>
                <w:rFonts w:ascii="Times New Roman" w:hAnsi="Times New Roman" w:cs="Times New Roman"/>
                <w:noProof/>
                <w:sz w:val="24"/>
                <w:rPrChange w:id="525"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526" w:author="Harley Robinson " w:date="2016-03-17T13:22:00Z">
                  <w:rPr>
                    <w:rStyle w:val="Hyperlink"/>
                    <w:noProof/>
                  </w:rPr>
                </w:rPrChange>
              </w:rPr>
              <w:instrText xml:space="preserve"> </w:instrText>
            </w:r>
            <w:r w:rsidRPr="00790392">
              <w:rPr>
                <w:rFonts w:ascii="Times New Roman" w:hAnsi="Times New Roman" w:cs="Times New Roman"/>
                <w:noProof/>
                <w:sz w:val="24"/>
                <w:rPrChange w:id="527" w:author="Harley Robinson " w:date="2016-03-17T13:22:00Z">
                  <w:rPr>
                    <w:noProof/>
                  </w:rPr>
                </w:rPrChange>
              </w:rPr>
              <w:instrText>HYPERLINK \l "_Toc445984285"</w:instrText>
            </w:r>
            <w:r w:rsidRPr="00790392">
              <w:rPr>
                <w:rStyle w:val="Hyperlink"/>
                <w:rFonts w:ascii="Times New Roman" w:hAnsi="Times New Roman" w:cs="Times New Roman"/>
                <w:noProof/>
                <w:sz w:val="24"/>
                <w:rPrChange w:id="528"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529" w:author="Harley Robinson " w:date="2016-03-17T13:22:00Z">
                  <w:rPr>
                    <w:rStyle w:val="Hyperlink"/>
                    <w:noProof/>
                  </w:rPr>
                </w:rPrChange>
              </w:rPr>
            </w:r>
            <w:r w:rsidRPr="00790392">
              <w:rPr>
                <w:rStyle w:val="Hyperlink"/>
                <w:rFonts w:ascii="Times New Roman" w:hAnsi="Times New Roman" w:cs="Times New Roman"/>
                <w:noProof/>
                <w:sz w:val="24"/>
                <w:rPrChange w:id="530"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531" w:author="Harley Robinson " w:date="2016-03-17T13:22:00Z">
                  <w:rPr>
                    <w:rStyle w:val="Hyperlink"/>
                    <w:rFonts w:ascii="Times New Roman" w:hAnsi="Times New Roman" w:cs="Times New Roman"/>
                    <w:b/>
                    <w:noProof/>
                  </w:rPr>
                </w:rPrChange>
              </w:rPr>
              <w:t>Significance</w:t>
            </w:r>
            <w:r w:rsidRPr="00790392">
              <w:rPr>
                <w:rFonts w:ascii="Times New Roman" w:hAnsi="Times New Roman" w:cs="Times New Roman"/>
                <w:noProof/>
                <w:webHidden/>
                <w:sz w:val="24"/>
                <w:rPrChange w:id="532" w:author="Harley Robinson " w:date="2016-03-17T13:22:00Z">
                  <w:rPr>
                    <w:noProof/>
                    <w:webHidden/>
                  </w:rPr>
                </w:rPrChange>
              </w:rPr>
              <w:tab/>
            </w:r>
            <w:r w:rsidRPr="00790392">
              <w:rPr>
                <w:rFonts w:ascii="Times New Roman" w:hAnsi="Times New Roman" w:cs="Times New Roman"/>
                <w:noProof/>
                <w:webHidden/>
                <w:sz w:val="24"/>
                <w:rPrChange w:id="533" w:author="Harley Robinson " w:date="2016-03-17T13:22:00Z">
                  <w:rPr>
                    <w:noProof/>
                    <w:webHidden/>
                  </w:rPr>
                </w:rPrChange>
              </w:rPr>
              <w:fldChar w:fldCharType="begin"/>
            </w:r>
            <w:r w:rsidRPr="00790392">
              <w:rPr>
                <w:rFonts w:ascii="Times New Roman" w:hAnsi="Times New Roman" w:cs="Times New Roman"/>
                <w:noProof/>
                <w:webHidden/>
                <w:sz w:val="24"/>
                <w:rPrChange w:id="534" w:author="Harley Robinson " w:date="2016-03-17T13:22:00Z">
                  <w:rPr>
                    <w:noProof/>
                    <w:webHidden/>
                  </w:rPr>
                </w:rPrChange>
              </w:rPr>
              <w:instrText xml:space="preserve"> PAGEREF _Toc445984285 \h </w:instrText>
            </w:r>
            <w:r w:rsidRPr="00790392">
              <w:rPr>
                <w:rFonts w:ascii="Times New Roman" w:hAnsi="Times New Roman" w:cs="Times New Roman"/>
                <w:noProof/>
                <w:webHidden/>
                <w:sz w:val="24"/>
                <w:rPrChange w:id="535" w:author="Harley Robinson " w:date="2016-03-17T13:22:00Z">
                  <w:rPr>
                    <w:noProof/>
                    <w:webHidden/>
                  </w:rPr>
                </w:rPrChange>
              </w:rPr>
            </w:r>
          </w:ins>
          <w:r w:rsidRPr="00790392">
            <w:rPr>
              <w:rFonts w:ascii="Times New Roman" w:hAnsi="Times New Roman" w:cs="Times New Roman"/>
              <w:noProof/>
              <w:webHidden/>
              <w:sz w:val="24"/>
              <w:rPrChange w:id="536" w:author="Harley Robinson " w:date="2016-03-17T13:22:00Z">
                <w:rPr>
                  <w:noProof/>
                  <w:webHidden/>
                </w:rPr>
              </w:rPrChange>
            </w:rPr>
            <w:fldChar w:fldCharType="separate"/>
          </w:r>
          <w:ins w:id="537" w:author="Harley Robinson " w:date="2016-03-17T14:21:00Z">
            <w:r w:rsidR="00E13283">
              <w:rPr>
                <w:rFonts w:ascii="Times New Roman" w:hAnsi="Times New Roman" w:cs="Times New Roman"/>
                <w:noProof/>
                <w:webHidden/>
                <w:sz w:val="24"/>
              </w:rPr>
              <w:t>18</w:t>
            </w:r>
          </w:ins>
          <w:ins w:id="538" w:author="Harley Robinson " w:date="2016-03-17T13:22:00Z">
            <w:r w:rsidRPr="00790392">
              <w:rPr>
                <w:rFonts w:ascii="Times New Roman" w:hAnsi="Times New Roman" w:cs="Times New Roman"/>
                <w:noProof/>
                <w:webHidden/>
                <w:sz w:val="24"/>
                <w:rPrChange w:id="539" w:author="Harley Robinson " w:date="2016-03-17T13:22:00Z">
                  <w:rPr>
                    <w:noProof/>
                    <w:webHidden/>
                  </w:rPr>
                </w:rPrChange>
              </w:rPr>
              <w:fldChar w:fldCharType="end"/>
            </w:r>
            <w:r w:rsidRPr="00790392">
              <w:rPr>
                <w:rStyle w:val="Hyperlink"/>
                <w:rFonts w:ascii="Times New Roman" w:hAnsi="Times New Roman" w:cs="Times New Roman"/>
                <w:noProof/>
                <w:sz w:val="24"/>
                <w:rPrChange w:id="540" w:author="Harley Robinson " w:date="2016-03-17T13:22:00Z">
                  <w:rPr>
                    <w:rStyle w:val="Hyperlink"/>
                    <w:noProof/>
                  </w:rPr>
                </w:rPrChange>
              </w:rPr>
              <w:fldChar w:fldCharType="end"/>
            </w:r>
          </w:ins>
        </w:p>
        <w:p w14:paraId="0B395430" w14:textId="77777777" w:rsidR="00790392" w:rsidRDefault="00790392" w:rsidP="00790392">
          <w:pPr>
            <w:pStyle w:val="TOC1"/>
            <w:spacing w:line="360" w:lineRule="auto"/>
            <w:rPr>
              <w:ins w:id="541" w:author="Harley Robinson " w:date="2016-03-17T13:22:00Z"/>
              <w:rFonts w:eastAsiaTheme="minorEastAsia"/>
              <w:noProof/>
              <w:lang w:eastAsia="en-AU"/>
            </w:rPr>
            <w:pPrChange w:id="542" w:author="Harley Robinson " w:date="2016-03-17T13:22:00Z">
              <w:pPr>
                <w:pStyle w:val="TOC1"/>
              </w:pPr>
            </w:pPrChange>
          </w:pPr>
          <w:ins w:id="543" w:author="Harley Robinson " w:date="2016-03-17T13:22:00Z">
            <w:r w:rsidRPr="00790392">
              <w:rPr>
                <w:rStyle w:val="Hyperlink"/>
                <w:rFonts w:ascii="Times New Roman" w:hAnsi="Times New Roman" w:cs="Times New Roman"/>
                <w:noProof/>
                <w:sz w:val="24"/>
                <w:rPrChange w:id="544"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545" w:author="Harley Robinson " w:date="2016-03-17T13:22:00Z">
                  <w:rPr>
                    <w:rStyle w:val="Hyperlink"/>
                    <w:noProof/>
                  </w:rPr>
                </w:rPrChange>
              </w:rPr>
              <w:instrText xml:space="preserve"> </w:instrText>
            </w:r>
            <w:r w:rsidRPr="00790392">
              <w:rPr>
                <w:rFonts w:ascii="Times New Roman" w:hAnsi="Times New Roman" w:cs="Times New Roman"/>
                <w:noProof/>
                <w:sz w:val="24"/>
                <w:rPrChange w:id="546" w:author="Harley Robinson " w:date="2016-03-17T13:22:00Z">
                  <w:rPr>
                    <w:noProof/>
                  </w:rPr>
                </w:rPrChange>
              </w:rPr>
              <w:instrText>HYPERLINK \l "_Toc445984286"</w:instrText>
            </w:r>
            <w:r w:rsidRPr="00790392">
              <w:rPr>
                <w:rStyle w:val="Hyperlink"/>
                <w:rFonts w:ascii="Times New Roman" w:hAnsi="Times New Roman" w:cs="Times New Roman"/>
                <w:noProof/>
                <w:sz w:val="24"/>
                <w:rPrChange w:id="547"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548" w:author="Harley Robinson " w:date="2016-03-17T13:22:00Z">
                  <w:rPr>
                    <w:rStyle w:val="Hyperlink"/>
                    <w:noProof/>
                  </w:rPr>
                </w:rPrChange>
              </w:rPr>
            </w:r>
            <w:r w:rsidRPr="00790392">
              <w:rPr>
                <w:rStyle w:val="Hyperlink"/>
                <w:rFonts w:ascii="Times New Roman" w:hAnsi="Times New Roman" w:cs="Times New Roman"/>
                <w:noProof/>
                <w:sz w:val="24"/>
                <w:rPrChange w:id="549"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550" w:author="Harley Robinson " w:date="2016-03-17T13:22:00Z">
                  <w:rPr>
                    <w:rStyle w:val="Hyperlink"/>
                    <w:rFonts w:ascii="Times New Roman" w:hAnsi="Times New Roman" w:cs="Times New Roman"/>
                    <w:b/>
                    <w:noProof/>
                  </w:rPr>
                </w:rPrChange>
              </w:rPr>
              <w:t>References:</w:t>
            </w:r>
            <w:r w:rsidRPr="00790392">
              <w:rPr>
                <w:rFonts w:ascii="Times New Roman" w:hAnsi="Times New Roman" w:cs="Times New Roman"/>
                <w:noProof/>
                <w:webHidden/>
                <w:sz w:val="24"/>
                <w:rPrChange w:id="551" w:author="Harley Robinson " w:date="2016-03-17T13:22:00Z">
                  <w:rPr>
                    <w:noProof/>
                    <w:webHidden/>
                  </w:rPr>
                </w:rPrChange>
              </w:rPr>
              <w:tab/>
            </w:r>
            <w:r w:rsidRPr="00790392">
              <w:rPr>
                <w:rFonts w:ascii="Times New Roman" w:hAnsi="Times New Roman" w:cs="Times New Roman"/>
                <w:noProof/>
                <w:webHidden/>
                <w:sz w:val="24"/>
                <w:rPrChange w:id="552" w:author="Harley Robinson " w:date="2016-03-17T13:22:00Z">
                  <w:rPr>
                    <w:noProof/>
                    <w:webHidden/>
                  </w:rPr>
                </w:rPrChange>
              </w:rPr>
              <w:fldChar w:fldCharType="begin"/>
            </w:r>
            <w:r w:rsidRPr="00790392">
              <w:rPr>
                <w:rFonts w:ascii="Times New Roman" w:hAnsi="Times New Roman" w:cs="Times New Roman"/>
                <w:noProof/>
                <w:webHidden/>
                <w:sz w:val="24"/>
                <w:rPrChange w:id="553" w:author="Harley Robinson " w:date="2016-03-17T13:22:00Z">
                  <w:rPr>
                    <w:noProof/>
                    <w:webHidden/>
                  </w:rPr>
                </w:rPrChange>
              </w:rPr>
              <w:instrText xml:space="preserve"> PAGEREF _Toc445984286 \h </w:instrText>
            </w:r>
            <w:r w:rsidRPr="00790392">
              <w:rPr>
                <w:rFonts w:ascii="Times New Roman" w:hAnsi="Times New Roman" w:cs="Times New Roman"/>
                <w:noProof/>
                <w:webHidden/>
                <w:sz w:val="24"/>
                <w:rPrChange w:id="554" w:author="Harley Robinson " w:date="2016-03-17T13:22:00Z">
                  <w:rPr>
                    <w:noProof/>
                    <w:webHidden/>
                  </w:rPr>
                </w:rPrChange>
              </w:rPr>
            </w:r>
          </w:ins>
          <w:r w:rsidRPr="00790392">
            <w:rPr>
              <w:rFonts w:ascii="Times New Roman" w:hAnsi="Times New Roman" w:cs="Times New Roman"/>
              <w:noProof/>
              <w:webHidden/>
              <w:sz w:val="24"/>
              <w:rPrChange w:id="555" w:author="Harley Robinson " w:date="2016-03-17T13:22:00Z">
                <w:rPr>
                  <w:noProof/>
                  <w:webHidden/>
                </w:rPr>
              </w:rPrChange>
            </w:rPr>
            <w:fldChar w:fldCharType="separate"/>
          </w:r>
          <w:ins w:id="556" w:author="Harley Robinson " w:date="2016-03-17T14:21:00Z">
            <w:r w:rsidR="00E13283">
              <w:rPr>
                <w:rFonts w:ascii="Times New Roman" w:hAnsi="Times New Roman" w:cs="Times New Roman"/>
                <w:noProof/>
                <w:webHidden/>
                <w:sz w:val="24"/>
              </w:rPr>
              <w:t>19</w:t>
            </w:r>
          </w:ins>
          <w:ins w:id="557" w:author="Harley Robinson " w:date="2016-03-17T13:22:00Z">
            <w:r w:rsidRPr="00790392">
              <w:rPr>
                <w:rFonts w:ascii="Times New Roman" w:hAnsi="Times New Roman" w:cs="Times New Roman"/>
                <w:noProof/>
                <w:webHidden/>
                <w:sz w:val="24"/>
                <w:rPrChange w:id="558" w:author="Harley Robinson " w:date="2016-03-17T13:22:00Z">
                  <w:rPr>
                    <w:noProof/>
                    <w:webHidden/>
                  </w:rPr>
                </w:rPrChange>
              </w:rPr>
              <w:fldChar w:fldCharType="end"/>
            </w:r>
            <w:r w:rsidRPr="00790392">
              <w:rPr>
                <w:rStyle w:val="Hyperlink"/>
                <w:rFonts w:ascii="Times New Roman" w:hAnsi="Times New Roman" w:cs="Times New Roman"/>
                <w:noProof/>
                <w:sz w:val="24"/>
                <w:rPrChange w:id="559" w:author="Harley Robinson " w:date="2016-03-17T13:22:00Z">
                  <w:rPr>
                    <w:rStyle w:val="Hyperlink"/>
                    <w:noProof/>
                  </w:rPr>
                </w:rPrChange>
              </w:rPr>
              <w:fldChar w:fldCharType="end"/>
            </w:r>
          </w:ins>
        </w:p>
        <w:p w14:paraId="63674537" w14:textId="77777777" w:rsidR="001D2AF9" w:rsidRPr="001D2AF9" w:rsidDel="00790392" w:rsidRDefault="001D2AF9" w:rsidP="001D2AF9">
          <w:pPr>
            <w:pStyle w:val="TOC1"/>
            <w:spacing w:line="360" w:lineRule="auto"/>
            <w:rPr>
              <w:del w:id="560" w:author="Harley Robinson " w:date="2016-03-17T13:22:00Z"/>
              <w:rFonts w:ascii="Times New Roman" w:eastAsiaTheme="minorEastAsia" w:hAnsi="Times New Roman" w:cs="Times New Roman"/>
              <w:noProof/>
              <w:sz w:val="24"/>
              <w:szCs w:val="24"/>
              <w:lang w:eastAsia="en-AU"/>
            </w:rPr>
          </w:pPr>
          <w:del w:id="561" w:author="Harley Robinson " w:date="2016-03-17T13:22:00Z">
            <w:r w:rsidRPr="00790392" w:rsidDel="00790392">
              <w:rPr>
                <w:rFonts w:ascii="Times New Roman" w:hAnsi="Times New Roman" w:cs="Times New Roman"/>
                <w:noProof/>
                <w:sz w:val="24"/>
                <w:szCs w:val="24"/>
                <w:rPrChange w:id="562" w:author="Harley Robinson " w:date="2016-03-17T13:22:00Z">
                  <w:rPr>
                    <w:rStyle w:val="Hyperlink"/>
                    <w:rFonts w:ascii="Times New Roman" w:hAnsi="Times New Roman" w:cs="Times New Roman"/>
                    <w:noProof/>
                    <w:sz w:val="24"/>
                    <w:szCs w:val="24"/>
                  </w:rPr>
                </w:rPrChange>
              </w:rPr>
              <w:delText>List of Abbreviations:</w:delText>
            </w:r>
            <w:r w:rsidRPr="001D2AF9" w:rsidDel="00790392">
              <w:rPr>
                <w:rFonts w:ascii="Times New Roman" w:hAnsi="Times New Roman" w:cs="Times New Roman"/>
                <w:noProof/>
                <w:webHidden/>
                <w:sz w:val="24"/>
                <w:szCs w:val="24"/>
              </w:rPr>
              <w:tab/>
              <w:delText>2</w:delText>
            </w:r>
          </w:del>
        </w:p>
        <w:p w14:paraId="0BD7303E" w14:textId="77777777" w:rsidR="001D2AF9" w:rsidRPr="001D2AF9" w:rsidDel="00790392" w:rsidRDefault="001D2AF9" w:rsidP="001D2AF9">
          <w:pPr>
            <w:pStyle w:val="TOC1"/>
            <w:spacing w:line="360" w:lineRule="auto"/>
            <w:rPr>
              <w:del w:id="563" w:author="Harley Robinson " w:date="2016-03-17T13:22:00Z"/>
              <w:rFonts w:ascii="Times New Roman" w:eastAsiaTheme="minorEastAsia" w:hAnsi="Times New Roman" w:cs="Times New Roman"/>
              <w:noProof/>
              <w:sz w:val="24"/>
              <w:szCs w:val="24"/>
              <w:lang w:eastAsia="en-AU"/>
            </w:rPr>
          </w:pPr>
          <w:del w:id="564" w:author="Harley Robinson " w:date="2016-03-17T13:22:00Z">
            <w:r w:rsidRPr="00790392" w:rsidDel="00790392">
              <w:rPr>
                <w:rFonts w:ascii="Times New Roman" w:hAnsi="Times New Roman" w:cs="Times New Roman"/>
                <w:noProof/>
                <w:sz w:val="24"/>
                <w:szCs w:val="24"/>
                <w:rPrChange w:id="565" w:author="Harley Robinson " w:date="2016-03-17T13:22:00Z">
                  <w:rPr>
                    <w:rStyle w:val="Hyperlink"/>
                    <w:rFonts w:ascii="Times New Roman" w:hAnsi="Times New Roman" w:cs="Times New Roman"/>
                    <w:noProof/>
                    <w:sz w:val="24"/>
                    <w:szCs w:val="24"/>
                  </w:rPr>
                </w:rPrChange>
              </w:rPr>
              <w:delText>Introduction</w:delText>
            </w:r>
            <w:r w:rsidRPr="001D2AF9" w:rsidDel="00790392">
              <w:rPr>
                <w:rFonts w:ascii="Times New Roman" w:hAnsi="Times New Roman" w:cs="Times New Roman"/>
                <w:noProof/>
                <w:webHidden/>
                <w:sz w:val="24"/>
                <w:szCs w:val="24"/>
              </w:rPr>
              <w:tab/>
              <w:delText>4</w:delText>
            </w:r>
          </w:del>
        </w:p>
        <w:p w14:paraId="59626528" w14:textId="77777777" w:rsidR="001D2AF9" w:rsidRPr="001D2AF9" w:rsidDel="00790392" w:rsidRDefault="001D2AF9" w:rsidP="001D2AF9">
          <w:pPr>
            <w:pStyle w:val="TOC1"/>
            <w:spacing w:line="360" w:lineRule="auto"/>
            <w:rPr>
              <w:del w:id="566" w:author="Harley Robinson " w:date="2016-03-17T13:22:00Z"/>
              <w:rFonts w:ascii="Times New Roman" w:eastAsiaTheme="minorEastAsia" w:hAnsi="Times New Roman" w:cs="Times New Roman"/>
              <w:noProof/>
              <w:sz w:val="24"/>
              <w:szCs w:val="24"/>
              <w:lang w:eastAsia="en-AU"/>
            </w:rPr>
          </w:pPr>
          <w:del w:id="567" w:author="Harley Robinson " w:date="2016-03-17T13:22:00Z">
            <w:r w:rsidRPr="00790392" w:rsidDel="00790392">
              <w:rPr>
                <w:rFonts w:ascii="Times New Roman" w:hAnsi="Times New Roman" w:cs="Times New Roman"/>
                <w:noProof/>
                <w:sz w:val="24"/>
                <w:szCs w:val="24"/>
                <w:rPrChange w:id="568" w:author="Harley Robinson " w:date="2016-03-17T13:22:00Z">
                  <w:rPr>
                    <w:rStyle w:val="Hyperlink"/>
                    <w:rFonts w:ascii="Times New Roman" w:hAnsi="Times New Roman" w:cs="Times New Roman"/>
                    <w:noProof/>
                    <w:sz w:val="24"/>
                    <w:szCs w:val="24"/>
                  </w:rPr>
                </w:rPrChange>
              </w:rPr>
              <w:delText>Background</w:delText>
            </w:r>
            <w:r w:rsidRPr="001D2AF9" w:rsidDel="00790392">
              <w:rPr>
                <w:rFonts w:ascii="Times New Roman" w:hAnsi="Times New Roman" w:cs="Times New Roman"/>
                <w:noProof/>
                <w:webHidden/>
                <w:sz w:val="24"/>
                <w:szCs w:val="24"/>
              </w:rPr>
              <w:tab/>
              <w:delText>4</w:delText>
            </w:r>
          </w:del>
        </w:p>
        <w:p w14:paraId="2ECF96EF" w14:textId="77777777" w:rsidR="001D2AF9" w:rsidRPr="001D2AF9" w:rsidDel="00790392" w:rsidRDefault="001D2AF9" w:rsidP="001D2AF9">
          <w:pPr>
            <w:pStyle w:val="TOC2"/>
            <w:rPr>
              <w:del w:id="569" w:author="Harley Robinson " w:date="2016-03-17T13:22:00Z"/>
              <w:rFonts w:ascii="Times New Roman" w:eastAsiaTheme="minorEastAsia" w:hAnsi="Times New Roman" w:cs="Times New Roman"/>
              <w:noProof/>
              <w:sz w:val="24"/>
              <w:szCs w:val="24"/>
              <w:lang w:eastAsia="en-AU"/>
            </w:rPr>
          </w:pPr>
          <w:del w:id="570" w:author="Harley Robinson " w:date="2016-03-17T13:22:00Z">
            <w:r w:rsidRPr="00790392" w:rsidDel="00790392">
              <w:rPr>
                <w:rFonts w:ascii="Times New Roman" w:hAnsi="Times New Roman" w:cs="Times New Roman"/>
                <w:noProof/>
                <w:sz w:val="24"/>
                <w:szCs w:val="24"/>
                <w:rPrChange w:id="571" w:author="Harley Robinson " w:date="2016-03-17T13:22:00Z">
                  <w:rPr>
                    <w:rStyle w:val="Hyperlink"/>
                    <w:rFonts w:ascii="Times New Roman" w:hAnsi="Times New Roman" w:cs="Times New Roman"/>
                    <w:noProof/>
                    <w:sz w:val="24"/>
                    <w:szCs w:val="24"/>
                  </w:rPr>
                </w:rPrChange>
              </w:rPr>
              <w:delText>microRNAs:</w:delText>
            </w:r>
            <w:r w:rsidRPr="001D2AF9" w:rsidDel="00790392">
              <w:rPr>
                <w:rFonts w:ascii="Times New Roman" w:hAnsi="Times New Roman" w:cs="Times New Roman"/>
                <w:noProof/>
                <w:webHidden/>
                <w:sz w:val="24"/>
                <w:szCs w:val="24"/>
              </w:rPr>
              <w:tab/>
              <w:delText>4</w:delText>
            </w:r>
          </w:del>
        </w:p>
        <w:p w14:paraId="6CDE1BC6" w14:textId="77777777" w:rsidR="001D2AF9" w:rsidRPr="001D2AF9" w:rsidDel="00790392" w:rsidRDefault="001D2AF9" w:rsidP="001D2AF9">
          <w:pPr>
            <w:pStyle w:val="TOC2"/>
            <w:rPr>
              <w:del w:id="572" w:author="Harley Robinson " w:date="2016-03-17T13:22:00Z"/>
              <w:rFonts w:ascii="Times New Roman" w:eastAsiaTheme="minorEastAsia" w:hAnsi="Times New Roman" w:cs="Times New Roman"/>
              <w:noProof/>
              <w:sz w:val="24"/>
              <w:szCs w:val="24"/>
              <w:lang w:eastAsia="en-AU"/>
            </w:rPr>
          </w:pPr>
          <w:del w:id="573" w:author="Harley Robinson " w:date="2016-03-17T13:22:00Z">
            <w:r w:rsidRPr="00790392" w:rsidDel="00790392">
              <w:rPr>
                <w:rFonts w:ascii="Times New Roman" w:hAnsi="Times New Roman" w:cs="Times New Roman"/>
                <w:noProof/>
                <w:sz w:val="24"/>
                <w:szCs w:val="24"/>
                <w:rPrChange w:id="574" w:author="Harley Robinson " w:date="2016-03-17T13:22:00Z">
                  <w:rPr>
                    <w:rStyle w:val="Hyperlink"/>
                    <w:rFonts w:ascii="Times New Roman" w:hAnsi="Times New Roman" w:cs="Times New Roman"/>
                    <w:noProof/>
                    <w:sz w:val="24"/>
                    <w:szCs w:val="24"/>
                  </w:rPr>
                </w:rPrChange>
              </w:rPr>
              <w:delText>Extracellular vesicles.</w:delText>
            </w:r>
            <w:r w:rsidRPr="001D2AF9" w:rsidDel="00790392">
              <w:rPr>
                <w:rFonts w:ascii="Times New Roman" w:hAnsi="Times New Roman" w:cs="Times New Roman"/>
                <w:noProof/>
                <w:webHidden/>
                <w:sz w:val="24"/>
                <w:szCs w:val="24"/>
              </w:rPr>
              <w:tab/>
              <w:delText>6</w:delText>
            </w:r>
          </w:del>
        </w:p>
        <w:p w14:paraId="1FDC69AD" w14:textId="77777777" w:rsidR="001D2AF9" w:rsidRPr="001D2AF9" w:rsidDel="00790392" w:rsidRDefault="001D2AF9" w:rsidP="001D2AF9">
          <w:pPr>
            <w:pStyle w:val="TOC2"/>
            <w:rPr>
              <w:del w:id="575" w:author="Harley Robinson " w:date="2016-03-17T13:22:00Z"/>
              <w:rFonts w:ascii="Times New Roman" w:eastAsiaTheme="minorEastAsia" w:hAnsi="Times New Roman" w:cs="Times New Roman"/>
              <w:noProof/>
              <w:sz w:val="24"/>
              <w:szCs w:val="24"/>
              <w:lang w:eastAsia="en-AU"/>
            </w:rPr>
          </w:pPr>
          <w:del w:id="576" w:author="Harley Robinson " w:date="2016-03-17T13:22:00Z">
            <w:r w:rsidRPr="00790392" w:rsidDel="00790392">
              <w:rPr>
                <w:rFonts w:ascii="Times New Roman" w:hAnsi="Times New Roman" w:cs="Times New Roman"/>
                <w:noProof/>
                <w:sz w:val="24"/>
                <w:szCs w:val="24"/>
                <w:rPrChange w:id="577" w:author="Harley Robinson " w:date="2016-03-17T13:22:00Z">
                  <w:rPr>
                    <w:rStyle w:val="Hyperlink"/>
                    <w:rFonts w:ascii="Times New Roman" w:hAnsi="Times New Roman" w:cs="Times New Roman"/>
                    <w:noProof/>
                    <w:sz w:val="24"/>
                    <w:szCs w:val="24"/>
                  </w:rPr>
                </w:rPrChange>
              </w:rPr>
              <w:delText>Lipid raft domains and EV cargo sorting</w:delText>
            </w:r>
            <w:r w:rsidRPr="001D2AF9" w:rsidDel="00790392">
              <w:rPr>
                <w:rFonts w:ascii="Times New Roman" w:hAnsi="Times New Roman" w:cs="Times New Roman"/>
                <w:noProof/>
                <w:webHidden/>
                <w:sz w:val="24"/>
                <w:szCs w:val="24"/>
              </w:rPr>
              <w:tab/>
              <w:delText>7</w:delText>
            </w:r>
          </w:del>
        </w:p>
        <w:p w14:paraId="65CED74E" w14:textId="77777777" w:rsidR="001D2AF9" w:rsidRPr="001D2AF9" w:rsidDel="00790392" w:rsidRDefault="001D2AF9" w:rsidP="001D2AF9">
          <w:pPr>
            <w:pStyle w:val="TOC2"/>
            <w:rPr>
              <w:del w:id="578" w:author="Harley Robinson " w:date="2016-03-17T13:22:00Z"/>
              <w:rFonts w:ascii="Times New Roman" w:eastAsiaTheme="minorEastAsia" w:hAnsi="Times New Roman" w:cs="Times New Roman"/>
              <w:noProof/>
              <w:sz w:val="24"/>
              <w:szCs w:val="24"/>
              <w:lang w:eastAsia="en-AU"/>
            </w:rPr>
          </w:pPr>
          <w:del w:id="579" w:author="Harley Robinson " w:date="2016-03-17T13:22:00Z">
            <w:r w:rsidRPr="00790392" w:rsidDel="00790392">
              <w:rPr>
                <w:rFonts w:ascii="Times New Roman" w:hAnsi="Times New Roman" w:cs="Times New Roman"/>
                <w:noProof/>
                <w:sz w:val="24"/>
                <w:szCs w:val="24"/>
                <w:rPrChange w:id="580" w:author="Harley Robinson " w:date="2016-03-17T13:22:00Z">
                  <w:rPr>
                    <w:rStyle w:val="Hyperlink"/>
                    <w:rFonts w:ascii="Times New Roman" w:hAnsi="Times New Roman" w:cs="Times New Roman"/>
                    <w:noProof/>
                    <w:sz w:val="24"/>
                    <w:szCs w:val="24"/>
                  </w:rPr>
                </w:rPrChange>
              </w:rPr>
              <w:delText>PC3 cell line: Experimental Model.</w:delText>
            </w:r>
            <w:r w:rsidRPr="001D2AF9" w:rsidDel="00790392">
              <w:rPr>
                <w:rFonts w:ascii="Times New Roman" w:hAnsi="Times New Roman" w:cs="Times New Roman"/>
                <w:noProof/>
                <w:webHidden/>
                <w:sz w:val="24"/>
                <w:szCs w:val="24"/>
              </w:rPr>
              <w:tab/>
              <w:delText>8</w:delText>
            </w:r>
          </w:del>
        </w:p>
        <w:p w14:paraId="4B26B3C9" w14:textId="77777777" w:rsidR="001D2AF9" w:rsidRPr="001D2AF9" w:rsidDel="00790392" w:rsidRDefault="001D2AF9" w:rsidP="001D2AF9">
          <w:pPr>
            <w:pStyle w:val="TOC1"/>
            <w:spacing w:line="360" w:lineRule="auto"/>
            <w:rPr>
              <w:del w:id="581" w:author="Harley Robinson " w:date="2016-03-17T13:22:00Z"/>
              <w:rFonts w:ascii="Times New Roman" w:eastAsiaTheme="minorEastAsia" w:hAnsi="Times New Roman" w:cs="Times New Roman"/>
              <w:noProof/>
              <w:sz w:val="24"/>
              <w:szCs w:val="24"/>
              <w:lang w:eastAsia="en-AU"/>
            </w:rPr>
          </w:pPr>
          <w:del w:id="582" w:author="Harley Robinson " w:date="2016-03-17T13:22:00Z">
            <w:r w:rsidRPr="00790392" w:rsidDel="00790392">
              <w:rPr>
                <w:rFonts w:ascii="Times New Roman" w:hAnsi="Times New Roman" w:cs="Times New Roman"/>
                <w:noProof/>
                <w:sz w:val="24"/>
                <w:szCs w:val="24"/>
                <w:rPrChange w:id="583" w:author="Harley Robinson " w:date="2016-03-17T13:22:00Z">
                  <w:rPr>
                    <w:rStyle w:val="Hyperlink"/>
                    <w:rFonts w:ascii="Times New Roman" w:hAnsi="Times New Roman" w:cs="Times New Roman"/>
                    <w:noProof/>
                    <w:sz w:val="24"/>
                    <w:szCs w:val="24"/>
                  </w:rPr>
                </w:rPrChange>
              </w:rPr>
              <w:delText>Hypothesis</w:delText>
            </w:r>
            <w:r w:rsidRPr="001D2AF9" w:rsidDel="00790392">
              <w:rPr>
                <w:rFonts w:ascii="Times New Roman" w:hAnsi="Times New Roman" w:cs="Times New Roman"/>
                <w:noProof/>
                <w:webHidden/>
                <w:sz w:val="24"/>
                <w:szCs w:val="24"/>
              </w:rPr>
              <w:tab/>
              <w:delText>10</w:delText>
            </w:r>
          </w:del>
        </w:p>
        <w:p w14:paraId="26CC07CE" w14:textId="77777777" w:rsidR="001D2AF9" w:rsidRPr="001D2AF9" w:rsidDel="00790392" w:rsidRDefault="001D2AF9" w:rsidP="001D2AF9">
          <w:pPr>
            <w:pStyle w:val="TOC1"/>
            <w:spacing w:line="360" w:lineRule="auto"/>
            <w:rPr>
              <w:del w:id="584" w:author="Harley Robinson " w:date="2016-03-17T13:22:00Z"/>
              <w:rFonts w:ascii="Times New Roman" w:eastAsiaTheme="minorEastAsia" w:hAnsi="Times New Roman" w:cs="Times New Roman"/>
              <w:noProof/>
              <w:sz w:val="24"/>
              <w:szCs w:val="24"/>
              <w:lang w:eastAsia="en-AU"/>
            </w:rPr>
          </w:pPr>
          <w:del w:id="585" w:author="Harley Robinson " w:date="2016-03-17T13:22:00Z">
            <w:r w:rsidRPr="00790392" w:rsidDel="00790392">
              <w:rPr>
                <w:rFonts w:ascii="Times New Roman" w:hAnsi="Times New Roman" w:cs="Times New Roman"/>
                <w:noProof/>
                <w:sz w:val="24"/>
                <w:szCs w:val="24"/>
                <w:rPrChange w:id="586" w:author="Harley Robinson " w:date="2016-03-17T13:22:00Z">
                  <w:rPr>
                    <w:rStyle w:val="Hyperlink"/>
                    <w:rFonts w:ascii="Times New Roman" w:hAnsi="Times New Roman" w:cs="Times New Roman"/>
                    <w:noProof/>
                    <w:sz w:val="24"/>
                    <w:szCs w:val="24"/>
                  </w:rPr>
                </w:rPrChange>
              </w:rPr>
              <w:delText>Aims:</w:delText>
            </w:r>
            <w:r w:rsidRPr="001D2AF9" w:rsidDel="00790392">
              <w:rPr>
                <w:rFonts w:ascii="Times New Roman" w:hAnsi="Times New Roman" w:cs="Times New Roman"/>
                <w:noProof/>
                <w:webHidden/>
                <w:sz w:val="24"/>
                <w:szCs w:val="24"/>
              </w:rPr>
              <w:tab/>
              <w:delText>10</w:delText>
            </w:r>
          </w:del>
        </w:p>
        <w:p w14:paraId="7C541EE2" w14:textId="77777777" w:rsidR="001D2AF9" w:rsidRPr="001D2AF9" w:rsidDel="00790392" w:rsidRDefault="001D2AF9" w:rsidP="001D2AF9">
          <w:pPr>
            <w:pStyle w:val="TOC1"/>
            <w:spacing w:line="360" w:lineRule="auto"/>
            <w:rPr>
              <w:del w:id="587" w:author="Harley Robinson " w:date="2016-03-17T13:22:00Z"/>
              <w:rFonts w:ascii="Times New Roman" w:eastAsiaTheme="minorEastAsia" w:hAnsi="Times New Roman" w:cs="Times New Roman"/>
              <w:noProof/>
              <w:sz w:val="24"/>
              <w:szCs w:val="24"/>
              <w:lang w:eastAsia="en-AU"/>
            </w:rPr>
          </w:pPr>
          <w:del w:id="588" w:author="Harley Robinson " w:date="2016-03-17T13:22:00Z">
            <w:r w:rsidRPr="00790392" w:rsidDel="00790392">
              <w:rPr>
                <w:rFonts w:ascii="Times New Roman" w:hAnsi="Times New Roman" w:cs="Times New Roman"/>
                <w:noProof/>
                <w:sz w:val="24"/>
                <w:szCs w:val="24"/>
                <w:rPrChange w:id="589" w:author="Harley Robinson " w:date="2016-03-17T13:22:00Z">
                  <w:rPr>
                    <w:rStyle w:val="Hyperlink"/>
                    <w:rFonts w:ascii="Times New Roman" w:hAnsi="Times New Roman" w:cs="Times New Roman"/>
                    <w:noProof/>
                    <w:sz w:val="24"/>
                    <w:szCs w:val="24"/>
                  </w:rPr>
                </w:rPrChange>
              </w:rPr>
              <w:delText>Research Plan and Methods:</w:delText>
            </w:r>
            <w:r w:rsidRPr="001D2AF9" w:rsidDel="00790392">
              <w:rPr>
                <w:rFonts w:ascii="Times New Roman" w:hAnsi="Times New Roman" w:cs="Times New Roman"/>
                <w:noProof/>
                <w:webHidden/>
                <w:sz w:val="24"/>
                <w:szCs w:val="24"/>
              </w:rPr>
              <w:tab/>
              <w:delText>11</w:delText>
            </w:r>
          </w:del>
        </w:p>
        <w:p w14:paraId="4231B505" w14:textId="77777777" w:rsidR="001D2AF9" w:rsidRPr="001D2AF9" w:rsidDel="00790392" w:rsidRDefault="001D2AF9" w:rsidP="001D2AF9">
          <w:pPr>
            <w:pStyle w:val="TOC2"/>
            <w:rPr>
              <w:del w:id="590" w:author="Harley Robinson " w:date="2016-03-17T13:22:00Z"/>
              <w:rFonts w:ascii="Times New Roman" w:eastAsiaTheme="minorEastAsia" w:hAnsi="Times New Roman" w:cs="Times New Roman"/>
              <w:noProof/>
              <w:sz w:val="24"/>
              <w:szCs w:val="24"/>
              <w:lang w:eastAsia="en-AU"/>
            </w:rPr>
          </w:pPr>
          <w:del w:id="591" w:author="Harley Robinson " w:date="2016-03-17T13:22:00Z">
            <w:r w:rsidRPr="00790392" w:rsidDel="00790392">
              <w:rPr>
                <w:rFonts w:ascii="Times New Roman" w:hAnsi="Times New Roman" w:cs="Times New Roman"/>
                <w:noProof/>
                <w:sz w:val="24"/>
                <w:szCs w:val="24"/>
                <w:rPrChange w:id="592" w:author="Harley Robinson " w:date="2016-03-17T13:22:00Z">
                  <w:rPr>
                    <w:rStyle w:val="Hyperlink"/>
                    <w:rFonts w:ascii="Times New Roman" w:hAnsi="Times New Roman" w:cs="Times New Roman"/>
                    <w:noProof/>
                    <w:sz w:val="24"/>
                    <w:szCs w:val="24"/>
                  </w:rPr>
                </w:rPrChange>
              </w:rPr>
              <w:delText>Aim 1: Establish the full repertoire of miRNAs that are selectively exported by EVs in response to cavin-1 expression in PC3 model system</w:delText>
            </w:r>
            <w:r w:rsidRPr="001D2AF9" w:rsidDel="00790392">
              <w:rPr>
                <w:rFonts w:ascii="Times New Roman" w:hAnsi="Times New Roman" w:cs="Times New Roman"/>
                <w:noProof/>
                <w:webHidden/>
                <w:sz w:val="24"/>
                <w:szCs w:val="24"/>
              </w:rPr>
              <w:tab/>
              <w:delText>12</w:delText>
            </w:r>
          </w:del>
        </w:p>
        <w:p w14:paraId="07FA5078" w14:textId="77777777" w:rsidR="001D2AF9" w:rsidRPr="001D2AF9" w:rsidDel="00790392" w:rsidRDefault="001D2AF9" w:rsidP="001D2AF9">
          <w:pPr>
            <w:pStyle w:val="TOC3"/>
            <w:tabs>
              <w:tab w:val="right" w:leader="dot" w:pos="9174"/>
            </w:tabs>
            <w:spacing w:line="360" w:lineRule="auto"/>
            <w:rPr>
              <w:del w:id="593" w:author="Harley Robinson " w:date="2016-03-17T13:22:00Z"/>
              <w:rFonts w:ascii="Times New Roman" w:eastAsiaTheme="minorEastAsia" w:hAnsi="Times New Roman" w:cs="Times New Roman"/>
              <w:noProof/>
              <w:sz w:val="24"/>
              <w:szCs w:val="24"/>
              <w:lang w:eastAsia="en-AU"/>
            </w:rPr>
          </w:pPr>
          <w:del w:id="594" w:author="Harley Robinson " w:date="2016-03-17T13:22:00Z">
            <w:r w:rsidRPr="00790392" w:rsidDel="00790392">
              <w:rPr>
                <w:rFonts w:ascii="Times New Roman" w:hAnsi="Times New Roman" w:cs="Times New Roman"/>
                <w:noProof/>
                <w:sz w:val="24"/>
                <w:szCs w:val="24"/>
                <w:rPrChange w:id="595" w:author="Harley Robinson " w:date="2016-03-17T13:22:00Z">
                  <w:rPr>
                    <w:rStyle w:val="Hyperlink"/>
                    <w:rFonts w:ascii="Times New Roman" w:hAnsi="Times New Roman" w:cs="Times New Roman"/>
                    <w:noProof/>
                    <w:sz w:val="24"/>
                    <w:szCs w:val="24"/>
                  </w:rPr>
                </w:rPrChange>
              </w:rPr>
              <w:delText>Aim 1.1: Bioinformatics analysis.</w:delText>
            </w:r>
            <w:r w:rsidRPr="001D2AF9" w:rsidDel="00790392">
              <w:rPr>
                <w:rFonts w:ascii="Times New Roman" w:hAnsi="Times New Roman" w:cs="Times New Roman"/>
                <w:noProof/>
                <w:webHidden/>
                <w:sz w:val="24"/>
                <w:szCs w:val="24"/>
              </w:rPr>
              <w:tab/>
              <w:delText>12</w:delText>
            </w:r>
          </w:del>
        </w:p>
        <w:p w14:paraId="28EDC24B" w14:textId="77777777" w:rsidR="001D2AF9" w:rsidRPr="001D2AF9" w:rsidDel="00790392" w:rsidRDefault="001D2AF9" w:rsidP="001D2AF9">
          <w:pPr>
            <w:pStyle w:val="TOC3"/>
            <w:tabs>
              <w:tab w:val="right" w:leader="dot" w:pos="9174"/>
            </w:tabs>
            <w:spacing w:line="360" w:lineRule="auto"/>
            <w:rPr>
              <w:del w:id="596" w:author="Harley Robinson " w:date="2016-03-17T13:22:00Z"/>
              <w:rFonts w:ascii="Times New Roman" w:eastAsiaTheme="minorEastAsia" w:hAnsi="Times New Roman" w:cs="Times New Roman"/>
              <w:noProof/>
              <w:sz w:val="24"/>
              <w:szCs w:val="24"/>
              <w:lang w:eastAsia="en-AU"/>
            </w:rPr>
          </w:pPr>
          <w:del w:id="597" w:author="Harley Robinson " w:date="2016-03-17T13:22:00Z">
            <w:r w:rsidRPr="00790392" w:rsidDel="00790392">
              <w:rPr>
                <w:rFonts w:ascii="Times New Roman" w:hAnsi="Times New Roman" w:cs="Times New Roman"/>
                <w:noProof/>
                <w:sz w:val="24"/>
                <w:szCs w:val="24"/>
                <w:rPrChange w:id="598" w:author="Harley Robinson " w:date="2016-03-17T13:22:00Z">
                  <w:rPr>
                    <w:rStyle w:val="Hyperlink"/>
                    <w:rFonts w:ascii="Times New Roman" w:hAnsi="Times New Roman" w:cs="Times New Roman"/>
                    <w:noProof/>
                    <w:sz w:val="24"/>
                    <w:szCs w:val="24"/>
                  </w:rPr>
                </w:rPrChange>
              </w:rPr>
              <w:delText>Aim1.2: Experimental confirmation.</w:delText>
            </w:r>
            <w:r w:rsidRPr="001D2AF9" w:rsidDel="00790392">
              <w:rPr>
                <w:rFonts w:ascii="Times New Roman" w:hAnsi="Times New Roman" w:cs="Times New Roman"/>
                <w:noProof/>
                <w:webHidden/>
                <w:sz w:val="24"/>
                <w:szCs w:val="24"/>
              </w:rPr>
              <w:tab/>
              <w:delText>12</w:delText>
            </w:r>
          </w:del>
        </w:p>
        <w:p w14:paraId="444381A6" w14:textId="77777777" w:rsidR="001D2AF9" w:rsidRPr="001D2AF9" w:rsidDel="00790392" w:rsidRDefault="001D2AF9" w:rsidP="001D2AF9">
          <w:pPr>
            <w:pStyle w:val="TOC3"/>
            <w:tabs>
              <w:tab w:val="right" w:leader="dot" w:pos="9174"/>
            </w:tabs>
            <w:spacing w:line="360" w:lineRule="auto"/>
            <w:rPr>
              <w:del w:id="599" w:author="Harley Robinson " w:date="2016-03-17T13:22:00Z"/>
              <w:rFonts w:ascii="Times New Roman" w:eastAsiaTheme="minorEastAsia" w:hAnsi="Times New Roman" w:cs="Times New Roman"/>
              <w:noProof/>
              <w:sz w:val="24"/>
              <w:szCs w:val="24"/>
              <w:lang w:eastAsia="en-AU"/>
            </w:rPr>
          </w:pPr>
          <w:del w:id="600" w:author="Harley Robinson " w:date="2016-03-17T13:22:00Z">
            <w:r w:rsidRPr="00790392" w:rsidDel="00790392">
              <w:rPr>
                <w:rFonts w:ascii="Times New Roman" w:hAnsi="Times New Roman" w:cs="Times New Roman"/>
                <w:noProof/>
                <w:sz w:val="24"/>
                <w:szCs w:val="24"/>
                <w:rPrChange w:id="601" w:author="Harley Robinson " w:date="2016-03-17T13:22:00Z">
                  <w:rPr>
                    <w:rStyle w:val="Hyperlink"/>
                    <w:rFonts w:ascii="Times New Roman" w:hAnsi="Times New Roman" w:cs="Times New Roman"/>
                    <w:noProof/>
                    <w:sz w:val="24"/>
                    <w:szCs w:val="24"/>
                  </w:rPr>
                </w:rPrChange>
              </w:rPr>
              <w:delText>Aim 1: Expected Outcome.</w:delText>
            </w:r>
            <w:r w:rsidRPr="001D2AF9" w:rsidDel="00790392">
              <w:rPr>
                <w:rFonts w:ascii="Times New Roman" w:hAnsi="Times New Roman" w:cs="Times New Roman"/>
                <w:noProof/>
                <w:webHidden/>
                <w:sz w:val="24"/>
                <w:szCs w:val="24"/>
              </w:rPr>
              <w:tab/>
              <w:delText>13</w:delText>
            </w:r>
          </w:del>
        </w:p>
        <w:p w14:paraId="6CD1A54E" w14:textId="77777777" w:rsidR="001D2AF9" w:rsidRPr="001D2AF9" w:rsidDel="00790392" w:rsidRDefault="001D2AF9" w:rsidP="001D2AF9">
          <w:pPr>
            <w:pStyle w:val="TOC2"/>
            <w:rPr>
              <w:del w:id="602" w:author="Harley Robinson " w:date="2016-03-17T13:22:00Z"/>
              <w:rFonts w:ascii="Times New Roman" w:eastAsiaTheme="minorEastAsia" w:hAnsi="Times New Roman" w:cs="Times New Roman"/>
              <w:noProof/>
              <w:sz w:val="24"/>
              <w:szCs w:val="24"/>
              <w:lang w:eastAsia="en-AU"/>
            </w:rPr>
          </w:pPr>
          <w:del w:id="603" w:author="Harley Robinson " w:date="2016-03-17T13:22:00Z">
            <w:r w:rsidRPr="00790392" w:rsidDel="00790392">
              <w:rPr>
                <w:rFonts w:ascii="Times New Roman" w:hAnsi="Times New Roman" w:cs="Times New Roman"/>
                <w:noProof/>
                <w:sz w:val="24"/>
                <w:szCs w:val="24"/>
                <w:rPrChange w:id="604" w:author="Harley Robinson " w:date="2016-03-17T13:22:00Z">
                  <w:rPr>
                    <w:rStyle w:val="Hyperlink"/>
                    <w:rFonts w:ascii="Times New Roman" w:hAnsi="Times New Roman" w:cs="Times New Roman"/>
                    <w:noProof/>
                    <w:sz w:val="24"/>
                    <w:szCs w:val="24"/>
                  </w:rPr>
                </w:rPrChange>
              </w:rPr>
              <w:delText>Aim 2: Identify potential miRNA escort proteins involved with miRNA sorting into EVs.</w:delText>
            </w:r>
            <w:r w:rsidRPr="001D2AF9" w:rsidDel="00790392">
              <w:rPr>
                <w:rFonts w:ascii="Times New Roman" w:hAnsi="Times New Roman" w:cs="Times New Roman"/>
                <w:noProof/>
                <w:webHidden/>
                <w:sz w:val="24"/>
                <w:szCs w:val="24"/>
              </w:rPr>
              <w:tab/>
              <w:delText>13</w:delText>
            </w:r>
          </w:del>
        </w:p>
        <w:p w14:paraId="41BF7FAC" w14:textId="77777777" w:rsidR="001D2AF9" w:rsidRPr="001D2AF9" w:rsidDel="00790392" w:rsidRDefault="001D2AF9" w:rsidP="001D2AF9">
          <w:pPr>
            <w:pStyle w:val="TOC3"/>
            <w:tabs>
              <w:tab w:val="right" w:leader="dot" w:pos="9174"/>
            </w:tabs>
            <w:spacing w:line="360" w:lineRule="auto"/>
            <w:rPr>
              <w:del w:id="605" w:author="Harley Robinson " w:date="2016-03-17T13:22:00Z"/>
              <w:rFonts w:ascii="Times New Roman" w:eastAsiaTheme="minorEastAsia" w:hAnsi="Times New Roman" w:cs="Times New Roman"/>
              <w:noProof/>
              <w:sz w:val="24"/>
              <w:szCs w:val="24"/>
              <w:lang w:eastAsia="en-AU"/>
            </w:rPr>
          </w:pPr>
          <w:del w:id="606" w:author="Harley Robinson " w:date="2016-03-17T13:22:00Z">
            <w:r w:rsidRPr="00790392" w:rsidDel="00790392">
              <w:rPr>
                <w:rFonts w:ascii="Times New Roman" w:hAnsi="Times New Roman" w:cs="Times New Roman"/>
                <w:noProof/>
                <w:sz w:val="24"/>
                <w:szCs w:val="24"/>
                <w:rPrChange w:id="607" w:author="Harley Robinson " w:date="2016-03-17T13:22:00Z">
                  <w:rPr>
                    <w:rStyle w:val="Hyperlink"/>
                    <w:rFonts w:ascii="Times New Roman" w:hAnsi="Times New Roman" w:cs="Times New Roman"/>
                    <w:noProof/>
                    <w:sz w:val="24"/>
                    <w:szCs w:val="24"/>
                  </w:rPr>
                </w:rPrChange>
              </w:rPr>
              <w:delText>Aim 2.1: Identify correlated proteins with RNA-binding ability.</w:delText>
            </w:r>
            <w:r w:rsidRPr="001D2AF9" w:rsidDel="00790392">
              <w:rPr>
                <w:rFonts w:ascii="Times New Roman" w:hAnsi="Times New Roman" w:cs="Times New Roman"/>
                <w:noProof/>
                <w:webHidden/>
                <w:sz w:val="24"/>
                <w:szCs w:val="24"/>
              </w:rPr>
              <w:tab/>
              <w:delText>14</w:delText>
            </w:r>
          </w:del>
        </w:p>
        <w:p w14:paraId="6A91B755" w14:textId="77777777" w:rsidR="001D2AF9" w:rsidRPr="001D2AF9" w:rsidDel="00790392" w:rsidRDefault="001D2AF9" w:rsidP="001D2AF9">
          <w:pPr>
            <w:pStyle w:val="TOC3"/>
            <w:tabs>
              <w:tab w:val="right" w:leader="dot" w:pos="9174"/>
            </w:tabs>
            <w:spacing w:line="360" w:lineRule="auto"/>
            <w:rPr>
              <w:del w:id="608" w:author="Harley Robinson " w:date="2016-03-17T13:22:00Z"/>
              <w:rFonts w:ascii="Times New Roman" w:eastAsiaTheme="minorEastAsia" w:hAnsi="Times New Roman" w:cs="Times New Roman"/>
              <w:noProof/>
              <w:sz w:val="24"/>
              <w:szCs w:val="24"/>
              <w:lang w:eastAsia="en-AU"/>
            </w:rPr>
          </w:pPr>
          <w:del w:id="609" w:author="Harley Robinson " w:date="2016-03-17T13:22:00Z">
            <w:r w:rsidRPr="00790392" w:rsidDel="00790392">
              <w:rPr>
                <w:rFonts w:ascii="Times New Roman" w:hAnsi="Times New Roman" w:cs="Times New Roman"/>
                <w:noProof/>
                <w:sz w:val="24"/>
                <w:szCs w:val="24"/>
                <w:rPrChange w:id="610" w:author="Harley Robinson " w:date="2016-03-17T13:22:00Z">
                  <w:rPr>
                    <w:rStyle w:val="Hyperlink"/>
                    <w:rFonts w:ascii="Times New Roman" w:hAnsi="Times New Roman" w:cs="Times New Roman"/>
                    <w:noProof/>
                    <w:sz w:val="24"/>
                    <w:szCs w:val="24"/>
                  </w:rPr>
                </w:rPrChange>
              </w:rPr>
              <w:delText>Aim 2.2: Motif discovery of selectively exported miRNAs.</w:delText>
            </w:r>
            <w:r w:rsidRPr="001D2AF9" w:rsidDel="00790392">
              <w:rPr>
                <w:rFonts w:ascii="Times New Roman" w:hAnsi="Times New Roman" w:cs="Times New Roman"/>
                <w:noProof/>
                <w:webHidden/>
                <w:sz w:val="24"/>
                <w:szCs w:val="24"/>
              </w:rPr>
              <w:tab/>
              <w:delText>15</w:delText>
            </w:r>
          </w:del>
        </w:p>
        <w:p w14:paraId="73332D83" w14:textId="77777777" w:rsidR="001D2AF9" w:rsidRPr="001D2AF9" w:rsidDel="00790392" w:rsidRDefault="001D2AF9" w:rsidP="001D2AF9">
          <w:pPr>
            <w:pStyle w:val="TOC3"/>
            <w:tabs>
              <w:tab w:val="right" w:leader="dot" w:pos="9174"/>
            </w:tabs>
            <w:spacing w:line="360" w:lineRule="auto"/>
            <w:rPr>
              <w:del w:id="611" w:author="Harley Robinson " w:date="2016-03-17T13:22:00Z"/>
              <w:rFonts w:ascii="Times New Roman" w:eastAsiaTheme="minorEastAsia" w:hAnsi="Times New Roman" w:cs="Times New Roman"/>
              <w:noProof/>
              <w:sz w:val="24"/>
              <w:szCs w:val="24"/>
              <w:lang w:eastAsia="en-AU"/>
            </w:rPr>
          </w:pPr>
          <w:del w:id="612" w:author="Harley Robinson " w:date="2016-03-17T13:22:00Z">
            <w:r w:rsidRPr="00790392" w:rsidDel="00790392">
              <w:rPr>
                <w:rFonts w:ascii="Times New Roman" w:hAnsi="Times New Roman" w:cs="Times New Roman"/>
                <w:noProof/>
                <w:sz w:val="24"/>
                <w:szCs w:val="24"/>
                <w:rPrChange w:id="613" w:author="Harley Robinson " w:date="2016-03-17T13:22:00Z">
                  <w:rPr>
                    <w:rStyle w:val="Hyperlink"/>
                    <w:rFonts w:ascii="Times New Roman" w:hAnsi="Times New Roman" w:cs="Times New Roman"/>
                    <w:noProof/>
                    <w:sz w:val="24"/>
                    <w:szCs w:val="24"/>
                  </w:rPr>
                </w:rPrChange>
              </w:rPr>
              <w:delText>Aim 2: Expected Outcomes.</w:delText>
            </w:r>
            <w:r w:rsidRPr="001D2AF9" w:rsidDel="00790392">
              <w:rPr>
                <w:rFonts w:ascii="Times New Roman" w:hAnsi="Times New Roman" w:cs="Times New Roman"/>
                <w:noProof/>
                <w:webHidden/>
                <w:sz w:val="24"/>
                <w:szCs w:val="24"/>
              </w:rPr>
              <w:tab/>
              <w:delText>15</w:delText>
            </w:r>
          </w:del>
        </w:p>
        <w:p w14:paraId="0D66018A" w14:textId="77777777" w:rsidR="001D2AF9" w:rsidRPr="001D2AF9" w:rsidDel="00790392" w:rsidRDefault="001D2AF9" w:rsidP="001D2AF9">
          <w:pPr>
            <w:pStyle w:val="TOC2"/>
            <w:rPr>
              <w:del w:id="614" w:author="Harley Robinson " w:date="2016-03-17T13:22:00Z"/>
              <w:rFonts w:ascii="Times New Roman" w:eastAsiaTheme="minorEastAsia" w:hAnsi="Times New Roman" w:cs="Times New Roman"/>
              <w:noProof/>
              <w:sz w:val="24"/>
              <w:szCs w:val="24"/>
              <w:lang w:eastAsia="en-AU"/>
            </w:rPr>
          </w:pPr>
          <w:del w:id="615" w:author="Harley Robinson " w:date="2016-03-17T13:22:00Z">
            <w:r w:rsidRPr="00790392" w:rsidDel="00790392">
              <w:rPr>
                <w:rFonts w:ascii="Times New Roman" w:hAnsi="Times New Roman" w:cs="Times New Roman"/>
                <w:noProof/>
                <w:sz w:val="24"/>
                <w:szCs w:val="24"/>
                <w:rPrChange w:id="616" w:author="Harley Robinson " w:date="2016-03-17T13:22:00Z">
                  <w:rPr>
                    <w:rStyle w:val="Hyperlink"/>
                    <w:rFonts w:ascii="Times New Roman" w:hAnsi="Times New Roman" w:cs="Times New Roman"/>
                    <w:noProof/>
                    <w:sz w:val="24"/>
                    <w:szCs w:val="24"/>
                  </w:rPr>
                </w:rPrChange>
              </w:rPr>
              <w:delText>Aim 3: Confirm the sorting function of the candidate miRNA escort proteins</w:delText>
            </w:r>
            <w:r w:rsidRPr="001D2AF9" w:rsidDel="00790392">
              <w:rPr>
                <w:rFonts w:ascii="Times New Roman" w:hAnsi="Times New Roman" w:cs="Times New Roman"/>
                <w:noProof/>
                <w:webHidden/>
                <w:sz w:val="24"/>
                <w:szCs w:val="24"/>
              </w:rPr>
              <w:tab/>
              <w:delText>15</w:delText>
            </w:r>
          </w:del>
        </w:p>
        <w:p w14:paraId="1D55C3DB" w14:textId="77777777" w:rsidR="001D2AF9" w:rsidRPr="001D2AF9" w:rsidDel="00790392" w:rsidRDefault="001D2AF9" w:rsidP="001D2AF9">
          <w:pPr>
            <w:pStyle w:val="TOC3"/>
            <w:tabs>
              <w:tab w:val="right" w:leader="dot" w:pos="9174"/>
            </w:tabs>
            <w:spacing w:line="360" w:lineRule="auto"/>
            <w:rPr>
              <w:del w:id="617" w:author="Harley Robinson " w:date="2016-03-17T13:22:00Z"/>
              <w:rFonts w:ascii="Times New Roman" w:eastAsiaTheme="minorEastAsia" w:hAnsi="Times New Roman" w:cs="Times New Roman"/>
              <w:noProof/>
              <w:sz w:val="24"/>
              <w:szCs w:val="24"/>
              <w:lang w:eastAsia="en-AU"/>
            </w:rPr>
          </w:pPr>
          <w:del w:id="618" w:author="Harley Robinson " w:date="2016-03-17T13:22:00Z">
            <w:r w:rsidRPr="00790392" w:rsidDel="00790392">
              <w:rPr>
                <w:rFonts w:ascii="Times New Roman" w:hAnsi="Times New Roman" w:cs="Times New Roman"/>
                <w:noProof/>
                <w:sz w:val="24"/>
                <w:szCs w:val="24"/>
                <w:rPrChange w:id="619" w:author="Harley Robinson " w:date="2016-03-17T13:22:00Z">
                  <w:rPr>
                    <w:rStyle w:val="Hyperlink"/>
                    <w:rFonts w:ascii="Times New Roman" w:hAnsi="Times New Roman" w:cs="Times New Roman"/>
                    <w:noProof/>
                    <w:sz w:val="24"/>
                    <w:szCs w:val="24"/>
                  </w:rPr>
                </w:rPrChange>
              </w:rPr>
              <w:delText>Aim 3.1: Confirmation of binding ability through pulldown assay.</w:delText>
            </w:r>
            <w:r w:rsidRPr="001D2AF9" w:rsidDel="00790392">
              <w:rPr>
                <w:rFonts w:ascii="Times New Roman" w:hAnsi="Times New Roman" w:cs="Times New Roman"/>
                <w:noProof/>
                <w:webHidden/>
                <w:sz w:val="24"/>
                <w:szCs w:val="24"/>
              </w:rPr>
              <w:tab/>
              <w:delText>16</w:delText>
            </w:r>
          </w:del>
        </w:p>
        <w:p w14:paraId="7E476F4A" w14:textId="77777777" w:rsidR="001D2AF9" w:rsidRPr="001D2AF9" w:rsidDel="00790392" w:rsidRDefault="001D2AF9" w:rsidP="001D2AF9">
          <w:pPr>
            <w:pStyle w:val="TOC3"/>
            <w:tabs>
              <w:tab w:val="right" w:leader="dot" w:pos="9174"/>
            </w:tabs>
            <w:spacing w:line="360" w:lineRule="auto"/>
            <w:rPr>
              <w:del w:id="620" w:author="Harley Robinson " w:date="2016-03-17T13:22:00Z"/>
              <w:rFonts w:ascii="Times New Roman" w:eastAsiaTheme="minorEastAsia" w:hAnsi="Times New Roman" w:cs="Times New Roman"/>
              <w:noProof/>
              <w:sz w:val="24"/>
              <w:szCs w:val="24"/>
              <w:lang w:eastAsia="en-AU"/>
            </w:rPr>
          </w:pPr>
          <w:del w:id="621" w:author="Harley Robinson " w:date="2016-03-17T13:22:00Z">
            <w:r w:rsidRPr="00790392" w:rsidDel="00790392">
              <w:rPr>
                <w:rFonts w:ascii="Times New Roman" w:hAnsi="Times New Roman" w:cs="Times New Roman"/>
                <w:noProof/>
                <w:sz w:val="24"/>
                <w:szCs w:val="24"/>
                <w:shd w:val="clear" w:color="auto" w:fill="FFFFFF"/>
                <w:rPrChange w:id="622" w:author="Harley Robinson " w:date="2016-03-17T13:22:00Z">
                  <w:rPr>
                    <w:rStyle w:val="Hyperlink"/>
                    <w:rFonts w:ascii="Times New Roman" w:hAnsi="Times New Roman" w:cs="Times New Roman"/>
                    <w:noProof/>
                    <w:sz w:val="24"/>
                    <w:szCs w:val="24"/>
                    <w:shd w:val="clear" w:color="auto" w:fill="FFFFFF"/>
                  </w:rPr>
                </w:rPrChange>
              </w:rPr>
              <w:delText>Aim 3.2: Co-localisation by immunofluorescence confocal microscopy.</w:delText>
            </w:r>
            <w:r w:rsidRPr="001D2AF9" w:rsidDel="00790392">
              <w:rPr>
                <w:rFonts w:ascii="Times New Roman" w:hAnsi="Times New Roman" w:cs="Times New Roman"/>
                <w:noProof/>
                <w:webHidden/>
                <w:sz w:val="24"/>
                <w:szCs w:val="24"/>
              </w:rPr>
              <w:tab/>
              <w:delText>16</w:delText>
            </w:r>
          </w:del>
        </w:p>
        <w:p w14:paraId="158555B5" w14:textId="77777777" w:rsidR="001D2AF9" w:rsidRPr="001D2AF9" w:rsidDel="00790392" w:rsidRDefault="001D2AF9" w:rsidP="001D2AF9">
          <w:pPr>
            <w:pStyle w:val="TOC3"/>
            <w:tabs>
              <w:tab w:val="right" w:leader="dot" w:pos="9174"/>
            </w:tabs>
            <w:spacing w:line="360" w:lineRule="auto"/>
            <w:rPr>
              <w:del w:id="623" w:author="Harley Robinson " w:date="2016-03-17T13:22:00Z"/>
              <w:rFonts w:ascii="Times New Roman" w:eastAsiaTheme="minorEastAsia" w:hAnsi="Times New Roman" w:cs="Times New Roman"/>
              <w:noProof/>
              <w:sz w:val="24"/>
              <w:szCs w:val="24"/>
              <w:lang w:eastAsia="en-AU"/>
            </w:rPr>
          </w:pPr>
          <w:del w:id="624" w:author="Harley Robinson " w:date="2016-03-17T13:22:00Z">
            <w:r w:rsidRPr="00790392" w:rsidDel="00790392">
              <w:rPr>
                <w:rFonts w:ascii="Times New Roman" w:hAnsi="Times New Roman" w:cs="Times New Roman"/>
                <w:noProof/>
                <w:sz w:val="24"/>
                <w:szCs w:val="24"/>
                <w:rPrChange w:id="625" w:author="Harley Robinson " w:date="2016-03-17T13:22:00Z">
                  <w:rPr>
                    <w:rStyle w:val="Hyperlink"/>
                    <w:rFonts w:ascii="Times New Roman" w:hAnsi="Times New Roman" w:cs="Times New Roman"/>
                    <w:noProof/>
                    <w:sz w:val="24"/>
                    <w:szCs w:val="24"/>
                  </w:rPr>
                </w:rPrChange>
              </w:rPr>
              <w:delText>Aim 3: Expected Outcome.</w:delText>
            </w:r>
            <w:r w:rsidRPr="001D2AF9" w:rsidDel="00790392">
              <w:rPr>
                <w:rFonts w:ascii="Times New Roman" w:hAnsi="Times New Roman" w:cs="Times New Roman"/>
                <w:noProof/>
                <w:webHidden/>
                <w:sz w:val="24"/>
                <w:szCs w:val="24"/>
              </w:rPr>
              <w:tab/>
              <w:delText>16</w:delText>
            </w:r>
          </w:del>
        </w:p>
        <w:p w14:paraId="3735C2EB" w14:textId="77777777" w:rsidR="001D2AF9" w:rsidRPr="001D2AF9" w:rsidDel="00790392" w:rsidRDefault="001D2AF9" w:rsidP="001D2AF9">
          <w:pPr>
            <w:pStyle w:val="TOC2"/>
            <w:rPr>
              <w:del w:id="626" w:author="Harley Robinson " w:date="2016-03-17T13:22:00Z"/>
              <w:rFonts w:ascii="Times New Roman" w:eastAsiaTheme="minorEastAsia" w:hAnsi="Times New Roman" w:cs="Times New Roman"/>
              <w:noProof/>
              <w:sz w:val="24"/>
              <w:szCs w:val="24"/>
              <w:lang w:eastAsia="en-AU"/>
            </w:rPr>
          </w:pPr>
          <w:del w:id="627" w:author="Harley Robinson " w:date="2016-03-17T13:22:00Z">
            <w:r w:rsidRPr="00790392" w:rsidDel="00790392">
              <w:rPr>
                <w:rFonts w:ascii="Times New Roman" w:hAnsi="Times New Roman" w:cs="Times New Roman"/>
                <w:noProof/>
                <w:sz w:val="24"/>
                <w:szCs w:val="24"/>
                <w:rPrChange w:id="628" w:author="Harley Robinson " w:date="2016-03-17T13:22:00Z">
                  <w:rPr>
                    <w:rStyle w:val="Hyperlink"/>
                    <w:rFonts w:ascii="Times New Roman" w:hAnsi="Times New Roman" w:cs="Times New Roman"/>
                    <w:noProof/>
                    <w:sz w:val="24"/>
                    <w:szCs w:val="24"/>
                  </w:rPr>
                </w:rPrChange>
              </w:rPr>
              <w:delText>Timeline</w:delText>
            </w:r>
            <w:r w:rsidRPr="001D2AF9" w:rsidDel="00790392">
              <w:rPr>
                <w:rFonts w:ascii="Times New Roman" w:hAnsi="Times New Roman" w:cs="Times New Roman"/>
                <w:noProof/>
                <w:webHidden/>
                <w:sz w:val="24"/>
                <w:szCs w:val="24"/>
              </w:rPr>
              <w:tab/>
              <w:delText>17</w:delText>
            </w:r>
          </w:del>
        </w:p>
        <w:p w14:paraId="248373C2" w14:textId="77777777" w:rsidR="001D2AF9" w:rsidRPr="001D2AF9" w:rsidDel="00790392" w:rsidRDefault="001D2AF9" w:rsidP="001D2AF9">
          <w:pPr>
            <w:pStyle w:val="TOC1"/>
            <w:spacing w:line="360" w:lineRule="auto"/>
            <w:rPr>
              <w:del w:id="629" w:author="Harley Robinson " w:date="2016-03-17T13:22:00Z"/>
              <w:rFonts w:ascii="Times New Roman" w:eastAsiaTheme="minorEastAsia" w:hAnsi="Times New Roman" w:cs="Times New Roman"/>
              <w:noProof/>
              <w:sz w:val="24"/>
              <w:szCs w:val="24"/>
              <w:lang w:eastAsia="en-AU"/>
            </w:rPr>
          </w:pPr>
          <w:del w:id="630" w:author="Harley Robinson " w:date="2016-03-17T13:22:00Z">
            <w:r w:rsidRPr="00790392" w:rsidDel="00790392">
              <w:rPr>
                <w:rFonts w:ascii="Times New Roman" w:hAnsi="Times New Roman" w:cs="Times New Roman"/>
                <w:noProof/>
                <w:sz w:val="24"/>
                <w:szCs w:val="24"/>
                <w:rPrChange w:id="631" w:author="Harley Robinson " w:date="2016-03-17T13:22:00Z">
                  <w:rPr>
                    <w:rStyle w:val="Hyperlink"/>
                    <w:rFonts w:ascii="Times New Roman" w:hAnsi="Times New Roman" w:cs="Times New Roman"/>
                    <w:noProof/>
                    <w:sz w:val="24"/>
                    <w:szCs w:val="24"/>
                  </w:rPr>
                </w:rPrChange>
              </w:rPr>
              <w:delText>Significance</w:delText>
            </w:r>
            <w:r w:rsidRPr="001D2AF9" w:rsidDel="00790392">
              <w:rPr>
                <w:rFonts w:ascii="Times New Roman" w:hAnsi="Times New Roman" w:cs="Times New Roman"/>
                <w:noProof/>
                <w:webHidden/>
                <w:sz w:val="24"/>
                <w:szCs w:val="24"/>
              </w:rPr>
              <w:tab/>
              <w:delText>17</w:delText>
            </w:r>
          </w:del>
        </w:p>
        <w:p w14:paraId="61FCB0C4" w14:textId="77777777" w:rsidR="001D2AF9" w:rsidRPr="001D2AF9" w:rsidDel="00790392" w:rsidRDefault="001D2AF9" w:rsidP="001D2AF9">
          <w:pPr>
            <w:pStyle w:val="TOC1"/>
            <w:spacing w:line="360" w:lineRule="auto"/>
            <w:rPr>
              <w:del w:id="632" w:author="Harley Robinson " w:date="2016-03-17T13:22:00Z"/>
              <w:rFonts w:ascii="Times New Roman" w:eastAsiaTheme="minorEastAsia" w:hAnsi="Times New Roman" w:cs="Times New Roman"/>
              <w:noProof/>
              <w:sz w:val="24"/>
              <w:szCs w:val="24"/>
              <w:lang w:eastAsia="en-AU"/>
            </w:rPr>
          </w:pPr>
          <w:del w:id="633" w:author="Harley Robinson " w:date="2016-03-17T13:22:00Z">
            <w:r w:rsidRPr="00790392" w:rsidDel="00790392">
              <w:rPr>
                <w:rFonts w:ascii="Times New Roman" w:hAnsi="Times New Roman" w:cs="Times New Roman"/>
                <w:noProof/>
                <w:sz w:val="24"/>
                <w:szCs w:val="24"/>
                <w:rPrChange w:id="634" w:author="Harley Robinson " w:date="2016-03-17T13:22:00Z">
                  <w:rPr>
                    <w:rStyle w:val="Hyperlink"/>
                    <w:rFonts w:ascii="Times New Roman" w:hAnsi="Times New Roman" w:cs="Times New Roman"/>
                    <w:noProof/>
                    <w:sz w:val="24"/>
                    <w:szCs w:val="24"/>
                  </w:rPr>
                </w:rPrChange>
              </w:rPr>
              <w:delText>References:</w:delText>
            </w:r>
            <w:r w:rsidRPr="001D2AF9" w:rsidDel="00790392">
              <w:rPr>
                <w:rFonts w:ascii="Times New Roman" w:hAnsi="Times New Roman" w:cs="Times New Roman"/>
                <w:noProof/>
                <w:webHidden/>
                <w:sz w:val="24"/>
                <w:szCs w:val="24"/>
              </w:rPr>
              <w:tab/>
              <w:delText>18</w:delText>
            </w:r>
          </w:del>
        </w:p>
        <w:p w14:paraId="019E621C" w14:textId="77777777" w:rsidR="00783692" w:rsidRPr="000C3393" w:rsidDel="00790392" w:rsidRDefault="003800F8" w:rsidP="001D2AF9">
          <w:pPr>
            <w:spacing w:before="100" w:beforeAutospacing="1" w:line="360" w:lineRule="auto"/>
            <w:rPr>
              <w:del w:id="635" w:author="Harley Robinson " w:date="2016-03-17T13:22:00Z"/>
              <w:rStyle w:val="Heading1Char"/>
              <w:rFonts w:ascii="Times New Roman" w:eastAsiaTheme="minorHAnsi" w:hAnsi="Times New Roman" w:cs="Times New Roman"/>
              <w:color w:val="auto"/>
              <w:sz w:val="22"/>
              <w:szCs w:val="22"/>
            </w:rPr>
          </w:pPr>
          <w:r w:rsidRPr="001D2AF9">
            <w:rPr>
              <w:rFonts w:ascii="Times New Roman" w:hAnsi="Times New Roman" w:cs="Times New Roman"/>
              <w:bCs/>
              <w:noProof/>
              <w:sz w:val="24"/>
              <w:szCs w:val="24"/>
            </w:rPr>
            <w:fldChar w:fldCharType="end"/>
          </w:r>
        </w:p>
      </w:sdtContent>
    </w:sdt>
    <w:p w14:paraId="5418F2F5" w14:textId="77777777" w:rsidR="008E4ACF" w:rsidRDefault="008E4ACF" w:rsidP="00790392">
      <w:pPr>
        <w:spacing w:before="100" w:beforeAutospacing="1" w:line="360" w:lineRule="auto"/>
        <w:rPr>
          <w:rStyle w:val="Heading1Char"/>
          <w:rFonts w:ascii="Times New Roman" w:hAnsi="Times New Roman" w:cs="Times New Roman"/>
        </w:rPr>
        <w:pPrChange w:id="636" w:author="Harley Robinson " w:date="2016-03-17T13:22:00Z">
          <w:pPr>
            <w:pStyle w:val="Heading1"/>
          </w:pPr>
        </w:pPrChange>
      </w:pPr>
    </w:p>
    <w:p w14:paraId="342671DD" w14:textId="77777777" w:rsidR="00B13574" w:rsidRPr="000C3393" w:rsidRDefault="00783692" w:rsidP="00B13574">
      <w:pPr>
        <w:pStyle w:val="Heading1"/>
        <w:rPr>
          <w:rStyle w:val="Heading1Char"/>
          <w:rFonts w:ascii="Times New Roman" w:hAnsi="Times New Roman" w:cs="Times New Roman"/>
        </w:rPr>
      </w:pPr>
      <w:bookmarkStart w:id="637" w:name="_Toc445984262"/>
      <w:r w:rsidRPr="000C3393">
        <w:rPr>
          <w:rStyle w:val="Heading1Char"/>
          <w:rFonts w:ascii="Times New Roman" w:hAnsi="Times New Roman" w:cs="Times New Roman"/>
        </w:rPr>
        <w:lastRenderedPageBreak/>
        <w:t>List of Abbreviations:</w:t>
      </w:r>
      <w:bookmarkEnd w:id="637"/>
      <w:r w:rsidRPr="000C3393">
        <w:rPr>
          <w:rStyle w:val="Heading1Char"/>
          <w:rFonts w:ascii="Times New Roman" w:hAnsi="Times New Roman" w:cs="Times New Roman"/>
        </w:rPr>
        <w:t xml:space="preserve"> </w:t>
      </w:r>
    </w:p>
    <w:p w14:paraId="41EAECC6" w14:textId="77777777" w:rsidR="00B13574" w:rsidRPr="000C3393" w:rsidRDefault="00B13574" w:rsidP="00B13574">
      <w:pPr>
        <w:rPr>
          <w:rFonts w:ascii="Times New Roman" w:hAnsi="Times New Roman" w:cs="Times New Roman"/>
          <w:sz w:val="24"/>
        </w:rPr>
      </w:pPr>
    </w:p>
    <w:p w14:paraId="6C8A43D4"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CAV1</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Caveolin-1</w:t>
      </w:r>
    </w:p>
    <w:p w14:paraId="0F5900B9"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EV</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Extracellular Vesicles</w:t>
      </w:r>
    </w:p>
    <w:p w14:paraId="647D717A"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FC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Fold Change</w:t>
      </w:r>
    </w:p>
    <w:p w14:paraId="3B773EF8" w14:textId="77777777" w:rsidR="00B13574" w:rsidRDefault="00B13574" w:rsidP="00B13574">
      <w:pPr>
        <w:rPr>
          <w:rFonts w:ascii="Times New Roman" w:hAnsi="Times New Roman" w:cs="Times New Roman"/>
          <w:sz w:val="24"/>
        </w:rPr>
      </w:pPr>
      <w:r w:rsidRPr="000C3393">
        <w:rPr>
          <w:rFonts w:ascii="Times New Roman" w:hAnsi="Times New Roman" w:cs="Times New Roman"/>
          <w:sz w:val="24"/>
        </w:rPr>
        <w:t>GFP</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Green Fluorescent Protein</w:t>
      </w:r>
    </w:p>
    <w:p w14:paraId="64F7576A" w14:textId="528D3185" w:rsidR="00420EA6" w:rsidRPr="000C3393" w:rsidRDefault="00420EA6" w:rsidP="00B13574">
      <w:pPr>
        <w:rPr>
          <w:rFonts w:ascii="Times New Roman" w:hAnsi="Times New Roman" w:cs="Times New Roman"/>
          <w:sz w:val="24"/>
        </w:rPr>
      </w:pPr>
      <w:r>
        <w:rPr>
          <w:rFonts w:ascii="Times New Roman" w:hAnsi="Times New Roman" w:cs="Times New Roman"/>
          <w:sz w:val="24"/>
          <w:szCs w:val="24"/>
        </w:rPr>
        <w:t>mβCD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Methyl-beta-C</w:t>
      </w:r>
      <w:r w:rsidRPr="000C3393">
        <w:rPr>
          <w:rFonts w:ascii="Times New Roman" w:hAnsi="Times New Roman" w:cs="Times New Roman"/>
          <w:sz w:val="24"/>
          <w:szCs w:val="24"/>
        </w:rPr>
        <w:t>y</w:t>
      </w:r>
      <w:r>
        <w:rPr>
          <w:rFonts w:ascii="Times New Roman" w:hAnsi="Times New Roman" w:cs="Times New Roman"/>
          <w:sz w:val="24"/>
          <w:szCs w:val="24"/>
        </w:rPr>
        <w:t>c</w:t>
      </w:r>
      <w:r w:rsidRPr="000C3393">
        <w:rPr>
          <w:rFonts w:ascii="Times New Roman" w:hAnsi="Times New Roman" w:cs="Times New Roman"/>
          <w:sz w:val="24"/>
          <w:szCs w:val="24"/>
        </w:rPr>
        <w:t>lodextrin</w:t>
      </w:r>
    </w:p>
    <w:p w14:paraId="68B78E47"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miRNA</w:t>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microRNA</w:t>
      </w:r>
    </w:p>
    <w:p w14:paraId="1F0A4A30" w14:textId="77777777" w:rsidR="008A2CC3" w:rsidRDefault="008A2CC3" w:rsidP="00B13574">
      <w:pPr>
        <w:rPr>
          <w:rFonts w:ascii="Times New Roman" w:hAnsi="Times New Roman" w:cs="Times New Roman"/>
          <w:sz w:val="24"/>
        </w:rPr>
      </w:pPr>
      <w:r w:rsidRPr="000C3393">
        <w:rPr>
          <w:rFonts w:ascii="Times New Roman" w:hAnsi="Times New Roman" w:cs="Times New Roman"/>
          <w:sz w:val="24"/>
        </w:rPr>
        <w:t>RISC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 xml:space="preserve">RNA Induced Silencing Complex </w:t>
      </w:r>
    </w:p>
    <w:p w14:paraId="68CCD107"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RT-qPCR</w:t>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Reverse Transcription quantitative Polymerase Chain Reaction</w:t>
      </w:r>
    </w:p>
    <w:p w14:paraId="147BDF39" w14:textId="77777777" w:rsidR="00B13574" w:rsidRPr="000C3393" w:rsidRDefault="00B13574" w:rsidP="00B13574">
      <w:pPr>
        <w:rPr>
          <w:rFonts w:ascii="Times New Roman" w:hAnsi="Times New Roman" w:cs="Times New Roman"/>
          <w:sz w:val="24"/>
        </w:rPr>
      </w:pPr>
      <w:r w:rsidRPr="000C3393">
        <w:rPr>
          <w:rStyle w:val="Heading1Char"/>
          <w:rFonts w:ascii="Times New Roman" w:eastAsiaTheme="minorHAnsi" w:hAnsi="Times New Roman" w:cs="Times New Roman"/>
          <w:color w:val="auto"/>
          <w:sz w:val="24"/>
          <w:szCs w:val="22"/>
        </w:rPr>
        <w:br w:type="page"/>
      </w:r>
    </w:p>
    <w:p w14:paraId="6F2F53D6" w14:textId="77777777" w:rsidR="00853F36" w:rsidRPr="000C3393" w:rsidRDefault="00853F36" w:rsidP="008A2CC3">
      <w:pPr>
        <w:pStyle w:val="NoSpacing"/>
        <w:spacing w:line="480" w:lineRule="auto"/>
        <w:rPr>
          <w:rFonts w:ascii="Times New Roman" w:hAnsi="Times New Roman" w:cs="Times New Roman"/>
          <w:b/>
          <w:sz w:val="28"/>
          <w:szCs w:val="24"/>
        </w:rPr>
      </w:pPr>
      <w:bookmarkStart w:id="638" w:name="_Toc445984263"/>
      <w:r w:rsidRPr="000C3393">
        <w:rPr>
          <w:rStyle w:val="Heading1Char"/>
          <w:rFonts w:ascii="Times New Roman" w:hAnsi="Times New Roman" w:cs="Times New Roman"/>
          <w:b/>
          <w:sz w:val="28"/>
          <w:szCs w:val="24"/>
        </w:rPr>
        <w:lastRenderedPageBreak/>
        <w:t>Introduction</w:t>
      </w:r>
      <w:bookmarkEnd w:id="638"/>
      <w:r w:rsidRPr="000C3393">
        <w:rPr>
          <w:rFonts w:ascii="Times New Roman" w:hAnsi="Times New Roman" w:cs="Times New Roman"/>
          <w:b/>
          <w:sz w:val="28"/>
          <w:szCs w:val="24"/>
        </w:rPr>
        <w:t>:</w:t>
      </w:r>
      <w:r w:rsidR="001B537E" w:rsidRPr="000C3393">
        <w:rPr>
          <w:rFonts w:ascii="Times New Roman" w:hAnsi="Times New Roman" w:cs="Times New Roman"/>
          <w:b/>
          <w:sz w:val="28"/>
          <w:szCs w:val="24"/>
        </w:rPr>
        <w:t xml:space="preserve"> </w:t>
      </w:r>
    </w:p>
    <w:p w14:paraId="05B0398C" w14:textId="775A4040" w:rsidR="0085172D" w:rsidRPr="00BA26AD" w:rsidRDefault="00B560FE" w:rsidP="00BA26AD">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MicroRNAs are small non-coding RNAs that mediate a wide range of cellular processes by post-transcriptional gene regulation</w:t>
      </w:r>
      <w:ins w:id="639" w:author="Harley Robinson " w:date="2016-03-17T12:01:00Z">
        <w:r w:rsidR="00891A89">
          <w:rPr>
            <w:rFonts w:ascii="Times New Roman" w:hAnsi="Times New Roman" w:cs="Times New Roman"/>
            <w:sz w:val="24"/>
            <w:szCs w:val="24"/>
          </w:rPr>
          <w:t xml:space="preserve"> </w:t>
        </w:r>
      </w:ins>
      <w:r w:rsidR="00891A89">
        <w:rPr>
          <w:rFonts w:ascii="Times New Roman" w:hAnsi="Times New Roman" w:cs="Times New Roman"/>
          <w:sz w:val="24"/>
          <w:szCs w:val="24"/>
        </w:rPr>
        <w:fldChar w:fldCharType="begin"/>
      </w:r>
      <w:r w:rsidR="00891A89">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891A89">
        <w:rPr>
          <w:rFonts w:ascii="Times New Roman" w:hAnsi="Times New Roman" w:cs="Times New Roman"/>
          <w:sz w:val="24"/>
          <w:szCs w:val="24"/>
        </w:rPr>
        <w:fldChar w:fldCharType="separate"/>
      </w:r>
      <w:r w:rsidR="00891A89">
        <w:rPr>
          <w:rFonts w:ascii="Times New Roman" w:hAnsi="Times New Roman" w:cs="Times New Roman"/>
          <w:noProof/>
          <w:sz w:val="24"/>
          <w:szCs w:val="24"/>
        </w:rPr>
        <w:t>(Ha and Kim 2014)</w:t>
      </w:r>
      <w:r w:rsidR="00891A89">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C3393">
        <w:rPr>
          <w:rFonts w:ascii="Times New Roman" w:hAnsi="Times New Roman" w:cs="Times New Roman"/>
          <w:sz w:val="24"/>
          <w:szCs w:val="24"/>
        </w:rPr>
        <w:t xml:space="preserve">Functional microRNAs </w:t>
      </w:r>
      <w:r>
        <w:rPr>
          <w:rFonts w:ascii="Times New Roman" w:hAnsi="Times New Roman" w:cs="Times New Roman"/>
          <w:sz w:val="24"/>
          <w:szCs w:val="24"/>
        </w:rPr>
        <w:t xml:space="preserve">can be </w:t>
      </w:r>
      <w:r w:rsidR="00B20444">
        <w:rPr>
          <w:rFonts w:ascii="Times New Roman" w:hAnsi="Times New Roman" w:cs="Times New Roman"/>
          <w:sz w:val="24"/>
          <w:szCs w:val="24"/>
        </w:rPr>
        <w:t>se</w:t>
      </w:r>
      <w:r>
        <w:rPr>
          <w:rFonts w:ascii="Times New Roman" w:hAnsi="Times New Roman" w:cs="Times New Roman"/>
          <w:sz w:val="24"/>
          <w:szCs w:val="24"/>
        </w:rPr>
        <w:t xml:space="preserve">creted </w:t>
      </w:r>
      <w:r w:rsidR="00B20444">
        <w:rPr>
          <w:rFonts w:ascii="Times New Roman" w:hAnsi="Times New Roman" w:cs="Times New Roman"/>
          <w:sz w:val="24"/>
          <w:szCs w:val="24"/>
        </w:rPr>
        <w:t xml:space="preserve">via extracellular vesicles </w:t>
      </w:r>
      <w:r>
        <w:rPr>
          <w:rFonts w:ascii="Times New Roman" w:hAnsi="Times New Roman" w:cs="Times New Roman"/>
          <w:sz w:val="24"/>
          <w:szCs w:val="24"/>
        </w:rPr>
        <w:t xml:space="preserve">and </w:t>
      </w:r>
      <w:r w:rsidRPr="000C3393">
        <w:rPr>
          <w:rFonts w:ascii="Times New Roman" w:hAnsi="Times New Roman" w:cs="Times New Roman"/>
          <w:sz w:val="24"/>
          <w:szCs w:val="24"/>
        </w:rPr>
        <w:t xml:space="preserve">integrated into recipient cells </w:t>
      </w:r>
      <w:r>
        <w:rPr>
          <w:rFonts w:ascii="Times New Roman" w:hAnsi="Times New Roman" w:cs="Times New Roman"/>
          <w:sz w:val="24"/>
          <w:szCs w:val="24"/>
        </w:rPr>
        <w:t>which supress</w:t>
      </w:r>
      <w:r w:rsidR="00B20444">
        <w:rPr>
          <w:rFonts w:ascii="Times New Roman" w:hAnsi="Times New Roman" w:cs="Times New Roman"/>
          <w:sz w:val="24"/>
          <w:szCs w:val="24"/>
        </w:rPr>
        <w:t xml:space="preserve"> the translation of</w:t>
      </w:r>
      <w:r w:rsidRPr="000C3393">
        <w:rPr>
          <w:rFonts w:ascii="Times New Roman" w:hAnsi="Times New Roman" w:cs="Times New Roman"/>
          <w:sz w:val="24"/>
          <w:szCs w:val="24"/>
        </w:rPr>
        <w:t xml:space="preserve"> their target </w:t>
      </w:r>
      <w:r w:rsidR="00B20444">
        <w:rPr>
          <w:rFonts w:ascii="Times New Roman" w:hAnsi="Times New Roman" w:cs="Times New Roman"/>
          <w:sz w:val="24"/>
          <w:szCs w:val="24"/>
        </w:rPr>
        <w:t>transcripts</w:t>
      </w:r>
      <w:ins w:id="640" w:author="Harley Robinson " w:date="2016-03-17T12:01:00Z">
        <w:r w:rsidR="00891A89">
          <w:rPr>
            <w:rFonts w:ascii="Times New Roman" w:hAnsi="Times New Roman" w:cs="Times New Roman"/>
            <w:sz w:val="24"/>
            <w:szCs w:val="24"/>
          </w:rPr>
          <w:t xml:space="preserve"> </w:t>
        </w:r>
      </w:ins>
      <w:r w:rsidR="00891A89">
        <w:rPr>
          <w:rFonts w:ascii="Times New Roman" w:hAnsi="Times New Roman" w:cs="Times New Roman"/>
          <w:sz w:val="24"/>
          <w:szCs w:val="24"/>
        </w:rPr>
        <w:fldChar w:fldCharType="begin"/>
      </w:r>
      <w:r w:rsidR="00891A89">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00891A89">
        <w:rPr>
          <w:rFonts w:ascii="Times New Roman" w:hAnsi="Times New Roman" w:cs="Times New Roman"/>
          <w:sz w:val="24"/>
          <w:szCs w:val="24"/>
        </w:rPr>
        <w:fldChar w:fldCharType="separate"/>
      </w:r>
      <w:r w:rsidR="00891A89">
        <w:rPr>
          <w:rFonts w:ascii="Times New Roman" w:hAnsi="Times New Roman" w:cs="Times New Roman"/>
          <w:noProof/>
          <w:sz w:val="24"/>
          <w:szCs w:val="24"/>
        </w:rPr>
        <w:t>(Djuranovic</w:t>
      </w:r>
      <w:r w:rsidR="00891A89" w:rsidRPr="00891A89">
        <w:rPr>
          <w:rFonts w:ascii="Times New Roman" w:hAnsi="Times New Roman" w:cs="Times New Roman"/>
          <w:i/>
          <w:noProof/>
          <w:sz w:val="24"/>
          <w:szCs w:val="24"/>
        </w:rPr>
        <w:t xml:space="preserve"> et al.</w:t>
      </w:r>
      <w:r w:rsidR="00891A89">
        <w:rPr>
          <w:rFonts w:ascii="Times New Roman" w:hAnsi="Times New Roman" w:cs="Times New Roman"/>
          <w:noProof/>
          <w:sz w:val="24"/>
          <w:szCs w:val="24"/>
        </w:rPr>
        <w:t xml:space="preserve"> 2012)</w:t>
      </w:r>
      <w:r w:rsidR="00891A89">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20444">
        <w:rPr>
          <w:rFonts w:ascii="Times New Roman" w:hAnsi="Times New Roman" w:cs="Times New Roman"/>
          <w:sz w:val="24"/>
          <w:szCs w:val="24"/>
        </w:rPr>
        <w:t>Aberrant</w:t>
      </w:r>
      <w:r>
        <w:rPr>
          <w:rFonts w:ascii="Times New Roman" w:hAnsi="Times New Roman" w:cs="Times New Roman"/>
          <w:sz w:val="24"/>
          <w:szCs w:val="24"/>
        </w:rPr>
        <w:t xml:space="preserve"> control of miRNAs are </w:t>
      </w:r>
      <w:r w:rsidRPr="000C3393">
        <w:rPr>
          <w:rFonts w:ascii="Times New Roman" w:hAnsi="Times New Roman" w:cs="Times New Roman"/>
          <w:sz w:val="24"/>
          <w:szCs w:val="24"/>
        </w:rPr>
        <w:t xml:space="preserve">commonly exploited in </w:t>
      </w:r>
      <w:r w:rsidR="00BA26AD">
        <w:rPr>
          <w:rFonts w:ascii="Times New Roman" w:hAnsi="Times New Roman" w:cs="Times New Roman"/>
          <w:sz w:val="24"/>
          <w:szCs w:val="24"/>
        </w:rPr>
        <w:t xml:space="preserve">many pathologies, including </w:t>
      </w:r>
      <w:r w:rsidRPr="000C3393">
        <w:rPr>
          <w:rFonts w:ascii="Times New Roman" w:hAnsi="Times New Roman" w:cs="Times New Roman"/>
          <w:sz w:val="24"/>
          <w:szCs w:val="24"/>
        </w:rPr>
        <w:t>metastatic disease</w:t>
      </w:r>
      <w:r w:rsidR="00BA26AD">
        <w:rPr>
          <w:rFonts w:ascii="Times New Roman" w:hAnsi="Times New Roman" w:cs="Times New Roman"/>
          <w:sz w:val="24"/>
          <w:szCs w:val="24"/>
        </w:rPr>
        <w:t>,</w:t>
      </w:r>
      <w:r>
        <w:rPr>
          <w:rFonts w:ascii="Times New Roman" w:hAnsi="Times New Roman" w:cs="Times New Roman"/>
          <w:sz w:val="24"/>
          <w:szCs w:val="24"/>
        </w:rPr>
        <w:t xml:space="preserve"> </w:t>
      </w:r>
      <w:r w:rsidR="00BA26AD" w:rsidRPr="000C3393">
        <w:rPr>
          <w:rFonts w:ascii="Times New Roman" w:hAnsi="Times New Roman" w:cs="Times New Roman"/>
          <w:sz w:val="24"/>
          <w:szCs w:val="24"/>
        </w:rPr>
        <w:t>cardiac hypertrophy, and diabetes</w:t>
      </w:r>
      <w:r w:rsidR="00BA26AD">
        <w:rPr>
          <w:rFonts w:ascii="Times New Roman" w:hAnsi="Times New Roman" w:cs="Times New Roman"/>
          <w:sz w:val="24"/>
          <w:szCs w:val="24"/>
        </w:rPr>
        <w:t xml:space="preserve"> through extracellular vesicle (EV) release </w:t>
      </w:r>
      <w:r w:rsidRPr="000C3393">
        <w:rPr>
          <w:rFonts w:ascii="Times New Roman" w:hAnsi="Times New Roman" w:cs="Times New Roman"/>
          <w:sz w:val="24"/>
          <w:szCs w:val="24"/>
        </w:rPr>
        <w:fldChar w:fldCharType="begin">
          <w:fldData xml:space="preserve">PEVuZE5vdGU+PENpdGU+PEF1dGhvcj5GYWxjb25lPC9BdXRob3I+PFllYXI+MjAxNTwvWWVhcj48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==
</w:fldData>
        </w:fldChar>
      </w:r>
      <w:r w:rsidR="00A976DB">
        <w:rPr>
          <w:rFonts w:ascii="Times New Roman" w:hAnsi="Times New Roman" w:cs="Times New Roman"/>
          <w:sz w:val="24"/>
          <w:szCs w:val="24"/>
        </w:rPr>
        <w:instrText xml:space="preserve"> ADDIN EN.CITE </w:instrText>
      </w:r>
      <w:r w:rsidR="00A976DB">
        <w:rPr>
          <w:rFonts w:ascii="Times New Roman" w:hAnsi="Times New Roman" w:cs="Times New Roman"/>
          <w:sz w:val="24"/>
          <w:szCs w:val="24"/>
        </w:rPr>
        <w:fldChar w:fldCharType="begin">
          <w:fldData xml:space="preserve">PEVuZE5vdGU+PENpdGU+PEF1dGhvcj5GYWxjb25lPC9BdXRob3I+PFllYXI+MjAxNTwvWWVhcj48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==
</w:fldData>
        </w:fldChar>
      </w:r>
      <w:r w:rsidR="00A976DB">
        <w:rPr>
          <w:rFonts w:ascii="Times New Roman" w:hAnsi="Times New Roman" w:cs="Times New Roman"/>
          <w:sz w:val="24"/>
          <w:szCs w:val="24"/>
        </w:rPr>
        <w:instrText xml:space="preserve"> ADDIN EN.CITE.DATA </w:instrText>
      </w:r>
      <w:r w:rsidR="00A976DB">
        <w:rPr>
          <w:rFonts w:ascii="Times New Roman" w:hAnsi="Times New Roman" w:cs="Times New Roman"/>
          <w:sz w:val="24"/>
          <w:szCs w:val="24"/>
        </w:rPr>
      </w:r>
      <w:r w:rsidR="00A976DB">
        <w:rPr>
          <w:rFonts w:ascii="Times New Roman" w:hAnsi="Times New Roman" w:cs="Times New Roman"/>
          <w:sz w:val="24"/>
          <w:szCs w:val="24"/>
        </w:rPr>
        <w:fldChar w:fldCharType="end"/>
      </w:r>
      <w:r w:rsidRPr="000C3393">
        <w:rPr>
          <w:rFonts w:ascii="Times New Roman" w:hAnsi="Times New Roman" w:cs="Times New Roman"/>
          <w:sz w:val="24"/>
          <w:szCs w:val="24"/>
        </w:rPr>
        <w:fldChar w:fldCharType="separate"/>
      </w:r>
      <w:r w:rsidR="00A976DB">
        <w:rPr>
          <w:rFonts w:ascii="Times New Roman" w:hAnsi="Times New Roman" w:cs="Times New Roman"/>
          <w:noProof/>
          <w:sz w:val="24"/>
          <w:szCs w:val="24"/>
        </w:rPr>
        <w:t>(Simons and Simons 2002; Cohen</w:t>
      </w:r>
      <w:r w:rsidR="00A976DB" w:rsidRPr="00A976DB">
        <w:rPr>
          <w:rFonts w:ascii="Times New Roman" w:hAnsi="Times New Roman" w:cs="Times New Roman"/>
          <w:i/>
          <w:noProof/>
          <w:sz w:val="24"/>
          <w:szCs w:val="24"/>
        </w:rPr>
        <w:t xml:space="preserve"> et al.</w:t>
      </w:r>
      <w:r w:rsidR="00A976DB">
        <w:rPr>
          <w:rFonts w:ascii="Times New Roman" w:hAnsi="Times New Roman" w:cs="Times New Roman"/>
          <w:noProof/>
          <w:sz w:val="24"/>
          <w:szCs w:val="24"/>
        </w:rPr>
        <w:t xml:space="preserve"> 2003; Falcone</w:t>
      </w:r>
      <w:r w:rsidR="00A976DB" w:rsidRPr="00A976DB">
        <w:rPr>
          <w:rFonts w:ascii="Times New Roman" w:hAnsi="Times New Roman" w:cs="Times New Roman"/>
          <w:i/>
          <w:noProof/>
          <w:sz w:val="24"/>
          <w:szCs w:val="24"/>
        </w:rPr>
        <w:t xml:space="preserve"> et al.</w:t>
      </w:r>
      <w:r w:rsidR="00A976DB">
        <w:rPr>
          <w:rFonts w:ascii="Times New Roman" w:hAnsi="Times New Roman" w:cs="Times New Roman"/>
          <w:noProof/>
          <w:sz w:val="24"/>
          <w:szCs w:val="24"/>
        </w:rPr>
        <w:t xml:space="preserve"> 2015)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BA26AD" w:rsidRPr="000C3393">
        <w:rPr>
          <w:rFonts w:ascii="Times New Roman" w:hAnsi="Times New Roman" w:cs="Times New Roman"/>
          <w:sz w:val="24"/>
          <w:szCs w:val="24"/>
        </w:rPr>
        <w:t xml:space="preserve">However, the mechanism for microRNA sorting into extracellular vesicles has not been elucidated. </w:t>
      </w:r>
      <w:r w:rsidR="00BA26AD">
        <w:rPr>
          <w:rFonts w:ascii="Times New Roman" w:hAnsi="Times New Roman" w:cs="Times New Roman"/>
          <w:sz w:val="24"/>
          <w:szCs w:val="24"/>
        </w:rPr>
        <w:t>EVs</w:t>
      </w:r>
      <w:r w:rsidR="0085172D" w:rsidRPr="000C3393">
        <w:rPr>
          <w:rFonts w:ascii="Times New Roman" w:hAnsi="Times New Roman" w:cs="Times New Roman"/>
          <w:sz w:val="24"/>
          <w:szCs w:val="24"/>
        </w:rPr>
        <w:t xml:space="preserve"> are cell-derived lipid bound vesicles that house proteins and RNAs, including messenger and microRNAs, originating from the host cell</w:t>
      </w:r>
      <w:r w:rsidR="00002BB9">
        <w:rPr>
          <w:rFonts w:ascii="Times New Roman" w:hAnsi="Times New Roman" w:cs="Times New Roman"/>
          <w:sz w:val="24"/>
          <w:szCs w:val="24"/>
        </w:rPr>
        <w:t xml:space="preserve"> </w:t>
      </w:r>
      <w:r w:rsidR="003F510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&lt;EndNote&gt;&lt;Cite&gt;&lt;Author&gt;Valadi&lt;/Author&gt;&lt;Year&gt;2007&lt;/Year&gt;&lt;RecNum&gt;126&lt;/RecNum&gt;&lt;DisplayText&gt;(Valadi&lt;style face="italic"&gt; et al.&lt;/style&gt; 2007)&lt;/DisplayText&gt;&lt;record&gt;&lt;rec-number&gt;126&lt;/rec-number&gt;&lt;foreign-keys&gt;&lt;key app="EN" db-id="fvaw9vd5rrfez2epavc5exebz02xt0vvvwrs" timestamp="1457324334"&gt;126&lt;/key&gt;&lt;/foreign-keys&gt;&lt;ref-type name="Journal Article"&gt;17&lt;/ref-type&gt;&lt;contributors&gt;&lt;authors&gt;&lt;author&gt;Valadi, Hadi&lt;/author&gt;&lt;author&gt;Ekstrom, Karin&lt;/author&gt;&lt;author&gt;Bossios, Apostolos&lt;/author&gt;&lt;author&gt;Sjostrand, Margareta&lt;/author&gt;&lt;author&gt;Lee, James J.&lt;/author&gt;&lt;author&gt;Lotvall, Jan O.&lt;/author&gt;&lt;/authors&gt;&lt;/contributors&gt;&lt;titles&gt;&lt;title&gt;Exosome-mediated transfer of mRNAs and microRNAs is a novel mechanism of genetic exchange between cells&lt;/title&gt;&lt;secondary-title&gt;Nat Cell Biol&lt;/secondary-title&gt;&lt;/titles&gt;&lt;periodical&gt;&lt;full-title&gt;Nat Cell Biol&lt;/full-title&gt;&lt;/periodical&gt;&lt;pages&gt;654-659&lt;/pages&gt;&lt;volume&gt;9&lt;/volume&gt;&lt;number&gt;6&lt;/number&gt;&lt;dates&gt;&lt;year&gt;2007&lt;/year&gt;&lt;pub-dates&gt;&lt;date&gt;06//print&lt;/date&gt;&lt;/pub-dates&gt;&lt;/dates&gt;&lt;publisher&gt;Nature Publishing Group&lt;/publisher&gt;&lt;isbn&gt;1465-7392&lt;/isbn&gt;&lt;work-type&gt;10.1038/ncb1596&lt;/work-type&gt;&lt;urls&gt;&lt;related-urls&gt;&lt;url&gt;http://dx.doi.org/10.1038/ncb1596&lt;/url&gt;&lt;/related-urls&gt;&lt;/urls&gt;&lt;electronic-resource-num&gt;http://www.nature.com/ncb/journal/v9/n6/suppinfo/ncb1596_S1.html&lt;/electronic-resource-num&gt;&lt;/record&gt;&lt;/Cite&gt;&lt;/EndNote&gt;</w:instrText>
      </w:r>
      <w:r w:rsidR="003F510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(Valadi</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2007)</w:t>
      </w:r>
      <w:r w:rsidR="003F5101" w:rsidRPr="000C3393">
        <w:rPr>
          <w:rFonts w:ascii="Times New Roman" w:hAnsi="Times New Roman" w:cs="Times New Roman"/>
          <w:sz w:val="24"/>
          <w:szCs w:val="24"/>
        </w:rPr>
        <w:fldChar w:fldCharType="end"/>
      </w:r>
      <w:r w:rsidR="0085172D" w:rsidRPr="000C3393">
        <w:rPr>
          <w:rFonts w:ascii="Times New Roman" w:hAnsi="Times New Roman" w:cs="Times New Roman"/>
          <w:sz w:val="24"/>
          <w:szCs w:val="24"/>
        </w:rPr>
        <w:t xml:space="preserve">. These vesicles perform cell-cell communication vital to cellular biology by regulating pathways in recipient </w:t>
      </w:r>
      <w:r w:rsidR="003768B9" w:rsidRPr="000C3393">
        <w:rPr>
          <w:rFonts w:ascii="Times New Roman" w:hAnsi="Times New Roman" w:cs="Times New Roman"/>
          <w:sz w:val="24"/>
          <w:szCs w:val="24"/>
        </w:rPr>
        <w:t>cells</w:t>
      </w:r>
      <w:r w:rsidR="0036340A" w:rsidRPr="000C3393">
        <w:rPr>
          <w:rFonts w:ascii="Times New Roman" w:hAnsi="Times New Roman" w:cs="Times New Roman"/>
          <w:sz w:val="24"/>
          <w:szCs w:val="24"/>
        </w:rPr>
        <w:t>, utilising the cargo</w:t>
      </w:r>
      <w:r w:rsidR="00002BB9">
        <w:rPr>
          <w:rFonts w:ascii="Times New Roman" w:hAnsi="Times New Roman" w:cs="Times New Roman"/>
          <w:sz w:val="24"/>
          <w:szCs w:val="24"/>
        </w:rPr>
        <w:t xml:space="preserve"> </w:t>
      </w:r>
      <w:r w:rsidR="003F510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&lt;EndNote&gt;&lt;Cite&gt;&lt;Author&gt;Yoon&lt;/Author&gt;&lt;Year&gt;2014&lt;/Year&gt;&lt;RecNum&gt;125&lt;/RecNum&gt;&lt;DisplayText&gt;(Yoon&lt;style face="italic"&gt; et al.&lt;/style&gt; 2014)&lt;/DisplayText&gt;&lt;record&gt;&lt;rec-number&gt;125&lt;/rec-number&gt;&lt;foreign-keys&gt;&lt;key app="EN" db-id="fvaw9vd5rrfez2epavc5exebz02xt0vvvwrs" timestamp="1457324099"&gt;125&lt;/key&gt;&lt;/foreign-keys&gt;&lt;ref-type name="Journal Article"&gt;17&lt;/ref-type&gt;&lt;contributors&gt;&lt;authors&gt;&lt;author&gt;Yoon, Yae Jin&lt;/author&gt;&lt;author&gt;Kim, Oh Youn&lt;/author&gt;&lt;author&gt;Gho, Yong Song&lt;/author&gt;&lt;/authors&gt;&lt;/contributors&gt;&lt;titles&gt;&lt;title&gt;Extracellular vesicles as emerging intercellular communicasomes&lt;/title&gt;&lt;secondary-title&gt;BMB Reports&lt;/secondary-title&gt;&lt;/titles&gt;&lt;periodical&gt;&lt;full-title&gt;BMB Reports&lt;/full-title&gt;&lt;/periodical&gt;&lt;pages&gt;531-539&lt;/pages&gt;&lt;volume&gt;47&lt;/volume&gt;&lt;number&gt;10&lt;/number&gt;&lt;dates&gt;&lt;year&gt;2014&lt;/year&gt;&lt;pub-dates&gt;&lt;date&gt;07/18/received&lt;/date&gt;&lt;/pub-dates&gt;&lt;/dates&gt;&lt;publisher&gt;Korean Society for Biochemistry and Molecular Biology&lt;/publisher&gt;&lt;isbn&gt;1976-6696&amp;#xD;1976-670X&lt;/isbn&gt;&lt;accession-num&gt;PMC4261509&lt;/accession-num&gt;&lt;urls&gt;&lt;related-urls&gt;&lt;url&gt;http://www.ncbi.nlm.nih.gov/pmc/articles/PMC4261509/&lt;/url&gt;&lt;/related-urls&gt;&lt;/urls&gt;&lt;electronic-resource-num&gt;10.5483/BMBRep.2014.47.10.164&lt;/electronic-resource-num&gt;&lt;remote-database-name&gt;PMC&lt;/remote-database-name&gt;&lt;/record&gt;&lt;/Cite&gt;&lt;/EndNote&gt;</w:instrText>
      </w:r>
      <w:r w:rsidR="003F510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(Yoon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3F5101" w:rsidRPr="000C3393">
        <w:rPr>
          <w:rFonts w:ascii="Times New Roman" w:hAnsi="Times New Roman" w:cs="Times New Roman"/>
          <w:sz w:val="24"/>
          <w:szCs w:val="24"/>
        </w:rPr>
        <w:fldChar w:fldCharType="end"/>
      </w:r>
      <w:r w:rsidR="003768B9" w:rsidRPr="000C3393">
        <w:rPr>
          <w:rFonts w:ascii="Times New Roman" w:hAnsi="Times New Roman" w:cs="Times New Roman"/>
          <w:sz w:val="24"/>
          <w:szCs w:val="24"/>
        </w:rPr>
        <w:t xml:space="preserve">. </w:t>
      </w:r>
      <w:r w:rsidR="00BA26AD">
        <w:rPr>
          <w:rFonts w:ascii="Times New Roman" w:hAnsi="Times New Roman" w:cs="Times New Roman"/>
          <w:sz w:val="24"/>
          <w:szCs w:val="24"/>
        </w:rPr>
        <w:t>Recently, EV miRNA c</w:t>
      </w:r>
      <w:r w:rsidR="003768B9" w:rsidRPr="000C3393">
        <w:rPr>
          <w:rFonts w:ascii="Times New Roman" w:hAnsi="Times New Roman" w:cs="Times New Roman"/>
          <w:sz w:val="24"/>
          <w:szCs w:val="24"/>
        </w:rPr>
        <w:t xml:space="preserve">argo sorting </w:t>
      </w:r>
      <w:r w:rsidR="00B20444">
        <w:rPr>
          <w:rFonts w:ascii="Times New Roman" w:hAnsi="Times New Roman" w:cs="Times New Roman"/>
          <w:sz w:val="24"/>
          <w:szCs w:val="24"/>
        </w:rPr>
        <w:t xml:space="preserve">was </w:t>
      </w:r>
      <w:r w:rsidR="00BA26AD">
        <w:rPr>
          <w:rFonts w:ascii="Times New Roman" w:hAnsi="Times New Roman" w:cs="Times New Roman"/>
          <w:sz w:val="24"/>
          <w:szCs w:val="24"/>
        </w:rPr>
        <w:t>found to be modulated by</w:t>
      </w:r>
      <w:r w:rsidR="00333E9F" w:rsidRPr="000C3393">
        <w:rPr>
          <w:rFonts w:ascii="Times New Roman" w:hAnsi="Times New Roman" w:cs="Times New Roman"/>
          <w:sz w:val="24"/>
          <w:szCs w:val="24"/>
        </w:rPr>
        <w:t xml:space="preserve"> changes</w:t>
      </w:r>
      <w:r w:rsidR="00537CB0" w:rsidRPr="000C3393">
        <w:rPr>
          <w:rFonts w:ascii="Times New Roman" w:hAnsi="Times New Roman" w:cs="Times New Roman"/>
          <w:sz w:val="24"/>
          <w:szCs w:val="24"/>
        </w:rPr>
        <w:t xml:space="preserve"> in lipid raft composition</w:t>
      </w:r>
      <w:r w:rsidR="00BA26AD">
        <w:rPr>
          <w:rFonts w:ascii="Times New Roman" w:hAnsi="Times New Roman" w:cs="Times New Roman"/>
          <w:sz w:val="24"/>
          <w:szCs w:val="24"/>
        </w:rPr>
        <w:t xml:space="preserve"> </w: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00BA26AD">
        <w:rPr>
          <w:rFonts w:ascii="Times New Roman" w:hAnsi="Times New Roman" w:cs="Times New Roman"/>
          <w:sz w:val="24"/>
          <w:szCs w:val="24"/>
        </w:rPr>
      </w:r>
      <w:r w:rsidR="00BA26AD">
        <w:rPr>
          <w:rFonts w:ascii="Times New Roman" w:hAnsi="Times New Roman" w:cs="Times New Roman"/>
          <w:sz w:val="24"/>
          <w:szCs w:val="24"/>
        </w:rPr>
        <w:fldChar w:fldCharType="separate"/>
      </w:r>
      <w:r w:rsidR="00BA26AD">
        <w:rPr>
          <w:rFonts w:ascii="Times New Roman" w:hAnsi="Times New Roman" w:cs="Times New Roman"/>
          <w:noProof/>
          <w:sz w:val="24"/>
          <w:szCs w:val="24"/>
        </w:rPr>
        <w:t>(Inder</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2014)</w:t>
      </w:r>
      <w:r w:rsidR="00BA26AD">
        <w:rPr>
          <w:rFonts w:ascii="Times New Roman" w:hAnsi="Times New Roman" w:cs="Times New Roman"/>
          <w:sz w:val="24"/>
          <w:szCs w:val="24"/>
        </w:rPr>
        <w:fldChar w:fldCharType="end"/>
      </w:r>
      <w:r w:rsidR="00BA26AD">
        <w:rPr>
          <w:rFonts w:ascii="Times New Roman" w:hAnsi="Times New Roman" w:cs="Times New Roman"/>
          <w:sz w:val="24"/>
          <w:szCs w:val="24"/>
        </w:rPr>
        <w:t xml:space="preserve">. </w:t>
      </w:r>
      <w:r w:rsidR="00F0331D" w:rsidRPr="000C3393">
        <w:rPr>
          <w:rFonts w:ascii="Times New Roman" w:hAnsi="Times New Roman" w:cs="Times New Roman"/>
          <w:sz w:val="24"/>
          <w:szCs w:val="24"/>
        </w:rPr>
        <w:t>To understand the miRNA sorting mechanisms, a</w:t>
      </w:r>
      <w:r w:rsidR="00755718">
        <w:rPr>
          <w:rFonts w:ascii="Times New Roman" w:hAnsi="Times New Roman" w:cs="Times New Roman"/>
          <w:sz w:val="24"/>
          <w:szCs w:val="24"/>
        </w:rPr>
        <w:t xml:space="preserve"> </w:t>
      </w:r>
      <w:r w:rsidR="00C773CC">
        <w:rPr>
          <w:rFonts w:ascii="Times New Roman" w:hAnsi="Times New Roman" w:cs="Times New Roman"/>
          <w:sz w:val="24"/>
          <w:szCs w:val="24"/>
        </w:rPr>
        <w:t xml:space="preserve">previously established experimental system based on </w:t>
      </w:r>
      <w:r w:rsidR="00755718">
        <w:rPr>
          <w:rFonts w:ascii="Times New Roman" w:hAnsi="Times New Roman" w:cs="Times New Roman"/>
          <w:sz w:val="24"/>
          <w:szCs w:val="24"/>
        </w:rPr>
        <w:t xml:space="preserve">the </w:t>
      </w:r>
      <w:r w:rsidR="00F0331D" w:rsidRPr="000C3393">
        <w:rPr>
          <w:rFonts w:ascii="Times New Roman" w:hAnsi="Times New Roman" w:cs="Times New Roman"/>
          <w:sz w:val="24"/>
          <w:szCs w:val="24"/>
        </w:rPr>
        <w:t>advanced prostate cancer cell</w:t>
      </w:r>
      <w:r w:rsidR="008947F8" w:rsidRPr="000C3393">
        <w:rPr>
          <w:rFonts w:ascii="Times New Roman" w:hAnsi="Times New Roman" w:cs="Times New Roman"/>
          <w:sz w:val="24"/>
          <w:szCs w:val="24"/>
        </w:rPr>
        <w:t xml:space="preserve"> </w:t>
      </w:r>
      <w:r w:rsidR="00755718">
        <w:rPr>
          <w:rFonts w:ascii="Times New Roman" w:hAnsi="Times New Roman" w:cs="Times New Roman"/>
          <w:sz w:val="24"/>
          <w:szCs w:val="24"/>
        </w:rPr>
        <w:t>line</w:t>
      </w:r>
      <w:r w:rsidR="00716E81" w:rsidRPr="000C3393">
        <w:rPr>
          <w:rFonts w:ascii="Times New Roman" w:hAnsi="Times New Roman" w:cs="Times New Roman"/>
          <w:sz w:val="24"/>
          <w:szCs w:val="24"/>
        </w:rPr>
        <w:t xml:space="preserve">, PC3, will be employed. Previous studies from our lab showed that introduction of the putative tumour suppressor </w:t>
      </w:r>
      <w:r w:rsidR="001B4551" w:rsidRPr="000C3393">
        <w:rPr>
          <w:rFonts w:ascii="Times New Roman" w:hAnsi="Times New Roman" w:cs="Times New Roman"/>
          <w:sz w:val="24"/>
          <w:szCs w:val="24"/>
        </w:rPr>
        <w:t>cavin-1 to this model modifies lipid raft composition</w:t>
      </w:r>
      <w:r w:rsidR="00716E81" w:rsidRPr="000C3393">
        <w:rPr>
          <w:rFonts w:ascii="Times New Roman" w:hAnsi="Times New Roman" w:cs="Times New Roman"/>
          <w:sz w:val="24"/>
          <w:szCs w:val="24"/>
        </w:rPr>
        <w:t>, leads to reduced tumour progression</w:t>
      </w:r>
      <w:r w:rsidR="001B4551" w:rsidRPr="000C3393">
        <w:rPr>
          <w:rFonts w:ascii="Times New Roman" w:hAnsi="Times New Roman" w:cs="Times New Roman"/>
          <w:sz w:val="24"/>
          <w:szCs w:val="24"/>
        </w:rPr>
        <w:t xml:space="preserve"> and correlates to a change in miRNA secretion</w:t>
      </w:r>
      <w:r w:rsidR="00716E81" w:rsidRPr="000C3393">
        <w:rPr>
          <w:rFonts w:ascii="Times New Roman" w:hAnsi="Times New Roman" w:cs="Times New Roman"/>
          <w:sz w:val="24"/>
          <w:szCs w:val="24"/>
        </w:rPr>
        <w:t xml:space="preserve"> and function</w:t>
      </w:r>
      <w:r w:rsidR="00031795">
        <w:rPr>
          <w:rFonts w:ascii="Times New Roman" w:hAnsi="Times New Roman" w:cs="Times New Roman"/>
          <w:sz w:val="24"/>
          <w:szCs w:val="24"/>
        </w:rPr>
        <w:t xml:space="preserve"> </w:t>
      </w:r>
      <w:r w:rsidR="00405BD5"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00405BD5" w:rsidRPr="000C3393">
        <w:rPr>
          <w:rFonts w:ascii="Times New Roman" w:hAnsi="Times New Roman" w:cs="Times New Roman"/>
          <w:sz w:val="24"/>
          <w:szCs w:val="24"/>
        </w:rPr>
      </w:r>
      <w:r w:rsidR="00405BD5"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(Inder</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2012; Inder et al. 2014; Moon</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2014)</w:t>
      </w:r>
      <w:r w:rsidR="00405BD5" w:rsidRPr="000C3393">
        <w:rPr>
          <w:rFonts w:ascii="Times New Roman" w:hAnsi="Times New Roman" w:cs="Times New Roman"/>
          <w:sz w:val="24"/>
          <w:szCs w:val="24"/>
        </w:rPr>
        <w:fldChar w:fldCharType="end"/>
      </w:r>
      <w:r w:rsidR="00F52D89" w:rsidRPr="000C3393">
        <w:rPr>
          <w:rFonts w:ascii="Times New Roman" w:hAnsi="Times New Roman" w:cs="Times New Roman"/>
          <w:sz w:val="24"/>
          <w:szCs w:val="24"/>
        </w:rPr>
        <w:t>. Understanding this mechanism furthers the cur</w:t>
      </w:r>
      <w:r w:rsidR="00873DDC" w:rsidRPr="000C3393">
        <w:rPr>
          <w:rFonts w:ascii="Times New Roman" w:hAnsi="Times New Roman" w:cs="Times New Roman"/>
          <w:sz w:val="24"/>
          <w:szCs w:val="24"/>
        </w:rPr>
        <w:t xml:space="preserve">rent knowledge regarding </w:t>
      </w:r>
      <w:r w:rsidR="00716E81" w:rsidRPr="000C3393">
        <w:rPr>
          <w:rFonts w:ascii="Times New Roman" w:hAnsi="Times New Roman" w:cs="Times New Roman"/>
          <w:sz w:val="24"/>
          <w:szCs w:val="24"/>
        </w:rPr>
        <w:t>EV</w:t>
      </w:r>
      <w:r w:rsidR="00F52D89" w:rsidRPr="000C3393">
        <w:rPr>
          <w:rFonts w:ascii="Times New Roman" w:hAnsi="Times New Roman" w:cs="Times New Roman"/>
          <w:sz w:val="24"/>
          <w:szCs w:val="24"/>
        </w:rPr>
        <w:t xml:space="preserve"> cargo export and may translate to clinical significance</w:t>
      </w:r>
      <w:r w:rsidR="00873DDC" w:rsidRPr="000C3393">
        <w:rPr>
          <w:rFonts w:ascii="Times New Roman" w:hAnsi="Times New Roman" w:cs="Times New Roman"/>
          <w:sz w:val="24"/>
          <w:szCs w:val="24"/>
        </w:rPr>
        <w:t xml:space="preserve"> due to the role of </w:t>
      </w:r>
      <w:r w:rsidR="00BA26AD">
        <w:rPr>
          <w:rFonts w:ascii="Times New Roman" w:hAnsi="Times New Roman" w:cs="Times New Roman"/>
          <w:sz w:val="24"/>
          <w:szCs w:val="24"/>
        </w:rPr>
        <w:t>excreted miRNAs</w:t>
      </w:r>
      <w:r w:rsidR="00801FAD" w:rsidRPr="000C3393">
        <w:rPr>
          <w:rFonts w:ascii="Times New Roman" w:hAnsi="Times New Roman" w:cs="Times New Roman"/>
          <w:sz w:val="24"/>
          <w:szCs w:val="24"/>
        </w:rPr>
        <w:t xml:space="preserve"> in disease</w:t>
      </w:r>
      <w:r w:rsidR="00F52D89" w:rsidRPr="000C3393">
        <w:rPr>
          <w:rFonts w:ascii="Times New Roman" w:hAnsi="Times New Roman" w:cs="Times New Roman"/>
          <w:sz w:val="24"/>
          <w:szCs w:val="24"/>
        </w:rPr>
        <w:t xml:space="preserve">. </w:t>
      </w:r>
    </w:p>
    <w:p w14:paraId="549C6CA0" w14:textId="77777777" w:rsidR="00233064" w:rsidRPr="000C3393" w:rsidRDefault="00233064" w:rsidP="008A2CC3">
      <w:pPr>
        <w:pStyle w:val="NoSpacing"/>
        <w:spacing w:line="480" w:lineRule="auto"/>
        <w:ind w:firstLine="142"/>
        <w:rPr>
          <w:rFonts w:ascii="Times New Roman" w:hAnsi="Times New Roman" w:cs="Times New Roman"/>
          <w:sz w:val="24"/>
          <w:szCs w:val="24"/>
        </w:rPr>
      </w:pPr>
    </w:p>
    <w:p w14:paraId="10001BE2" w14:textId="77777777" w:rsidR="0085172D" w:rsidRPr="000C3393" w:rsidRDefault="00853F36" w:rsidP="008A2CC3">
      <w:pPr>
        <w:pStyle w:val="NoSpacing"/>
        <w:spacing w:line="480" w:lineRule="auto"/>
        <w:rPr>
          <w:rFonts w:ascii="Times New Roman" w:hAnsi="Times New Roman" w:cs="Times New Roman"/>
          <w:b/>
          <w:sz w:val="28"/>
          <w:szCs w:val="24"/>
        </w:rPr>
      </w:pPr>
      <w:bookmarkStart w:id="641" w:name="_Toc445984264"/>
      <w:r w:rsidRPr="000C3393">
        <w:rPr>
          <w:rStyle w:val="Heading1Char"/>
          <w:rFonts w:ascii="Times New Roman" w:hAnsi="Times New Roman" w:cs="Times New Roman"/>
          <w:b/>
          <w:sz w:val="28"/>
          <w:szCs w:val="24"/>
        </w:rPr>
        <w:t>Background</w:t>
      </w:r>
      <w:bookmarkEnd w:id="641"/>
      <w:r w:rsidRPr="000C3393">
        <w:rPr>
          <w:rFonts w:ascii="Times New Roman" w:hAnsi="Times New Roman" w:cs="Times New Roman"/>
          <w:b/>
          <w:sz w:val="28"/>
          <w:szCs w:val="24"/>
        </w:rPr>
        <w:t>:</w:t>
      </w:r>
    </w:p>
    <w:p w14:paraId="4E3599D0" w14:textId="37DB3207" w:rsidR="00822721" w:rsidRPr="000C3393" w:rsidRDefault="00EC7C5C" w:rsidP="00822721">
      <w:pPr>
        <w:pStyle w:val="NoSpacing"/>
        <w:spacing w:line="480" w:lineRule="auto"/>
        <w:rPr>
          <w:rFonts w:ascii="Times New Roman" w:hAnsi="Times New Roman" w:cs="Times New Roman"/>
          <w:b/>
          <w:sz w:val="24"/>
          <w:szCs w:val="24"/>
        </w:rPr>
      </w:pPr>
      <w:bookmarkStart w:id="642" w:name="_Toc445984265"/>
      <w:r>
        <w:rPr>
          <w:rStyle w:val="Heading2Char"/>
          <w:rFonts w:ascii="Times New Roman" w:hAnsi="Times New Roman" w:cs="Times New Roman"/>
          <w:b/>
          <w:sz w:val="24"/>
          <w:szCs w:val="24"/>
        </w:rPr>
        <w:t>The Importance of MicroRNAs</w:t>
      </w:r>
      <w:bookmarkEnd w:id="642"/>
      <w:r w:rsidR="00822721" w:rsidRPr="000C3393">
        <w:rPr>
          <w:rFonts w:ascii="Times New Roman" w:hAnsi="Times New Roman" w:cs="Times New Roman"/>
          <w:b/>
          <w:sz w:val="24"/>
          <w:szCs w:val="24"/>
        </w:rPr>
        <w:t xml:space="preserve">. </w:t>
      </w:r>
    </w:p>
    <w:p w14:paraId="24FB5F95" w14:textId="6C2D4479" w:rsidR="0055521E" w:rsidRPr="004806F2" w:rsidRDefault="00822721" w:rsidP="004806F2">
      <w:pPr>
        <w:pStyle w:val="NoSpacing"/>
        <w:spacing w:line="480" w:lineRule="auto"/>
        <w:ind w:firstLine="142"/>
        <w:rPr>
          <w:rFonts w:ascii="Times New Roman" w:hAnsi="Times New Roman" w:cs="Times New Roman"/>
          <w:b/>
          <w:sz w:val="28"/>
          <w:szCs w:val="24"/>
        </w:rPr>
      </w:pPr>
      <w:r w:rsidRPr="000C3393">
        <w:rPr>
          <w:rFonts w:ascii="Times New Roman" w:hAnsi="Times New Roman" w:cs="Times New Roman"/>
          <w:sz w:val="24"/>
          <w:szCs w:val="24"/>
        </w:rPr>
        <w:t xml:space="preserve">MicroRNAs (miRNAs) have been found to </w:t>
      </w:r>
      <w:r w:rsidR="009656F4">
        <w:rPr>
          <w:rFonts w:ascii="Times New Roman" w:hAnsi="Times New Roman" w:cs="Times New Roman"/>
          <w:sz w:val="24"/>
          <w:szCs w:val="24"/>
        </w:rPr>
        <w:t xml:space="preserve">be involved in most developmental and pathological processes due to its ubiquitous </w:t>
      </w:r>
      <w:r w:rsidR="00BD1D4F">
        <w:rPr>
          <w:rFonts w:ascii="Times New Roman" w:hAnsi="Times New Roman" w:cs="Times New Roman"/>
          <w:sz w:val="24"/>
          <w:szCs w:val="24"/>
        </w:rPr>
        <w:t xml:space="preserve">gene regulatory function. </w:t>
      </w:r>
      <w:r w:rsidR="00911E41" w:rsidRPr="00911E41">
        <w:rPr>
          <w:rFonts w:ascii="Times New Roman" w:hAnsi="Times New Roman" w:cs="Times New Roman"/>
          <w:color w:val="000000"/>
          <w:sz w:val="24"/>
          <w:shd w:val="clear" w:color="auto" w:fill="FFFFFF"/>
        </w:rPr>
        <w:t>The</w:t>
      </w:r>
      <w:r w:rsidR="00911E41">
        <w:rPr>
          <w:rFonts w:ascii="Times New Roman" w:hAnsi="Times New Roman" w:cs="Times New Roman"/>
          <w:color w:val="000000"/>
          <w:sz w:val="24"/>
          <w:shd w:val="clear" w:color="auto" w:fill="FFFFFF"/>
        </w:rPr>
        <w:t xml:space="preserve"> functional</w:t>
      </w:r>
      <w:r w:rsidR="00911E41" w:rsidRPr="00911E41">
        <w:rPr>
          <w:rFonts w:ascii="Times New Roman" w:hAnsi="Times New Roman" w:cs="Times New Roman"/>
          <w:color w:val="000000"/>
          <w:sz w:val="24"/>
          <w:shd w:val="clear" w:color="auto" w:fill="FFFFFF"/>
        </w:rPr>
        <w:t xml:space="preserve"> miRNA </w:t>
      </w:r>
      <w:r w:rsidR="00911E41" w:rsidRPr="00911E41">
        <w:rPr>
          <w:rFonts w:ascii="Times New Roman" w:hAnsi="Times New Roman" w:cs="Times New Roman"/>
          <w:color w:val="000000"/>
          <w:sz w:val="24"/>
          <w:shd w:val="clear" w:color="auto" w:fill="FFFFFF"/>
        </w:rPr>
        <w:lastRenderedPageBreak/>
        <w:t>sequences (~19-24 nt) are derived from longer transcripts that undergo processing and shuttling events to give rise to functional mature sequences</w:t>
      </w:r>
      <w:r w:rsidR="00911E41">
        <w:rPr>
          <w:rFonts w:ascii="Times New Roman" w:hAnsi="Times New Roman" w:cs="Times New Roman"/>
          <w:color w:val="000000"/>
          <w:sz w:val="24"/>
          <w:shd w:val="clear" w:color="auto" w:fill="FFFFFF"/>
        </w:rPr>
        <w:t>,</w:t>
      </w:r>
      <w:r w:rsidR="00911E41" w:rsidRPr="00911E41">
        <w:rPr>
          <w:rFonts w:ascii="Times New Roman" w:hAnsi="Times New Roman" w:cs="Times New Roman"/>
          <w:color w:val="000000"/>
          <w:sz w:val="24"/>
          <w:shd w:val="clear" w:color="auto" w:fill="FFFFFF"/>
        </w:rPr>
        <w:t xml:space="preserve"> known to induce RNA degradation</w:t>
      </w:r>
      <w:r w:rsidR="009656F4">
        <w:rPr>
          <w:rFonts w:ascii="Times New Roman" w:hAnsi="Times New Roman" w:cs="Times New Roman"/>
          <w:color w:val="000000"/>
          <w:sz w:val="24"/>
          <w:shd w:val="clear" w:color="auto" w:fill="FFFFFF"/>
        </w:rPr>
        <w:t xml:space="preserve"> </w:t>
      </w:r>
      <w:r w:rsidR="004806F2">
        <w:rPr>
          <w:rFonts w:ascii="Times New Roman" w:hAnsi="Times New Roman" w:cs="Times New Roman"/>
          <w:color w:val="000000"/>
          <w:sz w:val="24"/>
          <w:shd w:val="clear" w:color="auto" w:fill="FFFFFF"/>
        </w:rPr>
        <w:fldChar w:fldCharType="begin"/>
      </w:r>
      <w:r w:rsidR="00A976DB">
        <w:rPr>
          <w:rFonts w:ascii="Times New Roman" w:hAnsi="Times New Roman" w:cs="Times New Roman"/>
          <w:color w:val="000000"/>
          <w:sz w:val="24"/>
          <w:shd w:val="clear" w:color="auto" w:fill="FFFFFF"/>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4806F2">
        <w:rPr>
          <w:rFonts w:ascii="Times New Roman" w:hAnsi="Times New Roman" w:cs="Times New Roman"/>
          <w:color w:val="000000"/>
          <w:sz w:val="24"/>
          <w:shd w:val="clear" w:color="auto" w:fill="FFFFFF"/>
        </w:rPr>
        <w:fldChar w:fldCharType="separate"/>
      </w:r>
      <w:r w:rsidR="00A976DB">
        <w:rPr>
          <w:rFonts w:ascii="Times New Roman" w:hAnsi="Times New Roman" w:cs="Times New Roman"/>
          <w:noProof/>
          <w:color w:val="000000"/>
          <w:sz w:val="24"/>
          <w:shd w:val="clear" w:color="auto" w:fill="FFFFFF"/>
        </w:rPr>
        <w:t>(Ha and Kim 2014)</w:t>
      </w:r>
      <w:r w:rsidR="004806F2">
        <w:rPr>
          <w:rFonts w:ascii="Times New Roman" w:hAnsi="Times New Roman" w:cs="Times New Roman"/>
          <w:color w:val="000000"/>
          <w:sz w:val="24"/>
          <w:shd w:val="clear" w:color="auto" w:fill="FFFFFF"/>
        </w:rPr>
        <w:fldChar w:fldCharType="end"/>
      </w:r>
      <w:r w:rsidR="00911E41" w:rsidRPr="00911E41">
        <w:rPr>
          <w:rFonts w:ascii="Times New Roman" w:hAnsi="Times New Roman" w:cs="Times New Roman"/>
          <w:color w:val="000000"/>
          <w:sz w:val="24"/>
          <w:shd w:val="clear" w:color="auto" w:fill="FFFFFF"/>
        </w:rPr>
        <w:t xml:space="preserve">. Typically, the mature miRNA sequence interact with the 3’ untranslated region (3’-UTR) of its target transcripts </w:t>
      </w:r>
      <w:r w:rsidR="00911E41">
        <w:rPr>
          <w:rFonts w:ascii="Times New Roman" w:hAnsi="Times New Roman" w:cs="Times New Roman"/>
          <w:color w:val="000000"/>
          <w:sz w:val="24"/>
          <w:shd w:val="clear" w:color="auto" w:fill="FFFFFF"/>
        </w:rPr>
        <w:t>and guides a multi-protein RNA i</w:t>
      </w:r>
      <w:r w:rsidR="00911E41" w:rsidRPr="00911E41">
        <w:rPr>
          <w:rFonts w:ascii="Times New Roman" w:hAnsi="Times New Roman" w:cs="Times New Roman"/>
          <w:color w:val="000000"/>
          <w:sz w:val="24"/>
          <w:shd w:val="clear" w:color="auto" w:fill="FFFFFF"/>
        </w:rPr>
        <w:t xml:space="preserve">nduced silencing complex (RISC) to </w:t>
      </w:r>
      <w:r w:rsidR="00911E41">
        <w:rPr>
          <w:rFonts w:ascii="Times New Roman" w:hAnsi="Times New Roman" w:cs="Times New Roman"/>
          <w:color w:val="000000"/>
          <w:sz w:val="24"/>
          <w:shd w:val="clear" w:color="auto" w:fill="FFFFFF"/>
        </w:rPr>
        <w:t>destine these molecules for degradation</w:t>
      </w:r>
      <w:r w:rsidR="0091783B">
        <w:rPr>
          <w:rFonts w:ascii="Times New Roman" w:hAnsi="Times New Roman" w:cs="Times New Roman"/>
          <w:color w:val="000000"/>
          <w:sz w:val="24"/>
          <w:shd w:val="clear" w:color="auto" w:fill="FFFFFF"/>
        </w:rPr>
        <w:t xml:space="preserve"> or translational inhibition</w:t>
      </w:r>
      <w:r w:rsidR="009656F4">
        <w:rPr>
          <w:rFonts w:ascii="Times New Roman" w:hAnsi="Times New Roman" w:cs="Times New Roman"/>
          <w:color w:val="000000"/>
          <w:sz w:val="24"/>
          <w:shd w:val="clear" w:color="auto" w:fill="FFFFFF"/>
        </w:rPr>
        <w:t xml:space="preserve"> </w:t>
      </w:r>
      <w:r w:rsidR="009656F4">
        <w:rPr>
          <w:rFonts w:ascii="Times New Roman" w:hAnsi="Times New Roman" w:cs="Times New Roman"/>
          <w:color w:val="000000"/>
          <w:sz w:val="24"/>
          <w:shd w:val="clear" w:color="auto" w:fill="FFFFFF"/>
        </w:rPr>
        <w:fldChar w:fldCharType="begin"/>
      </w:r>
      <w:r w:rsidR="00891A89">
        <w:rPr>
          <w:rFonts w:ascii="Times New Roman" w:hAnsi="Times New Roman" w:cs="Times New Roman"/>
          <w:color w:val="000000"/>
          <w:sz w:val="24"/>
          <w:shd w:val="clear" w:color="auto" w:fill="FFFFFF"/>
        </w:rPr>
        <w:instrText xml:space="preserve"> ADDIN EN.CITE &lt;EndNote&gt;&lt;Cite&gt;&lt;Author&gt;Djuranovic&lt;/Author&gt;&lt;Year&gt;2012&lt;/Year&gt;&lt;RecNum&gt;150&lt;/RecNum&gt;&lt;DisplayText&gt;(Djuranovic et al.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009656F4">
        <w:rPr>
          <w:rFonts w:ascii="Times New Roman" w:hAnsi="Times New Roman" w:cs="Times New Roman"/>
          <w:color w:val="000000"/>
          <w:sz w:val="24"/>
          <w:shd w:val="clear" w:color="auto" w:fill="FFFFFF"/>
        </w:rPr>
        <w:fldChar w:fldCharType="separate"/>
      </w:r>
      <w:r w:rsidR="00891A89">
        <w:rPr>
          <w:rFonts w:ascii="Times New Roman" w:hAnsi="Times New Roman" w:cs="Times New Roman"/>
          <w:noProof/>
          <w:color w:val="000000"/>
          <w:sz w:val="24"/>
          <w:shd w:val="clear" w:color="auto" w:fill="FFFFFF"/>
        </w:rPr>
        <w:t>(Djuranovic et al. 2012)</w:t>
      </w:r>
      <w:r w:rsidR="009656F4">
        <w:rPr>
          <w:rFonts w:ascii="Times New Roman" w:hAnsi="Times New Roman" w:cs="Times New Roman"/>
          <w:color w:val="000000"/>
          <w:sz w:val="24"/>
          <w:shd w:val="clear" w:color="auto" w:fill="FFFFFF"/>
        </w:rPr>
        <w:fldChar w:fldCharType="end"/>
      </w:r>
      <w:r w:rsidR="009656F4">
        <w:rPr>
          <w:rFonts w:ascii="Times New Roman" w:hAnsi="Times New Roman" w:cs="Times New Roman"/>
          <w:color w:val="000000"/>
          <w:sz w:val="24"/>
          <w:shd w:val="clear" w:color="auto" w:fill="FFFFFF"/>
        </w:rPr>
        <w:t>.</w:t>
      </w:r>
      <w:r w:rsidR="0055521E" w:rsidRPr="000C3393">
        <w:rPr>
          <w:rFonts w:ascii="Times New Roman" w:hAnsi="Times New Roman" w:cs="Times New Roman"/>
          <w:sz w:val="24"/>
          <w:szCs w:val="24"/>
        </w:rPr>
        <w:t xml:space="preserve"> </w:t>
      </w:r>
      <w:r w:rsidR="00BD1D4F">
        <w:rPr>
          <w:rFonts w:ascii="Times New Roman" w:hAnsi="Times New Roman" w:cs="Times New Roman"/>
          <w:sz w:val="24"/>
          <w:szCs w:val="24"/>
        </w:rPr>
        <w:t xml:space="preserve">As of 2014, 2,588 mature miRNA sequences had been discovered, where each miRNA can target </w:t>
      </w:r>
      <w:r w:rsidR="0055521E" w:rsidRPr="000C3393">
        <w:rPr>
          <w:rFonts w:ascii="Times New Roman" w:hAnsi="Times New Roman" w:cs="Times New Roman"/>
          <w:sz w:val="24"/>
          <w:szCs w:val="24"/>
        </w:rPr>
        <w:t xml:space="preserve">hundreds of </w:t>
      </w:r>
      <w:r w:rsidR="00BD1D4F">
        <w:rPr>
          <w:rFonts w:ascii="Times New Roman" w:hAnsi="Times New Roman" w:cs="Times New Roman"/>
          <w:sz w:val="24"/>
          <w:szCs w:val="24"/>
        </w:rPr>
        <w:t>transcripts</w:t>
      </w:r>
      <w:r w:rsidR="0055521E" w:rsidRPr="000C3393">
        <w:rPr>
          <w:rFonts w:ascii="Times New Roman" w:hAnsi="Times New Roman" w:cs="Times New Roman"/>
          <w:sz w:val="24"/>
          <w:szCs w:val="24"/>
        </w:rPr>
        <w:t xml:space="preserve"> for degradation</w:t>
      </w:r>
      <w:r w:rsidR="00BD1D4F">
        <w:rPr>
          <w:rFonts w:ascii="Times New Roman" w:hAnsi="Times New Roman" w:cs="Times New Roman"/>
          <w:sz w:val="24"/>
          <w:szCs w:val="24"/>
        </w:rPr>
        <w:t xml:space="preserve"> using the RISC mechanism (</w:t>
      </w:r>
      <w:r w:rsidR="009B53D7">
        <w:rPr>
          <w:rFonts w:ascii="Times New Roman" w:hAnsi="Times New Roman" w:cs="Times New Roman"/>
          <w:sz w:val="24"/>
          <w:szCs w:val="24"/>
        </w:rPr>
        <w:t>miRBase</w:t>
      </w:r>
      <w:r w:rsidR="00BD1D4F">
        <w:rPr>
          <w:rFonts w:ascii="Times New Roman" w:hAnsi="Times New Roman" w:cs="Times New Roman"/>
          <w:sz w:val="24"/>
          <w:szCs w:val="24"/>
        </w:rPr>
        <w:t xml:space="preserve"> </w:t>
      </w:r>
      <w:r w:rsidR="009B53D7">
        <w:rPr>
          <w:rFonts w:ascii="Times New Roman" w:hAnsi="Times New Roman" w:cs="Times New Roman"/>
          <w:sz w:val="24"/>
          <w:szCs w:val="24"/>
        </w:rPr>
        <w:t>2014</w:t>
      </w:r>
      <w:r w:rsidR="00BD1D4F">
        <w:rPr>
          <w:rFonts w:ascii="Times New Roman" w:hAnsi="Times New Roman" w:cs="Times New Roman"/>
          <w:sz w:val="24"/>
          <w:szCs w:val="24"/>
        </w:rPr>
        <w:t>)</w:t>
      </w:r>
      <w:r w:rsidR="0055521E" w:rsidRPr="000C3393">
        <w:rPr>
          <w:rFonts w:ascii="Times New Roman" w:hAnsi="Times New Roman" w:cs="Times New Roman"/>
          <w:sz w:val="24"/>
          <w:szCs w:val="24"/>
        </w:rPr>
        <w:t xml:space="preserve">. </w:t>
      </w:r>
      <w:r w:rsidR="00A613F4">
        <w:rPr>
          <w:rFonts w:ascii="Times New Roman" w:hAnsi="Times New Roman" w:cs="Times New Roman"/>
          <w:sz w:val="24"/>
          <w:szCs w:val="24"/>
        </w:rPr>
        <w:t xml:space="preserve">In total, approximately 60% of mammalian protein transcripts are directly regulated by miRNA induced repression </w:t>
      </w:r>
      <w:r w:rsidR="00A613F4">
        <w:rPr>
          <w:rFonts w:ascii="Times New Roman" w:hAnsi="Times New Roman" w:cs="Times New Roman"/>
          <w:sz w:val="24"/>
          <w:szCs w:val="24"/>
        </w:rPr>
        <w:fldChar w:fldCharType="begin"/>
      </w:r>
      <w:r w:rsidR="00A613F4">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00A613F4">
        <w:rPr>
          <w:rFonts w:ascii="Times New Roman" w:hAnsi="Times New Roman" w:cs="Times New Roman"/>
          <w:sz w:val="24"/>
          <w:szCs w:val="24"/>
        </w:rPr>
        <w:fldChar w:fldCharType="separate"/>
      </w:r>
      <w:r w:rsidR="00A613F4">
        <w:rPr>
          <w:rFonts w:ascii="Times New Roman" w:hAnsi="Times New Roman" w:cs="Times New Roman"/>
          <w:noProof/>
          <w:sz w:val="24"/>
          <w:szCs w:val="24"/>
        </w:rPr>
        <w:t>(Friedman</w:t>
      </w:r>
      <w:r w:rsidR="00A613F4" w:rsidRPr="00A613F4">
        <w:rPr>
          <w:rFonts w:ascii="Times New Roman" w:hAnsi="Times New Roman" w:cs="Times New Roman"/>
          <w:i/>
          <w:noProof/>
          <w:sz w:val="24"/>
          <w:szCs w:val="24"/>
        </w:rPr>
        <w:t xml:space="preserve"> et al.</w:t>
      </w:r>
      <w:r w:rsidR="00A613F4">
        <w:rPr>
          <w:rFonts w:ascii="Times New Roman" w:hAnsi="Times New Roman" w:cs="Times New Roman"/>
          <w:noProof/>
          <w:sz w:val="24"/>
          <w:szCs w:val="24"/>
        </w:rPr>
        <w:t xml:space="preserve"> 2009)</w:t>
      </w:r>
      <w:r w:rsidR="00A613F4">
        <w:rPr>
          <w:rFonts w:ascii="Times New Roman" w:hAnsi="Times New Roman" w:cs="Times New Roman"/>
          <w:sz w:val="24"/>
          <w:szCs w:val="24"/>
        </w:rPr>
        <w:fldChar w:fldCharType="end"/>
      </w:r>
      <w:r w:rsidR="00A613F4">
        <w:rPr>
          <w:rFonts w:ascii="Times New Roman" w:hAnsi="Times New Roman" w:cs="Times New Roman"/>
          <w:sz w:val="24"/>
          <w:szCs w:val="24"/>
        </w:rPr>
        <w:t xml:space="preserve">. </w:t>
      </w:r>
      <w:r w:rsidR="009B53D7">
        <w:rPr>
          <w:rFonts w:ascii="Times New Roman" w:hAnsi="Times New Roman" w:cs="Times New Roman"/>
          <w:sz w:val="24"/>
          <w:szCs w:val="24"/>
        </w:rPr>
        <w:t xml:space="preserve">Hereby, tight spatial and temporal regulation of miRNAs </w:t>
      </w:r>
      <w:ins w:id="643" w:author="Harley Robinson " w:date="2016-03-17T13:53:00Z">
        <w:r w:rsidR="00766707">
          <w:rPr>
            <w:rFonts w:ascii="Times New Roman" w:hAnsi="Times New Roman" w:cs="Times New Roman"/>
            <w:sz w:val="24"/>
            <w:szCs w:val="24"/>
          </w:rPr>
          <w:t>are</w:t>
        </w:r>
      </w:ins>
      <w:del w:id="644" w:author="Harley Robinson " w:date="2016-03-17T13:53:00Z">
        <w:r w:rsidR="009B53D7" w:rsidDel="00766707">
          <w:rPr>
            <w:rFonts w:ascii="Times New Roman" w:hAnsi="Times New Roman" w:cs="Times New Roman"/>
            <w:sz w:val="24"/>
            <w:szCs w:val="24"/>
          </w:rPr>
          <w:delText>is</w:delText>
        </w:r>
      </w:del>
      <w:r w:rsidR="009B53D7">
        <w:rPr>
          <w:rFonts w:ascii="Times New Roman" w:hAnsi="Times New Roman" w:cs="Times New Roman"/>
          <w:sz w:val="24"/>
          <w:szCs w:val="24"/>
        </w:rPr>
        <w:t xml:space="preserve"> required to avoid dysregulation in many vital cellular pathways </w:t>
      </w:r>
      <w:r w:rsidR="009B53D7">
        <w:rPr>
          <w:rFonts w:ascii="Times New Roman" w:hAnsi="Times New Roman" w:cs="Times New Roman"/>
          <w:sz w:val="24"/>
          <w:szCs w:val="24"/>
        </w:rPr>
        <w:fldChar w:fldCharType="begin"/>
      </w:r>
      <w:r w:rsidR="00A976DB">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9B53D7">
        <w:rPr>
          <w:rFonts w:ascii="Times New Roman" w:hAnsi="Times New Roman" w:cs="Times New Roman"/>
          <w:sz w:val="24"/>
          <w:szCs w:val="24"/>
        </w:rPr>
        <w:fldChar w:fldCharType="separate"/>
      </w:r>
      <w:r w:rsidR="00A976DB">
        <w:rPr>
          <w:rFonts w:ascii="Times New Roman" w:hAnsi="Times New Roman" w:cs="Times New Roman"/>
          <w:noProof/>
          <w:sz w:val="24"/>
          <w:szCs w:val="24"/>
        </w:rPr>
        <w:t>(Ha and Kim 2014)</w:t>
      </w:r>
      <w:r w:rsidR="009B53D7">
        <w:rPr>
          <w:rFonts w:ascii="Times New Roman" w:hAnsi="Times New Roman" w:cs="Times New Roman"/>
          <w:sz w:val="24"/>
          <w:szCs w:val="24"/>
        </w:rPr>
        <w:fldChar w:fldCharType="end"/>
      </w:r>
      <w:r w:rsidR="009B53D7">
        <w:rPr>
          <w:rFonts w:ascii="Times New Roman" w:hAnsi="Times New Roman" w:cs="Times New Roman"/>
          <w:sz w:val="24"/>
          <w:szCs w:val="24"/>
        </w:rPr>
        <w:t xml:space="preserve">. </w:t>
      </w:r>
      <w:r w:rsidR="0055521E" w:rsidRPr="000C3393">
        <w:rPr>
          <w:rFonts w:ascii="Times New Roman" w:hAnsi="Times New Roman" w:cs="Times New Roman"/>
          <w:sz w:val="24"/>
          <w:szCs w:val="24"/>
        </w:rPr>
        <w:t xml:space="preserve">In particular, </w:t>
      </w:r>
      <w:r w:rsidR="009B53D7">
        <w:rPr>
          <w:rFonts w:ascii="Times New Roman" w:hAnsi="Times New Roman" w:cs="Times New Roman"/>
          <w:sz w:val="24"/>
          <w:szCs w:val="24"/>
        </w:rPr>
        <w:t>dysregulation of</w:t>
      </w:r>
      <w:r w:rsidR="0055521E" w:rsidRPr="000C3393">
        <w:rPr>
          <w:rFonts w:ascii="Times New Roman" w:hAnsi="Times New Roman" w:cs="Times New Roman"/>
          <w:sz w:val="24"/>
          <w:szCs w:val="24"/>
        </w:rPr>
        <w:t xml:space="preserve"> miRNAs that dictate differentiation, replication and adhesion had been implicated in cancer-like properties</w:t>
      </w:r>
      <w:r w:rsidR="0055521E">
        <w:rPr>
          <w:rFonts w:ascii="Times New Roman" w:hAnsi="Times New Roman" w:cs="Times New Roman"/>
          <w:sz w:val="24"/>
          <w:szCs w:val="24"/>
        </w:rPr>
        <w:t xml:space="preserve"> </w:t>
      </w:r>
      <w:r w:rsidR="0055521E" w:rsidRPr="000C3393">
        <w:rPr>
          <w:rFonts w:ascii="Times New Roman" w:hAnsi="Times New Roman" w:cs="Times New Roman"/>
          <w:sz w:val="24"/>
          <w:szCs w:val="24"/>
        </w:rPr>
        <w:fldChar w:fldCharType="begin"/>
      </w:r>
      <w:r w:rsidR="0055521E">
        <w:rPr>
          <w:rFonts w:ascii="Times New Roman" w:hAnsi="Times New Roman" w:cs="Times New Roman"/>
          <w:sz w:val="24"/>
          <w:szCs w:val="24"/>
        </w:rPr>
        <w:instrText xml:space="preserve"> ADDIN EN.CITE &lt;EndNote&gt;&lt;Cite&gt;&lt;Author&gt;Hashimoto&lt;/Author&gt;&lt;Year&gt;2013&lt;/Year&gt;&lt;RecNum&gt;134&lt;/RecNum&gt;&lt;DisplayText&gt;(Hashimoto&lt;style face="italic"&gt; et al.&lt;/style&gt; 2013)&lt;/DisplayText&gt;&lt;record&gt;&lt;rec-number&gt;134&lt;/rec-number&gt;&lt;foreign-keys&gt;&lt;key app="EN" db-id="fvaw9vd5rrfez2epavc5exebz02xt0vvvwrs" timestamp="1457326975"&gt;134&lt;/key&gt;&lt;/foreign-keys&gt;&lt;ref-type name="Journal Article"&gt;17&lt;/ref-type&gt;&lt;contributors&gt;&lt;authors&gt;&lt;author&gt;Hashimoto, Yutaka&lt;/author&gt;&lt;author&gt;Akiyama, Yoshimitsu&lt;/author&gt;&lt;author&gt;Yuasa, Yasuhito&lt;/author&gt;&lt;/authors&gt;&lt;/contributors&gt;&lt;titles&gt;&lt;title&gt;Multiple-to-multiple relationships between microRNAs and target genes in gastric cancer&lt;/title&gt;&lt;secondary-title&gt;PloS one&lt;/secondary-title&gt;&lt;/titles&gt;&lt;periodical&gt;&lt;full-title&gt;PLoS ONE&lt;/full-title&gt;&lt;/periodical&gt;&lt;pages&gt;e62589&lt;/pages&gt;&lt;volume&gt;8&lt;/volume&gt;&lt;number&gt;5&lt;/number&gt;&lt;dates&gt;&lt;year&gt;2013&lt;/year&gt;&lt;/dates&gt;&lt;publisher&gt;Public Library of Science&lt;/publisher&gt;&lt;isbn&gt;1932-6203&lt;/isbn&gt;&lt;urls&gt;&lt;/urls&gt;&lt;electronic-resource-num&gt;10.1371/journal.pone.0062589&lt;/electronic-resource-num&gt;&lt;/record&gt;&lt;/Cite&gt;&lt;/EndNote&gt;</w:instrText>
      </w:r>
      <w:r w:rsidR="0055521E" w:rsidRPr="000C3393">
        <w:rPr>
          <w:rFonts w:ascii="Times New Roman" w:hAnsi="Times New Roman" w:cs="Times New Roman"/>
          <w:sz w:val="24"/>
          <w:szCs w:val="24"/>
        </w:rPr>
        <w:fldChar w:fldCharType="separate"/>
      </w:r>
      <w:r w:rsidR="0055521E">
        <w:rPr>
          <w:rFonts w:ascii="Times New Roman" w:hAnsi="Times New Roman" w:cs="Times New Roman"/>
          <w:noProof/>
          <w:sz w:val="24"/>
          <w:szCs w:val="24"/>
        </w:rPr>
        <w:t>(Hashimoto</w:t>
      </w:r>
      <w:r w:rsidR="0055521E" w:rsidRPr="00002BB9">
        <w:rPr>
          <w:rFonts w:ascii="Times New Roman" w:hAnsi="Times New Roman" w:cs="Times New Roman"/>
          <w:i/>
          <w:noProof/>
          <w:sz w:val="24"/>
          <w:szCs w:val="24"/>
        </w:rPr>
        <w:t xml:space="preserve"> et al.</w:t>
      </w:r>
      <w:r w:rsidR="0055521E">
        <w:rPr>
          <w:rFonts w:ascii="Times New Roman" w:hAnsi="Times New Roman" w:cs="Times New Roman"/>
          <w:noProof/>
          <w:sz w:val="24"/>
          <w:szCs w:val="24"/>
        </w:rPr>
        <w:t xml:space="preserve"> 2013)</w:t>
      </w:r>
      <w:r w:rsidR="0055521E" w:rsidRPr="000C3393">
        <w:rPr>
          <w:rFonts w:ascii="Times New Roman" w:hAnsi="Times New Roman" w:cs="Times New Roman"/>
          <w:sz w:val="24"/>
          <w:szCs w:val="24"/>
        </w:rPr>
        <w:fldChar w:fldCharType="end"/>
      </w:r>
      <w:r w:rsidR="000675A8">
        <w:rPr>
          <w:rFonts w:ascii="Times New Roman" w:hAnsi="Times New Roman" w:cs="Times New Roman"/>
          <w:sz w:val="24"/>
          <w:szCs w:val="24"/>
        </w:rPr>
        <w:t>.</w:t>
      </w:r>
      <w:r w:rsidR="00BA26AD">
        <w:rPr>
          <w:rFonts w:ascii="Times New Roman" w:hAnsi="Times New Roman" w:cs="Times New Roman"/>
          <w:sz w:val="24"/>
          <w:szCs w:val="24"/>
        </w:rPr>
        <w:t xml:space="preserve"> </w:t>
      </w:r>
      <w:r w:rsidR="00E61BBD">
        <w:rPr>
          <w:rFonts w:ascii="Times New Roman" w:hAnsi="Times New Roman" w:cs="Times New Roman"/>
          <w:sz w:val="24"/>
          <w:szCs w:val="24"/>
        </w:rPr>
        <w:t>D</w:t>
      </w:r>
      <w:r w:rsidR="006B2101">
        <w:rPr>
          <w:rFonts w:ascii="Times New Roman" w:hAnsi="Times New Roman" w:cs="Times New Roman"/>
          <w:sz w:val="24"/>
          <w:szCs w:val="24"/>
        </w:rPr>
        <w:t xml:space="preserve">iscovering miRNAs </w:t>
      </w:r>
      <w:ins w:id="645" w:author="Harley Robinson " w:date="2016-03-17T12:03:00Z">
        <w:r w:rsidR="00891A89">
          <w:rPr>
            <w:rFonts w:ascii="Times New Roman" w:hAnsi="Times New Roman" w:cs="Times New Roman"/>
            <w:sz w:val="24"/>
            <w:szCs w:val="24"/>
          </w:rPr>
          <w:t>can be integrated into</w:t>
        </w:r>
      </w:ins>
      <w:del w:id="646" w:author="Harley Robinson " w:date="2016-03-17T12:03:00Z">
        <w:r w:rsidR="006B2101" w:rsidDel="00891A89">
          <w:rPr>
            <w:rFonts w:ascii="Times New Roman" w:hAnsi="Times New Roman" w:cs="Times New Roman"/>
            <w:sz w:val="24"/>
            <w:szCs w:val="24"/>
          </w:rPr>
          <w:delText>contained in</w:delText>
        </w:r>
      </w:del>
      <w:r w:rsidR="006B2101">
        <w:rPr>
          <w:rFonts w:ascii="Times New Roman" w:hAnsi="Times New Roman" w:cs="Times New Roman"/>
          <w:sz w:val="24"/>
          <w:szCs w:val="24"/>
        </w:rPr>
        <w:t xml:space="preserve"> extracellular vesicles reveals novel </w:t>
      </w:r>
      <w:del w:id="647" w:author="Harley Robinson " w:date="2016-03-17T12:03:00Z">
        <w:r w:rsidR="006B2101" w:rsidDel="00891A89">
          <w:rPr>
            <w:rFonts w:ascii="Times New Roman" w:hAnsi="Times New Roman" w:cs="Times New Roman"/>
            <w:sz w:val="24"/>
            <w:szCs w:val="24"/>
          </w:rPr>
          <w:delText xml:space="preserve">function and localisation </w:delText>
        </w:r>
        <w:r w:rsidR="00E61BBD" w:rsidDel="00891A89">
          <w:rPr>
            <w:rFonts w:ascii="Times New Roman" w:hAnsi="Times New Roman" w:cs="Times New Roman"/>
            <w:sz w:val="24"/>
            <w:szCs w:val="24"/>
          </w:rPr>
          <w:delText>of miRNAs</w:delText>
        </w:r>
      </w:del>
      <w:ins w:id="648" w:author="Harley Robinson " w:date="2016-03-17T12:04:00Z">
        <w:r w:rsidR="00891A89">
          <w:rPr>
            <w:rFonts w:ascii="Times New Roman" w:hAnsi="Times New Roman" w:cs="Times New Roman"/>
            <w:sz w:val="24"/>
            <w:szCs w:val="24"/>
          </w:rPr>
          <w:t xml:space="preserve">intercellular communication </w:t>
        </w:r>
      </w:ins>
      <w:ins w:id="649" w:author="Harley Robinson " w:date="2016-03-17T13:35:00Z">
        <w:r w:rsidR="009D0835">
          <w:rPr>
            <w:rFonts w:ascii="Times New Roman" w:hAnsi="Times New Roman" w:cs="Times New Roman"/>
            <w:sz w:val="24"/>
            <w:szCs w:val="24"/>
          </w:rPr>
          <w:t xml:space="preserve">roles </w:t>
        </w:r>
      </w:ins>
      <w:ins w:id="650" w:author="Harley Robinson " w:date="2016-03-17T12:04:00Z">
        <w:r w:rsidR="00891A89">
          <w:rPr>
            <w:rFonts w:ascii="Times New Roman" w:hAnsi="Times New Roman" w:cs="Times New Roman"/>
            <w:sz w:val="24"/>
            <w:szCs w:val="24"/>
          </w:rPr>
          <w:t xml:space="preserve">mediated </w:t>
        </w:r>
      </w:ins>
      <w:ins w:id="651" w:author="Harley Robinson " w:date="2016-03-17T13:53:00Z">
        <w:r w:rsidR="00766707">
          <w:rPr>
            <w:rFonts w:ascii="Times New Roman" w:hAnsi="Times New Roman" w:cs="Times New Roman"/>
            <w:sz w:val="24"/>
            <w:szCs w:val="24"/>
          </w:rPr>
          <w:t xml:space="preserve">by </w:t>
        </w:r>
      </w:ins>
      <w:ins w:id="652" w:author="Harley Robinson " w:date="2016-03-17T12:04:00Z">
        <w:r w:rsidR="00891A89">
          <w:rPr>
            <w:rFonts w:ascii="Times New Roman" w:hAnsi="Times New Roman" w:cs="Times New Roman"/>
            <w:sz w:val="24"/>
            <w:szCs w:val="24"/>
          </w:rPr>
          <w:t>its gene regulatory role</w:t>
        </w:r>
      </w:ins>
      <w:ins w:id="653" w:author="Harley Robinson " w:date="2016-03-17T13:36:00Z">
        <w:r w:rsidR="009D0835">
          <w:rPr>
            <w:rFonts w:ascii="Times New Roman" w:hAnsi="Times New Roman" w:cs="Times New Roman"/>
            <w:sz w:val="24"/>
            <w:szCs w:val="24"/>
          </w:rPr>
          <w:t xml:space="preserve"> </w:t>
        </w:r>
      </w:ins>
      <w:r w:rsidR="009D0835">
        <w:rPr>
          <w:rFonts w:ascii="Times New Roman" w:hAnsi="Times New Roman" w:cs="Times New Roman"/>
          <w:sz w:val="24"/>
          <w:szCs w:val="24"/>
        </w:rPr>
        <w:fldChar w:fldCharType="begin">
          <w:fldData xml:space="preserve">PEVuZE5vdGU+PENpdGU+PEF1dGhvcj5WYWxhZGk8L0F1dGhvcj48WWVhcj4yMDA3PC9ZZWFyPjxS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</w:fldData>
        </w:fldChar>
      </w:r>
      <w:r w:rsidR="009D0835">
        <w:rPr>
          <w:rFonts w:ascii="Times New Roman" w:hAnsi="Times New Roman" w:cs="Times New Roman"/>
          <w:sz w:val="24"/>
          <w:szCs w:val="24"/>
        </w:rPr>
        <w:instrText xml:space="preserve"> ADDIN EN.CITE </w:instrText>
      </w:r>
      <w:r w:rsidR="009D0835">
        <w:rPr>
          <w:rFonts w:ascii="Times New Roman" w:hAnsi="Times New Roman" w:cs="Times New Roman"/>
          <w:sz w:val="24"/>
          <w:szCs w:val="24"/>
        </w:rPr>
        <w:fldChar w:fldCharType="begin">
          <w:fldData xml:space="preserve">PEVuZE5vdGU+PENpdGU+PEF1dGhvcj5WYWxhZGk8L0F1dGhvcj48WWVhcj4yMDA3PC9ZZWFyPjxS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</w:fldData>
        </w:fldChar>
      </w:r>
      <w:r w:rsidR="009D0835">
        <w:rPr>
          <w:rFonts w:ascii="Times New Roman" w:hAnsi="Times New Roman" w:cs="Times New Roman"/>
          <w:sz w:val="24"/>
          <w:szCs w:val="24"/>
        </w:rPr>
        <w:instrText xml:space="preserve"> ADDIN EN.CITE.DATA </w:instrText>
      </w:r>
      <w:r w:rsidR="009D0835">
        <w:rPr>
          <w:rFonts w:ascii="Times New Roman" w:hAnsi="Times New Roman" w:cs="Times New Roman"/>
          <w:sz w:val="24"/>
          <w:szCs w:val="24"/>
        </w:rPr>
      </w:r>
      <w:r w:rsidR="009D0835">
        <w:rPr>
          <w:rFonts w:ascii="Times New Roman" w:hAnsi="Times New Roman" w:cs="Times New Roman"/>
          <w:sz w:val="24"/>
          <w:szCs w:val="24"/>
        </w:rPr>
        <w:fldChar w:fldCharType="end"/>
      </w:r>
      <w:r w:rsidR="009D0835">
        <w:rPr>
          <w:rFonts w:ascii="Times New Roman" w:hAnsi="Times New Roman" w:cs="Times New Roman"/>
          <w:sz w:val="24"/>
          <w:szCs w:val="24"/>
        </w:rPr>
        <w:fldChar w:fldCharType="separate"/>
      </w:r>
      <w:r w:rsidR="009D0835">
        <w:rPr>
          <w:rFonts w:ascii="Times New Roman" w:hAnsi="Times New Roman" w:cs="Times New Roman"/>
          <w:noProof/>
          <w:sz w:val="24"/>
          <w:szCs w:val="24"/>
        </w:rPr>
        <w:t>(Valadi et al. 2007; Hannafon and Ding 2013)</w:t>
      </w:r>
      <w:r w:rsidR="009D0835">
        <w:rPr>
          <w:rFonts w:ascii="Times New Roman" w:hAnsi="Times New Roman" w:cs="Times New Roman"/>
          <w:sz w:val="24"/>
          <w:szCs w:val="24"/>
        </w:rPr>
        <w:fldChar w:fldCharType="end"/>
      </w:r>
      <w:ins w:id="654" w:author="Harley Robinson " w:date="2016-03-17T12:04:00Z">
        <w:r w:rsidR="00891A89">
          <w:rPr>
            <w:rFonts w:ascii="Times New Roman" w:hAnsi="Times New Roman" w:cs="Times New Roman"/>
            <w:sz w:val="24"/>
            <w:szCs w:val="24"/>
          </w:rPr>
          <w:t>.</w:t>
        </w:r>
      </w:ins>
      <w:del w:id="655" w:author="Harley Robinson " w:date="2016-03-17T12:04:00Z">
        <w:r w:rsidR="00E61BBD" w:rsidDel="00891A89">
          <w:rPr>
            <w:rFonts w:ascii="Times New Roman" w:hAnsi="Times New Roman" w:cs="Times New Roman"/>
            <w:sz w:val="24"/>
            <w:szCs w:val="24"/>
          </w:rPr>
          <w:delText>.</w:delText>
        </w:r>
      </w:del>
      <w:r w:rsidR="00E61BBD">
        <w:rPr>
          <w:rFonts w:ascii="Times New Roman" w:hAnsi="Times New Roman" w:cs="Times New Roman"/>
          <w:sz w:val="24"/>
          <w:szCs w:val="24"/>
        </w:rPr>
        <w:t xml:space="preserve"> </w:t>
      </w:r>
    </w:p>
    <w:p w14:paraId="6F3A53D6" w14:textId="77777777" w:rsidR="00853F36" w:rsidRPr="000C3393" w:rsidRDefault="00853F36" w:rsidP="00822721">
      <w:pPr>
        <w:pStyle w:val="NoSpacing"/>
        <w:spacing w:line="480" w:lineRule="auto"/>
        <w:rPr>
          <w:rFonts w:ascii="Times New Roman" w:hAnsi="Times New Roman" w:cs="Times New Roman"/>
          <w:sz w:val="24"/>
          <w:szCs w:val="24"/>
        </w:rPr>
      </w:pPr>
      <w:bookmarkStart w:id="656" w:name="_Toc445984266"/>
      <w:r w:rsidRPr="000C3393">
        <w:rPr>
          <w:rStyle w:val="Heading2Char"/>
          <w:rFonts w:ascii="Times New Roman" w:hAnsi="Times New Roman" w:cs="Times New Roman"/>
          <w:b/>
          <w:sz w:val="24"/>
          <w:szCs w:val="24"/>
        </w:rPr>
        <w:t>Extracellular vesicles</w:t>
      </w:r>
      <w:r w:rsidR="006407B5" w:rsidRPr="000C3393">
        <w:rPr>
          <w:rStyle w:val="Heading2Char"/>
          <w:rFonts w:ascii="Times New Roman" w:hAnsi="Times New Roman" w:cs="Times New Roman"/>
          <w:sz w:val="24"/>
          <w:szCs w:val="24"/>
        </w:rPr>
        <w:t>.</w:t>
      </w:r>
      <w:bookmarkEnd w:id="656"/>
      <w:r w:rsidRPr="000C3393">
        <w:rPr>
          <w:rStyle w:val="Heading2Char"/>
          <w:rFonts w:ascii="Times New Roman" w:hAnsi="Times New Roman" w:cs="Times New Roman"/>
          <w:sz w:val="24"/>
          <w:szCs w:val="24"/>
        </w:rPr>
        <w:t xml:space="preserve"> </w:t>
      </w:r>
    </w:p>
    <w:p w14:paraId="2BAF356D" w14:textId="7048C70D" w:rsidR="00541B80" w:rsidRDefault="007D33CF"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Secreted membrane-bound vesicles, </w:t>
      </w:r>
      <w:r w:rsidR="00131F6A">
        <w:rPr>
          <w:rFonts w:ascii="Times New Roman" w:hAnsi="Times New Roman" w:cs="Times New Roman"/>
          <w:sz w:val="24"/>
          <w:szCs w:val="24"/>
        </w:rPr>
        <w:t>consisting</w:t>
      </w:r>
      <w:r w:rsidRPr="000C3393">
        <w:rPr>
          <w:rFonts w:ascii="Times New Roman" w:hAnsi="Times New Roman" w:cs="Times New Roman"/>
          <w:sz w:val="24"/>
          <w:szCs w:val="24"/>
        </w:rPr>
        <w:t xml:space="preserve"> of exosomes and microvesicles, collectively called e</w:t>
      </w:r>
      <w:r w:rsidR="00990069" w:rsidRPr="000C3393">
        <w:rPr>
          <w:rFonts w:ascii="Times New Roman" w:hAnsi="Times New Roman" w:cs="Times New Roman"/>
          <w:sz w:val="24"/>
          <w:szCs w:val="24"/>
        </w:rPr>
        <w:t>xtracellular vesicles (EV)</w:t>
      </w:r>
      <w:r w:rsidRPr="000C3393">
        <w:rPr>
          <w:rFonts w:ascii="Times New Roman" w:hAnsi="Times New Roman" w:cs="Times New Roman"/>
          <w:sz w:val="24"/>
          <w:szCs w:val="24"/>
        </w:rPr>
        <w:t xml:space="preserve"> </w:t>
      </w:r>
      <w:r w:rsidR="00EC7868" w:rsidRPr="000C3393">
        <w:rPr>
          <w:rFonts w:ascii="Times New Roman" w:hAnsi="Times New Roman" w:cs="Times New Roman"/>
          <w:sz w:val="24"/>
          <w:szCs w:val="24"/>
        </w:rPr>
        <w:t>are important mediators</w:t>
      </w:r>
      <w:r w:rsidR="00D64D4B">
        <w:rPr>
          <w:rFonts w:ascii="Times New Roman" w:hAnsi="Times New Roman" w:cs="Times New Roman"/>
          <w:sz w:val="24"/>
          <w:szCs w:val="24"/>
        </w:rPr>
        <w:t xml:space="preserve"> of intercellular communication</w:t>
      </w:r>
      <w:r w:rsidR="00BB5B35">
        <w:rPr>
          <w:rFonts w:ascii="Times New Roman" w:hAnsi="Times New Roman" w:cs="Times New Roman"/>
          <w:sz w:val="24"/>
          <w:szCs w:val="24"/>
        </w:rPr>
        <w:t xml:space="preserve"> (Figure 1)</w:t>
      </w:r>
      <w:r w:rsidR="00EC7868" w:rsidRPr="000C3393">
        <w:rPr>
          <w:rFonts w:ascii="Times New Roman" w:hAnsi="Times New Roman" w:cs="Times New Roman"/>
          <w:sz w:val="24"/>
          <w:szCs w:val="24"/>
        </w:rPr>
        <w:t xml:space="preserve">. </w:t>
      </w:r>
      <w:r w:rsidR="00853F36" w:rsidRPr="000C3393">
        <w:rPr>
          <w:rFonts w:ascii="Times New Roman" w:hAnsi="Times New Roman" w:cs="Times New Roman"/>
          <w:sz w:val="24"/>
          <w:szCs w:val="24"/>
        </w:rPr>
        <w:t>Exosomes are defined as 40-100nm diameter extracellular vesicles formed by exocytosis of multivesicular bodies</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(Gu</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r w:rsidR="00793E61" w:rsidRPr="000C3393">
        <w:rPr>
          <w:rFonts w:ascii="Times New Roman" w:hAnsi="Times New Roman" w:cs="Times New Roman"/>
          <w:sz w:val="24"/>
          <w:szCs w:val="24"/>
        </w:rPr>
        <w:t>Multivesicular body biogenesis</w:t>
      </w:r>
      <w:r w:rsidR="00694443">
        <w:rPr>
          <w:rFonts w:ascii="Times New Roman" w:hAnsi="Times New Roman" w:cs="Times New Roman"/>
          <w:sz w:val="24"/>
          <w:szCs w:val="24"/>
        </w:rPr>
        <w:t xml:space="preserve"> involves inward</w:t>
      </w:r>
      <w:r w:rsidR="00793E61" w:rsidRPr="000C3393">
        <w:rPr>
          <w:rFonts w:ascii="Times New Roman" w:hAnsi="Times New Roman" w:cs="Times New Roman"/>
          <w:sz w:val="24"/>
          <w:szCs w:val="24"/>
        </w:rPr>
        <w:t xml:space="preserve"> membrane budding</w:t>
      </w:r>
      <w:r w:rsidR="00694443" w:rsidRPr="00694443">
        <w:rPr>
          <w:rFonts w:ascii="Times New Roman" w:hAnsi="Times New Roman" w:cs="Times New Roman"/>
          <w:sz w:val="24"/>
          <w:szCs w:val="24"/>
        </w:rPr>
        <w:t xml:space="preserve"> </w:t>
      </w:r>
      <w:r w:rsidR="00694443" w:rsidRPr="000C3393">
        <w:rPr>
          <w:rFonts w:ascii="Times New Roman" w:hAnsi="Times New Roman" w:cs="Times New Roman"/>
          <w:sz w:val="24"/>
          <w:szCs w:val="24"/>
        </w:rPr>
        <w:t>of the endosomal membrane</w:t>
      </w:r>
      <w:r w:rsidR="00885479">
        <w:rPr>
          <w:rFonts w:ascii="Times New Roman" w:hAnsi="Times New Roman" w:cs="Times New Roman"/>
          <w:sz w:val="24"/>
          <w:szCs w:val="24"/>
        </w:rPr>
        <w:t>. The exosomes are released upon fusion of the enclosing membrane with the plasma membrane</w:t>
      </w:r>
      <w:r w:rsidR="00793E61" w:rsidRPr="000C3393">
        <w:rPr>
          <w:rFonts w:ascii="Times New Roman" w:hAnsi="Times New Roman" w:cs="Times New Roman"/>
          <w:sz w:val="24"/>
          <w:szCs w:val="24"/>
        </w:rPr>
        <w:t xml:space="preserve">. </w:t>
      </w:r>
      <w:r w:rsidR="00853F36" w:rsidRPr="000C3393">
        <w:rPr>
          <w:rFonts w:ascii="Times New Roman" w:hAnsi="Times New Roman" w:cs="Times New Roman"/>
          <w:sz w:val="24"/>
          <w:szCs w:val="24"/>
        </w:rPr>
        <w:t>Whilst similar in size and biochemical markers, microvesicles differ from exosomes by being released directly from budding off the plasma membrane</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(Minciacchi</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r w:rsidR="00716E81" w:rsidRPr="000C3393">
        <w:rPr>
          <w:rFonts w:ascii="Times New Roman" w:hAnsi="Times New Roman" w:cs="Times New Roman"/>
          <w:sz w:val="24"/>
          <w:szCs w:val="24"/>
        </w:rPr>
        <w:t>EV</w:t>
      </w:r>
      <w:r w:rsidR="00706B99" w:rsidRPr="000C3393">
        <w:rPr>
          <w:rFonts w:ascii="Times New Roman" w:hAnsi="Times New Roman" w:cs="Times New Roman"/>
          <w:sz w:val="24"/>
          <w:szCs w:val="24"/>
        </w:rPr>
        <w:t xml:space="preserve"> cargo consists of cytoplasmic material </w:t>
      </w:r>
      <w:r w:rsidR="0074392D">
        <w:rPr>
          <w:rFonts w:ascii="Times New Roman" w:hAnsi="Times New Roman" w:cs="Times New Roman"/>
          <w:sz w:val="24"/>
          <w:szCs w:val="24"/>
        </w:rPr>
        <w:t xml:space="preserve">as well as functional </w:t>
      </w:r>
      <w:r w:rsidR="00706B99" w:rsidRPr="000C3393">
        <w:rPr>
          <w:rFonts w:ascii="Times New Roman" w:hAnsi="Times New Roman" w:cs="Times New Roman"/>
          <w:sz w:val="24"/>
          <w:szCs w:val="24"/>
        </w:rPr>
        <w:t>RNA</w:t>
      </w:r>
      <w:r w:rsidR="00E675AA">
        <w:rPr>
          <w:rFonts w:ascii="Times New Roman" w:hAnsi="Times New Roman" w:cs="Times New Roman"/>
          <w:sz w:val="24"/>
          <w:szCs w:val="24"/>
        </w:rPr>
        <w:t xml:space="preserve"> and </w:t>
      </w:r>
      <w:r w:rsidR="00706B99" w:rsidRPr="000C3393">
        <w:rPr>
          <w:rFonts w:ascii="Times New Roman" w:hAnsi="Times New Roman" w:cs="Times New Roman"/>
          <w:sz w:val="24"/>
          <w:szCs w:val="24"/>
        </w:rPr>
        <w:t xml:space="preserve">proteins </w:t>
      </w:r>
      <w:r w:rsidR="00AC3379"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&lt;EndNote&gt;&lt;Cite&gt;&lt;Author&gt;Stoorvogel&lt;/Author&gt;&lt;Year&gt;2015&lt;/Year&gt;&lt;RecNum&gt;130&lt;/RecNum&gt;&lt;DisplayText&gt;(Stoorvogel 2015)&lt;/DisplayText&gt;&lt;record&gt;&lt;rec-number&gt;130&lt;/rec-number&gt;&lt;foreign-keys&gt;&lt;key app="EN" db-id="fvaw9vd5rrfez2epavc5exebz02xt0vvvwrs" timestamp="1457326283"&gt;130&lt;/key&gt;&lt;/foreign-keys&gt;&lt;ref-type name="Journal Article"&gt;17&lt;/ref-type&gt;&lt;contributors&gt;&lt;authors&gt;&lt;author&gt;Stoorvogel, Willem&lt;/author&gt;&lt;/authors&gt;&lt;/contributors&gt;&lt;titles&gt;&lt;title&gt;Resolving sorting mechanisms into exosomes&lt;/title&gt;&lt;secondary-title&gt;Cell Res&lt;/secondary-title&gt;&lt;/titles&gt;&lt;periodical&gt;&lt;full-title&gt;Cell Res&lt;/full-title&gt;&lt;/periodical&gt;&lt;pages&gt;531-532&lt;/pages&gt;&lt;volume&gt;25&lt;/volume&gt;&lt;number&gt;5&lt;/number&gt;&lt;dates&gt;&lt;year&gt;2015&lt;/year&gt;&lt;pub-dates&gt;&lt;date&gt;05//print&lt;/date&gt;&lt;/pub-dates&gt;&lt;/dates&gt;&lt;publisher&gt;Shanghai Institutes for Biological Sciences, Chinese Academy of Sciences&lt;/publisher&gt;&lt;isbn&gt;1001-0602&lt;/isbn&gt;&lt;work-type&gt;Research Highlight&lt;/work-type&gt;&lt;urls&gt;&lt;related-urls&gt;&lt;url&gt;http://dx.doi.org/10.1038/cr.2015.39&lt;/url&gt;&lt;/related-urls&gt;&lt;/urls&gt;&lt;electronic-resource-num&gt;10.1038/cr.2015.39&lt;/electronic-resource-num&gt;&lt;/record&gt;&lt;/Cite&gt;&lt;/EndNote&gt;</w:instrText>
      </w:r>
      <w:r w:rsidR="00AC3379"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(Stoorvogel 2015)</w:t>
      </w:r>
      <w:r w:rsidR="00AC3379" w:rsidRPr="000C3393">
        <w:rPr>
          <w:rFonts w:ascii="Times New Roman" w:hAnsi="Times New Roman" w:cs="Times New Roman"/>
          <w:sz w:val="24"/>
          <w:szCs w:val="24"/>
        </w:rPr>
        <w:fldChar w:fldCharType="end"/>
      </w:r>
      <w:r w:rsidR="001052C0" w:rsidRPr="000C3393">
        <w:rPr>
          <w:rFonts w:ascii="Times New Roman" w:hAnsi="Times New Roman" w:cs="Times New Roman"/>
          <w:sz w:val="24"/>
          <w:szCs w:val="24"/>
        </w:rPr>
        <w:t>. T</w:t>
      </w:r>
      <w:r w:rsidR="00853F36" w:rsidRPr="000C3393">
        <w:rPr>
          <w:rFonts w:ascii="Times New Roman" w:hAnsi="Times New Roman" w:cs="Times New Roman"/>
          <w:sz w:val="24"/>
          <w:szCs w:val="24"/>
        </w:rPr>
        <w:t xml:space="preserve">his </w:t>
      </w:r>
      <w:r w:rsidR="001052C0" w:rsidRPr="000C3393">
        <w:rPr>
          <w:rFonts w:ascii="Times New Roman" w:hAnsi="Times New Roman" w:cs="Times New Roman"/>
          <w:sz w:val="24"/>
          <w:szCs w:val="24"/>
        </w:rPr>
        <w:t xml:space="preserve">method of </w:t>
      </w:r>
      <w:r w:rsidR="00853F36" w:rsidRPr="000C3393">
        <w:rPr>
          <w:rFonts w:ascii="Times New Roman" w:hAnsi="Times New Roman" w:cs="Times New Roman"/>
          <w:sz w:val="24"/>
          <w:szCs w:val="24"/>
        </w:rPr>
        <w:t>secretion facilitates long range intercellular communication, benefiting from homing mechanisms by surface proteins and enhanced stability of the contents due to being membrane bound</w:t>
      </w:r>
      <w:r w:rsidR="00031795">
        <w:rPr>
          <w:rFonts w:ascii="Times New Roman" w:hAnsi="Times New Roman" w:cs="Times New Roman"/>
          <w:sz w:val="24"/>
          <w:szCs w:val="24"/>
        </w:rPr>
        <w:t xml:space="preserve"> </w:t>
      </w:r>
      <w:r w:rsidR="0049018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&lt;EndNote&gt;&lt;Cite&gt;&lt;Author&gt;Mulcahy&lt;/Author&gt;&lt;Year&gt;2014&lt;/Year&gt;&lt;RecNum&gt;131&lt;/RecNum&gt;&lt;DisplayText&gt;(Mulcahy&lt;style face="italic"&gt; et al.&lt;/style&gt; 2014)&lt;/DisplayText&gt;&lt;record&gt;&lt;rec-number&gt;131&lt;/rec-number&gt;&lt;foreign-keys&gt;&lt;key app="EN" db-id="fvaw9vd5rrfez2epavc5exebz02xt0vvvwrs" timestamp="1457326445"&gt;131&lt;/key&gt;&lt;/foreign-keys&gt;&lt;ref-type name="Journal Article"&gt;17&lt;/ref-type&gt;&lt;contributors&gt;&lt;authors&gt;&lt;author&gt;Mulcahy, Laura Ann&lt;/author&gt;&lt;author&gt;Pink, Ryan Charles&lt;/author&gt;&lt;author&gt;Carter, David Raul Francisco&lt;/author&gt;&lt;/authors&gt;&lt;/contributors&gt;&lt;titles&gt;&lt;title&gt;Routes and mechanisms of extracellular vesicle uptake&lt;/title&gt;&lt;secondary-title&gt;2014&lt;/secondary-title&gt;&lt;short-title&gt;Routes and mechanisms of extracellular vesicle uptake&lt;/short-title&gt;&lt;/titles&gt;&lt;periodical&gt;&lt;full-title&gt;2014&lt;/full-title&gt;&lt;/periodical&gt;&lt;edition&gt;2014-02-03&lt;/edition&gt;&lt;keywords&gt;&lt;keyword&gt;extracellular vesicles&lt;/keyword&gt;&lt;keyword&gt;exosome uptake&lt;/keyword&gt;&lt;keyword&gt;exosome internalisation&lt;/keyword&gt;&lt;keyword&gt;cell-exosome interaction&lt;/keyword&gt;&lt;keyword&gt;endocytosis&lt;/keyword&gt;&lt;/keywords&gt;&lt;dates&gt;&lt;year&gt;2014&lt;/year&gt;&lt;pub-dates&gt;&lt;date&gt;2014-08-04&lt;/date&gt;&lt;/pub-dates&gt;&lt;/dates&gt;&lt;work-type&gt;extracellular vesicles; exosome uptake; exosome internalisation; cell-exosome interaction; endocytosis&lt;/work-type&gt;&lt;urls&gt;&lt;related-urls&gt;&lt;url&gt;http://www.journalofextracellularvesicles.net/index.php/jev/article/view/24641&lt;/url&gt;&lt;/related-urls&gt;&lt;/urls&gt;&lt;/record&gt;&lt;/Cite&gt;&lt;/EndNote&gt;</w:instrText>
      </w:r>
      <w:r w:rsidR="0049018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(Mulcahy</w:t>
      </w:r>
      <w:r w:rsidR="00002BB9" w:rsidRPr="00002BB9">
        <w:rPr>
          <w:rFonts w:ascii="Times New Roman" w:hAnsi="Times New Roman" w:cs="Times New Roman"/>
          <w:i/>
          <w:noProof/>
          <w:sz w:val="24"/>
          <w:szCs w:val="24"/>
        </w:rPr>
        <w:t xml:space="preserve"> </w:t>
      </w:r>
      <w:r w:rsidR="00002BB9" w:rsidRPr="00002BB9">
        <w:rPr>
          <w:rFonts w:ascii="Times New Roman" w:hAnsi="Times New Roman" w:cs="Times New Roman"/>
          <w:i/>
          <w:noProof/>
          <w:sz w:val="24"/>
          <w:szCs w:val="24"/>
        </w:rPr>
        <w:lastRenderedPageBreak/>
        <w:t>et al.</w:t>
      </w:r>
      <w:r w:rsidR="00002BB9">
        <w:rPr>
          <w:rFonts w:ascii="Times New Roman" w:hAnsi="Times New Roman" w:cs="Times New Roman"/>
          <w:noProof/>
          <w:sz w:val="24"/>
          <w:szCs w:val="24"/>
        </w:rPr>
        <w:t xml:space="preserve"> 2014)</w:t>
      </w:r>
      <w:r w:rsidR="00490181"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Secretion an</w:t>
      </w:r>
      <w:r w:rsidR="00E3056B" w:rsidRPr="000C3393">
        <w:rPr>
          <w:rFonts w:ascii="Times New Roman" w:hAnsi="Times New Roman" w:cs="Times New Roman"/>
          <w:sz w:val="24"/>
          <w:szCs w:val="24"/>
        </w:rPr>
        <w:t xml:space="preserve">d </w:t>
      </w:r>
      <w:r w:rsidR="00885479">
        <w:rPr>
          <w:rFonts w:ascii="Times New Roman" w:hAnsi="Times New Roman" w:cs="Times New Roman"/>
          <w:sz w:val="24"/>
          <w:szCs w:val="24"/>
        </w:rPr>
        <w:t>uptake</w:t>
      </w:r>
      <w:r w:rsidR="00E675AA">
        <w:rPr>
          <w:rFonts w:ascii="Times New Roman" w:hAnsi="Times New Roman" w:cs="Times New Roman"/>
          <w:sz w:val="24"/>
          <w:szCs w:val="24"/>
        </w:rPr>
        <w:t xml:space="preserve"> </w:t>
      </w:r>
      <w:r w:rsidR="00853F36" w:rsidRPr="000C3393">
        <w:rPr>
          <w:rFonts w:ascii="Times New Roman" w:hAnsi="Times New Roman" w:cs="Times New Roman"/>
          <w:sz w:val="24"/>
          <w:szCs w:val="24"/>
        </w:rPr>
        <w:t xml:space="preserve">of the extracellular vesicles has been </w:t>
      </w:r>
      <w:r w:rsidR="00885479">
        <w:rPr>
          <w:rFonts w:ascii="Times New Roman" w:hAnsi="Times New Roman" w:cs="Times New Roman"/>
          <w:sz w:val="24"/>
          <w:szCs w:val="24"/>
        </w:rPr>
        <w:t>reported to influence</w:t>
      </w:r>
      <w:r w:rsidR="00853F36" w:rsidRPr="000C3393">
        <w:rPr>
          <w:rFonts w:ascii="Times New Roman" w:hAnsi="Times New Roman" w:cs="Times New Roman"/>
          <w:sz w:val="24"/>
          <w:szCs w:val="24"/>
        </w:rPr>
        <w:t xml:space="preserve"> a</w:t>
      </w:r>
      <w:r w:rsidR="00873DDC" w:rsidRPr="000C3393">
        <w:rPr>
          <w:rFonts w:ascii="Times New Roman" w:hAnsi="Times New Roman" w:cs="Times New Roman"/>
          <w:sz w:val="24"/>
          <w:szCs w:val="24"/>
        </w:rPr>
        <w:t xml:space="preserve"> range of biological processes, such as, </w:t>
      </w:r>
      <w:r w:rsidR="00853F36" w:rsidRPr="000C3393">
        <w:rPr>
          <w:rFonts w:ascii="Times New Roman" w:hAnsi="Times New Roman" w:cs="Times New Roman"/>
          <w:sz w:val="24"/>
          <w:szCs w:val="24"/>
        </w:rPr>
        <w:t>the selectively export</w:t>
      </w:r>
      <w:r w:rsidR="00885479">
        <w:rPr>
          <w:rFonts w:ascii="Times New Roman" w:hAnsi="Times New Roman" w:cs="Times New Roman"/>
          <w:sz w:val="24"/>
          <w:szCs w:val="24"/>
        </w:rPr>
        <w:t xml:space="preserve"> of</w:t>
      </w:r>
      <w:r w:rsidR="00853F36" w:rsidRPr="000C3393">
        <w:rPr>
          <w:rFonts w:ascii="Times New Roman" w:hAnsi="Times New Roman" w:cs="Times New Roman"/>
          <w:sz w:val="24"/>
          <w:szCs w:val="24"/>
        </w:rPr>
        <w:t xml:space="preserve"> cytokines in immunological responses and establishing a pre-metastatic niche in cancer progression</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853F36" w:rsidRPr="000C3393">
        <w:rPr>
          <w:rFonts w:ascii="Times New Roman" w:hAnsi="Times New Roman" w:cs="Times New Roman"/>
          <w:sz w:val="24"/>
          <w:szCs w:val="24"/>
        </w:rPr>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(Campos</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 De Toro</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A3D86">
        <w:rPr>
          <w:rFonts w:ascii="Times New Roman" w:hAnsi="Times New Roman" w:cs="Times New Roman"/>
          <w:sz w:val="24"/>
          <w:szCs w:val="24"/>
        </w:rPr>
        <w:t xml:space="preserve">. </w:t>
      </w:r>
      <w:r w:rsidR="00885479">
        <w:rPr>
          <w:rFonts w:ascii="Times New Roman" w:hAnsi="Times New Roman" w:cs="Times New Roman"/>
          <w:sz w:val="24"/>
          <w:szCs w:val="24"/>
        </w:rPr>
        <w:t>Therefore</w:t>
      </w:r>
      <w:r w:rsidR="00853F36" w:rsidRPr="000C3393">
        <w:rPr>
          <w:rFonts w:ascii="Times New Roman" w:hAnsi="Times New Roman" w:cs="Times New Roman"/>
          <w:sz w:val="24"/>
          <w:szCs w:val="24"/>
        </w:rPr>
        <w:t>, understandi</w:t>
      </w:r>
      <w:r w:rsidR="00233064" w:rsidRPr="000C3393">
        <w:rPr>
          <w:rFonts w:ascii="Times New Roman" w:hAnsi="Times New Roman" w:cs="Times New Roman"/>
          <w:sz w:val="24"/>
          <w:szCs w:val="24"/>
        </w:rPr>
        <w:t>ng the cargo loading mechanisms</w:t>
      </w:r>
      <w:r w:rsidR="004A1B4D">
        <w:rPr>
          <w:rFonts w:ascii="Times New Roman" w:hAnsi="Times New Roman" w:cs="Times New Roman"/>
          <w:sz w:val="24"/>
          <w:szCs w:val="24"/>
        </w:rPr>
        <w:t xml:space="preserve"> </w:t>
      </w:r>
      <w:r w:rsidR="00853F36" w:rsidRPr="000C3393">
        <w:rPr>
          <w:rFonts w:ascii="Times New Roman" w:hAnsi="Times New Roman" w:cs="Times New Roman"/>
          <w:sz w:val="24"/>
          <w:szCs w:val="24"/>
        </w:rPr>
        <w:t>can reveal how certa</w:t>
      </w:r>
      <w:r w:rsidR="00233064" w:rsidRPr="000C3393">
        <w:rPr>
          <w:rFonts w:ascii="Times New Roman" w:hAnsi="Times New Roman" w:cs="Times New Roman"/>
          <w:sz w:val="24"/>
          <w:szCs w:val="24"/>
        </w:rPr>
        <w:t>i</w:t>
      </w:r>
      <w:r w:rsidR="004257A5" w:rsidRPr="000C3393">
        <w:rPr>
          <w:rFonts w:ascii="Times New Roman" w:hAnsi="Times New Roman" w:cs="Times New Roman"/>
          <w:sz w:val="24"/>
          <w:szCs w:val="24"/>
        </w:rPr>
        <w:t xml:space="preserve">n </w:t>
      </w:r>
      <w:r w:rsidRPr="000C3393">
        <w:rPr>
          <w:rFonts w:ascii="Times New Roman" w:hAnsi="Times New Roman" w:cs="Times New Roman"/>
          <w:sz w:val="24"/>
          <w:szCs w:val="24"/>
        </w:rPr>
        <w:t>inter</w:t>
      </w:r>
      <w:r w:rsidR="004257A5" w:rsidRPr="000C3393">
        <w:rPr>
          <w:rFonts w:ascii="Times New Roman" w:hAnsi="Times New Roman" w:cs="Times New Roman"/>
          <w:sz w:val="24"/>
          <w:szCs w:val="24"/>
        </w:rPr>
        <w:t>cellular communications are mediated</w:t>
      </w:r>
      <w:r w:rsidR="00E675AA">
        <w:rPr>
          <w:rFonts w:ascii="Times New Roman" w:hAnsi="Times New Roman" w:cs="Times New Roman"/>
          <w:sz w:val="24"/>
          <w:szCs w:val="24"/>
        </w:rPr>
        <w:t>.</w:t>
      </w:r>
      <w:r w:rsidR="002262ED">
        <w:rPr>
          <w:rFonts w:ascii="Times New Roman" w:hAnsi="Times New Roman" w:cs="Times New Roman"/>
          <w:sz w:val="24"/>
          <w:szCs w:val="24"/>
        </w:rPr>
        <w:t xml:space="preserve"> </w:t>
      </w:r>
    </w:p>
    <w:p w14:paraId="48D6ED16" w14:textId="1FA8C4C7" w:rsidR="004A1B4D" w:rsidDel="00E61BBD" w:rsidRDefault="004A1B4D" w:rsidP="004A1B4D">
      <w:pPr>
        <w:pStyle w:val="NoSpacing"/>
        <w:spacing w:line="480" w:lineRule="auto"/>
        <w:ind w:firstLine="142"/>
        <w:rPr>
          <w:del w:id="657" w:author="Harley Robinson " w:date="2016-03-17T10:37:00Z"/>
          <w:rFonts w:ascii="Times New Roman" w:hAnsi="Times New Roman" w:cs="Times New Roman"/>
          <w:sz w:val="24"/>
          <w:szCs w:val="24"/>
        </w:rPr>
      </w:pPr>
      <w:r>
        <w:rPr>
          <w:rFonts w:ascii="Times New Roman" w:hAnsi="Times New Roman" w:cs="Times New Roman"/>
          <w:sz w:val="24"/>
          <w:szCs w:val="24"/>
        </w:rPr>
        <w:t>Recently, m</w:t>
      </w:r>
      <w:r w:rsidRPr="000C3393">
        <w:rPr>
          <w:rFonts w:ascii="Times New Roman" w:hAnsi="Times New Roman" w:cs="Times New Roman"/>
          <w:sz w:val="24"/>
          <w:szCs w:val="24"/>
        </w:rPr>
        <w:t xml:space="preserve">iRNAs </w:t>
      </w:r>
      <w:r>
        <w:rPr>
          <w:rFonts w:ascii="Times New Roman" w:hAnsi="Times New Roman" w:cs="Times New Roman"/>
          <w:sz w:val="24"/>
          <w:szCs w:val="24"/>
        </w:rPr>
        <w:t xml:space="preserve">had found to be </w:t>
      </w:r>
      <w:r w:rsidRPr="000C3393">
        <w:rPr>
          <w:rFonts w:ascii="Times New Roman" w:hAnsi="Times New Roman" w:cs="Times New Roman"/>
          <w:sz w:val="24"/>
          <w:szCs w:val="24"/>
        </w:rPr>
        <w:t>secreted</w:t>
      </w:r>
      <w:r w:rsidR="00506947">
        <w:rPr>
          <w:rFonts w:ascii="Times New Roman" w:hAnsi="Times New Roman" w:cs="Times New Roman"/>
          <w:sz w:val="24"/>
          <w:szCs w:val="24"/>
        </w:rPr>
        <w:t xml:space="preserve"> via EVs</w:t>
      </w:r>
      <w:r w:rsidRPr="000C3393">
        <w:rPr>
          <w:rFonts w:ascii="Times New Roman" w:hAnsi="Times New Roman" w:cs="Times New Roman"/>
          <w:sz w:val="24"/>
          <w:szCs w:val="24"/>
        </w:rPr>
        <w:t xml:space="preserve"> and </w:t>
      </w:r>
      <w:r>
        <w:rPr>
          <w:rFonts w:ascii="Times New Roman" w:hAnsi="Times New Roman" w:cs="Times New Roman"/>
          <w:sz w:val="24"/>
          <w:szCs w:val="24"/>
        </w:rPr>
        <w:t>taken</w:t>
      </w:r>
      <w:r w:rsidRPr="000C3393">
        <w:rPr>
          <w:rFonts w:ascii="Times New Roman" w:hAnsi="Times New Roman" w:cs="Times New Roman"/>
          <w:sz w:val="24"/>
          <w:szCs w:val="24"/>
        </w:rPr>
        <w:t xml:space="preserve"> into other cells </w:t>
      </w:r>
      <w:r>
        <w:rPr>
          <w:rFonts w:ascii="Times New Roman" w:hAnsi="Times New Roman" w:cs="Times New Roman"/>
          <w:sz w:val="24"/>
          <w:szCs w:val="24"/>
        </w:rPr>
        <w:t>to promote this post-transcriptional regulatory</w:t>
      </w:r>
      <w:r w:rsidRPr="000C3393">
        <w:rPr>
          <w:rFonts w:ascii="Times New Roman" w:hAnsi="Times New Roman" w:cs="Times New Roman"/>
          <w:sz w:val="24"/>
          <w:szCs w:val="24"/>
        </w:rPr>
        <w:t xml:space="preserve"> function, thus providing as a </w:t>
      </w:r>
      <w:r>
        <w:rPr>
          <w:rFonts w:ascii="Times New Roman" w:hAnsi="Times New Roman" w:cs="Times New Roman"/>
          <w:sz w:val="24"/>
          <w:szCs w:val="24"/>
        </w:rPr>
        <w:t xml:space="preserve">novel </w:t>
      </w:r>
      <w:r w:rsidRPr="000C3393">
        <w:rPr>
          <w:rFonts w:ascii="Times New Roman" w:hAnsi="Times New Roman" w:cs="Times New Roman"/>
          <w:sz w:val="24"/>
          <w:szCs w:val="24"/>
        </w:rPr>
        <w:t xml:space="preserve">mechanism </w:t>
      </w:r>
      <w:r>
        <w:rPr>
          <w:rFonts w:ascii="Times New Roman" w:hAnsi="Times New Roman" w:cs="Times New Roman"/>
          <w:sz w:val="24"/>
          <w:szCs w:val="24"/>
        </w:rPr>
        <w:t xml:space="preserve">for intercellular communication </w:t>
      </w:r>
      <w:r w:rsidRPr="000C3393">
        <w:rPr>
          <w:rFonts w:ascii="Times New Roman" w:hAnsi="Times New Roman" w:cs="Times New Roman"/>
          <w:sz w:val="24"/>
          <w:szCs w:val="24"/>
        </w:rPr>
        <w:fldChar w:fldCharType="begin">
          <w:fldData xml:space="preserve">PEVuZE5vdGU+PENpdGU+PEF1dGhvcj5IYW5uYWZvbjwvQXV0aG9yPjxZZWFyPjIwMTM8L1llYXI+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</w:fldData>
        </w:fldChar>
      </w:r>
      <w:r w:rsidR="00A976DB">
        <w:rPr>
          <w:rFonts w:ascii="Times New Roman" w:hAnsi="Times New Roman" w:cs="Times New Roman"/>
          <w:sz w:val="24"/>
          <w:szCs w:val="24"/>
        </w:rPr>
        <w:instrText xml:space="preserve"> ADDIN EN.CITE </w:instrText>
      </w:r>
      <w:r w:rsidR="00A976DB">
        <w:rPr>
          <w:rFonts w:ascii="Times New Roman" w:hAnsi="Times New Roman" w:cs="Times New Roman"/>
          <w:sz w:val="24"/>
          <w:szCs w:val="24"/>
        </w:rPr>
        <w:fldChar w:fldCharType="begin">
          <w:fldData xml:space="preserve">PEVuZE5vdGU+PENpdGU+PEF1dGhvcj5IYW5uYWZvbjwvQXV0aG9yPjxZZWFyPjIwMTM8L1llYXI+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</w:fldData>
        </w:fldChar>
      </w:r>
      <w:r w:rsidR="00A976DB">
        <w:rPr>
          <w:rFonts w:ascii="Times New Roman" w:hAnsi="Times New Roman" w:cs="Times New Roman"/>
          <w:sz w:val="24"/>
          <w:szCs w:val="24"/>
        </w:rPr>
        <w:instrText xml:space="preserve"> ADDIN EN.CITE.DATA </w:instrText>
      </w:r>
      <w:r w:rsidR="00A976DB">
        <w:rPr>
          <w:rFonts w:ascii="Times New Roman" w:hAnsi="Times New Roman" w:cs="Times New Roman"/>
          <w:sz w:val="24"/>
          <w:szCs w:val="24"/>
        </w:rPr>
      </w:r>
      <w:r w:rsidR="00A976DB">
        <w:rPr>
          <w:rFonts w:ascii="Times New Roman" w:hAnsi="Times New Roman" w:cs="Times New Roman"/>
          <w:sz w:val="24"/>
          <w:szCs w:val="24"/>
        </w:rPr>
        <w:fldChar w:fldCharType="end"/>
      </w:r>
      <w:r w:rsidRPr="000C3393">
        <w:rPr>
          <w:rFonts w:ascii="Times New Roman" w:hAnsi="Times New Roman" w:cs="Times New Roman"/>
          <w:sz w:val="24"/>
          <w:szCs w:val="24"/>
        </w:rPr>
        <w:fldChar w:fldCharType="separate"/>
      </w:r>
      <w:r w:rsidR="00A976DB">
        <w:rPr>
          <w:rFonts w:ascii="Times New Roman" w:hAnsi="Times New Roman" w:cs="Times New Roman"/>
          <w:noProof/>
          <w:sz w:val="24"/>
          <w:szCs w:val="24"/>
        </w:rPr>
        <w:t>(Valadi et al. 2007; Hannafon and Ding 2013)</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Pr>
          <w:rFonts w:ascii="Times New Roman" w:hAnsi="Times New Roman" w:cs="Times New Roman"/>
          <w:sz w:val="24"/>
          <w:szCs w:val="24"/>
        </w:rPr>
        <w:t xml:space="preserve"> </w:t>
      </w:r>
      <w:r w:rsidR="00C57B4B">
        <w:rPr>
          <w:rFonts w:ascii="Times New Roman" w:hAnsi="Times New Roman" w:cs="Times New Roman"/>
          <w:sz w:val="24"/>
          <w:szCs w:val="24"/>
        </w:rPr>
        <w:t>Previously, miRNAs were considered unstable molecules that undergo rapid degradation in order to maintain temporal control of their gene regulatory function</w:t>
      </w:r>
      <w:ins w:id="658" w:author="Harley Robinson " w:date="2016-03-17T09:01:00Z">
        <w:r w:rsidR="00A976DB">
          <w:rPr>
            <w:rFonts w:ascii="Times New Roman" w:hAnsi="Times New Roman" w:cs="Times New Roman"/>
            <w:sz w:val="24"/>
            <w:szCs w:val="24"/>
          </w:rPr>
          <w:t xml:space="preserve"> </w:t>
        </w:r>
      </w:ins>
      <w:r w:rsidR="00A976DB">
        <w:rPr>
          <w:rFonts w:ascii="Times New Roman" w:hAnsi="Times New Roman" w:cs="Times New Roman"/>
          <w:sz w:val="24"/>
          <w:szCs w:val="24"/>
        </w:rPr>
        <w:fldChar w:fldCharType="begin"/>
      </w:r>
      <w:r w:rsidR="00A976DB">
        <w:rPr>
          <w:rFonts w:ascii="Times New Roman" w:hAnsi="Times New Roman" w:cs="Times New Roman"/>
          <w:sz w:val="24"/>
          <w:szCs w:val="24"/>
        </w:rPr>
        <w:instrText xml:space="preserve"> ADDIN EN.CITE &lt;EndNote&gt;&lt;Cite&gt;&lt;Author&gt;Valencia-Sanchez&lt;/Author&gt;&lt;Year&gt;2006&lt;/Year&gt;&lt;RecNum&gt;155&lt;/RecNum&gt;&lt;DisplayText&gt;(Valencia-Sanchez&lt;style face="italic"&gt; et al.&lt;/style&gt; 2006)&lt;/DisplayText&gt;&lt;record&gt;&lt;rec-number&gt;155&lt;/rec-number&gt;&lt;foreign-keys&gt;&lt;key app="EN" db-id="fvaw9vd5rrfez2epavc5exebz02xt0vvvwrs" timestamp="1458169261"&gt;155&lt;/key&gt;&lt;/foreign-keys&gt;&lt;ref-type name="Journal Article"&gt;17&lt;/ref-type&gt;&lt;contributors&gt;&lt;authors&gt;&lt;author&gt;Valencia-Sanchez, M. A.&lt;/author&gt;&lt;author&gt;Liu, J.&lt;/author&gt;&lt;author&gt;Hannon, G. J.&lt;/author&gt;&lt;author&gt;Parker, R.&lt;/author&gt;&lt;/authors&gt;&lt;/contributors&gt;&lt;auth-address&gt;Department of Molecular and Cellular Biology, Howard Hughes Medical Institute, University of Arizona, Tucson, Arizona 85721, USA.&lt;/auth-address&gt;&lt;titles&gt;&lt;title&gt;Control of translation and mRNA degradation by miRNAs and siRNAs&lt;/title&gt;&lt;secondary-title&gt;Genes Dev&lt;/secondary-title&gt;&lt;alt-title&gt;Genes &amp;amp; development&lt;/alt-title&gt;&lt;/titles&gt;&lt;periodical&gt;&lt;full-title&gt;Genes Dev&lt;/full-title&gt;&lt;abbr-1&gt;Genes &amp;amp; development&lt;/abbr-1&gt;&lt;/periodical&gt;&lt;alt-periodical&gt;&lt;full-title&gt;Genes Dev&lt;/full-title&gt;&lt;abbr-1&gt;Genes &amp;amp; development&lt;/abbr-1&gt;&lt;/alt-periodical&gt;&lt;pages&gt;515-24&lt;/pages&gt;&lt;volume&gt;20&lt;/volume&gt;&lt;number&gt;5&lt;/number&gt;&lt;edition&gt;2006/03/03&lt;/edition&gt;&lt;keywords&gt;&lt;keyword&gt;Animals&lt;/keyword&gt;&lt;keyword&gt;Eukaryotic Cells/metabolism&lt;/keyword&gt;&lt;keyword&gt;Gene Expression&lt;/keyword&gt;&lt;keyword&gt;MicroRNAs/*genetics/*metabolism&lt;/keyword&gt;&lt;keyword&gt;Protein Biosynthesis&lt;/keyword&gt;&lt;keyword&gt;RNA Processing, Post-Transcriptional&lt;/keyword&gt;&lt;keyword&gt;RNA, Messenger/*metabolism&lt;/keyword&gt;&lt;keyword&gt;RNA, Small Interfering/*genetics/*metabolism&lt;/keyword&gt;&lt;keyword&gt;Transcription, Genetic&lt;/keyword&gt;&lt;/keywords&gt;&lt;dates&gt;&lt;year&gt;2006&lt;/year&gt;&lt;pub-dates&gt;&lt;date&gt;Mar 1&lt;/date&gt;&lt;/pub-dates&gt;&lt;/dates&gt;&lt;isbn&gt;0890-9369 (Print)&amp;#xD;0890-9369&lt;/isbn&gt;&lt;accession-num&gt;16510870&lt;/accession-num&gt;&lt;urls&gt;&lt;/urls&gt;&lt;electronic-resource-num&gt;10.1101/gad.1399806&lt;/electronic-resource-num&gt;&lt;remote-database-provider&gt;NLM&lt;/remote-database-provider&gt;&lt;language&gt;eng&lt;/language&gt;&lt;/record&gt;&lt;/Cite&gt;&lt;/EndNote&gt;</w:instrText>
      </w:r>
      <w:r w:rsidR="00A976DB">
        <w:rPr>
          <w:rFonts w:ascii="Times New Roman" w:hAnsi="Times New Roman" w:cs="Times New Roman"/>
          <w:sz w:val="24"/>
          <w:szCs w:val="24"/>
        </w:rPr>
        <w:fldChar w:fldCharType="separate"/>
      </w:r>
      <w:r w:rsidR="00A976DB">
        <w:rPr>
          <w:rFonts w:ascii="Times New Roman" w:hAnsi="Times New Roman" w:cs="Times New Roman"/>
          <w:noProof/>
          <w:sz w:val="24"/>
          <w:szCs w:val="24"/>
        </w:rPr>
        <w:t>(Valencia-Sanchez</w:t>
      </w:r>
      <w:r w:rsidR="00A976DB" w:rsidRPr="00A976DB">
        <w:rPr>
          <w:rFonts w:ascii="Times New Roman" w:hAnsi="Times New Roman" w:cs="Times New Roman"/>
          <w:i/>
          <w:noProof/>
          <w:sz w:val="24"/>
          <w:szCs w:val="24"/>
        </w:rPr>
        <w:t xml:space="preserve"> et al.</w:t>
      </w:r>
      <w:r w:rsidR="00A976DB">
        <w:rPr>
          <w:rFonts w:ascii="Times New Roman" w:hAnsi="Times New Roman" w:cs="Times New Roman"/>
          <w:noProof/>
          <w:sz w:val="24"/>
          <w:szCs w:val="24"/>
        </w:rPr>
        <w:t xml:space="preserve"> 2006)</w:t>
      </w:r>
      <w:r w:rsidR="00A976DB">
        <w:rPr>
          <w:rFonts w:ascii="Times New Roman" w:hAnsi="Times New Roman" w:cs="Times New Roman"/>
          <w:sz w:val="24"/>
          <w:szCs w:val="24"/>
        </w:rPr>
        <w:fldChar w:fldCharType="end"/>
      </w:r>
      <w:r w:rsidR="00C57B4B">
        <w:rPr>
          <w:rFonts w:ascii="Times New Roman" w:hAnsi="Times New Roman" w:cs="Times New Roman"/>
          <w:sz w:val="24"/>
          <w:szCs w:val="24"/>
        </w:rPr>
        <w:t>. Furthermore, extracellular serum</w:t>
      </w:r>
      <w:r w:rsidR="00A976DB">
        <w:rPr>
          <w:rFonts w:ascii="Times New Roman" w:hAnsi="Times New Roman" w:cs="Times New Roman"/>
          <w:sz w:val="24"/>
          <w:szCs w:val="24"/>
        </w:rPr>
        <w:t xml:space="preserve"> </w:t>
      </w:r>
      <w:r w:rsidR="00C57B4B">
        <w:rPr>
          <w:rFonts w:ascii="Times New Roman" w:hAnsi="Times New Roman" w:cs="Times New Roman"/>
          <w:sz w:val="24"/>
          <w:szCs w:val="24"/>
        </w:rPr>
        <w:t xml:space="preserve">contains a high abundance of RNase which readily degrade </w:t>
      </w:r>
      <w:r w:rsidR="00A976DB">
        <w:rPr>
          <w:rFonts w:ascii="Times New Roman" w:hAnsi="Times New Roman" w:cs="Times New Roman"/>
          <w:sz w:val="24"/>
          <w:szCs w:val="24"/>
        </w:rPr>
        <w:t>unbound miRNAs in the extracellular space</w:t>
      </w:r>
      <w:ins w:id="659" w:author="Harley Robinson " w:date="2016-03-17T09:04:00Z">
        <w:r w:rsidR="00A86276">
          <w:rPr>
            <w:rFonts w:ascii="Times New Roman" w:hAnsi="Times New Roman" w:cs="Times New Roman"/>
            <w:sz w:val="24"/>
            <w:szCs w:val="24"/>
          </w:rPr>
          <w:t xml:space="preserve"> </w:t>
        </w:r>
      </w:ins>
      <w:r w:rsidR="00A86276">
        <w:rPr>
          <w:rFonts w:ascii="Times New Roman" w:hAnsi="Times New Roman" w:cs="Times New Roman"/>
          <w:sz w:val="24"/>
          <w:szCs w:val="24"/>
        </w:rPr>
        <w:fldChar w:fldCharType="begin"/>
      </w:r>
      <w:r w:rsidR="00A86276">
        <w:rPr>
          <w:rFonts w:ascii="Times New Roman" w:hAnsi="Times New Roman" w:cs="Times New Roman"/>
          <w:sz w:val="24"/>
          <w:szCs w:val="24"/>
        </w:rPr>
        <w:instrText xml:space="preserve"> ADDIN EN.CITE &lt;EndNote&gt;&lt;Cite&gt;&lt;Author&gt;Reddi&lt;/Author&gt;&lt;Year&gt;1976&lt;/Year&gt;&lt;RecNum&gt;156&lt;/RecNum&gt;&lt;DisplayText&gt;(Reddi and Holland 1976)&lt;/DisplayText&gt;&lt;record&gt;&lt;rec-number&gt;156&lt;/rec-number&gt;&lt;foreign-keys&gt;&lt;key app="EN" db-id="fvaw9vd5rrfez2epavc5exebz02xt0vvvwrs" timestamp="1458169458"&gt;156&lt;/key&gt;&lt;/foreign-keys&gt;&lt;ref-type name="Journal Article"&gt;17&lt;/ref-type&gt;&lt;contributors&gt;&lt;authors&gt;&lt;author&gt;Reddi, K K&lt;/author&gt;&lt;author&gt;Holland, J F&lt;/author&gt;&lt;/authors&gt;&lt;/contributors&gt;&lt;titles&gt;&lt;title&gt;Elevated serum ribonuclease in patients with pancreatic cancer&lt;/title&gt;&lt;secondary-title&gt;Proceedings of the National Academy of Sciences&lt;/secondary-title&gt;&lt;/titles&gt;&lt;periodical&gt;&lt;full-title&gt;Proceedings of the National Academy of Sciences&lt;/full-title&gt;&lt;/periodical&gt;&lt;pages&gt;2308-2310&lt;/pages&gt;&lt;volume&gt;73&lt;/volume&gt;&lt;number&gt;7&lt;/number&gt;&lt;dates&gt;&lt;year&gt;1976&lt;/year&gt;&lt;pub-dates&gt;&lt;date&gt;July 1, 1976&lt;/date&gt;&lt;/pub-dates&gt;&lt;/dates&gt;&lt;urls&gt;&lt;related-urls&gt;&lt;url&gt;http://www.pnas.org/content/73/7/2308.abstract&lt;/url&gt;&lt;/related-urls&gt;&lt;/urls&gt;&lt;/record&gt;&lt;/Cite&gt;&lt;/EndNote&gt;</w:instrText>
      </w:r>
      <w:r w:rsidR="00A86276">
        <w:rPr>
          <w:rFonts w:ascii="Times New Roman" w:hAnsi="Times New Roman" w:cs="Times New Roman"/>
          <w:sz w:val="24"/>
          <w:szCs w:val="24"/>
        </w:rPr>
        <w:fldChar w:fldCharType="separate"/>
      </w:r>
      <w:r w:rsidR="00A86276">
        <w:rPr>
          <w:rFonts w:ascii="Times New Roman" w:hAnsi="Times New Roman" w:cs="Times New Roman"/>
          <w:noProof/>
          <w:sz w:val="24"/>
          <w:szCs w:val="24"/>
        </w:rPr>
        <w:t>(Reddi and Holland 1976)</w:t>
      </w:r>
      <w:r w:rsidR="00A86276">
        <w:rPr>
          <w:rFonts w:ascii="Times New Roman" w:hAnsi="Times New Roman" w:cs="Times New Roman"/>
          <w:sz w:val="24"/>
          <w:szCs w:val="24"/>
        </w:rPr>
        <w:fldChar w:fldCharType="end"/>
      </w:r>
      <w:r w:rsidR="00A976DB">
        <w:rPr>
          <w:rFonts w:ascii="Times New Roman" w:hAnsi="Times New Roman" w:cs="Times New Roman"/>
          <w:sz w:val="24"/>
          <w:szCs w:val="24"/>
        </w:rPr>
        <w:t xml:space="preserve">. However, </w:t>
      </w:r>
      <w:r w:rsidR="001C3746">
        <w:rPr>
          <w:rFonts w:ascii="Times New Roman" w:hAnsi="Times New Roman" w:cs="Times New Roman"/>
          <w:sz w:val="24"/>
          <w:szCs w:val="24"/>
        </w:rPr>
        <w:t>packaging of miRNAs into EVs increases the stability of miRNAs in circulation, due to being membrane bound</w:t>
      </w:r>
      <w:ins w:id="660" w:author="Harley Robinson " w:date="2016-03-17T09:08:00Z">
        <w:r w:rsidR="00A86276">
          <w:rPr>
            <w:rFonts w:ascii="Times New Roman" w:hAnsi="Times New Roman" w:cs="Times New Roman"/>
            <w:sz w:val="24"/>
            <w:szCs w:val="24"/>
          </w:rPr>
          <w:t xml:space="preserve"> </w:t>
        </w:r>
      </w:ins>
      <w:r w:rsidR="00A86276">
        <w:rPr>
          <w:rFonts w:ascii="Times New Roman" w:hAnsi="Times New Roman" w:cs="Times New Roman"/>
          <w:sz w:val="24"/>
          <w:szCs w:val="24"/>
        </w:rPr>
        <w:fldChar w:fldCharType="begin"/>
      </w:r>
      <w:r w:rsidR="00A86276">
        <w:rPr>
          <w:rFonts w:ascii="Times New Roman" w:hAnsi="Times New Roman" w:cs="Times New Roman"/>
          <w:sz w:val="24"/>
          <w:szCs w:val="24"/>
        </w:rPr>
        <w:instrText xml:space="preserve"> ADDIN EN.CITE &lt;EndNote&gt;&lt;Cite&gt;&lt;Author&gt;Köberle&lt;/Author&gt;&lt;Year&gt;2013&lt;/Year&gt;&lt;RecNum&gt;157&lt;/RecNum&gt;&lt;DisplayText&gt;(Köberle&lt;style face="italic"&gt; et al.&lt;/style&gt; 2013)&lt;/DisplayText&gt;&lt;record&gt;&lt;rec-number&gt;157&lt;/rec-number&gt;&lt;foreign-keys&gt;&lt;key app="EN" db-id="fvaw9vd5rrfez2epavc5exebz02xt0vvvwrs" timestamp="1458169692"&gt;157&lt;/key&gt;&lt;/foreign-keys&gt;&lt;ref-type name="Journal Article"&gt;17&lt;/ref-type&gt;&lt;contributors&gt;&lt;authors&gt;&lt;author&gt;Köberle, Verena&lt;/author&gt;&lt;author&gt;Pleli, Thomas&lt;/author&gt;&lt;author&gt;Schmithals, Christian&lt;/author&gt;&lt;author&gt;Augusto Alonso, Eduardo&lt;/author&gt;&lt;/authors&gt;&lt;/contributors&gt;&lt;titles&gt;&lt;title&gt;Differential stability of cell-free circulating microRNAs: implications for their utilization as biomarkers&lt;/title&gt;&lt;secondary-title&gt;PloS one&lt;/secondary-title&gt;&lt;/titles&gt;&lt;periodical&gt;&lt;full-title&gt;PLoS ONE&lt;/full-title&gt;&lt;/periodical&gt;&lt;pages&gt;e75184&lt;/pages&gt;&lt;volume&gt;8&lt;/volume&gt;&lt;number&gt;9&lt;/number&gt;&lt;dates&gt;&lt;year&gt;2013&lt;/year&gt;&lt;/dates&gt;&lt;publisher&gt;Public Library of Science&lt;/publisher&gt;&lt;isbn&gt;1932-6203&lt;/isbn&gt;&lt;urls&gt;&lt;/urls&gt;&lt;electronic-resource-num&gt;10.1371/journal.pone.0075184&lt;/electronic-resource-num&gt;&lt;/record&gt;&lt;/Cite&gt;&lt;/EndNote&gt;</w:instrText>
      </w:r>
      <w:r w:rsidR="00A86276">
        <w:rPr>
          <w:rFonts w:ascii="Times New Roman" w:hAnsi="Times New Roman" w:cs="Times New Roman"/>
          <w:sz w:val="24"/>
          <w:szCs w:val="24"/>
        </w:rPr>
        <w:fldChar w:fldCharType="separate"/>
      </w:r>
      <w:r w:rsidR="00A86276">
        <w:rPr>
          <w:rFonts w:ascii="Times New Roman" w:hAnsi="Times New Roman" w:cs="Times New Roman"/>
          <w:noProof/>
          <w:sz w:val="24"/>
          <w:szCs w:val="24"/>
        </w:rPr>
        <w:t>(Köberle</w:t>
      </w:r>
      <w:r w:rsidR="00A86276" w:rsidRPr="00A86276">
        <w:rPr>
          <w:rFonts w:ascii="Times New Roman" w:hAnsi="Times New Roman" w:cs="Times New Roman"/>
          <w:i/>
          <w:noProof/>
          <w:sz w:val="24"/>
          <w:szCs w:val="24"/>
        </w:rPr>
        <w:t xml:space="preserve"> et al.</w:t>
      </w:r>
      <w:r w:rsidR="00A86276">
        <w:rPr>
          <w:rFonts w:ascii="Times New Roman" w:hAnsi="Times New Roman" w:cs="Times New Roman"/>
          <w:noProof/>
          <w:sz w:val="24"/>
          <w:szCs w:val="24"/>
        </w:rPr>
        <w:t xml:space="preserve"> 2013)</w:t>
      </w:r>
      <w:r w:rsidR="00A86276">
        <w:rPr>
          <w:rFonts w:ascii="Times New Roman" w:hAnsi="Times New Roman" w:cs="Times New Roman"/>
          <w:sz w:val="24"/>
          <w:szCs w:val="24"/>
        </w:rPr>
        <w:fldChar w:fldCharType="end"/>
      </w:r>
      <w:r w:rsidR="001C3746">
        <w:rPr>
          <w:rFonts w:ascii="Times New Roman" w:hAnsi="Times New Roman" w:cs="Times New Roman"/>
          <w:sz w:val="24"/>
          <w:szCs w:val="24"/>
        </w:rPr>
        <w:t>. Hereby, the extensive gene regulatory mechanisms evoked by miRNAs are able to be integrated into the endogenous miRNA population of the distant recipient cells, thus modifying pathway activity</w:t>
      </w:r>
      <w:ins w:id="661" w:author="Harley Robinson " w:date="2016-03-17T11:12:00Z">
        <w:r w:rsidR="00506947">
          <w:rPr>
            <w:rFonts w:ascii="Times New Roman" w:hAnsi="Times New Roman" w:cs="Times New Roman"/>
            <w:sz w:val="24"/>
            <w:szCs w:val="24"/>
          </w:rPr>
          <w:t xml:space="preserve"> </w:t>
        </w:r>
      </w:ins>
      <w:r w:rsidR="00506947">
        <w:rPr>
          <w:rFonts w:ascii="Times New Roman" w:hAnsi="Times New Roman" w:cs="Times New Roman"/>
          <w:sz w:val="24"/>
          <w:szCs w:val="24"/>
        </w:rPr>
        <w:fldChar w:fldCharType="begin"/>
      </w:r>
      <w:r w:rsidR="00506947">
        <w:rPr>
          <w:rFonts w:ascii="Times New Roman" w:hAnsi="Times New Roman" w:cs="Times New Roman"/>
          <w:sz w:val="24"/>
          <w:szCs w:val="24"/>
        </w:rPr>
        <w:instrText xml:space="preserve"> ADDIN EN.CITE &lt;EndNote&gt;&lt;Cite&gt;&lt;Author&gt;Weilner&lt;/Author&gt;&lt;Year&gt;2013&lt;/Year&gt;&lt;RecNum&gt;161&lt;/RecNum&gt;&lt;DisplayText&gt;(Weilner&lt;style face="italic"&gt; et al.&lt;/style&gt; 2013)&lt;/DisplayText&gt;&lt;record&gt;&lt;rec-number&gt;161&lt;/rec-number&gt;&lt;foreign-keys&gt;&lt;key app="EN" db-id="fvaw9vd5rrfez2epavc5exebz02xt0vvvwrs" timestamp="1458177125"&gt;161&lt;/key&gt;&lt;/foreign-keys&gt;&lt;ref-type name="Journal Article"&gt;17&lt;/ref-type&gt;&lt;contributors&gt;&lt;authors&gt;&lt;author&gt;Weilner, Sylvia&lt;/author&gt;&lt;author&gt;Schraml, Elisabeth&lt;/author&gt;&lt;author&gt;Redl, Heinz&lt;/author&gt;&lt;author&gt;Grillari-Voglauer, Regina&lt;/author&gt;&lt;author&gt;Grillari, Johannes&lt;/author&gt;&lt;/authors&gt;&lt;/contributors&gt;&lt;titles&gt;&lt;title&gt;Secretion of microvesicular miRNAs in cellular and organismal aging&lt;/title&gt;&lt;secondary-title&gt;Experimental Gerontology&lt;/secondary-title&gt;&lt;/titles&gt;&lt;periodical&gt;&lt;full-title&gt;Experimental Gerontology&lt;/full-title&gt;&lt;/periodical&gt;&lt;pages&gt;626-633&lt;/pages&gt;&lt;volume&gt;48&lt;/volume&gt;&lt;number&gt;7&lt;/number&gt;&lt;keywords&gt;&lt;keyword&gt;Aging&lt;/keyword&gt;&lt;keyword&gt;MicroRNA&lt;/keyword&gt;&lt;keyword&gt;Microvesicles&lt;/keyword&gt;&lt;keyword&gt;Exosomes&lt;/keyword&gt;&lt;keyword&gt;Secretion&lt;/keyword&gt;&lt;keyword&gt;Systemic environment&lt;/keyword&gt;&lt;/keywords&gt;&lt;dates&gt;&lt;year&gt;2013&lt;/year&gt;&lt;pub-dates&gt;&lt;date&gt;7//&lt;/date&gt;&lt;/pub-dates&gt;&lt;/dates&gt;&lt;isbn&gt;0531-5565&lt;/isbn&gt;&lt;urls&gt;&lt;related-urls&gt;&lt;url&gt;http://www.sciencedirect.com/science/article/pii/S0531556512003348&lt;/url&gt;&lt;/related-urls&gt;&lt;/urls&gt;&lt;electronic-resource-num&gt;http://dx.doi.org/10.1016/j.exger.2012.11.017&lt;/electronic-resource-num&gt;&lt;/record&gt;&lt;/Cite&gt;&lt;/EndNote&gt;</w:instrText>
      </w:r>
      <w:r w:rsidR="00506947">
        <w:rPr>
          <w:rFonts w:ascii="Times New Roman" w:hAnsi="Times New Roman" w:cs="Times New Roman"/>
          <w:sz w:val="24"/>
          <w:szCs w:val="24"/>
        </w:rPr>
        <w:fldChar w:fldCharType="separate"/>
      </w:r>
      <w:r w:rsidR="00506947">
        <w:rPr>
          <w:rFonts w:ascii="Times New Roman" w:hAnsi="Times New Roman" w:cs="Times New Roman"/>
          <w:noProof/>
          <w:sz w:val="24"/>
          <w:szCs w:val="24"/>
        </w:rPr>
        <w:t>(Weilner</w:t>
      </w:r>
      <w:r w:rsidR="00506947" w:rsidRPr="00506947">
        <w:rPr>
          <w:rFonts w:ascii="Times New Roman" w:hAnsi="Times New Roman" w:cs="Times New Roman"/>
          <w:i/>
          <w:noProof/>
          <w:sz w:val="24"/>
          <w:szCs w:val="24"/>
        </w:rPr>
        <w:t xml:space="preserve"> et al.</w:t>
      </w:r>
      <w:r w:rsidR="00506947">
        <w:rPr>
          <w:rFonts w:ascii="Times New Roman" w:hAnsi="Times New Roman" w:cs="Times New Roman"/>
          <w:noProof/>
          <w:sz w:val="24"/>
          <w:szCs w:val="24"/>
        </w:rPr>
        <w:t xml:space="preserve"> 2013)</w:t>
      </w:r>
      <w:r w:rsidR="00506947">
        <w:rPr>
          <w:rFonts w:ascii="Times New Roman" w:hAnsi="Times New Roman" w:cs="Times New Roman"/>
          <w:sz w:val="24"/>
          <w:szCs w:val="24"/>
        </w:rPr>
        <w:fldChar w:fldCharType="end"/>
      </w:r>
      <w:r w:rsidR="001C3746">
        <w:rPr>
          <w:rFonts w:ascii="Times New Roman" w:hAnsi="Times New Roman" w:cs="Times New Roman"/>
          <w:sz w:val="24"/>
          <w:szCs w:val="24"/>
        </w:rPr>
        <w:t>.</w:t>
      </w:r>
      <w:r w:rsidR="00F46EFB">
        <w:rPr>
          <w:rFonts w:ascii="Times New Roman" w:hAnsi="Times New Roman" w:cs="Times New Roman"/>
          <w:sz w:val="24"/>
          <w:szCs w:val="24"/>
        </w:rPr>
        <w:t xml:space="preserve"> While this may provide as a beneficial source of intercellular communication required in </w:t>
      </w:r>
      <w:r w:rsidR="00EC7C5C">
        <w:rPr>
          <w:rFonts w:ascii="Times New Roman" w:hAnsi="Times New Roman" w:cs="Times New Roman"/>
          <w:sz w:val="24"/>
          <w:szCs w:val="24"/>
        </w:rPr>
        <w:t xml:space="preserve">cellular </w:t>
      </w:r>
      <w:r w:rsidR="00F46EFB">
        <w:rPr>
          <w:rFonts w:ascii="Times New Roman" w:hAnsi="Times New Roman" w:cs="Times New Roman"/>
          <w:sz w:val="24"/>
          <w:szCs w:val="24"/>
        </w:rPr>
        <w:t>stress response and developmental processes, dysregulation can cause adverse differential activity uncharacteristic of the recipient cell</w:t>
      </w:r>
      <w:ins w:id="662" w:author="Harley Robinson " w:date="2016-03-17T09:24:00Z">
        <w:r w:rsidR="00EC7C5C">
          <w:rPr>
            <w:rFonts w:ascii="Times New Roman" w:hAnsi="Times New Roman" w:cs="Times New Roman"/>
            <w:sz w:val="24"/>
            <w:szCs w:val="24"/>
          </w:rPr>
          <w:t xml:space="preserve"> </w:t>
        </w:r>
      </w:ins>
      <w:r w:rsidR="00F46EFB">
        <w:rPr>
          <w:rFonts w:ascii="Times New Roman" w:hAnsi="Times New Roman" w:cs="Times New Roman"/>
          <w:sz w:val="24"/>
          <w:szCs w:val="24"/>
        </w:rPr>
        <w:fldChar w:fldCharType="begin">
          <w:fldData xml:space="preserve">PEVuZE5vdGU+PENpdGU+PEF1dGhvcj5LYW1oaWVoLU1pbHo8L0F1dGhvcj48WWVhcj4yMDE0PC9Z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</w:fldData>
        </w:fldChar>
      </w:r>
      <w:r w:rsidR="00EC7C5C">
        <w:rPr>
          <w:rFonts w:ascii="Times New Roman" w:hAnsi="Times New Roman" w:cs="Times New Roman"/>
          <w:sz w:val="24"/>
          <w:szCs w:val="24"/>
        </w:rPr>
        <w:instrText xml:space="preserve"> ADDIN EN.CITE </w:instrText>
      </w:r>
      <w:r w:rsidR="00EC7C5C">
        <w:rPr>
          <w:rFonts w:ascii="Times New Roman" w:hAnsi="Times New Roman" w:cs="Times New Roman"/>
          <w:sz w:val="24"/>
          <w:szCs w:val="24"/>
        </w:rPr>
        <w:fldChar w:fldCharType="begin">
          <w:fldData xml:space="preserve">PEVuZE5vdGU+PENpdGU+PEF1dGhvcj5LYW1oaWVoLU1pbHo8L0F1dGhvcj48WWVhcj4yMDE0PC9Z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</w:fldData>
        </w:fldChar>
      </w:r>
      <w:r w:rsidR="00EC7C5C">
        <w:rPr>
          <w:rFonts w:ascii="Times New Roman" w:hAnsi="Times New Roman" w:cs="Times New Roman"/>
          <w:sz w:val="24"/>
          <w:szCs w:val="24"/>
        </w:rPr>
        <w:instrText xml:space="preserve"> ADDIN EN.CITE.DATA </w:instrText>
      </w:r>
      <w:r w:rsidR="00EC7C5C">
        <w:rPr>
          <w:rFonts w:ascii="Times New Roman" w:hAnsi="Times New Roman" w:cs="Times New Roman"/>
          <w:sz w:val="24"/>
          <w:szCs w:val="24"/>
        </w:rPr>
      </w:r>
      <w:r w:rsidR="00EC7C5C">
        <w:rPr>
          <w:rFonts w:ascii="Times New Roman" w:hAnsi="Times New Roman" w:cs="Times New Roman"/>
          <w:sz w:val="24"/>
          <w:szCs w:val="24"/>
        </w:rPr>
        <w:fldChar w:fldCharType="end"/>
      </w:r>
      <w:r w:rsidR="00F46EFB">
        <w:rPr>
          <w:rFonts w:ascii="Times New Roman" w:hAnsi="Times New Roman" w:cs="Times New Roman"/>
          <w:sz w:val="24"/>
          <w:szCs w:val="24"/>
        </w:rPr>
        <w:fldChar w:fldCharType="separate"/>
      </w:r>
      <w:r w:rsidR="00EC7C5C">
        <w:rPr>
          <w:rFonts w:ascii="Times New Roman" w:hAnsi="Times New Roman" w:cs="Times New Roman"/>
          <w:noProof/>
          <w:sz w:val="24"/>
          <w:szCs w:val="24"/>
        </w:rPr>
        <w:t>(Kamhieh-Milz</w:t>
      </w:r>
      <w:r w:rsidR="00EC7C5C" w:rsidRPr="00EC7C5C">
        <w:rPr>
          <w:rFonts w:ascii="Times New Roman" w:hAnsi="Times New Roman" w:cs="Times New Roman"/>
          <w:i/>
          <w:noProof/>
          <w:sz w:val="24"/>
          <w:szCs w:val="24"/>
        </w:rPr>
        <w:t xml:space="preserve"> et al.</w:t>
      </w:r>
      <w:r w:rsidR="00EC7C5C">
        <w:rPr>
          <w:rFonts w:ascii="Times New Roman" w:hAnsi="Times New Roman" w:cs="Times New Roman"/>
          <w:noProof/>
          <w:sz w:val="24"/>
          <w:szCs w:val="24"/>
        </w:rPr>
        <w:t xml:space="preserve"> 2014; Schober</w:t>
      </w:r>
      <w:r w:rsidR="00EC7C5C" w:rsidRPr="00EC7C5C">
        <w:rPr>
          <w:rFonts w:ascii="Times New Roman" w:hAnsi="Times New Roman" w:cs="Times New Roman"/>
          <w:i/>
          <w:noProof/>
          <w:sz w:val="24"/>
          <w:szCs w:val="24"/>
        </w:rPr>
        <w:t xml:space="preserve"> et al.</w:t>
      </w:r>
      <w:r w:rsidR="00EC7C5C">
        <w:rPr>
          <w:rFonts w:ascii="Times New Roman" w:hAnsi="Times New Roman" w:cs="Times New Roman"/>
          <w:noProof/>
          <w:sz w:val="24"/>
          <w:szCs w:val="24"/>
        </w:rPr>
        <w:t xml:space="preserve"> 2015)</w:t>
      </w:r>
      <w:r w:rsidR="00F46EFB">
        <w:rPr>
          <w:rFonts w:ascii="Times New Roman" w:hAnsi="Times New Roman" w:cs="Times New Roman"/>
          <w:sz w:val="24"/>
          <w:szCs w:val="24"/>
        </w:rPr>
        <w:fldChar w:fldCharType="end"/>
      </w:r>
      <w:r w:rsidR="00F46EFB">
        <w:rPr>
          <w:rFonts w:ascii="Times New Roman" w:hAnsi="Times New Roman" w:cs="Times New Roman"/>
          <w:sz w:val="24"/>
          <w:szCs w:val="24"/>
        </w:rPr>
        <w:t xml:space="preserve">. </w:t>
      </w:r>
      <w:r w:rsidR="00EC7C5C">
        <w:rPr>
          <w:rFonts w:ascii="Times New Roman" w:hAnsi="Times New Roman" w:cs="Times New Roman"/>
          <w:sz w:val="24"/>
          <w:szCs w:val="24"/>
        </w:rPr>
        <w:t>For instance, a</w:t>
      </w:r>
      <w:r w:rsidR="00F46EFB">
        <w:rPr>
          <w:rFonts w:ascii="Times New Roman" w:hAnsi="Times New Roman" w:cs="Times New Roman"/>
          <w:sz w:val="24"/>
          <w:szCs w:val="24"/>
        </w:rPr>
        <w:t>berrant extracellular</w:t>
      </w:r>
      <w:r>
        <w:rPr>
          <w:rFonts w:ascii="Times New Roman" w:hAnsi="Times New Roman" w:cs="Times New Roman"/>
          <w:sz w:val="24"/>
          <w:szCs w:val="24"/>
        </w:rPr>
        <w:t xml:space="preserve"> miRNAs</w:t>
      </w:r>
      <w:del w:id="663" w:author="Harley Robinson " w:date="2016-03-17T09:13:00Z">
        <w:r w:rsidR="00A86276" w:rsidDel="00F46EFB">
          <w:rPr>
            <w:rFonts w:ascii="Times New Roman" w:hAnsi="Times New Roman" w:cs="Times New Roman"/>
            <w:sz w:val="24"/>
            <w:szCs w:val="24"/>
          </w:rPr>
          <w:delText xml:space="preserve"> </w:delText>
        </w:r>
      </w:del>
      <w:r>
        <w:rPr>
          <w:rFonts w:ascii="Times New Roman" w:hAnsi="Times New Roman" w:cs="Times New Roman"/>
          <w:sz w:val="24"/>
          <w:szCs w:val="24"/>
        </w:rPr>
        <w:t xml:space="preserve"> had been linked to metastasising cancers</w:t>
      </w:r>
      <w:r w:rsidR="00A86276">
        <w:rPr>
          <w:rFonts w:ascii="Times New Roman" w:hAnsi="Times New Roman" w:cs="Times New Roman"/>
          <w:sz w:val="24"/>
          <w:szCs w:val="24"/>
        </w:rPr>
        <w:t xml:space="preserve"> due to inducing </w:t>
      </w:r>
      <w:r w:rsidR="00F46EFB">
        <w:rPr>
          <w:rFonts w:ascii="Times New Roman" w:hAnsi="Times New Roman" w:cs="Times New Roman"/>
          <w:sz w:val="24"/>
          <w:szCs w:val="24"/>
        </w:rPr>
        <w:t xml:space="preserve">proliferation </w:t>
      </w:r>
      <w:r w:rsidR="00A86276">
        <w:rPr>
          <w:rFonts w:ascii="Times New Roman" w:hAnsi="Times New Roman" w:cs="Times New Roman"/>
          <w:sz w:val="24"/>
          <w:szCs w:val="24"/>
        </w:rPr>
        <w:t>and adhesion-independent growth</w:t>
      </w:r>
      <w:ins w:id="664" w:author="Harley Robinson " w:date="2016-03-17T09:27:00Z">
        <w:r w:rsidR="00EC7C5C">
          <w:rPr>
            <w:rFonts w:ascii="Times New Roman" w:hAnsi="Times New Roman" w:cs="Times New Roman"/>
            <w:sz w:val="24"/>
            <w:szCs w:val="24"/>
          </w:rPr>
          <w:t xml:space="preserve"> </w:t>
        </w:r>
      </w:ins>
      <w:r w:rsidR="00EC7C5C">
        <w:rPr>
          <w:rFonts w:ascii="Times New Roman" w:hAnsi="Times New Roman" w:cs="Times New Roman"/>
          <w:sz w:val="24"/>
          <w:szCs w:val="24"/>
        </w:rPr>
        <w:fldChar w:fldCharType="begin">
          <w:fldData xml:space="preserve">PEVuZE5vdGU+PENpdGU+PEF1dGhvcj5aaG91PC9BdXRob3I+PFllYXI+MjAxNDwvWWVhcj48UmVj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=
</w:fldData>
        </w:fldChar>
      </w:r>
      <w:r w:rsidR="00EC7C5C">
        <w:rPr>
          <w:rFonts w:ascii="Times New Roman" w:hAnsi="Times New Roman" w:cs="Times New Roman"/>
          <w:sz w:val="24"/>
          <w:szCs w:val="24"/>
        </w:rPr>
        <w:instrText xml:space="preserve"> ADDIN EN.CITE </w:instrText>
      </w:r>
      <w:r w:rsidR="00EC7C5C">
        <w:rPr>
          <w:rFonts w:ascii="Times New Roman" w:hAnsi="Times New Roman" w:cs="Times New Roman"/>
          <w:sz w:val="24"/>
          <w:szCs w:val="24"/>
        </w:rPr>
        <w:fldChar w:fldCharType="begin">
          <w:fldData xml:space="preserve">PEVuZE5vdGU+PENpdGU+PEF1dGhvcj5aaG91PC9BdXRob3I+PFllYXI+MjAxNDwvWWVhcj48UmVj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=
</w:fldData>
        </w:fldChar>
      </w:r>
      <w:r w:rsidR="00EC7C5C">
        <w:rPr>
          <w:rFonts w:ascii="Times New Roman" w:hAnsi="Times New Roman" w:cs="Times New Roman"/>
          <w:sz w:val="24"/>
          <w:szCs w:val="24"/>
        </w:rPr>
        <w:instrText xml:space="preserve"> ADDIN EN.CITE.DATA </w:instrText>
      </w:r>
      <w:r w:rsidR="00EC7C5C">
        <w:rPr>
          <w:rFonts w:ascii="Times New Roman" w:hAnsi="Times New Roman" w:cs="Times New Roman"/>
          <w:sz w:val="24"/>
          <w:szCs w:val="24"/>
        </w:rPr>
      </w:r>
      <w:r w:rsidR="00EC7C5C">
        <w:rPr>
          <w:rFonts w:ascii="Times New Roman" w:hAnsi="Times New Roman" w:cs="Times New Roman"/>
          <w:sz w:val="24"/>
          <w:szCs w:val="24"/>
        </w:rPr>
        <w:fldChar w:fldCharType="end"/>
      </w:r>
      <w:r w:rsidR="00EC7C5C">
        <w:rPr>
          <w:rFonts w:ascii="Times New Roman" w:hAnsi="Times New Roman" w:cs="Times New Roman"/>
          <w:sz w:val="24"/>
          <w:szCs w:val="24"/>
        </w:rPr>
        <w:fldChar w:fldCharType="separate"/>
      </w:r>
      <w:r w:rsidR="00EC7C5C">
        <w:rPr>
          <w:rFonts w:ascii="Times New Roman" w:hAnsi="Times New Roman" w:cs="Times New Roman"/>
          <w:noProof/>
          <w:sz w:val="24"/>
          <w:szCs w:val="24"/>
        </w:rPr>
        <w:t>(Zhou</w:t>
      </w:r>
      <w:r w:rsidR="00EC7C5C" w:rsidRPr="00EC7C5C">
        <w:rPr>
          <w:rFonts w:ascii="Times New Roman" w:hAnsi="Times New Roman" w:cs="Times New Roman"/>
          <w:i/>
          <w:noProof/>
          <w:sz w:val="24"/>
          <w:szCs w:val="24"/>
        </w:rPr>
        <w:t xml:space="preserve"> et al.</w:t>
      </w:r>
      <w:r w:rsidR="00EC7C5C">
        <w:rPr>
          <w:rFonts w:ascii="Times New Roman" w:hAnsi="Times New Roman" w:cs="Times New Roman"/>
          <w:noProof/>
          <w:sz w:val="24"/>
          <w:szCs w:val="24"/>
        </w:rPr>
        <w:t xml:space="preserve"> 2014)</w:t>
      </w:r>
      <w:r w:rsidR="00EC7C5C">
        <w:rPr>
          <w:rFonts w:ascii="Times New Roman" w:hAnsi="Times New Roman" w:cs="Times New Roman"/>
          <w:sz w:val="24"/>
          <w:szCs w:val="24"/>
        </w:rPr>
        <w:fldChar w:fldCharType="end"/>
      </w:r>
      <w:r>
        <w:rPr>
          <w:rFonts w:ascii="Times New Roman" w:hAnsi="Times New Roman" w:cs="Times New Roman"/>
          <w:sz w:val="24"/>
          <w:szCs w:val="24"/>
        </w:rPr>
        <w:t>. Despite the</w:t>
      </w:r>
      <w:r w:rsidRPr="000C3393">
        <w:rPr>
          <w:rFonts w:ascii="Times New Roman" w:hAnsi="Times New Roman" w:cs="Times New Roman"/>
          <w:sz w:val="24"/>
          <w:szCs w:val="24"/>
        </w:rPr>
        <w:t xml:space="preserve"> </w:t>
      </w:r>
      <w:r>
        <w:rPr>
          <w:rFonts w:ascii="Times New Roman" w:hAnsi="Times New Roman" w:cs="Times New Roman"/>
          <w:sz w:val="24"/>
          <w:szCs w:val="24"/>
        </w:rPr>
        <w:t>pathological implication of exported miRNAs</w:t>
      </w:r>
      <w:r w:rsidRPr="000C3393">
        <w:rPr>
          <w:rFonts w:ascii="Times New Roman" w:hAnsi="Times New Roman" w:cs="Times New Roman"/>
          <w:sz w:val="24"/>
          <w:szCs w:val="24"/>
        </w:rPr>
        <w:t>, the mechanism</w:t>
      </w:r>
      <w:r>
        <w:rPr>
          <w:rFonts w:ascii="Times New Roman" w:hAnsi="Times New Roman" w:cs="Times New Roman"/>
          <w:sz w:val="24"/>
          <w:szCs w:val="24"/>
        </w:rPr>
        <w:t>s</w:t>
      </w:r>
      <w:r w:rsidRPr="000C3393">
        <w:rPr>
          <w:rFonts w:ascii="Times New Roman" w:hAnsi="Times New Roman" w:cs="Times New Roman"/>
          <w:sz w:val="24"/>
          <w:szCs w:val="24"/>
        </w:rPr>
        <w:t xml:space="preserve"> that </w:t>
      </w:r>
      <w:r>
        <w:rPr>
          <w:rFonts w:ascii="Times New Roman" w:hAnsi="Times New Roman" w:cs="Times New Roman"/>
          <w:sz w:val="24"/>
          <w:szCs w:val="24"/>
        </w:rPr>
        <w:t>dictate transport through extracellular vesicle release are</w:t>
      </w:r>
      <w:r w:rsidRPr="000C3393">
        <w:rPr>
          <w:rFonts w:ascii="Times New Roman" w:hAnsi="Times New Roman" w:cs="Times New Roman"/>
          <w:sz w:val="24"/>
          <w:szCs w:val="24"/>
        </w:rPr>
        <w:t xml:space="preserve"> mostly unknown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&lt;EndNote&gt;&lt;Cite&gt;&lt;Author&gt;Zhang&lt;/Author&gt;&lt;Year&gt;2015&lt;/Year&gt;&lt;RecNum&gt;41&lt;/RecNum&gt;&lt;DisplayText&gt;(Zhang&lt;style face="italic"&gt; et al.&lt;/style&gt; 2015)&lt;/DisplayText&gt;&lt;record&gt;&lt;rec-number&gt;41&lt;/rec-number&gt;&lt;foreign-keys&gt;&lt;key app="EN" db-id="fvaw9vd5rrfez2epavc5exebz02xt0vvvwrs" timestamp="1455253416"&gt;41&lt;/key&gt;&lt;/foreign-keys&gt;&lt;ref-type name="Journal Article"&gt;17&lt;/ref-type&gt;&lt;contributors&gt;&lt;authors&gt;&lt;author&gt;Zhang, Jian&lt;/author&gt;&lt;author&gt;Li, Sha&lt;/author&gt;&lt;author&gt;Li, Lu&lt;/author&gt;&lt;author&gt;Li, Meng&lt;/author&gt;&lt;author&gt;Guo, Chongye&lt;/author&gt;&lt;author&gt;Yao, Jun&lt;/author&gt;&lt;author&gt;Mi, Shuangli&lt;/author&gt;&lt;/authors&gt;&lt;/contributors&gt;&lt;titles&gt;&lt;title&gt;Exosome and Exosomal MicroRNA: Trafficking, Sorting, and Function&lt;/title&gt;&lt;secondary-title&gt;Genomics, Proteomics &amp;amp; Bioinformatics&lt;/secondary-title&gt;&lt;/titles&gt;&lt;periodical&gt;&lt;full-title&gt;Genomics, Proteomics &amp;amp; Bioinformatics&lt;/full-title&gt;&lt;/periodical&gt;&lt;pages&gt;17-24&lt;/pages&gt;&lt;volume&gt;13&lt;/volume&gt;&lt;number&gt;1&lt;/number&gt;&lt;keywords&gt;&lt;keyword&gt;Exosome&lt;/keyword&gt;&lt;keyword&gt;Extracellular microRNA&lt;/keyword&gt;&lt;keyword&gt;Circulating microRNA&lt;/keyword&gt;&lt;keyword&gt;Sorting&lt;/keyword&gt;&lt;keyword&gt;Cell-to-cell communication&lt;/keyword&gt;&lt;/keywords&gt;&lt;dates&gt;&lt;year&gt;2015&lt;/year&gt;&lt;pub-dates&gt;&lt;date&gt;2//&lt;/date&gt;&lt;/pub-dates&gt;&lt;/dates&gt;&lt;isbn&gt;1672-0229&lt;/isbn&gt;&lt;urls&gt;&lt;related-urls&gt;&lt;url&gt;http://www.sciencedirect.com/science/article/pii/S167202291500011X&lt;/url&gt;&lt;/related-urls&gt;&lt;/urls&gt;&lt;electronic-resource-num&gt;http://dx.doi.org/10.1016/j.gpb.2015.02.001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(Zhang</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r>
        <w:rPr>
          <w:rFonts w:ascii="Times New Roman" w:hAnsi="Times New Roman" w:cs="Times New Roman"/>
          <w:sz w:val="24"/>
          <w:szCs w:val="24"/>
        </w:rPr>
        <w:fldChar w:fldCharType="end"/>
      </w:r>
      <w:r w:rsidRPr="000C3393">
        <w:rPr>
          <w:rFonts w:ascii="Times New Roman" w:hAnsi="Times New Roman" w:cs="Times New Roman"/>
          <w:sz w:val="24"/>
          <w:szCs w:val="24"/>
        </w:rPr>
        <w:t xml:space="preserve">. Previously, miRNA vesicular </w:t>
      </w:r>
      <w:r>
        <w:rPr>
          <w:rFonts w:ascii="Times New Roman" w:hAnsi="Times New Roman" w:cs="Times New Roman"/>
          <w:sz w:val="24"/>
          <w:szCs w:val="24"/>
        </w:rPr>
        <w:t>secretion had been considered</w:t>
      </w:r>
      <w:r w:rsidRPr="000C3393">
        <w:rPr>
          <w:rFonts w:ascii="Times New Roman" w:hAnsi="Times New Roman" w:cs="Times New Roman"/>
          <w:sz w:val="24"/>
          <w:szCs w:val="24"/>
        </w:rPr>
        <w:t xml:space="preserve"> a non-selective process, where the RNAs found within vesicles are merely representative of the total cellular miRNAs</w:t>
      </w:r>
      <w:ins w:id="665" w:author="Harley Robinson " w:date="2016-03-17T11:13:00Z">
        <w:r w:rsidR="00506947">
          <w:rPr>
            <w:rFonts w:ascii="Times New Roman" w:hAnsi="Times New Roman" w:cs="Times New Roman"/>
            <w:sz w:val="24"/>
            <w:szCs w:val="24"/>
          </w:rPr>
          <w:t xml:space="preserve"> </w:t>
        </w:r>
      </w:ins>
      <w:r w:rsidR="00506947">
        <w:rPr>
          <w:rFonts w:ascii="Times New Roman" w:hAnsi="Times New Roman" w:cs="Times New Roman"/>
          <w:sz w:val="24"/>
          <w:szCs w:val="24"/>
        </w:rPr>
        <w:fldChar w:fldCharType="begin"/>
      </w:r>
      <w:r w:rsidR="00506947">
        <w:rPr>
          <w:rFonts w:ascii="Times New Roman" w:hAnsi="Times New Roman" w:cs="Times New Roman"/>
          <w:sz w:val="24"/>
          <w:szCs w:val="24"/>
        </w:rPr>
        <w:instrText xml:space="preserve"> ADDIN EN.CITE &lt;EndNote&gt;&lt;Cite&gt;&lt;Author&gt;Zhang&lt;/Author&gt;&lt;Year&gt;2015&lt;/Year&gt;&lt;RecNum&gt;41&lt;/RecNum&gt;&lt;DisplayText&gt;(Zhang et al. 2015)&lt;/DisplayText&gt;&lt;record&gt;&lt;rec-number&gt;41&lt;/rec-number&gt;&lt;foreign-keys&gt;&lt;key app="EN" db-id="fvaw9vd5rrfez2epavc5exebz02xt0vvvwrs" timestamp="1455253416"&gt;41&lt;/key&gt;&lt;/foreign-keys&gt;&lt;ref-type name="Journal Article"&gt;17&lt;/ref-type&gt;&lt;contributors&gt;&lt;authors&gt;&lt;author&gt;Zhang, Jian&lt;/author&gt;&lt;author&gt;Li, Sha&lt;/author&gt;&lt;author&gt;Li, Lu&lt;/author&gt;&lt;author&gt;Li, Meng&lt;/author&gt;&lt;author&gt;Guo, Chongye&lt;/author&gt;&lt;author&gt;Yao, Jun&lt;/author&gt;&lt;author&gt;Mi, Shuangli&lt;/author&gt;&lt;/authors&gt;&lt;/contributors&gt;&lt;titles&gt;&lt;title&gt;Exosome and Exosomal MicroRNA: Trafficking, Sorting, and Function&lt;/title&gt;&lt;secondary-title&gt;Genomics, Proteomics &amp;amp; Bioinformatics&lt;/secondary-title&gt;&lt;/titles&gt;&lt;periodical&gt;&lt;full-title&gt;Genomics, Proteomics &amp;amp; Bioinformatics&lt;/full-title&gt;&lt;/periodical&gt;&lt;pages&gt;17-24&lt;/pages&gt;&lt;volume&gt;13&lt;/volume&gt;&lt;number&gt;1&lt;/number&gt;&lt;keywords&gt;&lt;keyword&gt;Exosome&lt;/keyword&gt;&lt;keyword&gt;Extracellular microRNA&lt;/keyword&gt;&lt;keyword&gt;Circulating microRNA&lt;/keyword&gt;&lt;keyword&gt;Sorting&lt;/keyword&gt;&lt;keyword&gt;Cell-to-cell communication&lt;/keyword&gt;&lt;/keywords&gt;&lt;dates&gt;&lt;year&gt;2015&lt;/year&gt;&lt;pub-dates&gt;&lt;date&gt;2//&lt;/date&gt;&lt;/pub-dates&gt;&lt;/dates&gt;&lt;isbn&gt;1672-0229&lt;/isbn&gt;&lt;urls&gt;&lt;related-urls&gt;&lt;url&gt;http://www.sciencedirect.com/science/article/pii/S167202291500011X&lt;/url&gt;&lt;/related-urls&gt;&lt;/urls&gt;&lt;electronic-resource-num&gt;http://dx.doi.org/10.1016/j.gpb.2015.02.001&lt;/electronic-resource-num&gt;&lt;/record&gt;&lt;/Cite&gt;&lt;/EndNote&gt;</w:instrText>
      </w:r>
      <w:r w:rsidR="00506947">
        <w:rPr>
          <w:rFonts w:ascii="Times New Roman" w:hAnsi="Times New Roman" w:cs="Times New Roman"/>
          <w:sz w:val="24"/>
          <w:szCs w:val="24"/>
        </w:rPr>
        <w:fldChar w:fldCharType="separate"/>
      </w:r>
      <w:r w:rsidR="00506947">
        <w:rPr>
          <w:rFonts w:ascii="Times New Roman" w:hAnsi="Times New Roman" w:cs="Times New Roman"/>
          <w:noProof/>
          <w:sz w:val="24"/>
          <w:szCs w:val="24"/>
        </w:rPr>
        <w:t>(Zhang et al. 2015)</w:t>
      </w:r>
      <w:r w:rsidR="00506947">
        <w:rPr>
          <w:rFonts w:ascii="Times New Roman" w:hAnsi="Times New Roman" w:cs="Times New Roman"/>
          <w:sz w:val="24"/>
          <w:szCs w:val="24"/>
        </w:rPr>
        <w:fldChar w:fldCharType="end"/>
      </w:r>
      <w:r w:rsidRPr="000C3393">
        <w:rPr>
          <w:rFonts w:ascii="Times New Roman" w:hAnsi="Times New Roman" w:cs="Times New Roman"/>
          <w:sz w:val="24"/>
          <w:szCs w:val="24"/>
        </w:rPr>
        <w:t xml:space="preserve">. Yet, recent assessment of the intracellular miRNA levels compared to the EV contained miRNAs revealed that particular </w:t>
      </w:r>
      <w:r w:rsidRPr="000C3393">
        <w:rPr>
          <w:rFonts w:ascii="Times New Roman" w:hAnsi="Times New Roman" w:cs="Times New Roman"/>
          <w:sz w:val="24"/>
          <w:szCs w:val="24"/>
        </w:rPr>
        <w:lastRenderedPageBreak/>
        <w:t xml:space="preserve">miRNAs are enriched or lacking in the </w:t>
      </w:r>
      <w:r>
        <w:rPr>
          <w:rFonts w:ascii="Times New Roman" w:hAnsi="Times New Roman" w:cs="Times New Roman"/>
          <w:sz w:val="24"/>
          <w:szCs w:val="24"/>
        </w:rPr>
        <w:t xml:space="preserve">vesicles </w:t>
      </w:r>
      <w:r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(Collino</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2010; Inder et al. 2014)</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This indicates a selective mechanism in which RNAs are exported that previously hadn’t been considered.</w:t>
      </w:r>
      <w:ins w:id="666" w:author="Harley Robinson " w:date="2016-03-17T09:32:00Z">
        <w:r w:rsidR="001A2E4B">
          <w:rPr>
            <w:rFonts w:ascii="Times New Roman" w:hAnsi="Times New Roman" w:cs="Times New Roman"/>
            <w:sz w:val="24"/>
            <w:szCs w:val="24"/>
          </w:rPr>
          <w:t xml:space="preserve"> </w:t>
        </w:r>
      </w:ins>
      <w:r w:rsidR="001A2E4B">
        <w:rPr>
          <w:rFonts w:ascii="Times New Roman" w:hAnsi="Times New Roman" w:cs="Times New Roman"/>
          <w:sz w:val="24"/>
          <w:szCs w:val="24"/>
        </w:rPr>
        <w:t xml:space="preserve"> </w:t>
      </w:r>
      <w:r>
        <w:rPr>
          <w:rFonts w:ascii="Times New Roman" w:hAnsi="Times New Roman" w:cs="Times New Roman"/>
          <w:sz w:val="24"/>
          <w:szCs w:val="24"/>
        </w:rPr>
        <w:t>A recent clue was provided by Villarroya-et at, who reported that</w:t>
      </w:r>
      <w:r w:rsidRPr="000C3393">
        <w:rPr>
          <w:rFonts w:ascii="Times New Roman" w:hAnsi="Times New Roman" w:cs="Times New Roman"/>
          <w:sz w:val="24"/>
          <w:szCs w:val="24"/>
        </w:rPr>
        <w:t xml:space="preserve"> sumoylated ribonucleoprotein, hnRNPA2B1</w:t>
      </w:r>
      <w:ins w:id="667" w:author="Harley Robinson " w:date="2016-03-17T13:55:00Z">
        <w:r w:rsidR="00766707">
          <w:rPr>
            <w:rFonts w:ascii="Times New Roman" w:hAnsi="Times New Roman" w:cs="Times New Roman"/>
            <w:sz w:val="24"/>
            <w:szCs w:val="24"/>
          </w:rPr>
          <w:t>,</w:t>
        </w:r>
      </w:ins>
      <w:r w:rsidRPr="000C3393">
        <w:rPr>
          <w:rFonts w:ascii="Times New Roman" w:hAnsi="Times New Roman" w:cs="Times New Roman"/>
          <w:sz w:val="24"/>
          <w:szCs w:val="24"/>
        </w:rPr>
        <w:t xml:space="preserve"> mediate the transport and subcellular localization of a subset of miRNAs in </w:t>
      </w:r>
      <w:r>
        <w:rPr>
          <w:rFonts w:ascii="Times New Roman" w:hAnsi="Times New Roman" w:cs="Times New Roman"/>
          <w:sz w:val="24"/>
          <w:szCs w:val="24"/>
        </w:rPr>
        <w:t xml:space="preserve">T-lymphocytes </w:t>
      </w:r>
      <w:r w:rsidRPr="000C3393">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(Villarroya-Beltri</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2013)</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Yet, </w:t>
      </w:r>
      <w:r>
        <w:rPr>
          <w:rFonts w:ascii="Times New Roman" w:hAnsi="Times New Roman" w:cs="Times New Roman"/>
          <w:sz w:val="24"/>
          <w:szCs w:val="24"/>
        </w:rPr>
        <w:t xml:space="preserve">how hnRNPA2B1 </w:t>
      </w:r>
      <w:r w:rsidR="00D44803" w:rsidRPr="000C3393">
        <w:rPr>
          <w:rFonts w:ascii="Times New Roman" w:hAnsi="Times New Roman" w:cs="Times New Roman"/>
          <w:b/>
          <w:noProof/>
          <w:sz w:val="24"/>
          <w:szCs w:val="24"/>
          <w:lang w:eastAsia="en-AU"/>
        </w:rPr>
        <mc:AlternateContent>
          <mc:Choice Requires="wps">
            <w:drawing>
              <wp:anchor distT="0" distB="0" distL="114300" distR="114300" simplePos="0" relativeHeight="251673600" behindDoc="1" locked="0" layoutInCell="1" allowOverlap="1" wp14:anchorId="7AEFC231" wp14:editId="1F8047BB">
                <wp:simplePos x="0" y="0"/>
                <wp:positionH relativeFrom="column">
                  <wp:posOffset>176530</wp:posOffset>
                </wp:positionH>
                <wp:positionV relativeFrom="paragraph">
                  <wp:posOffset>2026285</wp:posOffset>
                </wp:positionV>
                <wp:extent cx="5676265" cy="6848475"/>
                <wp:effectExtent l="0" t="0" r="635" b="9525"/>
                <wp:wrapTight wrapText="bothSides">
                  <wp:wrapPolygon edited="0">
                    <wp:start x="0" y="0"/>
                    <wp:lineTo x="0" y="21570"/>
                    <wp:lineTo x="21530" y="21570"/>
                    <wp:lineTo x="2153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6848475"/>
                        </a:xfrm>
                        <a:prstGeom prst="rect">
                          <a:avLst/>
                        </a:prstGeom>
                        <a:solidFill>
                          <a:srgbClr val="FFFFFF"/>
                        </a:solidFill>
                        <a:ln w="9525">
                          <a:noFill/>
                          <a:miter lim="800000"/>
                          <a:headEnd/>
                          <a:tailEnd/>
                        </a:ln>
                      </wps:spPr>
                      <wps:txbx>
                        <w:txbxContent>
                          <w:p w14:paraId="0FC38FEB" w14:textId="77777777" w:rsidR="008D38EF" w:rsidRDefault="008D38EF" w:rsidP="00501F12">
                            <w:r>
                              <w:rPr>
                                <w:noProof/>
                                <w:lang w:eastAsia="en-AU"/>
                              </w:rPr>
                              <w:t xml:space="preserve"> </w:t>
                            </w:r>
                            <w:r>
                              <w:rPr>
                                <w:noProof/>
                                <w:lang w:eastAsia="en-AU"/>
                              </w:rPr>
                              <w:drawing>
                                <wp:inline distT="0" distB="0" distL="0" distR="0" wp14:anchorId="0941CD16" wp14:editId="3C6582BC">
                                  <wp:extent cx="5442592" cy="36290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5" b="-1"/>
                                          <a:stretch/>
                                        </pic:blipFill>
                                        <pic:spPr bwMode="auto">
                                          <a:xfrm>
                                            <a:off x="0" y="0"/>
                                            <a:ext cx="5444505" cy="3630301"/>
                                          </a:xfrm>
                                          <a:prstGeom prst="rect">
                                            <a:avLst/>
                                          </a:prstGeom>
                                          <a:ln>
                                            <a:noFill/>
                                          </a:ln>
                                          <a:extLst>
                                            <a:ext uri="{53640926-AAD7-44D8-BBD7-CCE9431645EC}">
                                              <a14:shadowObscured xmlns:a14="http://schemas.microsoft.com/office/drawing/2010/main"/>
                                            </a:ext>
                                          </a:extLst>
                                        </pic:spPr>
                                      </pic:pic>
                                    </a:graphicData>
                                  </a:graphic>
                                </wp:inline>
                              </w:drawing>
                            </w:r>
                          </w:p>
                          <w:p w14:paraId="5C74D5FA" w14:textId="77777777" w:rsidR="008D38EF" w:rsidRPr="0069789F" w:rsidRDefault="008D38EF" w:rsidP="00501F12">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microvesicles and from </w:t>
                            </w:r>
                            <w:r>
                              <w:rPr>
                                <w:rFonts w:ascii="Times New Roman" w:hAnsi="Times New Roman" w:cs="Times New Roman"/>
                                <w:sz w:val="24"/>
                                <w:szCs w:val="24"/>
                              </w:rPr>
                              <w:t>fusion of the multivesicular bodies (</w:t>
                            </w:r>
                            <w:r w:rsidRPr="000C3393">
                              <w:rPr>
                                <w:rFonts w:ascii="Times New Roman" w:hAnsi="Times New Roman" w:cs="Times New Roman"/>
                                <w:sz w:val="24"/>
                                <w:szCs w:val="24"/>
                              </w:rPr>
                              <w:t>MVBs</w:t>
                            </w:r>
                            <w:r>
                              <w:rPr>
                                <w:rFonts w:ascii="Times New Roman" w:hAnsi="Times New Roman" w:cs="Times New Roman"/>
                                <w:sz w:val="24"/>
                                <w:szCs w:val="24"/>
                              </w:rPr>
                              <w:t>) with the plasma membrane to release</w:t>
                            </w:r>
                            <w:r w:rsidRPr="000C3393">
                              <w:rPr>
                                <w:rFonts w:ascii="Times New Roman" w:hAnsi="Times New Roman" w:cs="Times New Roman"/>
                                <w:sz w:val="24"/>
                                <w:szCs w:val="24"/>
                              </w:rPr>
                              <w:t xml:space="preserve">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xml:space="preserve">. EV </w:t>
                            </w:r>
                            <w:r>
                              <w:rPr>
                                <w:rFonts w:ascii="Times New Roman" w:hAnsi="Times New Roman" w:cs="Times New Roman"/>
                                <w:sz w:val="24"/>
                                <w:szCs w:val="24"/>
                              </w:rPr>
                              <w:t>contents includes miRNAs. T</w:t>
                            </w:r>
                            <w:r w:rsidRPr="000C3393">
                              <w:rPr>
                                <w:rFonts w:ascii="Times New Roman" w:hAnsi="Times New Roman" w:cs="Times New Roman"/>
                                <w:sz w:val="24"/>
                                <w:szCs w:val="24"/>
                              </w:rPr>
                              <w:t>he recruitment of the RISC and associated protein</w:t>
                            </w:r>
                            <w:r>
                              <w:rPr>
                                <w:rFonts w:ascii="Times New Roman" w:hAnsi="Times New Roman" w:cs="Times New Roman"/>
                                <w:sz w:val="24"/>
                                <w:szCs w:val="24"/>
                              </w:rPr>
                              <w:t>s to the</w:t>
                            </w:r>
                            <w:r w:rsidRPr="000C3393">
                              <w:rPr>
                                <w:rFonts w:ascii="Times New Roman" w:hAnsi="Times New Roman" w:cs="Times New Roman"/>
                                <w:sz w:val="24"/>
                                <w:szCs w:val="24"/>
                              </w:rPr>
                              <w:t xml:space="preserve"> target mRNA </w:t>
                            </w:r>
                            <w:r>
                              <w:rPr>
                                <w:rFonts w:ascii="Times New Roman" w:hAnsi="Times New Roman" w:cs="Times New Roman"/>
                                <w:sz w:val="24"/>
                                <w:szCs w:val="24"/>
                              </w:rPr>
                              <w:t>occurs by miRNA</w:t>
                            </w:r>
                            <w:r w:rsidRPr="000C3393">
                              <w:rPr>
                                <w:rFonts w:ascii="Times New Roman" w:hAnsi="Times New Roman" w:cs="Times New Roman"/>
                                <w:sz w:val="24"/>
                                <w:szCs w:val="24"/>
                              </w:rPr>
                              <w:t xml:space="preserve"> binding</w:t>
                            </w:r>
                            <w:r>
                              <w:rPr>
                                <w:rFonts w:ascii="Times New Roman" w:hAnsi="Times New Roman" w:cs="Times New Roman"/>
                                <w:sz w:val="24"/>
                                <w:szCs w:val="24"/>
                              </w:rPr>
                              <w:t>, which promotes the suppression of protein translation by transcript degradation</w:t>
                            </w:r>
                            <w:r w:rsidRPr="000C3393">
                              <w:rPr>
                                <w:rFonts w:ascii="Times New Roman" w:hAnsi="Times New Roman" w:cs="Times New Roman"/>
                                <w:sz w:val="24"/>
                                <w:szCs w:val="24"/>
                              </w:rPr>
                              <w:t xml:space="preserve">. </w:t>
                            </w:r>
                            <w:r>
                              <w:rPr>
                                <w:rFonts w:ascii="Times New Roman" w:hAnsi="Times New Roman" w:cs="Times New Roman"/>
                                <w:sz w:val="24"/>
                                <w:szCs w:val="24"/>
                              </w:rPr>
                              <w:t>Addition</w:t>
                            </w:r>
                            <w:r w:rsidRPr="000C3393">
                              <w:rPr>
                                <w:rFonts w:ascii="Times New Roman" w:hAnsi="Times New Roman" w:cs="Times New Roman"/>
                                <w:sz w:val="24"/>
                                <w:szCs w:val="24"/>
                              </w:rPr>
                              <w:t xml:space="preserve"> of </w:t>
                            </w:r>
                            <w:r>
                              <w:rPr>
                                <w:rFonts w:ascii="Times New Roman" w:hAnsi="Times New Roman" w:cs="Times New Roman"/>
                                <w:sz w:val="24"/>
                                <w:szCs w:val="24"/>
                              </w:rPr>
                              <w:t xml:space="preserve">EV </w:t>
                            </w:r>
                            <w:r w:rsidRPr="000C3393">
                              <w:rPr>
                                <w:rFonts w:ascii="Times New Roman" w:hAnsi="Times New Roman" w:cs="Times New Roman"/>
                                <w:sz w:val="24"/>
                                <w:szCs w:val="24"/>
                              </w:rPr>
                              <w:t xml:space="preserve">miRNAs to the </w:t>
                            </w:r>
                            <w:r>
                              <w:rPr>
                                <w:rFonts w:ascii="Times New Roman" w:hAnsi="Times New Roman" w:cs="Times New Roman"/>
                                <w:sz w:val="24"/>
                                <w:szCs w:val="24"/>
                              </w:rPr>
                              <w:t xml:space="preserve">endogenous miRNA population in the </w:t>
                            </w:r>
                            <w:r w:rsidRPr="000C3393">
                              <w:rPr>
                                <w:rFonts w:ascii="Times New Roman" w:hAnsi="Times New Roman" w:cs="Times New Roman"/>
                                <w:sz w:val="24"/>
                                <w:szCs w:val="24"/>
                              </w:rPr>
                              <w:t xml:space="preserve">recipient cell </w:t>
                            </w:r>
                            <w:r>
                              <w:rPr>
                                <w:rFonts w:ascii="Times New Roman" w:hAnsi="Times New Roman" w:cs="Times New Roman"/>
                                <w:sz w:val="24"/>
                                <w:szCs w:val="24"/>
                              </w:rPr>
                              <w:t>facilitates altered protein and pathway activity.</w:t>
                            </w:r>
                          </w:p>
                        </w:txbxContent>
                      </wps:txbx>
                      <wps:bodyPr rot="0" vert="horz" wrap="square" lIns="91440" tIns="45720" rIns="91440" bIns="45720" anchor="t" anchorCtr="0">
                        <a:noAutofit/>
                      </wps:bodyPr>
                    </wps:wsp>
                  </a:graphicData>
                </a:graphic>
              </wp:anchor>
            </w:drawing>
          </mc:Choice>
          <mc:Fallback>
            <w:pict>
              <v:shapetype w14:anchorId="7AEFC231" id="_x0000_t202" coordsize="21600,21600" o:spt="202" path="m,l,21600r21600,l21600,xe">
                <v:stroke joinstyle="miter"/>
                <v:path gradientshapeok="t" o:connecttype="rect"/>
              </v:shapetype>
              <v:shape id="Text Box 2" o:spid="_x0000_s1026" type="#_x0000_t202" style="position:absolute;left:0;text-align:left;margin-left:13.9pt;margin-top:159.55pt;width:446.95pt;height:539.2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" stroked="f">
                <v:textbox>
                  <w:txbxContent>
                    <w:p w14:paraId="0FC38FEB" w14:textId="77777777" w:rsidR="008D38EF" w:rsidRDefault="008D38EF" w:rsidP="00501F12">
                      <w:r>
                        <w:rPr>
                          <w:noProof/>
                          <w:lang w:eastAsia="en-AU"/>
                        </w:rPr>
                        <w:t xml:space="preserve"> </w:t>
                      </w:r>
                      <w:r>
                        <w:rPr>
                          <w:noProof/>
                          <w:lang w:eastAsia="en-AU"/>
                        </w:rPr>
                        <w:drawing>
                          <wp:inline distT="0" distB="0" distL="0" distR="0" wp14:anchorId="0941CD16" wp14:editId="3C6582BC">
                            <wp:extent cx="5442592" cy="36290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5" b="-1"/>
                                    <a:stretch/>
                                  </pic:blipFill>
                                  <pic:spPr bwMode="auto">
                                    <a:xfrm>
                                      <a:off x="0" y="0"/>
                                      <a:ext cx="5444505" cy="3630301"/>
                                    </a:xfrm>
                                    <a:prstGeom prst="rect">
                                      <a:avLst/>
                                    </a:prstGeom>
                                    <a:ln>
                                      <a:noFill/>
                                    </a:ln>
                                    <a:extLst>
                                      <a:ext uri="{53640926-AAD7-44D8-BBD7-CCE9431645EC}">
                                        <a14:shadowObscured xmlns:a14="http://schemas.microsoft.com/office/drawing/2010/main"/>
                                      </a:ext>
                                    </a:extLst>
                                  </pic:spPr>
                                </pic:pic>
                              </a:graphicData>
                            </a:graphic>
                          </wp:inline>
                        </w:drawing>
                      </w:r>
                    </w:p>
                    <w:p w14:paraId="5C74D5FA" w14:textId="77777777" w:rsidR="008D38EF" w:rsidRPr="0069789F" w:rsidRDefault="008D38EF" w:rsidP="00501F12">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microvesicles and from </w:t>
                      </w:r>
                      <w:r>
                        <w:rPr>
                          <w:rFonts w:ascii="Times New Roman" w:hAnsi="Times New Roman" w:cs="Times New Roman"/>
                          <w:sz w:val="24"/>
                          <w:szCs w:val="24"/>
                        </w:rPr>
                        <w:t>fusion of the multivesicular bodies (</w:t>
                      </w:r>
                      <w:r w:rsidRPr="000C3393">
                        <w:rPr>
                          <w:rFonts w:ascii="Times New Roman" w:hAnsi="Times New Roman" w:cs="Times New Roman"/>
                          <w:sz w:val="24"/>
                          <w:szCs w:val="24"/>
                        </w:rPr>
                        <w:t>MVBs</w:t>
                      </w:r>
                      <w:r>
                        <w:rPr>
                          <w:rFonts w:ascii="Times New Roman" w:hAnsi="Times New Roman" w:cs="Times New Roman"/>
                          <w:sz w:val="24"/>
                          <w:szCs w:val="24"/>
                        </w:rPr>
                        <w:t>) with the plasma membrane to release</w:t>
                      </w:r>
                      <w:r w:rsidRPr="000C3393">
                        <w:rPr>
                          <w:rFonts w:ascii="Times New Roman" w:hAnsi="Times New Roman" w:cs="Times New Roman"/>
                          <w:sz w:val="24"/>
                          <w:szCs w:val="24"/>
                        </w:rPr>
                        <w:t xml:space="preserve">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xml:space="preserve">. EV </w:t>
                      </w:r>
                      <w:r>
                        <w:rPr>
                          <w:rFonts w:ascii="Times New Roman" w:hAnsi="Times New Roman" w:cs="Times New Roman"/>
                          <w:sz w:val="24"/>
                          <w:szCs w:val="24"/>
                        </w:rPr>
                        <w:t>contents includes miRNAs. T</w:t>
                      </w:r>
                      <w:r w:rsidRPr="000C3393">
                        <w:rPr>
                          <w:rFonts w:ascii="Times New Roman" w:hAnsi="Times New Roman" w:cs="Times New Roman"/>
                          <w:sz w:val="24"/>
                          <w:szCs w:val="24"/>
                        </w:rPr>
                        <w:t>he recruitment of the RISC and associated protein</w:t>
                      </w:r>
                      <w:r>
                        <w:rPr>
                          <w:rFonts w:ascii="Times New Roman" w:hAnsi="Times New Roman" w:cs="Times New Roman"/>
                          <w:sz w:val="24"/>
                          <w:szCs w:val="24"/>
                        </w:rPr>
                        <w:t>s to the</w:t>
                      </w:r>
                      <w:r w:rsidRPr="000C3393">
                        <w:rPr>
                          <w:rFonts w:ascii="Times New Roman" w:hAnsi="Times New Roman" w:cs="Times New Roman"/>
                          <w:sz w:val="24"/>
                          <w:szCs w:val="24"/>
                        </w:rPr>
                        <w:t xml:space="preserve"> target mRNA </w:t>
                      </w:r>
                      <w:r>
                        <w:rPr>
                          <w:rFonts w:ascii="Times New Roman" w:hAnsi="Times New Roman" w:cs="Times New Roman"/>
                          <w:sz w:val="24"/>
                          <w:szCs w:val="24"/>
                        </w:rPr>
                        <w:t>occurs by miRNA</w:t>
                      </w:r>
                      <w:r w:rsidRPr="000C3393">
                        <w:rPr>
                          <w:rFonts w:ascii="Times New Roman" w:hAnsi="Times New Roman" w:cs="Times New Roman"/>
                          <w:sz w:val="24"/>
                          <w:szCs w:val="24"/>
                        </w:rPr>
                        <w:t xml:space="preserve"> binding</w:t>
                      </w:r>
                      <w:r>
                        <w:rPr>
                          <w:rFonts w:ascii="Times New Roman" w:hAnsi="Times New Roman" w:cs="Times New Roman"/>
                          <w:sz w:val="24"/>
                          <w:szCs w:val="24"/>
                        </w:rPr>
                        <w:t>, which promotes the suppression of protein translation by transcript degradation</w:t>
                      </w:r>
                      <w:r w:rsidRPr="000C3393">
                        <w:rPr>
                          <w:rFonts w:ascii="Times New Roman" w:hAnsi="Times New Roman" w:cs="Times New Roman"/>
                          <w:sz w:val="24"/>
                          <w:szCs w:val="24"/>
                        </w:rPr>
                        <w:t xml:space="preserve">. </w:t>
                      </w:r>
                      <w:r>
                        <w:rPr>
                          <w:rFonts w:ascii="Times New Roman" w:hAnsi="Times New Roman" w:cs="Times New Roman"/>
                          <w:sz w:val="24"/>
                          <w:szCs w:val="24"/>
                        </w:rPr>
                        <w:t>Addition</w:t>
                      </w:r>
                      <w:r w:rsidRPr="000C3393">
                        <w:rPr>
                          <w:rFonts w:ascii="Times New Roman" w:hAnsi="Times New Roman" w:cs="Times New Roman"/>
                          <w:sz w:val="24"/>
                          <w:szCs w:val="24"/>
                        </w:rPr>
                        <w:t xml:space="preserve"> of </w:t>
                      </w:r>
                      <w:r>
                        <w:rPr>
                          <w:rFonts w:ascii="Times New Roman" w:hAnsi="Times New Roman" w:cs="Times New Roman"/>
                          <w:sz w:val="24"/>
                          <w:szCs w:val="24"/>
                        </w:rPr>
                        <w:t xml:space="preserve">EV </w:t>
                      </w:r>
                      <w:r w:rsidRPr="000C3393">
                        <w:rPr>
                          <w:rFonts w:ascii="Times New Roman" w:hAnsi="Times New Roman" w:cs="Times New Roman"/>
                          <w:sz w:val="24"/>
                          <w:szCs w:val="24"/>
                        </w:rPr>
                        <w:t xml:space="preserve">miRNAs to the </w:t>
                      </w:r>
                      <w:r>
                        <w:rPr>
                          <w:rFonts w:ascii="Times New Roman" w:hAnsi="Times New Roman" w:cs="Times New Roman"/>
                          <w:sz w:val="24"/>
                          <w:szCs w:val="24"/>
                        </w:rPr>
                        <w:t xml:space="preserve">endogenous miRNA population in the </w:t>
                      </w:r>
                      <w:r w:rsidRPr="000C3393">
                        <w:rPr>
                          <w:rFonts w:ascii="Times New Roman" w:hAnsi="Times New Roman" w:cs="Times New Roman"/>
                          <w:sz w:val="24"/>
                          <w:szCs w:val="24"/>
                        </w:rPr>
                        <w:t xml:space="preserve">recipient cell </w:t>
                      </w:r>
                      <w:r>
                        <w:rPr>
                          <w:rFonts w:ascii="Times New Roman" w:hAnsi="Times New Roman" w:cs="Times New Roman"/>
                          <w:sz w:val="24"/>
                          <w:szCs w:val="24"/>
                        </w:rPr>
                        <w:t>facilitates altered protein and pathway activity.</w:t>
                      </w:r>
                    </w:p>
                  </w:txbxContent>
                </v:textbox>
                <w10:wrap type="tight"/>
              </v:shape>
            </w:pict>
          </mc:Fallback>
        </mc:AlternateContent>
      </w:r>
      <w:r>
        <w:rPr>
          <w:rFonts w:ascii="Times New Roman" w:hAnsi="Times New Roman" w:cs="Times New Roman"/>
          <w:sz w:val="24"/>
          <w:szCs w:val="24"/>
        </w:rPr>
        <w:t xml:space="preserve">selectively targets miRNA to EVs remain unknown. </w:t>
      </w:r>
    </w:p>
    <w:p w14:paraId="7DCAEC9A" w14:textId="1E086BA1" w:rsidR="004A1B4D" w:rsidRPr="000C3393" w:rsidRDefault="004A1B4D" w:rsidP="00E61BBD">
      <w:pPr>
        <w:pStyle w:val="NoSpacing"/>
        <w:spacing w:line="480" w:lineRule="auto"/>
        <w:ind w:firstLine="142"/>
        <w:rPr>
          <w:rFonts w:ascii="Times New Roman" w:hAnsi="Times New Roman" w:cs="Times New Roman"/>
          <w:sz w:val="24"/>
          <w:szCs w:val="24"/>
        </w:rPr>
      </w:pPr>
    </w:p>
    <w:p w14:paraId="34AAD018" w14:textId="7E836B85" w:rsidR="00F216BD" w:rsidRPr="00002BB9" w:rsidRDefault="00F216BD" w:rsidP="00002BB9">
      <w:pPr>
        <w:pStyle w:val="Heading2"/>
        <w:spacing w:line="480" w:lineRule="auto"/>
        <w:rPr>
          <w:rFonts w:ascii="Times New Roman" w:hAnsi="Times New Roman" w:cs="Times New Roman"/>
          <w:b/>
          <w:sz w:val="24"/>
        </w:rPr>
      </w:pPr>
      <w:bookmarkStart w:id="668" w:name="_Toc445984267"/>
      <w:r w:rsidRPr="00002BB9">
        <w:rPr>
          <w:rFonts w:ascii="Times New Roman" w:hAnsi="Times New Roman" w:cs="Times New Roman"/>
          <w:b/>
          <w:sz w:val="24"/>
        </w:rPr>
        <w:lastRenderedPageBreak/>
        <w:t>Lipid raft domains and EV cargo sorting</w:t>
      </w:r>
      <w:bookmarkEnd w:id="668"/>
    </w:p>
    <w:p w14:paraId="1B0E0846" w14:textId="0EC50E3E" w:rsidR="0074392D" w:rsidDel="00C90E5E" w:rsidRDefault="00617984" w:rsidP="00501F12">
      <w:pPr>
        <w:pStyle w:val="NoSpacing"/>
        <w:spacing w:line="480" w:lineRule="auto"/>
        <w:ind w:firstLine="142"/>
        <w:rPr>
          <w:ins w:id="669" w:author="Michelle Hill" w:date="2016-03-16T23:48:00Z"/>
          <w:del w:id="670" w:author="Harley Robinson " w:date="2016-03-17T10:01:00Z"/>
          <w:rFonts w:ascii="Times New Roman" w:hAnsi="Times New Roman" w:cs="Times New Roman"/>
          <w:sz w:val="24"/>
          <w:szCs w:val="24"/>
        </w:rPr>
      </w:pPr>
      <w:r>
        <w:rPr>
          <w:rFonts w:ascii="Times New Roman" w:hAnsi="Times New Roman" w:cs="Times New Roman"/>
          <w:sz w:val="24"/>
          <w:szCs w:val="24"/>
        </w:rPr>
        <w:t xml:space="preserve">One clue on how </w:t>
      </w:r>
      <w:r w:rsidR="0053023D">
        <w:rPr>
          <w:rFonts w:ascii="Times New Roman" w:hAnsi="Times New Roman" w:cs="Times New Roman"/>
          <w:sz w:val="24"/>
          <w:szCs w:val="24"/>
        </w:rPr>
        <w:t>miRNA cargo</w:t>
      </w:r>
      <w:r>
        <w:rPr>
          <w:rFonts w:ascii="Times New Roman" w:hAnsi="Times New Roman" w:cs="Times New Roman"/>
          <w:sz w:val="24"/>
          <w:szCs w:val="24"/>
        </w:rPr>
        <w:t xml:space="preserve"> are selectively sorted for secretion via EV may lie in their lipid composition. C</w:t>
      </w:r>
      <w:r w:rsidRPr="000C3393">
        <w:rPr>
          <w:rFonts w:ascii="Times New Roman" w:hAnsi="Times New Roman" w:cs="Times New Roman"/>
          <w:sz w:val="24"/>
          <w:szCs w:val="24"/>
        </w:rPr>
        <w:t>ompared to the cellular membrane</w:t>
      </w:r>
      <w:r>
        <w:rPr>
          <w:rFonts w:ascii="Times New Roman" w:hAnsi="Times New Roman" w:cs="Times New Roman"/>
          <w:sz w:val="24"/>
          <w:szCs w:val="24"/>
        </w:rPr>
        <w:t>, b</w:t>
      </w:r>
      <w:r w:rsidR="00F216BD">
        <w:rPr>
          <w:rFonts w:ascii="Times New Roman" w:hAnsi="Times New Roman" w:cs="Times New Roman"/>
          <w:sz w:val="24"/>
          <w:szCs w:val="24"/>
        </w:rPr>
        <w:t xml:space="preserve">oth types of </w:t>
      </w:r>
      <w:r w:rsidR="00F216BD" w:rsidRPr="000C3393">
        <w:rPr>
          <w:rFonts w:ascii="Times New Roman" w:hAnsi="Times New Roman" w:cs="Times New Roman"/>
          <w:sz w:val="24"/>
          <w:szCs w:val="24"/>
        </w:rPr>
        <w:t xml:space="preserve"> EVs are typically enriched in </w:t>
      </w:r>
      <w:r>
        <w:rPr>
          <w:rFonts w:ascii="Times New Roman" w:hAnsi="Times New Roman" w:cs="Times New Roman"/>
          <w:sz w:val="24"/>
          <w:szCs w:val="24"/>
        </w:rPr>
        <w:t>lipid raft lipids, c</w:t>
      </w:r>
      <w:r w:rsidR="00F216BD" w:rsidRPr="000C3393">
        <w:rPr>
          <w:rFonts w:ascii="Times New Roman" w:hAnsi="Times New Roman" w:cs="Times New Roman"/>
          <w:sz w:val="24"/>
          <w:szCs w:val="24"/>
        </w:rPr>
        <w:t xml:space="preserve">holesterol, </w:t>
      </w:r>
      <w:r w:rsidR="00002BB9">
        <w:rPr>
          <w:rFonts w:ascii="Times New Roman" w:hAnsi="Times New Roman" w:cs="Times New Roman"/>
          <w:sz w:val="24"/>
          <w:szCs w:val="24"/>
        </w:rPr>
        <w:t>sphingolipids and ceramide</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r>
      <w:r w:rsidR="00A976DB">
        <w:rPr>
          <w:rFonts w:ascii="Times New Roman" w:hAnsi="Times New Roman" w:cs="Times New Roman"/>
          <w:sz w:val="24"/>
          <w:szCs w:val="24"/>
        </w:rPr>
        <w:instrText xml:space="preserve"> ADDIN EN.CITE &lt;EndNote&gt;&lt;Cite&gt;&lt;Author&gt;Cocucci&lt;/Author&gt;&lt;Year&gt;2015&lt;/Year&gt;&lt;RecNum&gt;122&lt;/RecNum&gt;&lt;DisplayText&gt;(Cocucci and Meldolesi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r w:rsidR="00F216BD" w:rsidRPr="000C3393">
        <w:rPr>
          <w:rFonts w:ascii="Times New Roman" w:hAnsi="Times New Roman" w:cs="Times New Roman"/>
          <w:sz w:val="24"/>
          <w:szCs w:val="24"/>
        </w:rPr>
        <w:fldChar w:fldCharType="separate"/>
      </w:r>
      <w:r w:rsidR="00A976DB">
        <w:rPr>
          <w:rFonts w:ascii="Times New Roman" w:hAnsi="Times New Roman" w:cs="Times New Roman"/>
          <w:noProof/>
          <w:sz w:val="24"/>
          <w:szCs w:val="24"/>
        </w:rPr>
        <w:t>(Cocucci and Meldolesi 2015)</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w:t>
      </w:r>
      <w:ins w:id="671" w:author="Michelle Hill" w:date="2016-03-16T23:48:00Z">
        <w:r w:rsidR="0074392D">
          <w:rPr>
            <w:rFonts w:ascii="Times New Roman" w:hAnsi="Times New Roman" w:cs="Times New Roman"/>
            <w:sz w:val="24"/>
            <w:szCs w:val="24"/>
          </w:rPr>
          <w:t xml:space="preserve"> </w:t>
        </w:r>
      </w:ins>
      <w:r w:rsidR="00E26F50" w:rsidDel="00C90E5E">
        <w:rPr>
          <w:rFonts w:ascii="Times New Roman" w:hAnsi="Times New Roman" w:cs="Times New Roman"/>
          <w:sz w:val="24"/>
          <w:szCs w:val="24"/>
        </w:rPr>
        <w:t xml:space="preserve">Lipid rafts are </w:t>
      </w:r>
      <w:r w:rsidR="00BC07DF" w:rsidDel="00C90E5E">
        <w:rPr>
          <w:rFonts w:ascii="Times New Roman" w:hAnsi="Times New Roman" w:cs="Times New Roman"/>
          <w:sz w:val="24"/>
          <w:szCs w:val="24"/>
        </w:rPr>
        <w:t>dynamic subdomains consisting of specific lipid combinations and membrane proteins distinct from the cellular membrane</w:t>
      </w:r>
      <w:r w:rsidR="00E13283">
        <w:rPr>
          <w:rFonts w:ascii="Times New Roman" w:hAnsi="Times New Roman" w:cs="Times New Roman"/>
          <w:sz w:val="24"/>
          <w:szCs w:val="24"/>
        </w:rPr>
        <w:fldChar w:fldCharType="begin"/>
      </w:r>
      <w:r w:rsidR="00E13283">
        <w:rPr>
          <w:rFonts w:ascii="Times New Roman" w:hAnsi="Times New Roman" w:cs="Times New Roman"/>
          <w:sz w:val="24"/>
          <w:szCs w:val="24"/>
        </w:rPr>
        <w:instrText xml:space="preserve"> ADDIN EN.CITE &lt;EndNote&gt;&lt;Cite&gt;&lt;Author&gt;Sonnino&lt;/Author&gt;&lt;Year&gt;2013&lt;/Year&gt;&lt;RecNum&gt;162&lt;/RecNum&gt;&lt;DisplayText&gt;(Sonnino and Prinetti 2013)&lt;/DisplayText&gt;&lt;record&gt;&lt;rec-number&gt;162&lt;/rec-number&gt;&lt;foreign-keys&gt;&lt;key app="EN" db-id="fvaw9vd5rrfez2epavc5exebz02xt0vvvwrs" timestamp="1458188070"&gt;162&lt;/key&gt;&lt;/foreign-keys&gt;&lt;ref-type name="Journal Article"&gt;17&lt;/ref-type&gt;&lt;contributors&gt;&lt;authors&gt;&lt;author&gt;Sonnino, S.&lt;/author&gt;&lt;author&gt;Prinetti, A.&lt;/author&gt;&lt;/authors&gt;&lt;/contributors&gt;&lt;auth-address&gt;Department of Medical Biotechnology and Translational Medicine, University of Milan, Via Fratelli Cervi 93, 20090 Segrate (Milano), Italy.&lt;/auth-address&gt;&lt;titles&gt;&lt;title&gt;Membrane domains and the &amp;quot;lipid raft&amp;quot; concept&lt;/title&gt;&lt;secondary-title&gt;Curr Med Chem&lt;/secondary-title&gt;&lt;alt-title&gt;Current medicinal chemistry&lt;/alt-title&gt;&lt;/titles&gt;&lt;periodical&gt;&lt;full-title&gt;Curr Med Chem&lt;/full-title&gt;&lt;abbr-1&gt;Current medicinal chemistry&lt;/abbr-1&gt;&lt;/periodical&gt;&lt;alt-periodical&gt;&lt;full-title&gt;Curr Med Chem&lt;/full-title&gt;&lt;abbr-1&gt;Current medicinal chemistry&lt;/abbr-1&gt;&lt;/alt-periodical&gt;&lt;pages&gt;4-21&lt;/pages&gt;&lt;volume&gt;20&lt;/volume&gt;&lt;number&gt;1&lt;/number&gt;&lt;edition&gt;2012/11/16&lt;/edition&gt;&lt;keywords&gt;&lt;keyword&gt;Animals&lt;/keyword&gt;&lt;keyword&gt;Humans&lt;/keyword&gt;&lt;keyword&gt;Membrane Lipids/*chemistry/*metabolism&lt;/keyword&gt;&lt;keyword&gt;Membrane Microdomains/*chemistry/*metabolism&lt;/keyword&gt;&lt;keyword&gt;Membrane Proteins/metabolism&lt;/keyword&gt;&lt;keyword&gt;Models, Molecular&lt;/keyword&gt;&lt;/keywords&gt;&lt;dates&gt;&lt;year&gt;2013&lt;/year&gt;&lt;/dates&gt;&lt;isbn&gt;0929-8673&lt;/isbn&gt;&lt;accession-num&gt;23150999&lt;/accession-num&gt;&lt;urls&gt;&lt;/urls&gt;&lt;remote-database-provider&gt;NLM&lt;/remote-database-provider&gt;&lt;language&gt;eng&lt;/language&gt;&lt;/record&gt;&lt;/Cite&gt;&lt;/EndNote&gt;</w:instrText>
      </w:r>
      <w:r w:rsidR="00E13283">
        <w:rPr>
          <w:rFonts w:ascii="Times New Roman" w:hAnsi="Times New Roman" w:cs="Times New Roman"/>
          <w:sz w:val="24"/>
          <w:szCs w:val="24"/>
        </w:rPr>
        <w:fldChar w:fldCharType="separate"/>
      </w:r>
      <w:r w:rsidR="00E13283">
        <w:rPr>
          <w:rFonts w:ascii="Times New Roman" w:hAnsi="Times New Roman" w:cs="Times New Roman"/>
          <w:noProof/>
          <w:sz w:val="24"/>
          <w:szCs w:val="24"/>
        </w:rPr>
        <w:t>(Sonnino and Prinetti 2013)</w:t>
      </w:r>
      <w:r w:rsidR="00E13283">
        <w:rPr>
          <w:rFonts w:ascii="Times New Roman" w:hAnsi="Times New Roman" w:cs="Times New Roman"/>
          <w:sz w:val="24"/>
          <w:szCs w:val="24"/>
        </w:rPr>
        <w:fldChar w:fldCharType="end"/>
      </w:r>
      <w:r w:rsidR="00BC07DF" w:rsidDel="00C90E5E">
        <w:rPr>
          <w:rFonts w:ascii="Times New Roman" w:hAnsi="Times New Roman" w:cs="Times New Roman"/>
          <w:sz w:val="24"/>
          <w:szCs w:val="24"/>
        </w:rPr>
        <w:t>. Lipid rafts</w:t>
      </w:r>
      <w:r w:rsidR="00E61BBD">
        <w:rPr>
          <w:rFonts w:ascii="Times New Roman" w:hAnsi="Times New Roman" w:cs="Times New Roman"/>
          <w:sz w:val="24"/>
          <w:szCs w:val="24"/>
        </w:rPr>
        <w:t xml:space="preserve"> had been proposed to modulate </w:t>
      </w:r>
      <w:r w:rsidR="00BC07DF" w:rsidDel="00C90E5E">
        <w:rPr>
          <w:rFonts w:ascii="Times New Roman" w:hAnsi="Times New Roman" w:cs="Times New Roman"/>
          <w:sz w:val="24"/>
          <w:szCs w:val="24"/>
        </w:rPr>
        <w:t>EV formation enabled by</w:t>
      </w:r>
      <w:r w:rsidR="00C90E5E" w:rsidDel="00C90E5E">
        <w:rPr>
          <w:rFonts w:ascii="Times New Roman" w:hAnsi="Times New Roman" w:cs="Times New Roman"/>
          <w:sz w:val="24"/>
          <w:szCs w:val="24"/>
        </w:rPr>
        <w:t xml:space="preserve"> lipid-raft associated proteins</w:t>
      </w:r>
      <w:r w:rsidR="00E13283">
        <w:rPr>
          <w:rFonts w:ascii="Times New Roman" w:hAnsi="Times New Roman" w:cs="Times New Roman"/>
          <w:sz w:val="24"/>
          <w:szCs w:val="24"/>
        </w:rPr>
        <w:fldChar w:fldCharType="begin"/>
      </w:r>
      <w:r w:rsidR="00E13283">
        <w:rPr>
          <w:rFonts w:ascii="Times New Roman" w:hAnsi="Times New Roman" w:cs="Times New Roman"/>
          <w:sz w:val="24"/>
          <w:szCs w:val="24"/>
        </w:rPr>
        <w:instrText xml:space="preserve"> ADDIN EN.CITE &lt;EndNote&gt;&lt;Cite&gt;&lt;Author&gt;Gu&lt;/Author&gt;&lt;Year&gt;2014&lt;/Year&gt;&lt;RecNum&gt;21&lt;/RecNum&gt;&lt;DisplayText&gt;(Gu et al.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E13283">
        <w:rPr>
          <w:rFonts w:ascii="Times New Roman" w:hAnsi="Times New Roman" w:cs="Times New Roman"/>
          <w:sz w:val="24"/>
          <w:szCs w:val="24"/>
        </w:rPr>
        <w:fldChar w:fldCharType="separate"/>
      </w:r>
      <w:r w:rsidR="00E13283">
        <w:rPr>
          <w:rFonts w:ascii="Times New Roman" w:hAnsi="Times New Roman" w:cs="Times New Roman"/>
          <w:noProof/>
          <w:sz w:val="24"/>
          <w:szCs w:val="24"/>
        </w:rPr>
        <w:t>(Gu et al. 2014)</w:t>
      </w:r>
      <w:r w:rsidR="00E13283">
        <w:rPr>
          <w:rFonts w:ascii="Times New Roman" w:hAnsi="Times New Roman" w:cs="Times New Roman"/>
          <w:sz w:val="24"/>
          <w:szCs w:val="24"/>
        </w:rPr>
        <w:fldChar w:fldCharType="end"/>
      </w:r>
      <w:r w:rsidR="00BC07DF" w:rsidDel="00C90E5E">
        <w:rPr>
          <w:rFonts w:ascii="Times New Roman" w:hAnsi="Times New Roman" w:cs="Times New Roman"/>
          <w:sz w:val="24"/>
          <w:szCs w:val="24"/>
        </w:rPr>
        <w:t>.</w:t>
      </w:r>
      <w:ins w:id="672" w:author="Harley Robinson " w:date="2016-03-17T10:01:00Z">
        <w:r w:rsidR="00C90E5E">
          <w:rPr>
            <w:rFonts w:ascii="Times New Roman" w:hAnsi="Times New Roman" w:cs="Times New Roman"/>
            <w:sz w:val="24"/>
            <w:szCs w:val="24"/>
          </w:rPr>
          <w:t xml:space="preserve"> </w:t>
        </w:r>
      </w:ins>
      <w:del w:id="673" w:author="Harley Robinson " w:date="2016-03-17T10:01:00Z">
        <w:r w:rsidR="00BC07DF" w:rsidDel="00C90E5E">
          <w:rPr>
            <w:rFonts w:ascii="Times New Roman" w:hAnsi="Times New Roman" w:cs="Times New Roman"/>
            <w:sz w:val="24"/>
            <w:szCs w:val="24"/>
          </w:rPr>
          <w:delText xml:space="preserve"> </w:delText>
        </w:r>
      </w:del>
    </w:p>
    <w:p w14:paraId="1D71826D" w14:textId="493C9532" w:rsidR="0074392D" w:rsidDel="00C90E5E" w:rsidRDefault="00F216BD" w:rsidP="00420EA6">
      <w:pPr>
        <w:pStyle w:val="NoSpacing"/>
        <w:spacing w:line="480" w:lineRule="auto"/>
        <w:ind w:firstLine="142"/>
        <w:rPr>
          <w:del w:id="674" w:author="Harley Robinson " w:date="2016-03-17T10:01:00Z"/>
          <w:rFonts w:ascii="Times New Roman" w:hAnsi="Times New Roman" w:cs="Times New Roman"/>
          <w:sz w:val="24"/>
          <w:szCs w:val="24"/>
        </w:rPr>
      </w:pPr>
      <w:del w:id="675" w:author="Harley Robinson " w:date="2016-03-17T10:01:00Z">
        <w:r w:rsidRPr="000C3393" w:rsidDel="00C90E5E">
          <w:rPr>
            <w:rFonts w:ascii="Times New Roman" w:hAnsi="Times New Roman" w:cs="Times New Roman"/>
            <w:sz w:val="24"/>
            <w:szCs w:val="24"/>
          </w:rPr>
          <w:delText xml:space="preserve"> </w:delText>
        </w:r>
      </w:del>
    </w:p>
    <w:p w14:paraId="7F845A0A" w14:textId="7C362EC1" w:rsidR="002B0C3C" w:rsidRDefault="0074392D" w:rsidP="00420EA6">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 xml:space="preserve">Evidence for a critical role of lipid rafts in EV release come from depletion studies. </w:t>
      </w:r>
      <w:r w:rsidR="00F216BD" w:rsidRPr="000C3393">
        <w:rPr>
          <w:rFonts w:ascii="Times New Roman" w:hAnsi="Times New Roman" w:cs="Times New Roman"/>
          <w:sz w:val="24"/>
          <w:szCs w:val="24"/>
        </w:rPr>
        <w:t>Depletion of cholesterol, by treatment with methyl-beta-cy</w:t>
      </w:r>
      <w:r w:rsidR="007616F8">
        <w:rPr>
          <w:rFonts w:ascii="Times New Roman" w:hAnsi="Times New Roman" w:cs="Times New Roman"/>
          <w:sz w:val="24"/>
          <w:szCs w:val="24"/>
        </w:rPr>
        <w:t>c</w:t>
      </w:r>
      <w:r w:rsidR="00F216BD" w:rsidRPr="000C3393">
        <w:rPr>
          <w:rFonts w:ascii="Times New Roman" w:hAnsi="Times New Roman" w:cs="Times New Roman"/>
          <w:sz w:val="24"/>
          <w:szCs w:val="24"/>
        </w:rPr>
        <w:t>lodextrin</w:t>
      </w:r>
      <w:ins w:id="676" w:author="Harley Robinson " w:date="2016-03-17T10:09:00Z">
        <w:r w:rsidR="00420EA6">
          <w:rPr>
            <w:rFonts w:ascii="Times New Roman" w:hAnsi="Times New Roman" w:cs="Times New Roman"/>
            <w:sz w:val="24"/>
            <w:szCs w:val="24"/>
          </w:rPr>
          <w:t xml:space="preserve"> (mβCD)</w:t>
        </w:r>
      </w:ins>
      <w:r w:rsidR="00F216BD" w:rsidRPr="000C3393">
        <w:rPr>
          <w:rFonts w:ascii="Times New Roman" w:hAnsi="Times New Roman" w:cs="Times New Roman"/>
          <w:sz w:val="24"/>
          <w:szCs w:val="24"/>
        </w:rPr>
        <w:t xml:space="preserve">, severely inhibited regulated EV production and release by dispersing </w:t>
      </w:r>
      <w:r w:rsidR="005E549C">
        <w:rPr>
          <w:rFonts w:ascii="Times New Roman" w:hAnsi="Times New Roman" w:cs="Times New Roman"/>
          <w:sz w:val="24"/>
          <w:szCs w:val="24"/>
        </w:rPr>
        <w:t xml:space="preserve">lipid raft </w:t>
      </w:r>
      <w:r w:rsidR="00F216BD" w:rsidRPr="000C3393">
        <w:rPr>
          <w:rFonts w:ascii="Times New Roman" w:hAnsi="Times New Roman" w:cs="Times New Roman"/>
          <w:sz w:val="24"/>
          <w:szCs w:val="24"/>
        </w:rPr>
        <w:t>proteins</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(Chamberlain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2001; Lang</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2001)</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w:t>
      </w:r>
      <w:r w:rsidR="00420EA6">
        <w:rPr>
          <w:rFonts w:ascii="Times New Roman" w:hAnsi="Times New Roman" w:cs="Times New Roman"/>
          <w:sz w:val="24"/>
          <w:szCs w:val="24"/>
        </w:rPr>
        <w:t xml:space="preserve">Additionally, depleting sphingolipid and ceramide </w:t>
      </w:r>
      <w:del w:id="677" w:author="Harley Robinson " w:date="2016-03-17T10:15:00Z">
        <w:r w:rsidR="00420EA6" w:rsidDel="009D05CD">
          <w:rPr>
            <w:rFonts w:ascii="Times New Roman" w:hAnsi="Times New Roman" w:cs="Times New Roman"/>
            <w:sz w:val="24"/>
            <w:szCs w:val="24"/>
          </w:rPr>
          <w:delText xml:space="preserve">had </w:delText>
        </w:r>
      </w:del>
      <w:r w:rsidR="00420EA6">
        <w:rPr>
          <w:rFonts w:ascii="Times New Roman" w:hAnsi="Times New Roman" w:cs="Times New Roman"/>
          <w:sz w:val="24"/>
          <w:szCs w:val="24"/>
        </w:rPr>
        <w:t xml:space="preserve">provide additional support that lipid composition mediates EV formation </w:t>
      </w:r>
      <w:r w:rsidR="00420EA6" w:rsidRPr="000C3393">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420EA6">
        <w:rPr>
          <w:rFonts w:ascii="Times New Roman" w:hAnsi="Times New Roman" w:cs="Times New Roman"/>
          <w:sz w:val="24"/>
          <w:szCs w:val="24"/>
        </w:rPr>
        <w:instrText xml:space="preserve"> ADDIN EN.CITE </w:instrText>
      </w:r>
      <w:r w:rsidR="00420EA6">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420EA6">
        <w:rPr>
          <w:rFonts w:ascii="Times New Roman" w:hAnsi="Times New Roman" w:cs="Times New Roman"/>
          <w:sz w:val="24"/>
          <w:szCs w:val="24"/>
        </w:rPr>
        <w:instrText xml:space="preserve"> ADDIN EN.CITE.DATA </w:instrText>
      </w:r>
      <w:r w:rsidR="00420EA6">
        <w:rPr>
          <w:rFonts w:ascii="Times New Roman" w:hAnsi="Times New Roman" w:cs="Times New Roman"/>
          <w:sz w:val="24"/>
          <w:szCs w:val="24"/>
        </w:rPr>
      </w:r>
      <w:r w:rsidR="00420EA6">
        <w:rPr>
          <w:rFonts w:ascii="Times New Roman" w:hAnsi="Times New Roman" w:cs="Times New Roman"/>
          <w:sz w:val="24"/>
          <w:szCs w:val="24"/>
        </w:rPr>
        <w:fldChar w:fldCharType="end"/>
      </w:r>
      <w:r w:rsidR="00420EA6" w:rsidRPr="000C3393">
        <w:rPr>
          <w:rFonts w:ascii="Times New Roman" w:hAnsi="Times New Roman" w:cs="Times New Roman"/>
          <w:sz w:val="24"/>
          <w:szCs w:val="24"/>
        </w:rPr>
      </w:r>
      <w:r w:rsidR="00420EA6" w:rsidRPr="000C3393">
        <w:rPr>
          <w:rFonts w:ascii="Times New Roman" w:hAnsi="Times New Roman" w:cs="Times New Roman"/>
          <w:sz w:val="24"/>
          <w:szCs w:val="24"/>
        </w:rPr>
        <w:fldChar w:fldCharType="separate"/>
      </w:r>
      <w:r w:rsidR="00420EA6">
        <w:rPr>
          <w:rFonts w:ascii="Times New Roman" w:hAnsi="Times New Roman" w:cs="Times New Roman"/>
          <w:noProof/>
          <w:sz w:val="24"/>
          <w:szCs w:val="24"/>
        </w:rPr>
        <w:t>(Trajkovic</w:t>
      </w:r>
      <w:r w:rsidR="00420EA6" w:rsidRPr="00002BB9">
        <w:rPr>
          <w:rFonts w:ascii="Times New Roman" w:hAnsi="Times New Roman" w:cs="Times New Roman"/>
          <w:i/>
          <w:noProof/>
          <w:sz w:val="24"/>
          <w:szCs w:val="24"/>
        </w:rPr>
        <w:t xml:space="preserve"> et al.</w:t>
      </w:r>
      <w:r w:rsidR="00420EA6">
        <w:rPr>
          <w:rFonts w:ascii="Times New Roman" w:hAnsi="Times New Roman" w:cs="Times New Roman"/>
          <w:noProof/>
          <w:sz w:val="24"/>
          <w:szCs w:val="24"/>
        </w:rPr>
        <w:t xml:space="preserve"> 2008; Phuyal</w:t>
      </w:r>
      <w:r w:rsidR="00420EA6" w:rsidRPr="00002BB9">
        <w:rPr>
          <w:rFonts w:ascii="Times New Roman" w:hAnsi="Times New Roman" w:cs="Times New Roman"/>
          <w:i/>
          <w:noProof/>
          <w:sz w:val="24"/>
          <w:szCs w:val="24"/>
        </w:rPr>
        <w:t xml:space="preserve"> et al.</w:t>
      </w:r>
      <w:r w:rsidR="00420EA6">
        <w:rPr>
          <w:rFonts w:ascii="Times New Roman" w:hAnsi="Times New Roman" w:cs="Times New Roman"/>
          <w:noProof/>
          <w:sz w:val="24"/>
          <w:szCs w:val="24"/>
        </w:rPr>
        <w:t xml:space="preserve"> 2014)</w:t>
      </w:r>
      <w:r w:rsidR="00420EA6" w:rsidRPr="000C3393">
        <w:rPr>
          <w:rFonts w:ascii="Times New Roman" w:hAnsi="Times New Roman" w:cs="Times New Roman"/>
          <w:sz w:val="24"/>
          <w:szCs w:val="24"/>
        </w:rPr>
        <w:fldChar w:fldCharType="end"/>
      </w:r>
      <w:r w:rsidR="00420EA6">
        <w:rPr>
          <w:rFonts w:ascii="Times New Roman" w:hAnsi="Times New Roman" w:cs="Times New Roman"/>
          <w:sz w:val="24"/>
          <w:szCs w:val="24"/>
        </w:rPr>
        <w:t xml:space="preserve">. </w:t>
      </w:r>
      <w:r w:rsidR="00506947">
        <w:rPr>
          <w:rFonts w:ascii="Times New Roman" w:hAnsi="Times New Roman" w:cs="Times New Roman"/>
          <w:sz w:val="24"/>
          <w:szCs w:val="24"/>
        </w:rPr>
        <w:t>More importantly</w:t>
      </w:r>
      <w:r w:rsidR="00420EA6">
        <w:rPr>
          <w:rFonts w:ascii="Times New Roman" w:hAnsi="Times New Roman" w:cs="Times New Roman"/>
          <w:sz w:val="24"/>
          <w:szCs w:val="24"/>
        </w:rPr>
        <w:t xml:space="preserve">, </w:t>
      </w:r>
      <w:r w:rsidR="00C90E5E">
        <w:rPr>
          <w:rFonts w:ascii="Times New Roman" w:hAnsi="Times New Roman" w:cs="Times New Roman"/>
          <w:sz w:val="24"/>
          <w:szCs w:val="24"/>
        </w:rPr>
        <w:t>recent studies indicate a novel role for lipid-raft dependent EV sorting of protein and miRNAs.</w:t>
      </w:r>
      <w:r w:rsidR="00420EA6">
        <w:rPr>
          <w:rFonts w:ascii="Times New Roman" w:hAnsi="Times New Roman" w:cs="Times New Roman"/>
          <w:sz w:val="24"/>
          <w:szCs w:val="24"/>
        </w:rPr>
        <w:t xml:space="preserve"> Whole cell c</w:t>
      </w:r>
      <w:r w:rsidR="00F216BD">
        <w:rPr>
          <w:rFonts w:ascii="Times New Roman" w:hAnsi="Times New Roman" w:cs="Times New Roman"/>
          <w:sz w:val="24"/>
          <w:szCs w:val="24"/>
        </w:rPr>
        <w:t>holesterol depletion</w:t>
      </w:r>
      <w:r w:rsidR="00420EA6">
        <w:rPr>
          <w:rFonts w:ascii="Times New Roman" w:hAnsi="Times New Roman" w:cs="Times New Roman"/>
          <w:sz w:val="24"/>
          <w:szCs w:val="24"/>
        </w:rPr>
        <w:t xml:space="preserve"> using mβCD</w:t>
      </w:r>
      <w:r w:rsidR="00F216BD">
        <w:rPr>
          <w:rFonts w:ascii="Times New Roman" w:hAnsi="Times New Roman" w:cs="Times New Roman"/>
          <w:sz w:val="24"/>
          <w:szCs w:val="24"/>
        </w:rPr>
        <w:t xml:space="preserve"> leads to</w:t>
      </w:r>
      <w:r w:rsidR="00F216BD" w:rsidRPr="000C3393">
        <w:rPr>
          <w:rFonts w:ascii="Times New Roman" w:hAnsi="Times New Roman" w:cs="Times New Roman"/>
          <w:sz w:val="24"/>
          <w:szCs w:val="24"/>
        </w:rPr>
        <w:t xml:space="preserve"> a change in EV protein content</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(Leyt</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2007)</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w:t>
      </w:r>
      <w:r w:rsidR="009D05CD">
        <w:rPr>
          <w:rFonts w:ascii="Times New Roman" w:hAnsi="Times New Roman" w:cs="Times New Roman"/>
          <w:sz w:val="24"/>
          <w:szCs w:val="24"/>
        </w:rPr>
        <w:t xml:space="preserve"> Yet, this method </w:t>
      </w:r>
      <w:ins w:id="678" w:author="Harley Robinson " w:date="2016-03-17T12:05:00Z">
        <w:r w:rsidR="00D44803">
          <w:rPr>
            <w:rFonts w:ascii="Times New Roman" w:hAnsi="Times New Roman" w:cs="Times New Roman"/>
            <w:sz w:val="24"/>
            <w:szCs w:val="24"/>
          </w:rPr>
          <w:t xml:space="preserve">isn’t </w:t>
        </w:r>
      </w:ins>
      <w:r w:rsidR="009D05CD">
        <w:rPr>
          <w:rFonts w:ascii="Times New Roman" w:hAnsi="Times New Roman" w:cs="Times New Roman"/>
          <w:sz w:val="24"/>
          <w:szCs w:val="24"/>
        </w:rPr>
        <w:t>specific to lipid raft cholesterol</w:t>
      </w:r>
      <w:r w:rsidR="00506947">
        <w:rPr>
          <w:rFonts w:ascii="Times New Roman" w:hAnsi="Times New Roman" w:cs="Times New Roman"/>
          <w:sz w:val="24"/>
          <w:szCs w:val="24"/>
        </w:rPr>
        <w:t xml:space="preserve"> and could be a result of total cellular activity change</w:t>
      </w:r>
      <w:r w:rsidR="00F216BD" w:rsidRPr="000C3393">
        <w:rPr>
          <w:rFonts w:ascii="Times New Roman" w:hAnsi="Times New Roman" w:cs="Times New Roman"/>
          <w:sz w:val="24"/>
          <w:szCs w:val="24"/>
        </w:rPr>
        <w:t>.</w:t>
      </w:r>
      <w:r w:rsidR="009D05CD">
        <w:rPr>
          <w:rFonts w:ascii="Times New Roman" w:hAnsi="Times New Roman" w:cs="Times New Roman"/>
          <w:sz w:val="24"/>
          <w:szCs w:val="24"/>
        </w:rPr>
        <w:t xml:space="preserve"> </w:t>
      </w:r>
      <w:r w:rsidR="002B0C3C">
        <w:rPr>
          <w:rFonts w:ascii="Times New Roman" w:hAnsi="Times New Roman" w:cs="Times New Roman"/>
          <w:sz w:val="24"/>
          <w:szCs w:val="24"/>
        </w:rPr>
        <w:t>Cavin-1 interacting with a cholesterol transporter, cavolin-1, was found to effectively modulate cholesterol content specific to lipid raft</w:t>
      </w:r>
      <w:r w:rsidR="0060583C">
        <w:rPr>
          <w:rFonts w:ascii="Times New Roman" w:hAnsi="Times New Roman" w:cs="Times New Roman"/>
          <w:sz w:val="24"/>
          <w:szCs w:val="24"/>
        </w:rPr>
        <w:t>s</w:t>
      </w:r>
      <w:r w:rsidR="002B0C3C">
        <w:rPr>
          <w:rFonts w:ascii="Times New Roman" w:hAnsi="Times New Roman" w:cs="Times New Roman"/>
          <w:sz w:val="24"/>
          <w:szCs w:val="24"/>
        </w:rPr>
        <w:t xml:space="preserve"> </w:t>
      </w:r>
      <w:r w:rsidR="002B0C3C">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2B0C3C">
        <w:rPr>
          <w:rFonts w:ascii="Times New Roman" w:hAnsi="Times New Roman" w:cs="Times New Roman"/>
          <w:sz w:val="24"/>
          <w:szCs w:val="24"/>
        </w:rPr>
        <w:instrText xml:space="preserve"> ADDIN EN.CITE </w:instrText>
      </w:r>
      <w:r w:rsidR="002B0C3C">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2B0C3C">
        <w:rPr>
          <w:rFonts w:ascii="Times New Roman" w:hAnsi="Times New Roman" w:cs="Times New Roman"/>
          <w:sz w:val="24"/>
          <w:szCs w:val="24"/>
        </w:rPr>
        <w:instrText xml:space="preserve"> ADDIN EN.CITE.DATA </w:instrText>
      </w:r>
      <w:r w:rsidR="002B0C3C">
        <w:rPr>
          <w:rFonts w:ascii="Times New Roman" w:hAnsi="Times New Roman" w:cs="Times New Roman"/>
          <w:sz w:val="24"/>
          <w:szCs w:val="24"/>
        </w:rPr>
      </w:r>
      <w:r w:rsidR="002B0C3C">
        <w:rPr>
          <w:rFonts w:ascii="Times New Roman" w:hAnsi="Times New Roman" w:cs="Times New Roman"/>
          <w:sz w:val="24"/>
          <w:szCs w:val="24"/>
        </w:rPr>
        <w:fldChar w:fldCharType="end"/>
      </w:r>
      <w:r w:rsidR="002B0C3C">
        <w:rPr>
          <w:rFonts w:ascii="Times New Roman" w:hAnsi="Times New Roman" w:cs="Times New Roman"/>
          <w:sz w:val="24"/>
          <w:szCs w:val="24"/>
        </w:rPr>
        <w:fldChar w:fldCharType="separate"/>
      </w:r>
      <w:r w:rsidR="002B0C3C">
        <w:rPr>
          <w:rFonts w:ascii="Times New Roman" w:hAnsi="Times New Roman" w:cs="Times New Roman"/>
          <w:noProof/>
          <w:sz w:val="24"/>
          <w:szCs w:val="24"/>
        </w:rPr>
        <w:t>(Inder et al. 2012)</w:t>
      </w:r>
      <w:r w:rsidR="002B0C3C">
        <w:rPr>
          <w:rFonts w:ascii="Times New Roman" w:hAnsi="Times New Roman" w:cs="Times New Roman"/>
          <w:sz w:val="24"/>
          <w:szCs w:val="24"/>
        </w:rPr>
        <w:fldChar w:fldCharType="end"/>
      </w:r>
      <w:r w:rsidR="002B0C3C">
        <w:rPr>
          <w:rFonts w:ascii="Times New Roman" w:hAnsi="Times New Roman" w:cs="Times New Roman"/>
          <w:sz w:val="24"/>
          <w:szCs w:val="24"/>
        </w:rPr>
        <w:t>. I</w:t>
      </w:r>
      <w:r w:rsidR="00F216BD" w:rsidRPr="000C3393">
        <w:rPr>
          <w:rFonts w:ascii="Times New Roman" w:hAnsi="Times New Roman" w:cs="Times New Roman"/>
          <w:sz w:val="24"/>
          <w:szCs w:val="24"/>
        </w:rPr>
        <w:t>ntroduction of cavin-1, resulted in lipid raft</w:t>
      </w:r>
      <w:r w:rsidR="002B0C3C">
        <w:rPr>
          <w:rFonts w:ascii="Times New Roman" w:hAnsi="Times New Roman" w:cs="Times New Roman"/>
          <w:sz w:val="24"/>
          <w:szCs w:val="24"/>
        </w:rPr>
        <w:t xml:space="preserve"> cholesterol decreases</w:t>
      </w:r>
      <w:r w:rsidR="00F216BD" w:rsidRPr="000C3393">
        <w:rPr>
          <w:rFonts w:ascii="Times New Roman" w:hAnsi="Times New Roman" w:cs="Times New Roman"/>
          <w:sz w:val="24"/>
          <w:szCs w:val="24"/>
        </w:rPr>
        <w:t xml:space="preserve">, </w:t>
      </w:r>
      <w:r w:rsidR="002B0C3C">
        <w:rPr>
          <w:rFonts w:ascii="Times New Roman" w:hAnsi="Times New Roman" w:cs="Times New Roman"/>
          <w:sz w:val="24"/>
          <w:szCs w:val="24"/>
        </w:rPr>
        <w:t xml:space="preserve">modified </w:t>
      </w:r>
      <w:r w:rsidR="00F216BD" w:rsidRPr="000C3393">
        <w:rPr>
          <w:rFonts w:ascii="Times New Roman" w:hAnsi="Times New Roman" w:cs="Times New Roman"/>
          <w:sz w:val="24"/>
          <w:szCs w:val="24"/>
        </w:rPr>
        <w:t>EV protein content and, most interestingly, EV microRNA changes</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2012; Inder et al. 2014; Moon et al. 2014)</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w:t>
      </w:r>
      <w:r w:rsidR="002B0C3C">
        <w:rPr>
          <w:rFonts w:ascii="Times New Roman" w:hAnsi="Times New Roman" w:cs="Times New Roman"/>
          <w:sz w:val="24"/>
          <w:szCs w:val="24"/>
        </w:rPr>
        <w:t>Therefore, lipid raft composition</w:t>
      </w:r>
      <w:r w:rsidR="0060583C">
        <w:rPr>
          <w:rFonts w:ascii="Times New Roman" w:hAnsi="Times New Roman" w:cs="Times New Roman"/>
          <w:sz w:val="24"/>
          <w:szCs w:val="24"/>
        </w:rPr>
        <w:t xml:space="preserve"> modulates both EV formation and sorting roles, including</w:t>
      </w:r>
      <w:r w:rsidR="00DF79D0">
        <w:rPr>
          <w:rFonts w:ascii="Times New Roman" w:hAnsi="Times New Roman" w:cs="Times New Roman"/>
          <w:sz w:val="24"/>
          <w:szCs w:val="24"/>
        </w:rPr>
        <w:t xml:space="preserve"> novel</w:t>
      </w:r>
      <w:r w:rsidR="0060583C">
        <w:rPr>
          <w:rFonts w:ascii="Times New Roman" w:hAnsi="Times New Roman" w:cs="Times New Roman"/>
          <w:sz w:val="24"/>
          <w:szCs w:val="24"/>
        </w:rPr>
        <w:t xml:space="preserve"> regulation of miRNA export. </w:t>
      </w:r>
      <w:r w:rsidR="002B0C3C">
        <w:rPr>
          <w:rFonts w:ascii="Times New Roman" w:hAnsi="Times New Roman" w:cs="Times New Roman"/>
          <w:sz w:val="24"/>
          <w:szCs w:val="24"/>
        </w:rPr>
        <w:t xml:space="preserve"> </w:t>
      </w:r>
    </w:p>
    <w:p w14:paraId="3F980BB6" w14:textId="0891FE46" w:rsidR="00346213" w:rsidRPr="000C3393" w:rsidRDefault="00060879" w:rsidP="00C47ADC">
      <w:pPr>
        <w:pStyle w:val="NoSpacing"/>
        <w:spacing w:line="480" w:lineRule="auto"/>
        <w:rPr>
          <w:rFonts w:ascii="Times New Roman" w:hAnsi="Times New Roman" w:cs="Times New Roman"/>
          <w:b/>
          <w:sz w:val="24"/>
          <w:szCs w:val="24"/>
        </w:rPr>
      </w:pPr>
      <w:bookmarkStart w:id="679" w:name="_Toc445984268"/>
      <w:r>
        <w:rPr>
          <w:rStyle w:val="Heading2Char"/>
          <w:rFonts w:ascii="Times New Roman" w:hAnsi="Times New Roman" w:cs="Times New Roman"/>
          <w:b/>
          <w:sz w:val="24"/>
          <w:szCs w:val="24"/>
        </w:rPr>
        <w:t>PC3 cell line: Experimental Model.</w:t>
      </w:r>
      <w:bookmarkEnd w:id="679"/>
      <w:r>
        <w:rPr>
          <w:rStyle w:val="Heading2Char"/>
          <w:rFonts w:ascii="Times New Roman" w:hAnsi="Times New Roman" w:cs="Times New Roman"/>
          <w:b/>
          <w:sz w:val="24"/>
          <w:szCs w:val="24"/>
        </w:rPr>
        <w:t xml:space="preserve"> </w:t>
      </w:r>
      <w:r w:rsidR="002D7259" w:rsidRPr="000C3393">
        <w:rPr>
          <w:rFonts w:ascii="Times New Roman" w:hAnsi="Times New Roman" w:cs="Times New Roman"/>
          <w:b/>
          <w:sz w:val="24"/>
          <w:szCs w:val="24"/>
        </w:rPr>
        <w:t xml:space="preserve"> </w:t>
      </w:r>
    </w:p>
    <w:p w14:paraId="3E8C89F5" w14:textId="3C90F26B" w:rsidR="004D51EC" w:rsidRPr="000C3393" w:rsidRDefault="0060583C" w:rsidP="0060583C">
      <w:pPr>
        <w:pStyle w:val="NoSpacing"/>
        <w:spacing w:line="480" w:lineRule="auto"/>
        <w:ind w:firstLine="142"/>
        <w:rPr>
          <w:rStyle w:val="Heading2Char"/>
          <w:rFonts w:ascii="Times New Roman" w:eastAsiaTheme="minorHAnsi" w:hAnsi="Times New Roman" w:cs="Times New Roman"/>
          <w:color w:val="auto"/>
          <w:sz w:val="24"/>
          <w:szCs w:val="24"/>
        </w:rPr>
      </w:pPr>
      <w:r>
        <w:rPr>
          <w:rFonts w:ascii="Times New Roman" w:hAnsi="Times New Roman" w:cs="Times New Roman"/>
          <w:sz w:val="24"/>
          <w:szCs w:val="24"/>
        </w:rPr>
        <w:t>Our lab utilised the</w:t>
      </w:r>
      <w:r w:rsidRPr="000C3393">
        <w:rPr>
          <w:rFonts w:ascii="Times New Roman" w:hAnsi="Times New Roman" w:cs="Times New Roman"/>
          <w:sz w:val="24"/>
          <w:szCs w:val="24"/>
        </w:rPr>
        <w:t xml:space="preserve"> advanced prostate cancer cell </w:t>
      </w:r>
      <w:r>
        <w:rPr>
          <w:rFonts w:ascii="Times New Roman" w:hAnsi="Times New Roman" w:cs="Times New Roman"/>
          <w:sz w:val="24"/>
          <w:szCs w:val="24"/>
        </w:rPr>
        <w:t>line</w:t>
      </w:r>
      <w:r w:rsidRPr="000C3393">
        <w:rPr>
          <w:rFonts w:ascii="Times New Roman" w:hAnsi="Times New Roman" w:cs="Times New Roman"/>
          <w:sz w:val="24"/>
          <w:szCs w:val="24"/>
        </w:rPr>
        <w:t>, PC3</w:t>
      </w:r>
      <w:r>
        <w:rPr>
          <w:rFonts w:ascii="Times New Roman" w:hAnsi="Times New Roman" w:cs="Times New Roman"/>
          <w:sz w:val="24"/>
          <w:szCs w:val="24"/>
        </w:rPr>
        <w:t>, as a model for studying lipid raft function in cancer</w:t>
      </w:r>
      <w:r w:rsidRPr="000C3393">
        <w:rPr>
          <w:rFonts w:ascii="Times New Roman" w:hAnsi="Times New Roman" w:cs="Times New Roman"/>
          <w:sz w:val="24"/>
          <w:szCs w:val="24"/>
        </w:rPr>
        <w:t>. This cell</w:t>
      </w:r>
      <w:r>
        <w:rPr>
          <w:rFonts w:ascii="Times New Roman" w:hAnsi="Times New Roman" w:cs="Times New Roman"/>
          <w:sz w:val="24"/>
          <w:szCs w:val="24"/>
        </w:rPr>
        <w:t xml:space="preserve"> </w:t>
      </w:r>
      <w:r w:rsidRPr="000C3393">
        <w:rPr>
          <w:rFonts w:ascii="Times New Roman" w:hAnsi="Times New Roman" w:cs="Times New Roman"/>
          <w:sz w:val="24"/>
          <w:szCs w:val="24"/>
        </w:rPr>
        <w:t>line exhibits abnormal caveolin-1 expression without its accompanying functional partners, cavins</w:t>
      </w:r>
      <w:r>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&lt;EndNote&gt;&lt;Cite&gt;&lt;Author&gt;Bennett&lt;/Author&gt;&lt;Year&gt;2014&lt;/Year&gt;&lt;RecNum&gt;140&lt;/RecNum&gt;&lt;DisplayText&gt;(Bennett&lt;style face="italic"&gt; et al.&lt;/style&gt; 2014)&lt;/DisplayText&gt;&lt;record&gt;&lt;rec-number&gt;140&lt;/rec-number&gt;&lt;foreign-keys&gt;&lt;key app="EN" db-id="fvaw9vd5rrfez2epavc5exebz02xt0vvvwrs" timestamp="1457517613"&gt;140&lt;/key&gt;&lt;/foreign-keys&gt;&lt;ref-type name="Journal Article"&gt;17&lt;/ref-type&gt;&lt;contributors&gt;&lt;authors&gt;&lt;author&gt;Bennett, N. C.&lt;/author&gt;&lt;author&gt;Hooper, J. D.&lt;/author&gt;&lt;author&gt;Johnson, D. W.&lt;/author&gt;&lt;author&gt;Gobe, G. C.&lt;/author&gt;&lt;/authors&gt;&lt;/contributors&gt;&lt;auth-address&gt;Centre for Kidney Disease Research, School of Medicine, University of Queensland, Translational Research Institute, Woolloongabba, Brisbane, Australia.&lt;/auth-address&gt;&lt;titles&gt;&lt;title&gt;Expression profiles and functional associations of endogenous androgen receptor and caveolin-1 in prostate cancer cell lines&lt;/title&gt;&lt;secondary-title&gt;Prostate&lt;/secondary-title&gt;&lt;alt-title&gt;The Prostate&lt;/alt-title&gt;&lt;/titles&gt;&lt;periodical&gt;&lt;full-title&gt;Prostate&lt;/full-title&gt;&lt;abbr-1&gt;The Prostate&lt;/abbr-1&gt;&lt;/periodical&gt;&lt;alt-periodical&gt;&lt;full-title&gt;Prostate&lt;/full-title&gt;&lt;abbr-1&gt;The Prostate&lt;/abbr-1&gt;&lt;/alt-periodical&gt;&lt;pages&gt;478-87&lt;/pages&gt;&lt;volume&gt;74&lt;/volume&gt;&lt;number&gt;5&lt;/number&gt;&lt;edition&gt;2014/01/01&lt;/edition&gt;&lt;keywords&gt;&lt;keyword&gt;Caveolin 1/genetics/*metabolism&lt;/keyword&gt;&lt;keyword&gt;Cell Line, Tumor&lt;/keyword&gt;&lt;keyword&gt;*Gene Expression Regulation, Neoplastic&lt;/keyword&gt;&lt;keyword&gt;Humans&lt;/keyword&gt;&lt;keyword&gt;Male&lt;/keyword&gt;&lt;keyword&gt;Prostate/metabolism/pathology&lt;/keyword&gt;&lt;keyword&gt;Prostatic Neoplasms/genetics/*metabolism/pathology&lt;/keyword&gt;&lt;keyword&gt;RNA, Small Interfering&lt;/keyword&gt;&lt;keyword&gt;Receptors, Androgen/genetics/*metabolism&lt;/keyword&gt;&lt;keyword&gt;Transcription, Genetic&lt;/keyword&gt;&lt;/keywords&gt;&lt;dates&gt;&lt;year&gt;2014&lt;/year&gt;&lt;pub-dates&gt;&lt;date&gt;May&lt;/date&gt;&lt;/pub-dates&gt;&lt;/dates&gt;&lt;isbn&gt;0270-4137&lt;/isbn&gt;&lt;accession-num&gt;24375805&lt;/accession-num&gt;&lt;urls&gt;&lt;/urls&gt;&lt;electronic-resource-num&gt;10.1002/pros.22767&lt;/electronic-resource-num&gt;&lt;remote-database-provider&gt;Nlm&lt;/remote-database-provider&gt;&lt;language&gt;eng&lt;/language&gt;&lt;/record&gt;&lt;/Cite&gt;&lt;/EndNote&gt;</w:instrText>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(Bennett</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2014)</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Pr>
          <w:rFonts w:ascii="Times New Roman" w:hAnsi="Times New Roman" w:cs="Times New Roman"/>
          <w:sz w:val="24"/>
          <w:szCs w:val="24"/>
        </w:rPr>
        <w:t xml:space="preserve"> </w:t>
      </w:r>
      <w:r w:rsidR="004D51EC" w:rsidRPr="000C3393">
        <w:rPr>
          <w:rFonts w:ascii="Times New Roman" w:hAnsi="Times New Roman" w:cs="Times New Roman"/>
          <w:sz w:val="24"/>
          <w:szCs w:val="24"/>
        </w:rPr>
        <w:t xml:space="preserve">The caveolin protein family </w:t>
      </w:r>
      <w:r w:rsidR="004D51EC" w:rsidRPr="000C3393">
        <w:rPr>
          <w:rFonts w:ascii="Times New Roman" w:hAnsi="Times New Roman" w:cs="Times New Roman"/>
          <w:sz w:val="24"/>
          <w:szCs w:val="24"/>
        </w:rPr>
        <w:lastRenderedPageBreak/>
        <w:t>are integral membrane proteins that dictate the formation of caveolae, flask-shaped invaginations of the plasma membrane, by facilitating structural change of membrane curvature and lipid raft composition</w:t>
      </w:r>
      <w:ins w:id="680" w:author="Harley Robinson " w:date="2016-03-17T11:01:00Z">
        <w:r>
          <w:rPr>
            <w:rFonts w:ascii="Times New Roman" w:hAnsi="Times New Roman" w:cs="Times New Roman"/>
            <w:sz w:val="24"/>
            <w:szCs w:val="24"/>
          </w:rPr>
          <w:t xml:space="preserve"> </w:t>
        </w:r>
      </w:ins>
      <w:r w:rsidR="004D51EC"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004D51EC"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(Ariotti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2015)</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The three isoforms of caveolin, named CAV1-3. CAV1 and 2 are </w:t>
      </w:r>
      <w:r w:rsidR="004D51EC">
        <w:rPr>
          <w:rFonts w:ascii="Times New Roman" w:hAnsi="Times New Roman" w:cs="Times New Roman"/>
          <w:sz w:val="24"/>
          <w:szCs w:val="24"/>
        </w:rPr>
        <w:t xml:space="preserve">widely </w:t>
      </w:r>
      <w:r w:rsidR="004D51EC" w:rsidRPr="000C3393">
        <w:rPr>
          <w:rFonts w:ascii="Times New Roman" w:hAnsi="Times New Roman" w:cs="Times New Roman"/>
          <w:sz w:val="24"/>
          <w:szCs w:val="24"/>
        </w:rPr>
        <w:t>expressed, whereas CAV3 is predominately expressed in muscle cells</w:t>
      </w:r>
      <w:r w:rsidR="00501F12">
        <w:rPr>
          <w:rFonts w:ascii="Times New Roman" w:hAnsi="Times New Roman" w:cs="Times New Roman"/>
          <w:sz w:val="24"/>
          <w:szCs w:val="24"/>
        </w:rPr>
        <w:t xml:space="preserve"> </w:t>
      </w:r>
      <w:r w:rsidR="004D51EC"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&lt;EndNote&gt;&lt;Cite&gt;&lt;Author&gt;Engelman&lt;/Author&gt;&lt;Year&gt;1998&lt;/Year&gt;&lt;RecNum&gt;137&lt;/RecNum&gt;&lt;DisplayText&gt;(Engelman&lt;style face="italic"&gt; et al.&lt;/style&gt; 1998)&lt;/DisplayText&gt;&lt;record&gt;&lt;rec-number&gt;137&lt;/rec-number&gt;&lt;foreign-keys&gt;&lt;key app="EN" db-id="fvaw9vd5rrfez2epavc5exebz02xt0vvvwrs" timestamp="1457327852"&gt;137&lt;/key&gt;&lt;/foreign-keys&gt;&lt;ref-type name="Journal Article"&gt;17&lt;/ref-type&gt;&lt;contributors&gt;&lt;authors&gt;&lt;author&gt;Engelman, Jeffrey A.&lt;/author&gt;&lt;author&gt;Zhang, XiaoLan&lt;/author&gt;&lt;author&gt;Galbiati, Ferruccio&lt;/author&gt;&lt;author&gt;Volonté, Daniela&lt;/author&gt;&lt;author&gt;Sotgia, Federica&lt;/author&gt;&lt;author&gt;Pestell, Richard G.&lt;/author&gt;&lt;author&gt;Minetti, Carlo&lt;/author&gt;&lt;author&gt;Scherer, Philipp E.&lt;/author&gt;&lt;author&gt;Okamoto, Takashi&lt;/author&gt;&lt;author&gt;Lisanti, Michael P.&lt;/author&gt;&lt;/authors&gt;&lt;/contributors&gt;&lt;titles&gt;&lt;title&gt;Molecular Genetics of the Caveolin Gene Family: Implications for Human Cancers, Diabetes, Alzheimer Disease, and Muscular Dystrophy&lt;/title&gt;&lt;secondary-title&gt;The American Journal of Human Genetics&lt;/secondary-title&gt;&lt;/titles&gt;&lt;periodical&gt;&lt;full-title&gt;The American Journal of Human Genetics&lt;/full-title&gt;&lt;/periodical&gt;&lt;pages&gt;1578-1587&lt;/pages&gt;&lt;volume&gt;63&lt;/volume&gt;&lt;number&gt;6&lt;/number&gt;&lt;keywords&gt;&lt;keyword&gt;Caveolin genes&lt;/keyword&gt;&lt;keyword&gt;Cancer&lt;/keyword&gt;&lt;keyword&gt;Diabetes&lt;/keyword&gt;&lt;keyword&gt;Alzheimer disease&lt;/keyword&gt;&lt;keyword&gt;Muscular dystrophy&lt;/keyword&gt;&lt;/keywords&gt;&lt;dates&gt;&lt;year&gt;1998&lt;/year&gt;&lt;pub-dates&gt;&lt;date&gt;12//&lt;/date&gt;&lt;/pub-dates&gt;&lt;/dates&gt;&lt;isbn&gt;0002-9297&lt;/isbn&gt;&lt;urls&gt;&lt;related-urls&gt;&lt;url&gt;http://www.sciencedirect.com/science/article/pii/S0002929707616012&lt;/url&gt;&lt;/related-urls&gt;&lt;/urls&gt;&lt;electronic-resource-num&gt;http://dx.doi.org/10.1086/302172&lt;/electronic-resource-num&gt;&lt;/record&gt;&lt;/Cite&gt;&lt;/EndNote&gt;</w:instrText>
      </w:r>
      <w:r w:rsidR="004D51EC"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(Engelman</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1998)</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w:t>
      </w:r>
      <w:r w:rsidR="00E61BBD">
        <w:rPr>
          <w:rFonts w:ascii="Times New Roman" w:hAnsi="Times New Roman" w:cs="Times New Roman"/>
          <w:sz w:val="24"/>
          <w:szCs w:val="24"/>
        </w:rPr>
        <w:t xml:space="preserve"> </w:t>
      </w:r>
      <w:r w:rsidR="004D51EC">
        <w:rPr>
          <w:rFonts w:ascii="Times New Roman" w:hAnsi="Times New Roman" w:cs="Times New Roman"/>
          <w:sz w:val="24"/>
          <w:szCs w:val="24"/>
        </w:rPr>
        <w:t>Caveolins</w:t>
      </w:r>
      <w:r w:rsidR="004D51EC" w:rsidRPr="000C3393">
        <w:rPr>
          <w:rFonts w:ascii="Times New Roman" w:hAnsi="Times New Roman" w:cs="Times New Roman"/>
          <w:sz w:val="24"/>
          <w:szCs w:val="24"/>
        </w:rPr>
        <w:t xml:space="preserve"> are cholesterol transporters required in the delivery of cholesterol on the plasma membrane</w:t>
      </w:r>
      <w:ins w:id="681" w:author="Michelle Hill" w:date="2016-03-14T20:07:00Z">
        <w:r w:rsidR="004D51EC" w:rsidRPr="000C3393" w:rsidDel="00792B42">
          <w:rPr>
            <w:rFonts w:ascii="Times New Roman" w:hAnsi="Times New Roman" w:cs="Times New Roman"/>
            <w:sz w:val="24"/>
            <w:szCs w:val="24"/>
          </w:rPr>
          <w:t xml:space="preserve"> </w:t>
        </w:r>
      </w:ins>
      <w:r w:rsidR="004D51EC"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&lt;EndNote&gt;&lt;Cite&gt;&lt;Author&gt;Smart&lt;/Author&gt;&lt;Year&gt;1996&lt;/Year&gt;&lt;RecNum&gt;138&lt;/RecNum&gt;&lt;DisplayText&gt;(Smart&lt;style face="italic"&gt; et al.&lt;/style&gt; 1996)&lt;/DisplayText&gt;&lt;record&gt;&lt;rec-number&gt;138&lt;/rec-number&gt;&lt;foreign-keys&gt;&lt;key app="EN" db-id="fvaw9vd5rrfez2epavc5exebz02xt0vvvwrs" timestamp="1457328272"&gt;138&lt;/key&gt;&lt;/foreign-keys&gt;&lt;ref-type name="Journal Article"&gt;17&lt;/ref-type&gt;&lt;contributors&gt;&lt;authors&gt;&lt;author&gt;Smart, Eric J.&lt;/author&gt;&lt;author&gt;Ying, Yun-shu&lt;/author&gt;&lt;author&gt;Donzell, William C.&lt;/author&gt;&lt;author&gt;Anderson, Richard G. W.&lt;/author&gt;&lt;/authors&gt;&lt;/contributors&gt;&lt;titles&gt;&lt;title&gt;A Role for Caveolin in Transport of Cholesterol from Endoplasmic Reticulum to Plasma Membrane&lt;/title&gt;&lt;secondary-title&gt;Journal of Biological Chemistry&lt;/secondary-title&gt;&lt;/titles&gt;&lt;periodical&gt;&lt;full-title&gt;Journal of Biological Chemistry&lt;/full-title&gt;&lt;/periodical&gt;&lt;pages&gt;29427-29435&lt;/pages&gt;&lt;volume&gt;271&lt;/volume&gt;&lt;number&gt;46&lt;/number&gt;&lt;dates&gt;&lt;year&gt;1996&lt;/year&gt;&lt;pub-dates&gt;&lt;date&gt;November 15, 1996&lt;/date&gt;&lt;/pub-dates&gt;&lt;/dates&gt;&lt;urls&gt;&lt;related-urls&gt;&lt;url&gt;http://www.jbc.org/content/271/46/29427.abstract&lt;/url&gt;&lt;/related-urls&gt;&lt;/urls&gt;&lt;electronic-resource-num&gt;10.1074/jbc.271.46.29427&lt;/electronic-resource-num&gt;&lt;/record&gt;&lt;/Cite&gt;&lt;/EndNote&gt;</w:instrText>
      </w:r>
      <w:r w:rsidR="004D51EC"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(Smart</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1996)</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w:t>
      </w:r>
      <w:r w:rsidR="00535E3B">
        <w:rPr>
          <w:rFonts w:ascii="Times New Roman" w:hAnsi="Times New Roman" w:cs="Times New Roman"/>
          <w:sz w:val="24"/>
          <w:szCs w:val="24"/>
        </w:rPr>
        <w:t xml:space="preserve">Genetic ablation and ectopic expression of CAV1 results in a dramatic modification of caveolae formation, unlike CAV2 and 3 </w:t>
      </w:r>
      <w:r w:rsidR="004D51EC" w:rsidRPr="000C3393">
        <w:rPr>
          <w:rFonts w:ascii="Times New Roman" w:hAnsi="Times New Roman" w:cs="Times New Roman"/>
          <w:sz w:val="24"/>
          <w:szCs w:val="24"/>
        </w:rPr>
        <w:fldChar w:fldCharType="begin">
          <w:fldData xml:space="preserve">PEVuZE5vdGU+PENpdGU+PEF1dGhvcj5SYXphbmk8L0F1dGhvcj48WWVhcj4yMDAxPC9ZZWFyPjxS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PEVuZE5vdGU+PENpdGU+PEF1dGhvcj5SYXphbmk8L0F1dGhvcj48WWVhcj4yMDAxPC9ZZWFyPjxS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(Fra</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1995; Drab</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 Galbiati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 Razani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He</w:t>
      </w:r>
      <w:r w:rsidR="004D51EC">
        <w:rPr>
          <w:rFonts w:ascii="Times New Roman" w:hAnsi="Times New Roman" w:cs="Times New Roman"/>
          <w:sz w:val="24"/>
          <w:szCs w:val="24"/>
        </w:rPr>
        <w:t>nce</w:t>
      </w:r>
      <w:r w:rsidR="004D51EC" w:rsidRPr="000C3393">
        <w:rPr>
          <w:rFonts w:ascii="Times New Roman" w:hAnsi="Times New Roman" w:cs="Times New Roman"/>
          <w:sz w:val="24"/>
          <w:szCs w:val="24"/>
        </w:rPr>
        <w:t xml:space="preserve">, CAV1 appears to be </w:t>
      </w:r>
      <w:r w:rsidR="004D51EC">
        <w:rPr>
          <w:rFonts w:ascii="Times New Roman" w:hAnsi="Times New Roman" w:cs="Times New Roman"/>
          <w:sz w:val="24"/>
          <w:szCs w:val="24"/>
        </w:rPr>
        <w:t xml:space="preserve">essential </w:t>
      </w:r>
      <w:r w:rsidR="004D51EC" w:rsidRPr="000C3393">
        <w:rPr>
          <w:rFonts w:ascii="Times New Roman" w:hAnsi="Times New Roman" w:cs="Times New Roman"/>
          <w:sz w:val="24"/>
          <w:szCs w:val="24"/>
        </w:rPr>
        <w:t xml:space="preserve">for caveolae formation, and </w:t>
      </w:r>
      <w:r w:rsidR="00E61BBD">
        <w:rPr>
          <w:rFonts w:ascii="Times New Roman" w:hAnsi="Times New Roman" w:cs="Times New Roman"/>
          <w:sz w:val="24"/>
          <w:szCs w:val="24"/>
        </w:rPr>
        <w:t>thereby modulating</w:t>
      </w:r>
      <w:ins w:id="682" w:author="Michelle Hill" w:date="2016-03-14T20:09:00Z">
        <w:r w:rsidR="0074392D">
          <w:rPr>
            <w:rFonts w:ascii="Times New Roman" w:hAnsi="Times New Roman" w:cs="Times New Roman"/>
            <w:sz w:val="24"/>
            <w:szCs w:val="24"/>
          </w:rPr>
          <w:t xml:space="preserve"> </w:t>
        </w:r>
      </w:ins>
      <w:r w:rsidR="004D51EC" w:rsidRPr="000C3393">
        <w:rPr>
          <w:rFonts w:ascii="Times New Roman" w:hAnsi="Times New Roman" w:cs="Times New Roman"/>
          <w:sz w:val="24"/>
          <w:szCs w:val="24"/>
        </w:rPr>
        <w:t xml:space="preserve">raft </w:t>
      </w:r>
      <w:r w:rsidR="004D51EC">
        <w:rPr>
          <w:rFonts w:ascii="Times New Roman" w:hAnsi="Times New Roman" w:cs="Times New Roman"/>
          <w:sz w:val="24"/>
          <w:szCs w:val="24"/>
        </w:rPr>
        <w:t xml:space="preserve">lipid </w:t>
      </w:r>
      <w:r w:rsidR="004D51EC" w:rsidRPr="000C3393">
        <w:rPr>
          <w:rFonts w:ascii="Times New Roman" w:hAnsi="Times New Roman" w:cs="Times New Roman"/>
          <w:sz w:val="24"/>
          <w:szCs w:val="24"/>
        </w:rPr>
        <w:t xml:space="preserve">composition. However, </w:t>
      </w:r>
      <w:r w:rsidR="004D51EC">
        <w:rPr>
          <w:rFonts w:ascii="Times New Roman" w:hAnsi="Times New Roman" w:cs="Times New Roman"/>
          <w:sz w:val="24"/>
          <w:szCs w:val="24"/>
        </w:rPr>
        <w:t xml:space="preserve">recent studies reveal that </w:t>
      </w:r>
      <w:del w:id="683" w:author="Michelle Hill" w:date="2016-03-14T20:10:00Z">
        <w:r w:rsidR="004D51EC" w:rsidRPr="000C3393" w:rsidDel="00792B42">
          <w:rPr>
            <w:rFonts w:ascii="Times New Roman" w:hAnsi="Times New Roman" w:cs="Times New Roman"/>
            <w:sz w:val="24"/>
            <w:szCs w:val="24"/>
          </w:rPr>
          <w:delText xml:space="preserve"> </w:delText>
        </w:r>
      </w:del>
      <w:r w:rsidR="004D51EC" w:rsidRPr="000C3393">
        <w:rPr>
          <w:rFonts w:ascii="Times New Roman" w:hAnsi="Times New Roman" w:cs="Times New Roman"/>
          <w:sz w:val="24"/>
          <w:szCs w:val="24"/>
        </w:rPr>
        <w:t xml:space="preserve">caveolin </w:t>
      </w:r>
      <w:r w:rsidR="004D51EC">
        <w:rPr>
          <w:rFonts w:ascii="Times New Roman" w:hAnsi="Times New Roman" w:cs="Times New Roman"/>
          <w:sz w:val="24"/>
          <w:szCs w:val="24"/>
        </w:rPr>
        <w:t xml:space="preserve">alone </w:t>
      </w:r>
      <w:del w:id="684" w:author="Michelle Hill" w:date="2016-03-14T20:10:00Z">
        <w:r w:rsidR="004D51EC" w:rsidRPr="000C3393" w:rsidDel="00792B42">
          <w:rPr>
            <w:rFonts w:ascii="Times New Roman" w:hAnsi="Times New Roman" w:cs="Times New Roman"/>
            <w:sz w:val="24"/>
            <w:szCs w:val="24"/>
          </w:rPr>
          <w:delText xml:space="preserve"> </w:delText>
        </w:r>
      </w:del>
      <w:r w:rsidR="004D51EC" w:rsidRPr="000C3393">
        <w:rPr>
          <w:rFonts w:ascii="Times New Roman" w:hAnsi="Times New Roman" w:cs="Times New Roman"/>
          <w:sz w:val="24"/>
          <w:szCs w:val="24"/>
        </w:rPr>
        <w:t xml:space="preserve">is not sufficient for </w:t>
      </w:r>
      <w:r w:rsidR="004D51EC">
        <w:rPr>
          <w:rFonts w:ascii="Times New Roman" w:hAnsi="Times New Roman" w:cs="Times New Roman"/>
          <w:sz w:val="24"/>
          <w:szCs w:val="24"/>
        </w:rPr>
        <w:t xml:space="preserve">stable </w:t>
      </w:r>
      <w:r w:rsidR="004D51EC" w:rsidRPr="000C3393">
        <w:rPr>
          <w:rFonts w:ascii="Times New Roman" w:hAnsi="Times New Roman" w:cs="Times New Roman"/>
          <w:sz w:val="24"/>
          <w:szCs w:val="24"/>
        </w:rPr>
        <w:t xml:space="preserve">caveolae production and requires </w:t>
      </w:r>
      <w:r w:rsidR="004D51EC">
        <w:rPr>
          <w:rFonts w:ascii="Times New Roman" w:hAnsi="Times New Roman" w:cs="Times New Roman"/>
          <w:sz w:val="24"/>
          <w:szCs w:val="24"/>
        </w:rPr>
        <w:t xml:space="preserve">coat proteins of the cavin family </w:t>
      </w:r>
      <w:r w:rsidR="004D51EC"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4D51EC"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(Hill</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2008)</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w:t>
      </w:r>
    </w:p>
    <w:p w14:paraId="7160C716" w14:textId="77777777" w:rsidR="00E61BBD" w:rsidRDefault="004D51EC" w:rsidP="001B5889">
      <w:pPr>
        <w:pStyle w:val="NoSpacing"/>
        <w:spacing w:line="480" w:lineRule="auto"/>
        <w:ind w:firstLine="142"/>
        <w:rPr>
          <w:ins w:id="685" w:author="Harley Robinson " w:date="2016-03-17T10:46:00Z"/>
          <w:rFonts w:ascii="Times New Roman" w:hAnsi="Times New Roman" w:cs="Times New Roman"/>
          <w:sz w:val="24"/>
          <w:szCs w:val="24"/>
        </w:rPr>
      </w:pPr>
      <w:r w:rsidRPr="000C3393">
        <w:rPr>
          <w:rFonts w:ascii="Times New Roman" w:hAnsi="Times New Roman" w:cs="Times New Roman"/>
          <w:sz w:val="24"/>
          <w:szCs w:val="24"/>
        </w:rPr>
        <w:t>The cavin family consists of 4 cavins, named Polymerase I and Transcript Release Factor (PTRF or cavin-1), Serum Deprivation Response (SDPR or cavin-2), S</w:t>
      </w:r>
      <w:r w:rsidRPr="000C3393">
        <w:rPr>
          <w:rFonts w:ascii="Times New Roman" w:hAnsi="Times New Roman" w:cs="Times New Roman"/>
          <w:color w:val="000000"/>
          <w:sz w:val="24"/>
          <w:szCs w:val="24"/>
          <w:shd w:val="clear" w:color="auto" w:fill="FFFFFF"/>
        </w:rPr>
        <w:t>dr-</w:t>
      </w:r>
      <w:r w:rsidRPr="000C3393">
        <w:rPr>
          <w:rStyle w:val="underline"/>
          <w:rFonts w:ascii="Times New Roman" w:hAnsi="Times New Roman" w:cs="Times New Roman"/>
          <w:color w:val="000000"/>
          <w:sz w:val="24"/>
          <w:szCs w:val="24"/>
          <w:shd w:val="clear" w:color="auto" w:fill="FFFFFF"/>
        </w:rPr>
        <w:t>R</w:t>
      </w:r>
      <w:r w:rsidRPr="000C3393">
        <w:rPr>
          <w:rFonts w:ascii="Times New Roman" w:hAnsi="Times New Roman" w:cs="Times New Roman"/>
          <w:color w:val="000000"/>
          <w:sz w:val="24"/>
          <w:szCs w:val="24"/>
          <w:shd w:val="clear" w:color="auto" w:fill="FFFFFF"/>
        </w:rPr>
        <w:t>elated gene product that</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B</w:t>
      </w:r>
      <w:r w:rsidRPr="000C3393">
        <w:rPr>
          <w:rFonts w:ascii="Times New Roman" w:hAnsi="Times New Roman" w:cs="Times New Roman"/>
          <w:color w:val="000000"/>
          <w:sz w:val="24"/>
          <w:szCs w:val="24"/>
          <w:shd w:val="clear" w:color="auto" w:fill="FFFFFF"/>
        </w:rPr>
        <w:t>inds to</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C</w:t>
      </w:r>
      <w:r w:rsidRPr="000C3393">
        <w:rPr>
          <w:rFonts w:ascii="Times New Roman" w:hAnsi="Times New Roman" w:cs="Times New Roman"/>
          <w:color w:val="000000"/>
          <w:sz w:val="24"/>
          <w:szCs w:val="24"/>
          <w:shd w:val="clear" w:color="auto" w:fill="FFFFFF"/>
        </w:rPr>
        <w:t>-kinase (SRBC or cavin-3)</w:t>
      </w:r>
      <w:r w:rsidRPr="000C3393">
        <w:rPr>
          <w:rFonts w:ascii="Times New Roman" w:hAnsi="Times New Roman" w:cs="Times New Roman"/>
          <w:sz w:val="24"/>
          <w:szCs w:val="24"/>
        </w:rPr>
        <w:t xml:space="preserve"> and Muscle Related Coiled-Coil protein (MURC or cavin-4). </w:t>
      </w:r>
      <w:r w:rsidR="00535E3B" w:rsidRPr="000C3393">
        <w:rPr>
          <w:rFonts w:ascii="Times New Roman" w:hAnsi="Times New Roman" w:cs="Times New Roman"/>
          <w:sz w:val="24"/>
          <w:szCs w:val="24"/>
        </w:rPr>
        <w:t>Co-immunoprecipitation studies with the cavin members reveal that cavin</w:t>
      </w:r>
      <w:ins w:id="686" w:author="Michelle Hill" w:date="2016-03-14T20:21:00Z">
        <w:r w:rsidR="00535E3B">
          <w:rPr>
            <w:rFonts w:ascii="Times New Roman" w:hAnsi="Times New Roman" w:cs="Times New Roman"/>
            <w:sz w:val="24"/>
            <w:szCs w:val="24"/>
          </w:rPr>
          <w:t>s</w:t>
        </w:r>
      </w:ins>
      <w:r w:rsidR="00535E3B" w:rsidRPr="000C3393">
        <w:rPr>
          <w:rFonts w:ascii="Times New Roman" w:hAnsi="Times New Roman" w:cs="Times New Roman"/>
          <w:sz w:val="24"/>
          <w:szCs w:val="24"/>
        </w:rPr>
        <w:t xml:space="preserve"> form distinct complexes</w:t>
      </w:r>
      <w:r w:rsidR="00535E3B">
        <w:rPr>
          <w:rFonts w:ascii="Times New Roman" w:hAnsi="Times New Roman" w:cs="Times New Roman"/>
          <w:sz w:val="24"/>
          <w:szCs w:val="24"/>
        </w:rPr>
        <w:t xml:space="preserve"> which</w:t>
      </w:r>
      <w:r w:rsidR="00535E3B" w:rsidRPr="000C3393">
        <w:rPr>
          <w:rFonts w:ascii="Times New Roman" w:hAnsi="Times New Roman" w:cs="Times New Roman"/>
          <w:sz w:val="24"/>
          <w:szCs w:val="24"/>
        </w:rPr>
        <w:t xml:space="preserve"> require the presence of cavin-1 with either cavin-2 or cavin-3 </w:t>
      </w:r>
      <w:r w:rsidR="00535E3B"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&lt;EndNote&gt;&lt;Cite&gt;&lt;Author&gt;Bastiani&lt;/Author&gt;&lt;Year&gt;2009&lt;/Year&gt;&lt;RecNum&gt;141&lt;/RecNum&gt;&lt;DisplayText&gt;(Bastiani&lt;style face="italic"&gt; et al.&lt;/style&gt;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535E3B"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(Bastiani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2009)</w:t>
      </w:r>
      <w:r w:rsidR="00535E3B" w:rsidRPr="000C3393">
        <w:rPr>
          <w:rFonts w:ascii="Times New Roman" w:hAnsi="Times New Roman" w:cs="Times New Roman"/>
          <w:sz w:val="24"/>
          <w:szCs w:val="24"/>
        </w:rPr>
        <w:fldChar w:fldCharType="end"/>
      </w:r>
      <w:r w:rsidR="00535E3B">
        <w:rPr>
          <w:rFonts w:ascii="Times New Roman" w:hAnsi="Times New Roman" w:cs="Times New Roman"/>
          <w:sz w:val="24"/>
          <w:szCs w:val="24"/>
        </w:rPr>
        <w:t>. However, of the cavin members, only cavin-1 can directly bind to CAV1</w:t>
      </w:r>
      <w:r w:rsidR="00CB29BD">
        <w:rPr>
          <w:rFonts w:ascii="Times New Roman" w:hAnsi="Times New Roman" w:cs="Times New Roman"/>
          <w:sz w:val="24"/>
          <w:szCs w:val="24"/>
        </w:rPr>
        <w:t xml:space="preserve"> </w:t>
      </w:r>
      <w:r w:rsidR="00CB29BD">
        <w:rPr>
          <w:rFonts w:ascii="Times New Roman" w:hAnsi="Times New Roman" w:cs="Times New Roman"/>
          <w:sz w:val="24"/>
          <w:szCs w:val="24"/>
        </w:rPr>
        <w:fldChar w:fldCharType="begin"/>
      </w:r>
      <w:r w:rsidR="00CB29BD">
        <w:rPr>
          <w:rFonts w:ascii="Times New Roman" w:hAnsi="Times New Roman" w:cs="Times New Roman"/>
          <w:sz w:val="24"/>
          <w:szCs w:val="24"/>
        </w:rPr>
        <w:instrText xml:space="preserve"> ADDIN EN.CITE &lt;EndNote&gt;&lt;Cite&gt;&lt;Author&gt;Bastiani&lt;/Author&gt;&lt;Year&gt;2009&lt;/Year&gt;&lt;RecNum&gt;141&lt;/RecNum&gt;&lt;DisplayText&gt;(Bastiani et al.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CB29BD">
        <w:rPr>
          <w:rFonts w:ascii="Times New Roman" w:hAnsi="Times New Roman" w:cs="Times New Roman"/>
          <w:sz w:val="24"/>
          <w:szCs w:val="24"/>
        </w:rPr>
        <w:fldChar w:fldCharType="separate"/>
      </w:r>
      <w:r w:rsidR="00CB29BD">
        <w:rPr>
          <w:rFonts w:ascii="Times New Roman" w:hAnsi="Times New Roman" w:cs="Times New Roman"/>
          <w:noProof/>
          <w:sz w:val="24"/>
          <w:szCs w:val="24"/>
        </w:rPr>
        <w:t>(Bastiani et al. 2009)</w:t>
      </w:r>
      <w:r w:rsidR="00CB29BD">
        <w:rPr>
          <w:rFonts w:ascii="Times New Roman" w:hAnsi="Times New Roman" w:cs="Times New Roman"/>
          <w:sz w:val="24"/>
          <w:szCs w:val="24"/>
        </w:rPr>
        <w:fldChar w:fldCharType="end"/>
      </w:r>
      <w:r w:rsidR="00535E3B">
        <w:rPr>
          <w:rFonts w:ascii="Times New Roman" w:hAnsi="Times New Roman" w:cs="Times New Roman"/>
          <w:sz w:val="24"/>
          <w:szCs w:val="24"/>
        </w:rPr>
        <w:t xml:space="preserve">. </w:t>
      </w:r>
      <w:r w:rsidR="00CB29BD">
        <w:rPr>
          <w:rFonts w:ascii="Times New Roman" w:hAnsi="Times New Roman" w:cs="Times New Roman"/>
          <w:sz w:val="24"/>
          <w:szCs w:val="24"/>
        </w:rPr>
        <w:t>Ectopic e</w:t>
      </w:r>
      <w:r w:rsidRPr="000C3393">
        <w:rPr>
          <w:rFonts w:ascii="Times New Roman" w:hAnsi="Times New Roman" w:cs="Times New Roman"/>
          <w:sz w:val="24"/>
          <w:szCs w:val="24"/>
        </w:rPr>
        <w:t>xpression of cavin-1 in cells with functional caveolin dramatically increases caveolae density</w:t>
      </w:r>
      <w:r w:rsidR="00535E3B">
        <w:rPr>
          <w:rFonts w:ascii="Times New Roman" w:hAnsi="Times New Roman" w:cs="Times New Roman"/>
          <w:sz w:val="24"/>
          <w:szCs w:val="24"/>
        </w:rPr>
        <w:t xml:space="preserve"> </w:t>
      </w:r>
      <w:r w:rsidR="00CB29BD">
        <w:rPr>
          <w:rFonts w:ascii="Times New Roman" w:hAnsi="Times New Roman" w:cs="Times New Roman"/>
          <w:sz w:val="24"/>
          <w:szCs w:val="24"/>
        </w:rPr>
        <w:t xml:space="preserve">of the plasma membrane, without the presence of the other cavins </w:t>
      </w:r>
      <w:r w:rsidRPr="000C3393">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&lt;EndNote&gt;&lt;Cite&gt;&lt;Author&gt;Hill&lt;/Author&gt;&lt;Year&gt;2008&lt;/Year&gt;&lt;RecNum&gt;33&lt;/RecNum&gt;&lt;DisplayText&gt;(Hill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(Hill et al. 2008)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312DAE">
        <w:rPr>
          <w:rFonts w:ascii="Times New Roman" w:hAnsi="Times New Roman" w:cs="Times New Roman"/>
          <w:sz w:val="24"/>
          <w:szCs w:val="24"/>
        </w:rPr>
        <w:t xml:space="preserve">Hereby, cavin-1 is found to be a strong mediator in CAV1 function regarding caveolae formation and potentially the lipid raft compositional change it evokes. </w:t>
      </w:r>
      <w:r>
        <w:rPr>
          <w:rFonts w:ascii="Times New Roman" w:hAnsi="Times New Roman" w:cs="Times New Roman"/>
          <w:sz w:val="24"/>
          <w:szCs w:val="24"/>
        </w:rPr>
        <w:t>Earlier</w:t>
      </w:r>
      <w:r w:rsidRPr="000C3393">
        <w:rPr>
          <w:rFonts w:ascii="Times New Roman" w:hAnsi="Times New Roman" w:cs="Times New Roman"/>
          <w:sz w:val="24"/>
          <w:szCs w:val="24"/>
        </w:rPr>
        <w:t xml:space="preserve"> work from our lab compared GFP transformed PC3 cells to GFP-cavin-1 PC3 cells which revealed a decrease in cholesterol within the lipid raft fraction upon cavin-1 expression</w:t>
      </w:r>
      <w:r w:rsidR="00312DAE">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(Inder et al. 2012)</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sidR="00312DAE">
        <w:rPr>
          <w:rFonts w:ascii="Times New Roman" w:hAnsi="Times New Roman" w:cs="Times New Roman"/>
          <w:sz w:val="24"/>
          <w:szCs w:val="24"/>
        </w:rPr>
        <w:t xml:space="preserve"> </w:t>
      </w:r>
      <w:r w:rsidR="00BB1A7E">
        <w:rPr>
          <w:rFonts w:ascii="Times New Roman" w:hAnsi="Times New Roman" w:cs="Times New Roman"/>
          <w:sz w:val="24"/>
          <w:szCs w:val="24"/>
        </w:rPr>
        <w:t>This confirms the relationship between c</w:t>
      </w:r>
      <w:r w:rsidRPr="000C3393">
        <w:rPr>
          <w:rFonts w:ascii="Times New Roman" w:hAnsi="Times New Roman" w:cs="Times New Roman"/>
          <w:sz w:val="24"/>
          <w:szCs w:val="24"/>
        </w:rPr>
        <w:t xml:space="preserve">avin-1 </w:t>
      </w:r>
      <w:r w:rsidR="00BB1A7E">
        <w:rPr>
          <w:rFonts w:ascii="Times New Roman" w:hAnsi="Times New Roman" w:cs="Times New Roman"/>
          <w:sz w:val="24"/>
          <w:szCs w:val="24"/>
        </w:rPr>
        <w:t>and lipid raft modification,</w:t>
      </w:r>
      <w:r>
        <w:rPr>
          <w:rFonts w:ascii="Times New Roman" w:hAnsi="Times New Roman" w:cs="Times New Roman"/>
          <w:sz w:val="24"/>
          <w:szCs w:val="24"/>
        </w:rPr>
        <w:t xml:space="preserve"> presumably</w:t>
      </w:r>
      <w:r w:rsidRPr="000C3393">
        <w:rPr>
          <w:rFonts w:ascii="Times New Roman" w:hAnsi="Times New Roman" w:cs="Times New Roman"/>
          <w:sz w:val="24"/>
          <w:szCs w:val="24"/>
        </w:rPr>
        <w:t xml:space="preserve"> by </w:t>
      </w:r>
      <w:r w:rsidR="0074392D">
        <w:rPr>
          <w:rFonts w:ascii="Times New Roman" w:hAnsi="Times New Roman" w:cs="Times New Roman"/>
          <w:sz w:val="24"/>
          <w:szCs w:val="24"/>
        </w:rPr>
        <w:t xml:space="preserve">formation of caveolae from </w:t>
      </w:r>
      <w:del w:id="687" w:author="Harley Robinson " w:date="2016-03-17T10:46:00Z">
        <w:r w:rsidRPr="000C3393" w:rsidDel="00E61BBD">
          <w:rPr>
            <w:rFonts w:ascii="Times New Roman" w:hAnsi="Times New Roman" w:cs="Times New Roman"/>
            <w:sz w:val="24"/>
            <w:szCs w:val="24"/>
          </w:rPr>
          <w:delText xml:space="preserve"> </w:delText>
        </w:r>
      </w:del>
      <w:r w:rsidRPr="000C3393">
        <w:rPr>
          <w:rFonts w:ascii="Times New Roman" w:hAnsi="Times New Roman" w:cs="Times New Roman"/>
          <w:sz w:val="24"/>
          <w:szCs w:val="24"/>
        </w:rPr>
        <w:t>CAV1</w:t>
      </w:r>
      <w:r w:rsidR="00BB1A7E">
        <w:rPr>
          <w:rFonts w:ascii="Times New Roman" w:hAnsi="Times New Roman" w:cs="Times New Roman"/>
          <w:sz w:val="24"/>
          <w:szCs w:val="24"/>
        </w:rPr>
        <w:t xml:space="preserve">. </w:t>
      </w:r>
    </w:p>
    <w:p w14:paraId="4065F6F2" w14:textId="553C69A9" w:rsidR="001B5889" w:rsidDel="00E61BBD" w:rsidRDefault="00501F12" w:rsidP="00D44803">
      <w:pPr>
        <w:pStyle w:val="NoSpacing"/>
        <w:spacing w:line="480" w:lineRule="auto"/>
        <w:ind w:firstLine="142"/>
        <w:rPr>
          <w:del w:id="688" w:author="Harley Robinson " w:date="2016-03-17T10:46:00Z"/>
          <w:rFonts w:ascii="Times New Roman" w:hAnsi="Times New Roman" w:cs="Times New Roman"/>
          <w:sz w:val="24"/>
          <w:szCs w:val="24"/>
        </w:rPr>
      </w:pPr>
      <w:r>
        <w:rPr>
          <w:rFonts w:ascii="Times New Roman" w:hAnsi="Times New Roman" w:cs="Times New Roman"/>
          <w:sz w:val="24"/>
          <w:szCs w:val="24"/>
        </w:rPr>
        <w:lastRenderedPageBreak/>
        <w:t>Further manipulation of</w:t>
      </w:r>
      <w:r w:rsidR="004D51EC" w:rsidRPr="000C3393">
        <w:rPr>
          <w:rFonts w:ascii="Times New Roman" w:hAnsi="Times New Roman" w:cs="Times New Roman"/>
          <w:sz w:val="24"/>
          <w:szCs w:val="24"/>
        </w:rPr>
        <w:t xml:space="preserve"> </w:t>
      </w:r>
      <w:r w:rsidR="00BB1A7E">
        <w:rPr>
          <w:rFonts w:ascii="Times New Roman" w:hAnsi="Times New Roman" w:cs="Times New Roman"/>
          <w:sz w:val="24"/>
          <w:szCs w:val="24"/>
        </w:rPr>
        <w:t>the CAV1/cavin-1 system revealed a novel mechanism regarding EV sorting for both proteins and miRNAs</w:t>
      </w:r>
      <w:ins w:id="689" w:author="Michelle Hill" w:date="2016-03-16T23:54:00Z">
        <w:r w:rsidR="0074392D">
          <w:rPr>
            <w:rFonts w:ascii="Times New Roman" w:hAnsi="Times New Roman" w:cs="Times New Roman"/>
            <w:sz w:val="24"/>
            <w:szCs w:val="24"/>
          </w:rPr>
          <w:t xml:space="preserve"> </w:t>
        </w:r>
      </w:ins>
      <w:r w:rsidR="002B0C3C">
        <w:rPr>
          <w:rFonts w:ascii="Times New Roman" w:hAnsi="Times New Roman" w:cs="Times New Roman"/>
          <w:sz w:val="24"/>
          <w:szCs w:val="24"/>
        </w:rPr>
        <w:fldChar w:fldCharType="begin">
          <w:fldData xml:space="preserve">PEVuZE5vdGU+PENpdGU+PEF1dGhvcj5Nb29uPC9BdXRob3I+PFllYXI+MjAxNDwvWWVhcj48UmVj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</w:fldData>
        </w:fldChar>
      </w:r>
      <w:r w:rsidR="002B0C3C">
        <w:rPr>
          <w:rFonts w:ascii="Times New Roman" w:hAnsi="Times New Roman" w:cs="Times New Roman"/>
          <w:sz w:val="24"/>
          <w:szCs w:val="24"/>
        </w:rPr>
        <w:instrText xml:space="preserve"> ADDIN EN.CITE </w:instrText>
      </w:r>
      <w:r w:rsidR="002B0C3C">
        <w:rPr>
          <w:rFonts w:ascii="Times New Roman" w:hAnsi="Times New Roman" w:cs="Times New Roman"/>
          <w:sz w:val="24"/>
          <w:szCs w:val="24"/>
        </w:rPr>
        <w:fldChar w:fldCharType="begin">
          <w:fldData xml:space="preserve">PEVuZE5vdGU+PENpdGU+PEF1dGhvcj5Nb29uPC9BdXRob3I+PFllYXI+MjAxNDwvWWVhcj48UmVj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</w:fldData>
        </w:fldChar>
      </w:r>
      <w:r w:rsidR="002B0C3C">
        <w:rPr>
          <w:rFonts w:ascii="Times New Roman" w:hAnsi="Times New Roman" w:cs="Times New Roman"/>
          <w:sz w:val="24"/>
          <w:szCs w:val="24"/>
        </w:rPr>
        <w:instrText xml:space="preserve"> ADDIN EN.CITE.DATA </w:instrText>
      </w:r>
      <w:r w:rsidR="002B0C3C">
        <w:rPr>
          <w:rFonts w:ascii="Times New Roman" w:hAnsi="Times New Roman" w:cs="Times New Roman"/>
          <w:sz w:val="24"/>
          <w:szCs w:val="24"/>
        </w:rPr>
      </w:r>
      <w:r w:rsidR="002B0C3C">
        <w:rPr>
          <w:rFonts w:ascii="Times New Roman" w:hAnsi="Times New Roman" w:cs="Times New Roman"/>
          <w:sz w:val="24"/>
          <w:szCs w:val="24"/>
        </w:rPr>
        <w:fldChar w:fldCharType="end"/>
      </w:r>
      <w:r w:rsidR="002B0C3C">
        <w:rPr>
          <w:rFonts w:ascii="Times New Roman" w:hAnsi="Times New Roman" w:cs="Times New Roman"/>
          <w:sz w:val="24"/>
          <w:szCs w:val="24"/>
        </w:rPr>
        <w:fldChar w:fldCharType="separate"/>
      </w:r>
      <w:r w:rsidR="002B0C3C">
        <w:rPr>
          <w:rFonts w:ascii="Times New Roman" w:hAnsi="Times New Roman" w:cs="Times New Roman"/>
          <w:noProof/>
          <w:sz w:val="24"/>
          <w:szCs w:val="24"/>
        </w:rPr>
        <w:t>(Inder et al. 2012; Inder et al. 2014; Moon et al. 2014)</w:t>
      </w:r>
      <w:r w:rsidR="002B0C3C">
        <w:rPr>
          <w:rFonts w:ascii="Times New Roman" w:hAnsi="Times New Roman" w:cs="Times New Roman"/>
          <w:sz w:val="24"/>
          <w:szCs w:val="24"/>
        </w:rPr>
        <w:fldChar w:fldCharType="end"/>
      </w:r>
      <w:r w:rsidR="00BB1A7E">
        <w:rPr>
          <w:rFonts w:ascii="Times New Roman" w:hAnsi="Times New Roman" w:cs="Times New Roman"/>
          <w:sz w:val="24"/>
          <w:szCs w:val="24"/>
        </w:rPr>
        <w:t xml:space="preserve">. </w:t>
      </w:r>
    </w:p>
    <w:p w14:paraId="786BE461" w14:textId="35AD68AE" w:rsidR="00D13CA3" w:rsidRDefault="00BB1A7E" w:rsidP="00D44803">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Introduction of cavin-1 to PC3 cells</w:t>
      </w:r>
      <w:r w:rsidR="004D51EC" w:rsidRPr="000C3393">
        <w:rPr>
          <w:rFonts w:ascii="Times New Roman" w:hAnsi="Times New Roman" w:cs="Times New Roman"/>
          <w:sz w:val="24"/>
          <w:szCs w:val="24"/>
        </w:rPr>
        <w:t xml:space="preserve"> </w:t>
      </w:r>
      <w:r>
        <w:rPr>
          <w:rFonts w:ascii="Times New Roman" w:hAnsi="Times New Roman" w:cs="Times New Roman"/>
          <w:sz w:val="24"/>
          <w:szCs w:val="24"/>
        </w:rPr>
        <w:t>was found to modify lipid raft proteins, including</w:t>
      </w:r>
      <w:r w:rsidR="004D51EC" w:rsidRPr="000C3393">
        <w:rPr>
          <w:rFonts w:ascii="Times New Roman" w:hAnsi="Times New Roman" w:cs="Times New Roman"/>
          <w:sz w:val="24"/>
          <w:szCs w:val="24"/>
        </w:rPr>
        <w:t xml:space="preserve"> cytoskeletal proteins to modify adhesion and cytoskeletal </w:t>
      </w:r>
      <w:r w:rsidR="00C72751" w:rsidRPr="000C3393">
        <w:rPr>
          <w:rFonts w:ascii="Times New Roman" w:hAnsi="Times New Roman" w:cs="Times New Roman"/>
          <w:sz w:val="24"/>
          <w:szCs w:val="24"/>
        </w:rPr>
        <w:t xml:space="preserve">remodelling </w:t>
      </w:r>
      <w:r w:rsidR="004D51EC"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2012)</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w:t>
      </w:r>
      <w:r w:rsidR="00C72751">
        <w:rPr>
          <w:rFonts w:ascii="Times New Roman" w:hAnsi="Times New Roman" w:cs="Times New Roman"/>
          <w:sz w:val="24"/>
          <w:szCs w:val="24"/>
        </w:rPr>
        <w:t xml:space="preserve">Additionally, </w:t>
      </w:r>
      <w:r w:rsidR="004D51EC" w:rsidRPr="000C3393">
        <w:rPr>
          <w:rFonts w:ascii="Times New Roman" w:hAnsi="Times New Roman" w:cs="Times New Roman"/>
          <w:sz w:val="24"/>
          <w:szCs w:val="24"/>
        </w:rPr>
        <w:t xml:space="preserve">differential recruitment of 123 proteins to EVs </w:t>
      </w:r>
      <w:r w:rsidR="00C72751">
        <w:rPr>
          <w:rFonts w:ascii="Times New Roman" w:hAnsi="Times New Roman" w:cs="Times New Roman"/>
          <w:sz w:val="24"/>
          <w:szCs w:val="24"/>
        </w:rPr>
        <w:t xml:space="preserve">occurred following cavin-1 ectopic expression </w:t>
      </w:r>
      <w:r w:rsidR="004D51EC"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2012)</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w:t>
      </w:r>
      <w:r w:rsidR="00C72751">
        <w:rPr>
          <w:rFonts w:ascii="Times New Roman" w:hAnsi="Times New Roman" w:cs="Times New Roman"/>
          <w:sz w:val="24"/>
          <w:szCs w:val="24"/>
        </w:rPr>
        <w:t xml:space="preserve"> </w:t>
      </w:r>
      <w:r w:rsidR="004D51EC" w:rsidRPr="000C3393">
        <w:rPr>
          <w:rFonts w:ascii="Times New Roman" w:hAnsi="Times New Roman" w:cs="Times New Roman"/>
          <w:sz w:val="24"/>
          <w:szCs w:val="24"/>
        </w:rPr>
        <w:t>In a later study, the microRNA, miR-148a, was found to be strongly underrepresented the EVs upon expression of cavin-1, yet no significant decrease in the cell</w:t>
      </w:r>
      <w:r w:rsidR="00C72751">
        <w:rPr>
          <w:rFonts w:ascii="Times New Roman" w:hAnsi="Times New Roman" w:cs="Times New Roman"/>
          <w:sz w:val="24"/>
          <w:szCs w:val="24"/>
        </w:rPr>
        <w:t xml:space="preserve"> </w:t>
      </w:r>
      <w:r w:rsidR="004D51EC"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2014)</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w:t>
      </w:r>
      <w:r w:rsidR="00C72751">
        <w:rPr>
          <w:rFonts w:ascii="Times New Roman" w:hAnsi="Times New Roman" w:cs="Times New Roman"/>
          <w:sz w:val="24"/>
          <w:szCs w:val="24"/>
        </w:rPr>
        <w:t xml:space="preserve">In contrast, miR-125a was found to be increased in both the cell and EVs proportionally following ectopic cavin-1 </w:t>
      </w:r>
      <w:r w:rsidR="00501F12">
        <w:rPr>
          <w:rFonts w:ascii="Times New Roman" w:hAnsi="Times New Roman" w:cs="Times New Roman"/>
          <w:sz w:val="24"/>
          <w:szCs w:val="24"/>
        </w:rPr>
        <w:t xml:space="preserve">expression </w:t>
      </w:r>
      <w:r w:rsidR="00501F12">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01F12">
        <w:rPr>
          <w:rFonts w:ascii="Times New Roman" w:hAnsi="Times New Roman" w:cs="Times New Roman"/>
          <w:sz w:val="24"/>
          <w:szCs w:val="24"/>
        </w:rPr>
        <w:instrText xml:space="preserve"> ADDIN EN.CITE </w:instrText>
      </w:r>
      <w:r w:rsidR="00501F12">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01F12">
        <w:rPr>
          <w:rFonts w:ascii="Times New Roman" w:hAnsi="Times New Roman" w:cs="Times New Roman"/>
          <w:sz w:val="24"/>
          <w:szCs w:val="24"/>
        </w:rPr>
        <w:instrText xml:space="preserve"> ADDIN EN.CITE.DATA </w:instrText>
      </w:r>
      <w:r w:rsidR="00501F12">
        <w:rPr>
          <w:rFonts w:ascii="Times New Roman" w:hAnsi="Times New Roman" w:cs="Times New Roman"/>
          <w:sz w:val="24"/>
          <w:szCs w:val="24"/>
        </w:rPr>
      </w:r>
      <w:r w:rsidR="00501F12">
        <w:rPr>
          <w:rFonts w:ascii="Times New Roman" w:hAnsi="Times New Roman" w:cs="Times New Roman"/>
          <w:sz w:val="24"/>
          <w:szCs w:val="24"/>
        </w:rPr>
        <w:fldChar w:fldCharType="end"/>
      </w:r>
      <w:r w:rsidR="00501F12">
        <w:rPr>
          <w:rFonts w:ascii="Times New Roman" w:hAnsi="Times New Roman" w:cs="Times New Roman"/>
          <w:sz w:val="24"/>
          <w:szCs w:val="24"/>
        </w:rPr>
      </w:r>
      <w:r w:rsidR="00501F12">
        <w:rPr>
          <w:rFonts w:ascii="Times New Roman" w:hAnsi="Times New Roman" w:cs="Times New Roman"/>
          <w:sz w:val="24"/>
          <w:szCs w:val="24"/>
        </w:rPr>
        <w:fldChar w:fldCharType="separate"/>
      </w:r>
      <w:r w:rsidR="00501F12">
        <w:rPr>
          <w:rFonts w:ascii="Times New Roman" w:hAnsi="Times New Roman" w:cs="Times New Roman"/>
          <w:noProof/>
          <w:sz w:val="24"/>
          <w:szCs w:val="24"/>
        </w:rPr>
        <w:t>(Inder et al. 2014)</w:t>
      </w:r>
      <w:r w:rsidR="00501F12">
        <w:rPr>
          <w:rFonts w:ascii="Times New Roman" w:hAnsi="Times New Roman" w:cs="Times New Roman"/>
          <w:sz w:val="24"/>
          <w:szCs w:val="24"/>
        </w:rPr>
        <w:fldChar w:fldCharType="end"/>
      </w:r>
      <w:r w:rsidR="00C72751">
        <w:rPr>
          <w:rFonts w:ascii="Times New Roman" w:hAnsi="Times New Roman" w:cs="Times New Roman"/>
          <w:sz w:val="24"/>
          <w:szCs w:val="24"/>
        </w:rPr>
        <w:t>. W</w:t>
      </w:r>
      <w:r w:rsidR="004D51EC" w:rsidRPr="000C3393">
        <w:rPr>
          <w:rFonts w:ascii="Times New Roman" w:hAnsi="Times New Roman" w:cs="Times New Roman"/>
          <w:sz w:val="24"/>
          <w:szCs w:val="24"/>
        </w:rPr>
        <w:t>hile cavin-1 is mediating this change, it is not present within the EVs, indicating a</w:t>
      </w:r>
      <w:r w:rsidR="007042A4">
        <w:rPr>
          <w:rFonts w:ascii="Times New Roman" w:hAnsi="Times New Roman" w:cs="Times New Roman"/>
          <w:sz w:val="24"/>
          <w:szCs w:val="24"/>
        </w:rPr>
        <w:t xml:space="preserve"> regulatory role</w:t>
      </w:r>
      <w:r w:rsidR="004D51EC" w:rsidRPr="000C3393">
        <w:rPr>
          <w:rFonts w:ascii="Times New Roman" w:hAnsi="Times New Roman" w:cs="Times New Roman"/>
          <w:sz w:val="24"/>
          <w:szCs w:val="24"/>
        </w:rPr>
        <w:t xml:space="preserve"> through lipid raft changes</w:t>
      </w:r>
      <w:ins w:id="690" w:author="Harley Robinson " w:date="2016-03-17T12:07:00Z">
        <w:r w:rsidR="00D44803">
          <w:rPr>
            <w:rFonts w:ascii="Times New Roman" w:hAnsi="Times New Roman" w:cs="Times New Roman"/>
            <w:sz w:val="24"/>
            <w:szCs w:val="24"/>
          </w:rPr>
          <w:t xml:space="preserve"> rather than direct chaperone activity </w:t>
        </w:r>
      </w:ins>
      <w:r w:rsidR="00D4480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D44803">
        <w:rPr>
          <w:rFonts w:ascii="Times New Roman" w:hAnsi="Times New Roman" w:cs="Times New Roman"/>
          <w:sz w:val="24"/>
          <w:szCs w:val="24"/>
        </w:rPr>
        <w:instrText xml:space="preserve"> ADDIN EN.CITE </w:instrText>
      </w:r>
      <w:r w:rsidR="00D4480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D44803">
        <w:rPr>
          <w:rFonts w:ascii="Times New Roman" w:hAnsi="Times New Roman" w:cs="Times New Roman"/>
          <w:sz w:val="24"/>
          <w:szCs w:val="24"/>
        </w:rPr>
        <w:instrText xml:space="preserve"> ADDIN EN.CITE.DATA </w:instrText>
      </w:r>
      <w:r w:rsidR="00D44803">
        <w:rPr>
          <w:rFonts w:ascii="Times New Roman" w:hAnsi="Times New Roman" w:cs="Times New Roman"/>
          <w:sz w:val="24"/>
          <w:szCs w:val="24"/>
        </w:rPr>
      </w:r>
      <w:r w:rsidR="00D44803">
        <w:rPr>
          <w:rFonts w:ascii="Times New Roman" w:hAnsi="Times New Roman" w:cs="Times New Roman"/>
          <w:sz w:val="24"/>
          <w:szCs w:val="24"/>
        </w:rPr>
        <w:fldChar w:fldCharType="end"/>
      </w:r>
      <w:r w:rsidR="00D44803">
        <w:rPr>
          <w:rFonts w:ascii="Times New Roman" w:hAnsi="Times New Roman" w:cs="Times New Roman"/>
          <w:sz w:val="24"/>
          <w:szCs w:val="24"/>
        </w:rPr>
        <w:fldChar w:fldCharType="separate"/>
      </w:r>
      <w:r w:rsidR="00D44803">
        <w:rPr>
          <w:rFonts w:ascii="Times New Roman" w:hAnsi="Times New Roman" w:cs="Times New Roman"/>
          <w:noProof/>
          <w:sz w:val="24"/>
          <w:szCs w:val="24"/>
        </w:rPr>
        <w:t>(Inder et al. 2014)</w:t>
      </w:r>
      <w:r w:rsidR="00D4480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This suggests that cargo sequestered into the EVs is completed in a selective manner for </w:t>
      </w:r>
      <w:del w:id="691" w:author="Harley Robinson " w:date="2016-03-17T14:20:00Z">
        <w:r w:rsidR="00501F12" w:rsidDel="00337616">
          <w:rPr>
            <w:rFonts w:ascii="Times New Roman" w:hAnsi="Times New Roman" w:cs="Times New Roman"/>
            <w:sz w:val="24"/>
            <w:szCs w:val="24"/>
          </w:rPr>
          <w:delText xml:space="preserve">some </w:delText>
        </w:r>
      </w:del>
      <w:ins w:id="692" w:author="Harley Robinson " w:date="2016-03-17T14:20:00Z">
        <w:r w:rsidR="00337616">
          <w:rPr>
            <w:rFonts w:ascii="Times New Roman" w:hAnsi="Times New Roman" w:cs="Times New Roman"/>
            <w:sz w:val="24"/>
            <w:szCs w:val="24"/>
          </w:rPr>
          <w:t>s</w:t>
        </w:r>
        <w:r w:rsidR="00337616">
          <w:rPr>
            <w:rFonts w:ascii="Times New Roman" w:hAnsi="Times New Roman" w:cs="Times New Roman"/>
            <w:sz w:val="24"/>
            <w:szCs w:val="24"/>
          </w:rPr>
          <w:t>elect</w:t>
        </w:r>
        <w:r w:rsidR="00337616">
          <w:rPr>
            <w:rFonts w:ascii="Times New Roman" w:hAnsi="Times New Roman" w:cs="Times New Roman"/>
            <w:sz w:val="24"/>
            <w:szCs w:val="24"/>
          </w:rPr>
          <w:t xml:space="preserve"> </w:t>
        </w:r>
      </w:ins>
      <w:r w:rsidR="004D51EC" w:rsidRPr="000C3393">
        <w:rPr>
          <w:rFonts w:ascii="Times New Roman" w:hAnsi="Times New Roman" w:cs="Times New Roman"/>
          <w:sz w:val="24"/>
          <w:szCs w:val="24"/>
        </w:rPr>
        <w:t xml:space="preserve">miRNAs alike protein, which </w:t>
      </w:r>
      <w:r w:rsidR="00B560FE">
        <w:rPr>
          <w:rFonts w:ascii="Times New Roman" w:hAnsi="Times New Roman" w:cs="Times New Roman"/>
          <w:sz w:val="24"/>
          <w:szCs w:val="24"/>
        </w:rPr>
        <w:t>may be mediated by</w:t>
      </w:r>
      <w:r w:rsidR="004D51EC" w:rsidRPr="000C3393">
        <w:rPr>
          <w:rFonts w:ascii="Times New Roman" w:hAnsi="Times New Roman" w:cs="Times New Roman"/>
          <w:sz w:val="24"/>
          <w:szCs w:val="24"/>
        </w:rPr>
        <w:t xml:space="preserve"> change</w:t>
      </w:r>
      <w:r w:rsidR="00B560FE">
        <w:rPr>
          <w:rFonts w:ascii="Times New Roman" w:hAnsi="Times New Roman" w:cs="Times New Roman"/>
          <w:sz w:val="24"/>
          <w:szCs w:val="24"/>
        </w:rPr>
        <w:t>s</w:t>
      </w:r>
      <w:r w:rsidR="004D51EC" w:rsidRPr="000C3393">
        <w:rPr>
          <w:rFonts w:ascii="Times New Roman" w:hAnsi="Times New Roman" w:cs="Times New Roman"/>
          <w:sz w:val="24"/>
          <w:szCs w:val="24"/>
        </w:rPr>
        <w:t xml:space="preserve"> in lipid raft composition from this system. </w:t>
      </w:r>
    </w:p>
    <w:p w14:paraId="7C0DFC62" w14:textId="1FB7DC01" w:rsidR="00D13CA3" w:rsidRDefault="00D13CA3" w:rsidP="005E3ED0">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Collectively, current evidence suggests a selective</w:t>
      </w:r>
      <w:r w:rsidR="005E3ED0">
        <w:rPr>
          <w:rFonts w:ascii="Times New Roman" w:hAnsi="Times New Roman" w:cs="Times New Roman"/>
          <w:sz w:val="24"/>
          <w:szCs w:val="24"/>
        </w:rPr>
        <w:t xml:space="preserve"> mechanism for miRNA EV sorting. While a regulated sorting mechanism hadn’t yet been proposed, modification of lipid rafts integrated into EVs </w:t>
      </w:r>
      <w:r w:rsidR="00310943">
        <w:rPr>
          <w:rFonts w:ascii="Times New Roman" w:hAnsi="Times New Roman" w:cs="Times New Roman"/>
          <w:sz w:val="24"/>
          <w:szCs w:val="24"/>
        </w:rPr>
        <w:t xml:space="preserve">by manipulation of cavin-1/CAV1 </w:t>
      </w:r>
      <w:r w:rsidR="005E3ED0">
        <w:rPr>
          <w:rFonts w:ascii="Times New Roman" w:hAnsi="Times New Roman" w:cs="Times New Roman"/>
          <w:sz w:val="24"/>
          <w:szCs w:val="24"/>
        </w:rPr>
        <w:t>correlates to alterations of encompassed proteins and miRNAs</w:t>
      </w:r>
      <w:ins w:id="693" w:author="Harley Robinson " w:date="2016-03-17T13:33:00Z">
        <w:r w:rsidR="00132D7B">
          <w:rPr>
            <w:rFonts w:ascii="Times New Roman" w:hAnsi="Times New Roman" w:cs="Times New Roman"/>
            <w:sz w:val="24"/>
            <w:szCs w:val="24"/>
          </w:rPr>
          <w:t xml:space="preserve"> </w:t>
        </w:r>
      </w:ins>
      <w:r w:rsidR="00132D7B">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132D7B">
        <w:rPr>
          <w:rFonts w:ascii="Times New Roman" w:hAnsi="Times New Roman" w:cs="Times New Roman"/>
          <w:sz w:val="24"/>
          <w:szCs w:val="24"/>
        </w:rPr>
        <w:instrText xml:space="preserve"> ADDIN EN.CITE </w:instrText>
      </w:r>
      <w:r w:rsidR="00132D7B">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132D7B">
        <w:rPr>
          <w:rFonts w:ascii="Times New Roman" w:hAnsi="Times New Roman" w:cs="Times New Roman"/>
          <w:sz w:val="24"/>
          <w:szCs w:val="24"/>
        </w:rPr>
        <w:instrText xml:space="preserve"> ADDIN EN.CITE.DATA </w:instrText>
      </w:r>
      <w:r w:rsidR="00132D7B">
        <w:rPr>
          <w:rFonts w:ascii="Times New Roman" w:hAnsi="Times New Roman" w:cs="Times New Roman"/>
          <w:sz w:val="24"/>
          <w:szCs w:val="24"/>
        </w:rPr>
      </w:r>
      <w:r w:rsidR="00132D7B">
        <w:rPr>
          <w:rFonts w:ascii="Times New Roman" w:hAnsi="Times New Roman" w:cs="Times New Roman"/>
          <w:sz w:val="24"/>
          <w:szCs w:val="24"/>
        </w:rPr>
        <w:fldChar w:fldCharType="end"/>
      </w:r>
      <w:r w:rsidR="00132D7B">
        <w:rPr>
          <w:rFonts w:ascii="Times New Roman" w:hAnsi="Times New Roman" w:cs="Times New Roman"/>
          <w:sz w:val="24"/>
          <w:szCs w:val="24"/>
        </w:rPr>
        <w:fldChar w:fldCharType="separate"/>
      </w:r>
      <w:r w:rsidR="00132D7B">
        <w:rPr>
          <w:rFonts w:ascii="Times New Roman" w:hAnsi="Times New Roman" w:cs="Times New Roman"/>
          <w:noProof/>
          <w:sz w:val="24"/>
          <w:szCs w:val="24"/>
        </w:rPr>
        <w:t>(Inder et al. 2012; Inder et al. 2014; Moon et al. 2014)</w:t>
      </w:r>
      <w:r w:rsidR="00132D7B">
        <w:rPr>
          <w:rFonts w:ascii="Times New Roman" w:hAnsi="Times New Roman" w:cs="Times New Roman"/>
          <w:sz w:val="24"/>
          <w:szCs w:val="24"/>
        </w:rPr>
        <w:fldChar w:fldCharType="end"/>
      </w:r>
      <w:r w:rsidR="005E3ED0">
        <w:rPr>
          <w:rFonts w:ascii="Times New Roman" w:hAnsi="Times New Roman" w:cs="Times New Roman"/>
          <w:sz w:val="24"/>
          <w:szCs w:val="24"/>
        </w:rPr>
        <w:t>.</w:t>
      </w:r>
      <w:r w:rsidR="00310943">
        <w:rPr>
          <w:rFonts w:ascii="Times New Roman" w:hAnsi="Times New Roman" w:cs="Times New Roman"/>
          <w:sz w:val="24"/>
          <w:szCs w:val="24"/>
        </w:rPr>
        <w:t xml:space="preserve"> </w:t>
      </w:r>
      <w:del w:id="694" w:author="Harley Robinson " w:date="2016-03-17T13:28:00Z">
        <w:r w:rsidR="007042A4" w:rsidDel="00FB3165">
          <w:rPr>
            <w:rFonts w:ascii="Times New Roman" w:hAnsi="Times New Roman" w:cs="Times New Roman"/>
            <w:sz w:val="24"/>
            <w:szCs w:val="24"/>
          </w:rPr>
          <w:delText>Due</w:delText>
        </w:r>
        <w:r w:rsidR="00310943" w:rsidDel="00FB3165">
          <w:rPr>
            <w:rFonts w:ascii="Times New Roman" w:hAnsi="Times New Roman" w:cs="Times New Roman"/>
            <w:sz w:val="24"/>
            <w:szCs w:val="24"/>
          </w:rPr>
          <w:delText xml:space="preserve"> </w:delText>
        </w:r>
        <w:r w:rsidR="007042A4" w:rsidDel="00FB3165">
          <w:rPr>
            <w:rFonts w:ascii="Times New Roman" w:hAnsi="Times New Roman" w:cs="Times New Roman"/>
            <w:sz w:val="24"/>
            <w:szCs w:val="24"/>
          </w:rPr>
          <w:delText>to</w:delText>
        </w:r>
      </w:del>
      <w:ins w:id="695" w:author="Harley Robinson " w:date="2016-03-17T13:28:00Z">
        <w:r w:rsidR="00FB3165">
          <w:rPr>
            <w:rFonts w:ascii="Times New Roman" w:hAnsi="Times New Roman" w:cs="Times New Roman"/>
            <w:sz w:val="24"/>
            <w:szCs w:val="24"/>
          </w:rPr>
          <w:t>The</w:t>
        </w:r>
      </w:ins>
      <w:r w:rsidR="007042A4">
        <w:rPr>
          <w:rFonts w:ascii="Times New Roman" w:hAnsi="Times New Roman" w:cs="Times New Roman"/>
          <w:sz w:val="24"/>
          <w:szCs w:val="24"/>
        </w:rPr>
        <w:t xml:space="preserve"> absence of cavin-1 </w:t>
      </w:r>
      <w:r w:rsidR="00310943">
        <w:rPr>
          <w:rFonts w:ascii="Times New Roman" w:hAnsi="Times New Roman" w:cs="Times New Roman"/>
          <w:sz w:val="24"/>
          <w:szCs w:val="24"/>
        </w:rPr>
        <w:t>within EVs</w:t>
      </w:r>
      <w:r w:rsidR="007042A4">
        <w:rPr>
          <w:rFonts w:ascii="Times New Roman" w:hAnsi="Times New Roman" w:cs="Times New Roman"/>
          <w:sz w:val="24"/>
          <w:szCs w:val="24"/>
        </w:rPr>
        <w:t xml:space="preserve"> </w:t>
      </w:r>
      <w:del w:id="696" w:author="Harley Robinson " w:date="2016-03-17T13:20:00Z">
        <w:r w:rsidR="007042A4" w:rsidDel="002D7106">
          <w:rPr>
            <w:rFonts w:ascii="Times New Roman" w:hAnsi="Times New Roman" w:cs="Times New Roman"/>
            <w:sz w:val="24"/>
            <w:szCs w:val="24"/>
          </w:rPr>
          <w:delText xml:space="preserve">and </w:delText>
        </w:r>
      </w:del>
      <w:del w:id="697" w:author="Harley Robinson " w:date="2016-03-17T13:28:00Z">
        <w:r w:rsidR="007042A4" w:rsidDel="00FB3165">
          <w:rPr>
            <w:rFonts w:ascii="Times New Roman" w:hAnsi="Times New Roman" w:cs="Times New Roman"/>
            <w:sz w:val="24"/>
            <w:szCs w:val="24"/>
          </w:rPr>
          <w:delText>is</w:delText>
        </w:r>
      </w:del>
      <w:ins w:id="698" w:author="Harley Robinson " w:date="2016-03-17T13:29:00Z">
        <w:r w:rsidR="00FB3165">
          <w:rPr>
            <w:rFonts w:ascii="Times New Roman" w:hAnsi="Times New Roman" w:cs="Times New Roman"/>
            <w:sz w:val="24"/>
            <w:szCs w:val="24"/>
          </w:rPr>
          <w:t>indicates that cavin-1 is</w:t>
        </w:r>
      </w:ins>
      <w:r w:rsidR="007042A4">
        <w:rPr>
          <w:rFonts w:ascii="Times New Roman" w:hAnsi="Times New Roman" w:cs="Times New Roman"/>
          <w:sz w:val="24"/>
          <w:szCs w:val="24"/>
        </w:rPr>
        <w:t xml:space="preserve"> unlikely to be the causative miRNA escort protein </w:t>
      </w:r>
      <w:del w:id="699" w:author="Harley Robinson " w:date="2016-03-17T13:29:00Z">
        <w:r w:rsidR="007042A4" w:rsidDel="00FB3165">
          <w:rPr>
            <w:rFonts w:ascii="Times New Roman" w:hAnsi="Times New Roman" w:cs="Times New Roman"/>
            <w:sz w:val="24"/>
            <w:szCs w:val="24"/>
          </w:rPr>
          <w:delText xml:space="preserve">causing </w:delText>
        </w:r>
      </w:del>
      <w:ins w:id="700" w:author="Harley Robinson " w:date="2016-03-17T13:29:00Z">
        <w:r w:rsidR="00FB3165">
          <w:rPr>
            <w:rFonts w:ascii="Times New Roman" w:hAnsi="Times New Roman" w:cs="Times New Roman"/>
            <w:sz w:val="24"/>
            <w:szCs w:val="24"/>
          </w:rPr>
          <w:t xml:space="preserve">instigating </w:t>
        </w:r>
      </w:ins>
      <w:r w:rsidR="007042A4">
        <w:rPr>
          <w:rFonts w:ascii="Times New Roman" w:hAnsi="Times New Roman" w:cs="Times New Roman"/>
          <w:sz w:val="24"/>
          <w:szCs w:val="24"/>
        </w:rPr>
        <w:t xml:space="preserve">the miRNA selective export. </w:t>
      </w:r>
      <w:r w:rsidR="00310943">
        <w:rPr>
          <w:rFonts w:ascii="Times New Roman" w:hAnsi="Times New Roman" w:cs="Times New Roman"/>
          <w:sz w:val="24"/>
          <w:szCs w:val="24"/>
        </w:rPr>
        <w:t xml:space="preserve">Hereby, </w:t>
      </w:r>
      <w:del w:id="701" w:author="Harley Robinson " w:date="2016-03-17T13:30:00Z">
        <w:r w:rsidR="00310943" w:rsidDel="00FB3165">
          <w:rPr>
            <w:rFonts w:ascii="Times New Roman" w:hAnsi="Times New Roman" w:cs="Times New Roman"/>
            <w:sz w:val="24"/>
            <w:szCs w:val="24"/>
          </w:rPr>
          <w:delText>I</w:delText>
        </w:r>
        <w:r w:rsidR="005E3ED0" w:rsidDel="00FB3165">
          <w:rPr>
            <w:rFonts w:ascii="Times New Roman" w:hAnsi="Times New Roman" w:cs="Times New Roman"/>
            <w:sz w:val="24"/>
            <w:szCs w:val="24"/>
          </w:rPr>
          <w:delText xml:space="preserve"> propose that </w:delText>
        </w:r>
      </w:del>
      <w:r w:rsidR="005E3ED0">
        <w:rPr>
          <w:rFonts w:ascii="Times New Roman" w:hAnsi="Times New Roman" w:cs="Times New Roman"/>
          <w:sz w:val="24"/>
          <w:szCs w:val="24"/>
        </w:rPr>
        <w:t xml:space="preserve">proteins altered within the EV proteome caused by altering the lipid raft </w:t>
      </w:r>
      <w:r w:rsidR="00310943">
        <w:rPr>
          <w:rFonts w:ascii="Times New Roman" w:hAnsi="Times New Roman" w:cs="Times New Roman"/>
          <w:sz w:val="24"/>
          <w:szCs w:val="24"/>
        </w:rPr>
        <w:t xml:space="preserve">lipid and protein </w:t>
      </w:r>
      <w:r w:rsidR="005E3ED0">
        <w:rPr>
          <w:rFonts w:ascii="Times New Roman" w:hAnsi="Times New Roman" w:cs="Times New Roman"/>
          <w:sz w:val="24"/>
          <w:szCs w:val="24"/>
        </w:rPr>
        <w:t xml:space="preserve">composition </w:t>
      </w:r>
      <w:r w:rsidR="00310943">
        <w:rPr>
          <w:rFonts w:ascii="Times New Roman" w:hAnsi="Times New Roman" w:cs="Times New Roman"/>
          <w:sz w:val="24"/>
          <w:szCs w:val="24"/>
        </w:rPr>
        <w:t xml:space="preserve">through cavin-1 manipulation </w:t>
      </w:r>
      <w:r w:rsidR="005E3ED0">
        <w:rPr>
          <w:rFonts w:ascii="Times New Roman" w:hAnsi="Times New Roman" w:cs="Times New Roman"/>
          <w:sz w:val="24"/>
          <w:szCs w:val="24"/>
        </w:rPr>
        <w:t xml:space="preserve">may be the causative link between lipid raft composition and EV miRNA selective export. </w:t>
      </w:r>
    </w:p>
    <w:p w14:paraId="51349AE2" w14:textId="2330323C" w:rsidR="00D36602" w:rsidRPr="000C3393" w:rsidRDefault="00D36602" w:rsidP="00002BB9">
      <w:pPr>
        <w:pStyle w:val="NoSpacing"/>
        <w:spacing w:line="480" w:lineRule="auto"/>
        <w:ind w:firstLine="142"/>
        <w:rPr>
          <w:rFonts w:ascii="Times New Roman" w:hAnsi="Times New Roman" w:cs="Times New Roman"/>
          <w:sz w:val="24"/>
          <w:szCs w:val="24"/>
        </w:rPr>
      </w:pPr>
    </w:p>
    <w:p w14:paraId="6A26A37F" w14:textId="77777777" w:rsidR="00321603" w:rsidRPr="000C3393" w:rsidRDefault="00321603" w:rsidP="008A2CC3">
      <w:pPr>
        <w:pStyle w:val="NoSpacing"/>
        <w:spacing w:line="480" w:lineRule="auto"/>
        <w:ind w:firstLine="142"/>
        <w:rPr>
          <w:rFonts w:ascii="Times New Roman" w:hAnsi="Times New Roman" w:cs="Times New Roman"/>
          <w:b/>
          <w:sz w:val="28"/>
          <w:szCs w:val="24"/>
        </w:rPr>
      </w:pPr>
      <w:bookmarkStart w:id="702" w:name="_Toc445984269"/>
      <w:r w:rsidRPr="000C3393">
        <w:rPr>
          <w:rStyle w:val="Heading1Char"/>
          <w:rFonts w:ascii="Times New Roman" w:hAnsi="Times New Roman" w:cs="Times New Roman"/>
          <w:b/>
          <w:sz w:val="28"/>
          <w:szCs w:val="24"/>
        </w:rPr>
        <w:t>Hypothesis</w:t>
      </w:r>
      <w:bookmarkEnd w:id="702"/>
      <w:r w:rsidRPr="000C3393">
        <w:rPr>
          <w:rFonts w:ascii="Times New Roman" w:hAnsi="Times New Roman" w:cs="Times New Roman"/>
          <w:b/>
          <w:sz w:val="28"/>
          <w:szCs w:val="24"/>
        </w:rPr>
        <w:t>:</w:t>
      </w:r>
    </w:p>
    <w:p w14:paraId="675B1F58" w14:textId="35096470" w:rsidR="007B3FE7" w:rsidRDefault="00321603" w:rsidP="008A2CC3">
      <w:pPr>
        <w:pStyle w:val="NoSpacing"/>
        <w:spacing w:line="480" w:lineRule="auto"/>
        <w:ind w:firstLine="142"/>
        <w:rPr>
          <w:ins w:id="703" w:author="Harley Robinson " w:date="2016-03-17T13:16:00Z"/>
          <w:rFonts w:ascii="Times New Roman" w:hAnsi="Times New Roman" w:cs="Times New Roman"/>
          <w:sz w:val="24"/>
          <w:szCs w:val="24"/>
        </w:rPr>
      </w:pPr>
      <w:r w:rsidRPr="000C3393">
        <w:rPr>
          <w:rFonts w:ascii="Times New Roman" w:hAnsi="Times New Roman" w:cs="Times New Roman"/>
          <w:sz w:val="24"/>
          <w:szCs w:val="24"/>
        </w:rPr>
        <w:t>This project will assess the hypothesis that miRNAs a</w:t>
      </w:r>
      <w:r w:rsidR="00540D51" w:rsidRPr="000C3393">
        <w:rPr>
          <w:rFonts w:ascii="Times New Roman" w:hAnsi="Times New Roman" w:cs="Times New Roman"/>
          <w:sz w:val="24"/>
          <w:szCs w:val="24"/>
        </w:rPr>
        <w:t>re selectively exported via extracellular vesicles</w:t>
      </w:r>
      <w:r w:rsidR="00C14909" w:rsidRPr="000C3393">
        <w:rPr>
          <w:rFonts w:ascii="Times New Roman" w:hAnsi="Times New Roman" w:cs="Times New Roman"/>
          <w:sz w:val="24"/>
          <w:szCs w:val="24"/>
        </w:rPr>
        <w:t xml:space="preserve"> </w:t>
      </w:r>
      <w:r w:rsidR="006D0437">
        <w:rPr>
          <w:rFonts w:ascii="Times New Roman" w:hAnsi="Times New Roman" w:cs="Times New Roman"/>
          <w:sz w:val="24"/>
          <w:szCs w:val="24"/>
        </w:rPr>
        <w:t xml:space="preserve">mediated by </w:t>
      </w:r>
      <w:r w:rsidR="00C14909" w:rsidRPr="000C3393">
        <w:rPr>
          <w:rFonts w:ascii="Times New Roman" w:hAnsi="Times New Roman" w:cs="Times New Roman"/>
          <w:sz w:val="24"/>
          <w:szCs w:val="24"/>
        </w:rPr>
        <w:t xml:space="preserve">lipid raft </w:t>
      </w:r>
      <w:r w:rsidR="006D0437">
        <w:rPr>
          <w:rFonts w:ascii="Times New Roman" w:hAnsi="Times New Roman" w:cs="Times New Roman"/>
          <w:sz w:val="24"/>
          <w:szCs w:val="24"/>
        </w:rPr>
        <w:t>proteins, using</w:t>
      </w:r>
      <w:r w:rsidR="007B3FE7" w:rsidRPr="000C3393">
        <w:rPr>
          <w:rFonts w:ascii="Times New Roman" w:hAnsi="Times New Roman" w:cs="Times New Roman"/>
          <w:sz w:val="24"/>
          <w:szCs w:val="24"/>
        </w:rPr>
        <w:t xml:space="preserve"> a PC3 model. As</w:t>
      </w:r>
      <w:r w:rsidR="00760CD8" w:rsidRPr="000C3393">
        <w:rPr>
          <w:rFonts w:ascii="Times New Roman" w:hAnsi="Times New Roman" w:cs="Times New Roman"/>
          <w:sz w:val="24"/>
          <w:szCs w:val="24"/>
        </w:rPr>
        <w:t xml:space="preserve"> cavin-1 </w:t>
      </w:r>
      <w:r w:rsidR="007B3FE7" w:rsidRPr="000C3393">
        <w:rPr>
          <w:rFonts w:ascii="Times New Roman" w:hAnsi="Times New Roman" w:cs="Times New Roman"/>
          <w:sz w:val="24"/>
          <w:szCs w:val="24"/>
        </w:rPr>
        <w:t>cannot</w:t>
      </w:r>
      <w:r w:rsidRPr="000C3393">
        <w:rPr>
          <w:rFonts w:ascii="Times New Roman" w:hAnsi="Times New Roman" w:cs="Times New Roman"/>
          <w:sz w:val="24"/>
          <w:szCs w:val="24"/>
        </w:rPr>
        <w:t xml:space="preserve"> directly mediate </w:t>
      </w:r>
      <w:r w:rsidRPr="000C3393">
        <w:rPr>
          <w:rFonts w:ascii="Times New Roman" w:hAnsi="Times New Roman" w:cs="Times New Roman"/>
          <w:sz w:val="24"/>
          <w:szCs w:val="24"/>
        </w:rPr>
        <w:lastRenderedPageBreak/>
        <w:t>the</w:t>
      </w:r>
      <w:r w:rsidR="00E35707" w:rsidRPr="000C3393">
        <w:rPr>
          <w:rFonts w:ascii="Times New Roman" w:hAnsi="Times New Roman" w:cs="Times New Roman"/>
          <w:sz w:val="24"/>
          <w:szCs w:val="24"/>
        </w:rPr>
        <w:t xml:space="preserve"> export of miRNAs, it is hypothesised</w:t>
      </w:r>
      <w:r w:rsidR="00E7621D" w:rsidRPr="000C3393">
        <w:rPr>
          <w:rFonts w:ascii="Times New Roman" w:hAnsi="Times New Roman" w:cs="Times New Roman"/>
          <w:sz w:val="24"/>
          <w:szCs w:val="24"/>
        </w:rPr>
        <w:t xml:space="preserve"> that </w:t>
      </w:r>
      <w:r w:rsidR="006D0437">
        <w:rPr>
          <w:rFonts w:ascii="Times New Roman" w:hAnsi="Times New Roman" w:cs="Times New Roman"/>
          <w:sz w:val="24"/>
          <w:szCs w:val="24"/>
        </w:rPr>
        <w:t xml:space="preserve">cavin-1 indirectly modulates </w:t>
      </w:r>
      <w:r w:rsidR="00760CD8" w:rsidRPr="000C3393">
        <w:rPr>
          <w:rFonts w:ascii="Times New Roman" w:hAnsi="Times New Roman" w:cs="Times New Roman"/>
          <w:sz w:val="24"/>
          <w:szCs w:val="24"/>
        </w:rPr>
        <w:t>miRNA escort</w:t>
      </w:r>
      <w:r w:rsidRPr="000C3393">
        <w:rPr>
          <w:rFonts w:ascii="Times New Roman" w:hAnsi="Times New Roman" w:cs="Times New Roman"/>
          <w:sz w:val="24"/>
          <w:szCs w:val="24"/>
        </w:rPr>
        <w:t xml:space="preserve"> proteins </w:t>
      </w:r>
      <w:r w:rsidR="006D0437">
        <w:rPr>
          <w:rFonts w:ascii="Times New Roman" w:hAnsi="Times New Roman" w:cs="Times New Roman"/>
          <w:sz w:val="24"/>
          <w:szCs w:val="24"/>
        </w:rPr>
        <w:t xml:space="preserve">to lipid rafts, thereby mediating selective miRNA export (Figure 2). </w:t>
      </w:r>
    </w:p>
    <w:p w14:paraId="482A146C" w14:textId="445EF6D4" w:rsidR="002D7106" w:rsidRPr="008A2CC3" w:rsidRDefault="002D7106" w:rsidP="002D7106">
      <w:pPr>
        <w:pStyle w:val="NoSpacing"/>
        <w:spacing w:line="480" w:lineRule="auto"/>
        <w:rPr>
          <w:rFonts w:ascii="Times New Roman" w:hAnsi="Times New Roman" w:cs="Times New Roman"/>
          <w:sz w:val="24"/>
          <w:szCs w:val="24"/>
        </w:rPr>
        <w:pPrChange w:id="704" w:author="Harley Robinson " w:date="2016-03-17T13:16:00Z">
          <w:pPr>
            <w:pStyle w:val="NoSpacing"/>
            <w:spacing w:line="480" w:lineRule="auto"/>
            <w:ind w:firstLine="142"/>
          </w:pPr>
        </w:pPrChange>
      </w:pPr>
      <w:r w:rsidRPr="000C3393">
        <w:rPr>
          <w:rFonts w:ascii="Times New Roman" w:hAnsi="Times New Roman" w:cs="Times New Roman"/>
          <w:noProof/>
          <w:sz w:val="24"/>
          <w:szCs w:val="24"/>
          <w:lang w:eastAsia="en-AU"/>
        </w:rPr>
        <mc:AlternateContent>
          <mc:Choice Requires="wps">
            <w:drawing>
              <wp:anchor distT="45720" distB="45720" distL="114300" distR="114300" simplePos="0" relativeHeight="251670528" behindDoc="1" locked="0" layoutInCell="1" allowOverlap="1" wp14:anchorId="425A9D7D" wp14:editId="6EBB089C">
                <wp:simplePos x="0" y="0"/>
                <wp:positionH relativeFrom="margin">
                  <wp:posOffset>-26035</wp:posOffset>
                </wp:positionH>
                <wp:positionV relativeFrom="paragraph">
                  <wp:posOffset>374650</wp:posOffset>
                </wp:positionV>
                <wp:extent cx="5806440" cy="3990975"/>
                <wp:effectExtent l="0" t="0" r="3810" b="9525"/>
                <wp:wrapTight wrapText="bothSides">
                  <wp:wrapPolygon edited="0">
                    <wp:start x="0" y="0"/>
                    <wp:lineTo x="0" y="21548"/>
                    <wp:lineTo x="21543" y="21548"/>
                    <wp:lineTo x="21543"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990975"/>
                        </a:xfrm>
                        <a:prstGeom prst="rect">
                          <a:avLst/>
                        </a:prstGeom>
                        <a:solidFill>
                          <a:srgbClr val="FFFFFF"/>
                        </a:solidFill>
                        <a:ln w="9525">
                          <a:noFill/>
                          <a:miter lim="800000"/>
                          <a:headEnd/>
                          <a:tailEnd/>
                        </a:ln>
                      </wps:spPr>
                      <wps:txbx>
                        <w:txbxContent>
                          <w:p w14:paraId="194369D1" w14:textId="751716C8" w:rsidR="008D38EF" w:rsidRDefault="008D38EF" w:rsidP="00CD2780">
                            <w:pPr>
                              <w:jc w:val="center"/>
                            </w:pPr>
                            <w:r>
                              <w:rPr>
                                <w:noProof/>
                                <w:lang w:eastAsia="en-AU"/>
                              </w:rPr>
                              <w:drawing>
                                <wp:inline distT="0" distB="0" distL="0" distR="0" wp14:anchorId="37F5810E" wp14:editId="00322BEF">
                                  <wp:extent cx="5610225" cy="2171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171700"/>
                                          </a:xfrm>
                                          <a:prstGeom prst="rect">
                                            <a:avLst/>
                                          </a:prstGeom>
                                          <a:noFill/>
                                          <a:ln>
                                            <a:noFill/>
                                          </a:ln>
                                        </pic:spPr>
                                      </pic:pic>
                                    </a:graphicData>
                                  </a:graphic>
                                </wp:inline>
                              </w:drawing>
                            </w:r>
                          </w:p>
                          <w:p w14:paraId="4A3F417B" w14:textId="7A579D1F" w:rsidR="008D38EF" w:rsidRPr="000C3393" w:rsidRDefault="008D38EF"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r>
                              <w:rPr>
                                <w:rFonts w:ascii="Times New Roman" w:hAnsi="Times New Roman" w:cs="Times New Roman"/>
                                <w:sz w:val="24"/>
                                <w:szCs w:val="24"/>
                              </w:rPr>
                              <w:t xml:space="preserve">EVs released from </w:t>
                            </w:r>
                            <w:r w:rsidRPr="000C3393">
                              <w:rPr>
                                <w:rFonts w:ascii="Times New Roman" w:hAnsi="Times New Roman" w:cs="Times New Roman"/>
                                <w:sz w:val="24"/>
                                <w:szCs w:val="24"/>
                              </w:rPr>
                              <w:t>PC3 cell</w:t>
                            </w:r>
                            <w:r>
                              <w:rPr>
                                <w:rFonts w:ascii="Times New Roman" w:hAnsi="Times New Roman" w:cs="Times New Roman"/>
                                <w:sz w:val="24"/>
                                <w:szCs w:val="24"/>
                              </w:rPr>
                              <w:t xml:space="preserve"> lines expressing GFP or GFP-Cavin-1 </w:t>
                            </w:r>
                            <w:r w:rsidRPr="000C3393">
                              <w:rPr>
                                <w:rFonts w:ascii="Times New Roman" w:hAnsi="Times New Roman" w:cs="Times New Roman"/>
                                <w:sz w:val="24"/>
                                <w:szCs w:val="24"/>
                              </w:rPr>
                              <w:t>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w:t>
                            </w:r>
                          </w:p>
                          <w:p w14:paraId="77BFDB41" w14:textId="77777777" w:rsidR="008D38EF" w:rsidRDefault="008D38EF" w:rsidP="00CD2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A9D7D" id="_x0000_s1027" type="#_x0000_t202" style="position:absolute;margin-left:-2.05pt;margin-top:29.5pt;width:457.2pt;height:314.2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" stroked="f">
                <v:textbox>
                  <w:txbxContent>
                    <w:p w14:paraId="194369D1" w14:textId="751716C8" w:rsidR="008D38EF" w:rsidRDefault="008D38EF" w:rsidP="00CD2780">
                      <w:pPr>
                        <w:jc w:val="center"/>
                      </w:pPr>
                      <w:r>
                        <w:rPr>
                          <w:noProof/>
                          <w:lang w:eastAsia="en-AU"/>
                        </w:rPr>
                        <w:drawing>
                          <wp:inline distT="0" distB="0" distL="0" distR="0" wp14:anchorId="37F5810E" wp14:editId="00322BEF">
                            <wp:extent cx="5610225" cy="2171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171700"/>
                                    </a:xfrm>
                                    <a:prstGeom prst="rect">
                                      <a:avLst/>
                                    </a:prstGeom>
                                    <a:noFill/>
                                    <a:ln>
                                      <a:noFill/>
                                    </a:ln>
                                  </pic:spPr>
                                </pic:pic>
                              </a:graphicData>
                            </a:graphic>
                          </wp:inline>
                        </w:drawing>
                      </w:r>
                    </w:p>
                    <w:p w14:paraId="4A3F417B" w14:textId="7A579D1F" w:rsidR="008D38EF" w:rsidRPr="000C3393" w:rsidRDefault="008D38EF"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r>
                        <w:rPr>
                          <w:rFonts w:ascii="Times New Roman" w:hAnsi="Times New Roman" w:cs="Times New Roman"/>
                          <w:sz w:val="24"/>
                          <w:szCs w:val="24"/>
                        </w:rPr>
                        <w:t xml:space="preserve">EVs released from </w:t>
                      </w:r>
                      <w:r w:rsidRPr="000C3393">
                        <w:rPr>
                          <w:rFonts w:ascii="Times New Roman" w:hAnsi="Times New Roman" w:cs="Times New Roman"/>
                          <w:sz w:val="24"/>
                          <w:szCs w:val="24"/>
                        </w:rPr>
                        <w:t>PC3 cell</w:t>
                      </w:r>
                      <w:r>
                        <w:rPr>
                          <w:rFonts w:ascii="Times New Roman" w:hAnsi="Times New Roman" w:cs="Times New Roman"/>
                          <w:sz w:val="24"/>
                          <w:szCs w:val="24"/>
                        </w:rPr>
                        <w:t xml:space="preserve"> lines expressing GFP or GFP-Cavin-1 </w:t>
                      </w:r>
                      <w:r w:rsidRPr="000C3393">
                        <w:rPr>
                          <w:rFonts w:ascii="Times New Roman" w:hAnsi="Times New Roman" w:cs="Times New Roman"/>
                          <w:sz w:val="24"/>
                          <w:szCs w:val="24"/>
                        </w:rPr>
                        <w:t>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w:t>
                      </w:r>
                    </w:p>
                    <w:p w14:paraId="77BFDB41" w14:textId="77777777" w:rsidR="008D38EF" w:rsidRDefault="008D38EF" w:rsidP="00CD2780"/>
                  </w:txbxContent>
                </v:textbox>
                <w10:wrap type="tight" anchorx="margin"/>
              </v:shape>
            </w:pict>
          </mc:Fallback>
        </mc:AlternateContent>
      </w:r>
    </w:p>
    <w:p w14:paraId="2DCE5580" w14:textId="77777777" w:rsidR="00321603" w:rsidRPr="000C3393" w:rsidRDefault="00321603" w:rsidP="008A2CC3">
      <w:pPr>
        <w:pStyle w:val="Heading1"/>
        <w:spacing w:before="0" w:line="480" w:lineRule="auto"/>
        <w:rPr>
          <w:rFonts w:ascii="Times New Roman" w:hAnsi="Times New Roman" w:cs="Times New Roman"/>
          <w:b/>
          <w:sz w:val="28"/>
          <w:szCs w:val="24"/>
        </w:rPr>
      </w:pPr>
      <w:bookmarkStart w:id="705" w:name="_Toc445984270"/>
      <w:r w:rsidRPr="000C3393">
        <w:rPr>
          <w:rFonts w:ascii="Times New Roman" w:hAnsi="Times New Roman" w:cs="Times New Roman"/>
          <w:b/>
          <w:sz w:val="28"/>
          <w:szCs w:val="24"/>
        </w:rPr>
        <w:t>Aims:</w:t>
      </w:r>
      <w:bookmarkEnd w:id="705"/>
      <w:r w:rsidRPr="000C3393">
        <w:rPr>
          <w:rFonts w:ascii="Times New Roman" w:hAnsi="Times New Roman" w:cs="Times New Roman"/>
          <w:b/>
          <w:sz w:val="28"/>
          <w:szCs w:val="24"/>
        </w:rPr>
        <w:t xml:space="preserve"> </w:t>
      </w:r>
    </w:p>
    <w:p w14:paraId="5FB2E3DE" w14:textId="4B9A0D96"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Establish </w:t>
      </w:r>
      <w:r w:rsidR="00C14909" w:rsidRPr="000C3393">
        <w:rPr>
          <w:rFonts w:ascii="Times New Roman" w:hAnsi="Times New Roman" w:cs="Times New Roman"/>
          <w:sz w:val="24"/>
          <w:szCs w:val="24"/>
        </w:rPr>
        <w:t>the full repertoire of miRNAs</w:t>
      </w:r>
      <w:r w:rsidRPr="000C3393">
        <w:rPr>
          <w:rFonts w:ascii="Times New Roman" w:hAnsi="Times New Roman" w:cs="Times New Roman"/>
          <w:sz w:val="24"/>
          <w:szCs w:val="24"/>
        </w:rPr>
        <w:t xml:space="preserve"> </w:t>
      </w:r>
      <w:r w:rsidR="00C14909" w:rsidRPr="000C3393">
        <w:rPr>
          <w:rFonts w:ascii="Times New Roman" w:hAnsi="Times New Roman" w:cs="Times New Roman"/>
          <w:sz w:val="24"/>
          <w:szCs w:val="24"/>
        </w:rPr>
        <w:t xml:space="preserve">that are </w:t>
      </w:r>
      <w:r w:rsidRPr="000C3393">
        <w:rPr>
          <w:rFonts w:ascii="Times New Roman" w:hAnsi="Times New Roman" w:cs="Times New Roman"/>
          <w:sz w:val="24"/>
          <w:szCs w:val="24"/>
        </w:rPr>
        <w:t xml:space="preserve">selectively exported </w:t>
      </w:r>
      <w:r w:rsidR="00540D51" w:rsidRPr="000C3393">
        <w:rPr>
          <w:rFonts w:ascii="Times New Roman" w:hAnsi="Times New Roman" w:cs="Times New Roman"/>
          <w:sz w:val="24"/>
          <w:szCs w:val="24"/>
        </w:rPr>
        <w:t xml:space="preserve">by </w:t>
      </w:r>
      <w:r w:rsidR="00716E81" w:rsidRPr="000C3393">
        <w:rPr>
          <w:rFonts w:ascii="Times New Roman" w:hAnsi="Times New Roman" w:cs="Times New Roman"/>
          <w:sz w:val="24"/>
          <w:szCs w:val="24"/>
        </w:rPr>
        <w:t>EV</w:t>
      </w:r>
      <w:r w:rsidR="00540D51" w:rsidRPr="000C3393">
        <w:rPr>
          <w:rFonts w:ascii="Times New Roman" w:hAnsi="Times New Roman" w:cs="Times New Roman"/>
          <w:sz w:val="24"/>
          <w:szCs w:val="24"/>
        </w:rPr>
        <w:t>s</w:t>
      </w:r>
      <w:r w:rsidRPr="000C3393">
        <w:rPr>
          <w:rFonts w:ascii="Times New Roman" w:hAnsi="Times New Roman" w:cs="Times New Roman"/>
          <w:sz w:val="24"/>
          <w:szCs w:val="24"/>
        </w:rPr>
        <w:t xml:space="preserve"> in response to cavin-1 expression</w:t>
      </w:r>
      <w:r w:rsidR="003529D3">
        <w:rPr>
          <w:rFonts w:ascii="Times New Roman" w:hAnsi="Times New Roman" w:cs="Times New Roman"/>
          <w:sz w:val="24"/>
          <w:szCs w:val="24"/>
        </w:rPr>
        <w:t xml:space="preserve"> in PC3 model system</w:t>
      </w:r>
      <w:r w:rsidRPr="000C3393">
        <w:rPr>
          <w:rFonts w:ascii="Times New Roman" w:hAnsi="Times New Roman" w:cs="Times New Roman"/>
          <w:sz w:val="24"/>
          <w:szCs w:val="24"/>
        </w:rPr>
        <w:t xml:space="preserve">. </w:t>
      </w:r>
    </w:p>
    <w:p w14:paraId="6CDCA9B7" w14:textId="70080E61"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Identify potential</w:t>
      </w:r>
      <w:r w:rsidR="006D0437">
        <w:rPr>
          <w:rFonts w:ascii="Times New Roman" w:hAnsi="Times New Roman" w:cs="Times New Roman"/>
          <w:sz w:val="24"/>
          <w:szCs w:val="24"/>
        </w:rPr>
        <w:t xml:space="preserve"> miRNA escort proteins</w:t>
      </w:r>
      <w:r w:rsidRPr="000C3393">
        <w:rPr>
          <w:rFonts w:ascii="Times New Roman" w:hAnsi="Times New Roman" w:cs="Times New Roman"/>
          <w:sz w:val="24"/>
          <w:szCs w:val="24"/>
        </w:rPr>
        <w:t xml:space="preserve"> involved with miRNA sorting</w:t>
      </w:r>
      <w:r w:rsidR="003529D3">
        <w:rPr>
          <w:rFonts w:ascii="Times New Roman" w:hAnsi="Times New Roman" w:cs="Times New Roman"/>
          <w:sz w:val="24"/>
          <w:szCs w:val="24"/>
        </w:rPr>
        <w:t xml:space="preserve"> into EVs</w:t>
      </w:r>
      <w:r w:rsidRPr="000C3393">
        <w:rPr>
          <w:rFonts w:ascii="Times New Roman" w:hAnsi="Times New Roman" w:cs="Times New Roman"/>
          <w:sz w:val="24"/>
          <w:szCs w:val="24"/>
        </w:rPr>
        <w:t xml:space="preserve">.  </w:t>
      </w:r>
    </w:p>
    <w:p w14:paraId="6867CB29" w14:textId="37B819E1" w:rsidR="003800F8" w:rsidRPr="000C3393" w:rsidRDefault="001B5889" w:rsidP="008A2CC3">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Confirm the sorting function of the</w:t>
      </w:r>
      <w:r w:rsidR="00DE4437" w:rsidRPr="000C3393">
        <w:rPr>
          <w:rFonts w:ascii="Times New Roman" w:hAnsi="Times New Roman" w:cs="Times New Roman"/>
          <w:sz w:val="24"/>
          <w:szCs w:val="24"/>
        </w:rPr>
        <w:t xml:space="preserve"> candidate miRNA </w:t>
      </w:r>
      <w:r w:rsidR="00760CD8" w:rsidRPr="000C3393">
        <w:rPr>
          <w:rFonts w:ascii="Times New Roman" w:hAnsi="Times New Roman" w:cs="Times New Roman"/>
          <w:sz w:val="24"/>
          <w:szCs w:val="24"/>
        </w:rPr>
        <w:t>escort</w:t>
      </w:r>
      <w:r w:rsidR="00321603" w:rsidRPr="000C3393">
        <w:rPr>
          <w:rFonts w:ascii="Times New Roman" w:hAnsi="Times New Roman" w:cs="Times New Roman"/>
          <w:sz w:val="24"/>
          <w:szCs w:val="24"/>
        </w:rPr>
        <w:t xml:space="preserve"> proteins by </w:t>
      </w:r>
      <w:r w:rsidR="00760CD8" w:rsidRPr="000C3393">
        <w:rPr>
          <w:rFonts w:ascii="Times New Roman" w:hAnsi="Times New Roman" w:cs="Times New Roman"/>
          <w:sz w:val="24"/>
          <w:szCs w:val="24"/>
        </w:rPr>
        <w:t xml:space="preserve">assessing binding ability and </w:t>
      </w:r>
      <w:r>
        <w:rPr>
          <w:rFonts w:ascii="Times New Roman" w:hAnsi="Times New Roman" w:cs="Times New Roman"/>
          <w:sz w:val="24"/>
          <w:szCs w:val="24"/>
        </w:rPr>
        <w:t>co-localisation with miRNAs</w:t>
      </w:r>
      <w:r w:rsidR="00321603" w:rsidRPr="000C3393">
        <w:rPr>
          <w:rFonts w:ascii="Times New Roman" w:hAnsi="Times New Roman" w:cs="Times New Roman"/>
          <w:sz w:val="24"/>
          <w:szCs w:val="24"/>
        </w:rPr>
        <w:t xml:space="preserve">.  </w:t>
      </w:r>
    </w:p>
    <w:p w14:paraId="70E9E37F" w14:textId="77777777" w:rsidR="003800F8" w:rsidRPr="000C3393" w:rsidRDefault="003800F8" w:rsidP="008A2CC3">
      <w:pPr>
        <w:pStyle w:val="NoSpacing"/>
        <w:spacing w:line="480" w:lineRule="auto"/>
        <w:ind w:left="142"/>
        <w:rPr>
          <w:rFonts w:ascii="Times New Roman" w:hAnsi="Times New Roman" w:cs="Times New Roman"/>
          <w:sz w:val="24"/>
          <w:szCs w:val="24"/>
        </w:rPr>
      </w:pPr>
    </w:p>
    <w:p w14:paraId="57C965CA" w14:textId="1B5402DC" w:rsidR="00321603" w:rsidRDefault="003529D3" w:rsidP="008A2CC3">
      <w:pPr>
        <w:pStyle w:val="NoSpacing"/>
        <w:spacing w:line="480" w:lineRule="auto"/>
        <w:rPr>
          <w:rFonts w:ascii="Times New Roman" w:hAnsi="Times New Roman" w:cs="Times New Roman"/>
          <w:sz w:val="24"/>
          <w:szCs w:val="24"/>
        </w:rPr>
      </w:pPr>
      <w:bookmarkStart w:id="706" w:name="_Toc445984271"/>
      <w:r>
        <w:rPr>
          <w:rStyle w:val="Heading1Char"/>
          <w:rFonts w:ascii="Times New Roman" w:hAnsi="Times New Roman" w:cs="Times New Roman"/>
          <w:b/>
          <w:sz w:val="28"/>
          <w:szCs w:val="24"/>
        </w:rPr>
        <w:t>Research Pl</w:t>
      </w:r>
      <w:r w:rsidR="001B5889">
        <w:rPr>
          <w:rStyle w:val="Heading1Char"/>
          <w:rFonts w:ascii="Times New Roman" w:hAnsi="Times New Roman" w:cs="Times New Roman"/>
          <w:b/>
          <w:sz w:val="28"/>
          <w:szCs w:val="24"/>
        </w:rPr>
        <w:t>an</w:t>
      </w:r>
      <w:r>
        <w:rPr>
          <w:rStyle w:val="Heading1Char"/>
          <w:rFonts w:ascii="Times New Roman" w:hAnsi="Times New Roman" w:cs="Times New Roman"/>
          <w:b/>
          <w:sz w:val="28"/>
          <w:szCs w:val="24"/>
        </w:rPr>
        <w:t xml:space="preserve"> and </w:t>
      </w:r>
      <w:r w:rsidR="003800F8" w:rsidRPr="000C3393">
        <w:rPr>
          <w:rStyle w:val="Heading1Char"/>
          <w:rFonts w:ascii="Times New Roman" w:hAnsi="Times New Roman" w:cs="Times New Roman"/>
          <w:b/>
          <w:sz w:val="28"/>
          <w:szCs w:val="24"/>
        </w:rPr>
        <w:t>Methods</w:t>
      </w:r>
      <w:r w:rsidR="003800F8" w:rsidRPr="000C3393">
        <w:rPr>
          <w:rStyle w:val="Heading1Char"/>
          <w:rFonts w:ascii="Times New Roman" w:hAnsi="Times New Roman" w:cs="Times New Roman"/>
          <w:sz w:val="24"/>
          <w:szCs w:val="24"/>
        </w:rPr>
        <w:t>:</w:t>
      </w:r>
      <w:bookmarkEnd w:id="706"/>
      <w:r w:rsidR="00BB7E87" w:rsidRPr="000C3393">
        <w:rPr>
          <w:rFonts w:ascii="Times New Roman" w:hAnsi="Times New Roman" w:cs="Times New Roman"/>
          <w:sz w:val="24"/>
          <w:szCs w:val="24"/>
        </w:rPr>
        <w:t xml:space="preserve"> </w:t>
      </w:r>
    </w:p>
    <w:p w14:paraId="6452CA87" w14:textId="77173E7D" w:rsidR="006D0437" w:rsidRDefault="003529D3" w:rsidP="008A2CC3">
      <w:pPr>
        <w:pStyle w:val="NoSpacing"/>
        <w:spacing w:line="480" w:lineRule="auto"/>
        <w:rPr>
          <w:ins w:id="707" w:author="Harley Robinson " w:date="2016-03-17T13:16:00Z"/>
          <w:rFonts w:ascii="Times New Roman" w:hAnsi="Times New Roman" w:cs="Times New Roman"/>
          <w:sz w:val="24"/>
          <w:szCs w:val="24"/>
        </w:rPr>
      </w:pPr>
      <w:r>
        <w:rPr>
          <w:rFonts w:ascii="Times New Roman" w:hAnsi="Times New Roman" w:cs="Times New Roman"/>
          <w:sz w:val="24"/>
          <w:szCs w:val="24"/>
        </w:rPr>
        <w:t>To</w:t>
      </w:r>
      <w:r w:rsidR="001B5889">
        <w:rPr>
          <w:rFonts w:ascii="Times New Roman" w:hAnsi="Times New Roman" w:cs="Times New Roman"/>
          <w:sz w:val="24"/>
          <w:szCs w:val="24"/>
        </w:rPr>
        <w:t xml:space="preserve"> assess the selective export of miRNAs</w:t>
      </w:r>
      <w:r w:rsidR="00DA0DF2">
        <w:rPr>
          <w:rFonts w:ascii="Times New Roman" w:hAnsi="Times New Roman" w:cs="Times New Roman"/>
          <w:sz w:val="24"/>
          <w:szCs w:val="24"/>
        </w:rPr>
        <w:t xml:space="preserve"> to EVs by use of lipid raft dependent RNA-binding protein</w:t>
      </w:r>
      <w:r w:rsidR="001B5889">
        <w:rPr>
          <w:rFonts w:ascii="Times New Roman" w:hAnsi="Times New Roman" w:cs="Times New Roman"/>
          <w:sz w:val="24"/>
          <w:szCs w:val="24"/>
        </w:rPr>
        <w:t>, I</w:t>
      </w:r>
      <w:r>
        <w:rPr>
          <w:rFonts w:ascii="Times New Roman" w:hAnsi="Times New Roman" w:cs="Times New Roman"/>
          <w:sz w:val="24"/>
          <w:szCs w:val="24"/>
        </w:rPr>
        <w:t xml:space="preserve"> propose the following workflow </w:t>
      </w:r>
      <w:r w:rsidR="001B5889">
        <w:rPr>
          <w:rFonts w:ascii="Times New Roman" w:hAnsi="Times New Roman" w:cs="Times New Roman"/>
          <w:sz w:val="24"/>
          <w:szCs w:val="24"/>
        </w:rPr>
        <w:t>(</w:t>
      </w:r>
      <w:r>
        <w:rPr>
          <w:rFonts w:ascii="Times New Roman" w:hAnsi="Times New Roman" w:cs="Times New Roman"/>
          <w:sz w:val="24"/>
          <w:szCs w:val="24"/>
        </w:rPr>
        <w:t>Figure 3</w:t>
      </w:r>
      <w:r w:rsidR="00DA0DF2">
        <w:rPr>
          <w:rFonts w:ascii="Times New Roman" w:hAnsi="Times New Roman" w:cs="Times New Roman"/>
          <w:sz w:val="24"/>
          <w:szCs w:val="24"/>
        </w:rPr>
        <w:t xml:space="preserve">). </w:t>
      </w:r>
      <w:r w:rsidR="00DA0DF2" w:rsidRPr="000C3393">
        <w:rPr>
          <w:rFonts w:ascii="Times New Roman" w:hAnsi="Times New Roman" w:cs="Times New Roman"/>
          <w:sz w:val="24"/>
          <w:szCs w:val="24"/>
        </w:rPr>
        <w:t xml:space="preserve">PC3 expressing GFP and GFP-tagged cavin proteins had previously </w:t>
      </w:r>
      <w:r w:rsidR="00DA0DF2">
        <w:rPr>
          <w:rFonts w:ascii="Times New Roman" w:hAnsi="Times New Roman" w:cs="Times New Roman"/>
          <w:sz w:val="24"/>
          <w:szCs w:val="24"/>
        </w:rPr>
        <w:t xml:space="preserve">been generated and characterised (Bastiani 2009), </w:t>
      </w:r>
      <w:r w:rsidR="00DA0DF2" w:rsidRPr="000C3393">
        <w:rPr>
          <w:rFonts w:ascii="Times New Roman" w:hAnsi="Times New Roman" w:cs="Times New Roman"/>
          <w:sz w:val="24"/>
          <w:szCs w:val="24"/>
        </w:rPr>
        <w:t xml:space="preserve">and will be </w:t>
      </w:r>
      <w:r w:rsidR="00DA0DF2" w:rsidRPr="000C3393">
        <w:rPr>
          <w:rFonts w:ascii="Times New Roman" w:hAnsi="Times New Roman" w:cs="Times New Roman"/>
          <w:sz w:val="24"/>
          <w:szCs w:val="24"/>
        </w:rPr>
        <w:lastRenderedPageBreak/>
        <w:t>used throughout this project. GFP expressing PC3 cells will be used as a CAV1</w:t>
      </w:r>
      <w:r w:rsidR="00DA0DF2" w:rsidRPr="000C3393">
        <w:rPr>
          <w:rFonts w:ascii="Times New Roman" w:hAnsi="Times New Roman" w:cs="Times New Roman"/>
          <w:sz w:val="24"/>
          <w:szCs w:val="24"/>
          <w:vertAlign w:val="superscript"/>
        </w:rPr>
        <w:t>+</w:t>
      </w:r>
      <w:r w:rsidR="00DA0DF2" w:rsidRPr="000C3393">
        <w:rPr>
          <w:rFonts w:ascii="Times New Roman" w:hAnsi="Times New Roman" w:cs="Times New Roman"/>
          <w:sz w:val="24"/>
          <w:szCs w:val="24"/>
        </w:rPr>
        <w:t>/Cavin-1</w:t>
      </w:r>
      <w:r w:rsidR="00DA0DF2" w:rsidRPr="000C3393">
        <w:rPr>
          <w:rFonts w:ascii="Times New Roman" w:hAnsi="Times New Roman" w:cs="Times New Roman"/>
          <w:sz w:val="24"/>
          <w:szCs w:val="24"/>
          <w:vertAlign w:val="superscript"/>
        </w:rPr>
        <w:t>-</w:t>
      </w:r>
      <w:r w:rsidR="00DA0DF2" w:rsidRPr="000C3393">
        <w:rPr>
          <w:rFonts w:ascii="Times New Roman" w:hAnsi="Times New Roman" w:cs="Times New Roman"/>
          <w:sz w:val="24"/>
          <w:szCs w:val="24"/>
        </w:rPr>
        <w:t xml:space="preserve"> control.</w:t>
      </w:r>
    </w:p>
    <w:p w14:paraId="18463612" w14:textId="51C5395F" w:rsidR="002D7106" w:rsidRPr="000C3393" w:rsidRDefault="002D7106"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noProof/>
          <w:color w:val="FF0000"/>
          <w:sz w:val="28"/>
          <w:szCs w:val="24"/>
          <w:lang w:eastAsia="en-AU"/>
        </w:rPr>
        <mc:AlternateContent>
          <mc:Choice Requires="wps">
            <w:drawing>
              <wp:anchor distT="45720" distB="45720" distL="114300" distR="114300" simplePos="0" relativeHeight="251658240" behindDoc="0" locked="0" layoutInCell="1" allowOverlap="1" wp14:anchorId="057AFE94" wp14:editId="63C7F150">
                <wp:simplePos x="0" y="0"/>
                <wp:positionH relativeFrom="margin">
                  <wp:align>left</wp:align>
                </wp:positionH>
                <wp:positionV relativeFrom="paragraph">
                  <wp:posOffset>256540</wp:posOffset>
                </wp:positionV>
                <wp:extent cx="5800725" cy="62579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257925"/>
                        </a:xfrm>
                        <a:prstGeom prst="rect">
                          <a:avLst/>
                        </a:prstGeom>
                        <a:solidFill>
                          <a:srgbClr val="FFFFFF"/>
                        </a:solidFill>
                        <a:ln w="9525">
                          <a:noFill/>
                          <a:miter lim="800000"/>
                          <a:headEnd/>
                          <a:tailEnd/>
                        </a:ln>
                      </wps:spPr>
                      <wps:txbx>
                        <w:txbxContent>
                          <w:p w14:paraId="613F0623" w14:textId="231E2398" w:rsidR="008D38EF" w:rsidRDefault="008D38EF" w:rsidP="00002BB9">
                            <w:pPr>
                              <w:spacing w:line="480" w:lineRule="auto"/>
                              <w:jc w:val="center"/>
                              <w:rPr>
                                <w:noProof/>
                                <w:lang w:eastAsia="en-AU"/>
                              </w:rPr>
                            </w:pPr>
                            <w:ins w:id="708" w:author="Harley Robinson " w:date="2016-03-17T13:19:00Z">
                              <w:r>
                                <w:rPr>
                                  <w:noProof/>
                                  <w:lang w:eastAsia="en-AU"/>
                                </w:rPr>
                                <w:drawing>
                                  <wp:inline distT="0" distB="0" distL="0" distR="0" wp14:anchorId="564845B3" wp14:editId="518A8721">
                                    <wp:extent cx="4194843" cy="487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7288" cy="4879643"/>
                                            </a:xfrm>
                                            <a:prstGeom prst="rect">
                                              <a:avLst/>
                                            </a:prstGeom>
                                          </pic:spPr>
                                        </pic:pic>
                                      </a:graphicData>
                                    </a:graphic>
                                  </wp:inline>
                                </w:drawing>
                              </w:r>
                            </w:ins>
                            <w:del w:id="709" w:author="Harley Robinson " w:date="2016-03-17T13:19:00Z">
                              <w:r w:rsidDel="002D7106">
                                <w:rPr>
                                  <w:noProof/>
                                  <w:lang w:eastAsia="en-AU"/>
                                </w:rPr>
                                <w:drawing>
                                  <wp:inline distT="0" distB="0" distL="0" distR="0" wp14:anchorId="289D625B" wp14:editId="5C40B5F5">
                                    <wp:extent cx="4133850" cy="48731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 hnours.png"/>
                                            <pic:cNvPicPr/>
                                          </pic:nvPicPr>
                                          <pic:blipFill>
                                            <a:blip r:embed="rId12">
                                              <a:extLst>
                                                <a:ext uri="{28A0092B-C50C-407E-A947-70E740481C1C}">
                                                  <a14:useLocalDpi xmlns:a14="http://schemas.microsoft.com/office/drawing/2010/main" val="0"/>
                                                </a:ext>
                                              </a:extLst>
                                            </a:blip>
                                            <a:stretch>
                                              <a:fillRect/>
                                            </a:stretch>
                                          </pic:blipFill>
                                          <pic:spPr>
                                            <a:xfrm>
                                              <a:off x="0" y="0"/>
                                              <a:ext cx="4141302" cy="4881899"/>
                                            </a:xfrm>
                                            <a:prstGeom prst="rect">
                                              <a:avLst/>
                                            </a:prstGeom>
                                          </pic:spPr>
                                        </pic:pic>
                                      </a:graphicData>
                                    </a:graphic>
                                  </wp:inline>
                                </w:drawing>
                              </w:r>
                            </w:del>
                          </w:p>
                          <w:p w14:paraId="7F4AC36E" w14:textId="6A58AD54" w:rsidR="008D38EF" w:rsidRPr="00A53EE3" w:rsidRDefault="008D38EF" w:rsidP="006F0613">
                            <w:pPr>
                              <w:spacing w:line="480" w:lineRule="auto"/>
                              <w:ind w:left="142"/>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w:t>
                            </w:r>
                            <w:r>
                              <w:rPr>
                                <w:rFonts w:ascii="Times New Roman" w:hAnsi="Times New Roman" w:cs="Times New Roman"/>
                                <w:noProof/>
                                <w:sz w:val="24"/>
                                <w:lang w:eastAsia="en-AU"/>
                              </w:rPr>
                              <w:t>show</w:t>
                            </w:r>
                            <w:r w:rsidRPr="00A53EE3">
                              <w:rPr>
                                <w:rFonts w:ascii="Times New Roman" w:hAnsi="Times New Roman" w:cs="Times New Roman"/>
                                <w:noProof/>
                                <w:sz w:val="24"/>
                                <w:lang w:eastAsia="en-AU"/>
                              </w:rPr>
                              <w:t xml:space="preserve"> how the results are integrated between methods.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AFE94" id="_x0000_s1028" type="#_x0000_t202" style="position:absolute;margin-left:0;margin-top:20.2pt;width:456.75pt;height:492.7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" stroked="f">
                <v:textbox>
                  <w:txbxContent>
                    <w:p w14:paraId="613F0623" w14:textId="231E2398" w:rsidR="008D38EF" w:rsidRDefault="008D38EF" w:rsidP="00002BB9">
                      <w:pPr>
                        <w:spacing w:line="480" w:lineRule="auto"/>
                        <w:jc w:val="center"/>
                        <w:rPr>
                          <w:noProof/>
                          <w:lang w:eastAsia="en-AU"/>
                        </w:rPr>
                      </w:pPr>
                      <w:ins w:id="710" w:author="Harley Robinson " w:date="2016-03-17T13:19:00Z">
                        <w:r>
                          <w:rPr>
                            <w:noProof/>
                            <w:lang w:eastAsia="en-AU"/>
                          </w:rPr>
                          <w:drawing>
                            <wp:inline distT="0" distB="0" distL="0" distR="0" wp14:anchorId="564845B3" wp14:editId="518A8721">
                              <wp:extent cx="4194843" cy="487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7288" cy="4879643"/>
                                      </a:xfrm>
                                      <a:prstGeom prst="rect">
                                        <a:avLst/>
                                      </a:prstGeom>
                                    </pic:spPr>
                                  </pic:pic>
                                </a:graphicData>
                              </a:graphic>
                            </wp:inline>
                          </w:drawing>
                        </w:r>
                      </w:ins>
                      <w:del w:id="711" w:author="Harley Robinson " w:date="2016-03-17T13:19:00Z">
                        <w:r w:rsidDel="002D7106">
                          <w:rPr>
                            <w:noProof/>
                            <w:lang w:eastAsia="en-AU"/>
                          </w:rPr>
                          <w:drawing>
                            <wp:inline distT="0" distB="0" distL="0" distR="0" wp14:anchorId="289D625B" wp14:editId="5C40B5F5">
                              <wp:extent cx="4133850" cy="48731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 hnours.png"/>
                                      <pic:cNvPicPr/>
                                    </pic:nvPicPr>
                                    <pic:blipFill>
                                      <a:blip r:embed="rId12">
                                        <a:extLst>
                                          <a:ext uri="{28A0092B-C50C-407E-A947-70E740481C1C}">
                                            <a14:useLocalDpi xmlns:a14="http://schemas.microsoft.com/office/drawing/2010/main" val="0"/>
                                          </a:ext>
                                        </a:extLst>
                                      </a:blip>
                                      <a:stretch>
                                        <a:fillRect/>
                                      </a:stretch>
                                    </pic:blipFill>
                                    <pic:spPr>
                                      <a:xfrm>
                                        <a:off x="0" y="0"/>
                                        <a:ext cx="4141302" cy="4881899"/>
                                      </a:xfrm>
                                      <a:prstGeom prst="rect">
                                        <a:avLst/>
                                      </a:prstGeom>
                                    </pic:spPr>
                                  </pic:pic>
                                </a:graphicData>
                              </a:graphic>
                            </wp:inline>
                          </w:drawing>
                        </w:r>
                      </w:del>
                    </w:p>
                    <w:p w14:paraId="7F4AC36E" w14:textId="6A58AD54" w:rsidR="008D38EF" w:rsidRPr="00A53EE3" w:rsidRDefault="008D38EF" w:rsidP="006F0613">
                      <w:pPr>
                        <w:spacing w:line="480" w:lineRule="auto"/>
                        <w:ind w:left="142"/>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w:t>
                      </w:r>
                      <w:r>
                        <w:rPr>
                          <w:rFonts w:ascii="Times New Roman" w:hAnsi="Times New Roman" w:cs="Times New Roman"/>
                          <w:noProof/>
                          <w:sz w:val="24"/>
                          <w:lang w:eastAsia="en-AU"/>
                        </w:rPr>
                        <w:t>show</w:t>
                      </w:r>
                      <w:r w:rsidRPr="00A53EE3">
                        <w:rPr>
                          <w:rFonts w:ascii="Times New Roman" w:hAnsi="Times New Roman" w:cs="Times New Roman"/>
                          <w:noProof/>
                          <w:sz w:val="24"/>
                          <w:lang w:eastAsia="en-AU"/>
                        </w:rPr>
                        <w:t xml:space="preserve"> how the results are integrated between methods. </w:t>
                      </w:r>
                    </w:p>
                  </w:txbxContent>
                </v:textbox>
                <w10:wrap type="square" anchorx="margin"/>
              </v:shape>
            </w:pict>
          </mc:Fallback>
        </mc:AlternateContent>
      </w:r>
    </w:p>
    <w:p w14:paraId="4ECB054D" w14:textId="15F1F301" w:rsidR="006E3ADC" w:rsidRPr="000C3393" w:rsidRDefault="006E3ADC" w:rsidP="008A2CC3">
      <w:pPr>
        <w:pStyle w:val="Heading2"/>
        <w:spacing w:before="0" w:line="480" w:lineRule="auto"/>
        <w:rPr>
          <w:rFonts w:ascii="Times New Roman" w:hAnsi="Times New Roman" w:cs="Times New Roman"/>
          <w:b/>
          <w:sz w:val="24"/>
          <w:szCs w:val="24"/>
        </w:rPr>
      </w:pPr>
      <w:bookmarkStart w:id="712" w:name="_Toc445984272"/>
      <w:r w:rsidRPr="000C3393">
        <w:rPr>
          <w:rFonts w:ascii="Times New Roman" w:hAnsi="Times New Roman" w:cs="Times New Roman"/>
          <w:b/>
          <w:sz w:val="24"/>
          <w:szCs w:val="24"/>
        </w:rPr>
        <w:t xml:space="preserve">Aim 1: </w:t>
      </w:r>
      <w:r w:rsidR="00DA0DF2" w:rsidRPr="000C3393">
        <w:rPr>
          <w:rFonts w:ascii="Times New Roman" w:hAnsi="Times New Roman" w:cs="Times New Roman"/>
          <w:sz w:val="24"/>
          <w:szCs w:val="24"/>
        </w:rPr>
        <w:t>Establish the full repertoire of miRNAs that are selectively exported by EVs</w:t>
      </w:r>
      <w:r w:rsidR="00506C10">
        <w:rPr>
          <w:rFonts w:ascii="Times New Roman" w:hAnsi="Times New Roman" w:cs="Times New Roman"/>
          <w:sz w:val="24"/>
          <w:szCs w:val="24"/>
        </w:rPr>
        <w:t>.</w:t>
      </w:r>
      <w:bookmarkEnd w:id="712"/>
    </w:p>
    <w:p w14:paraId="5D974C30" w14:textId="77ADB25E" w:rsidR="0002673E" w:rsidRDefault="0002673E" w:rsidP="008A2CC3">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A miRNA-seq experiment was performed in the lab to profile the miRNA content in PC3 cells and their EVs. Three replicates of t</w:t>
      </w:r>
      <w:r w:rsidRPr="000C3393">
        <w:rPr>
          <w:rFonts w:ascii="Times New Roman" w:hAnsi="Times New Roman" w:cs="Times New Roman"/>
          <w:sz w:val="24"/>
          <w:szCs w:val="24"/>
        </w:rPr>
        <w:t xml:space="preserve">otal RNA was extracted from EVs </w:t>
      </w:r>
      <w:r>
        <w:rPr>
          <w:rFonts w:ascii="Times New Roman" w:hAnsi="Times New Roman" w:cs="Times New Roman"/>
          <w:sz w:val="24"/>
          <w:szCs w:val="24"/>
        </w:rPr>
        <w:t xml:space="preserve">or cell pellets of </w:t>
      </w:r>
      <w:r w:rsidRPr="000C3393">
        <w:rPr>
          <w:rFonts w:ascii="Times New Roman" w:hAnsi="Times New Roman" w:cs="Times New Roman"/>
          <w:sz w:val="24"/>
          <w:szCs w:val="24"/>
        </w:rPr>
        <w:t xml:space="preserve">PC3 cells expressing GFP only or cavin-1::GFP. </w:t>
      </w:r>
      <w:r>
        <w:rPr>
          <w:rFonts w:ascii="Times New Roman" w:hAnsi="Times New Roman" w:cs="Times New Roman"/>
          <w:sz w:val="24"/>
          <w:szCs w:val="24"/>
        </w:rPr>
        <w:t>Small</w:t>
      </w:r>
      <w:r w:rsidRPr="000C3393">
        <w:rPr>
          <w:rFonts w:ascii="Times New Roman" w:hAnsi="Times New Roman" w:cs="Times New Roman"/>
          <w:sz w:val="24"/>
          <w:szCs w:val="24"/>
        </w:rPr>
        <w:t xml:space="preserve"> RNA was </w:t>
      </w:r>
      <w:r>
        <w:rPr>
          <w:rFonts w:ascii="Times New Roman" w:hAnsi="Times New Roman" w:cs="Times New Roman"/>
          <w:sz w:val="24"/>
          <w:szCs w:val="24"/>
        </w:rPr>
        <w:t xml:space="preserve">prepared </w:t>
      </w:r>
      <w:r w:rsidRPr="000C3393">
        <w:rPr>
          <w:rFonts w:ascii="Times New Roman" w:hAnsi="Times New Roman" w:cs="Times New Roman"/>
          <w:sz w:val="24"/>
          <w:szCs w:val="24"/>
        </w:rPr>
        <w:t>for sequencing</w:t>
      </w:r>
      <w:r>
        <w:rPr>
          <w:rFonts w:ascii="Times New Roman" w:hAnsi="Times New Roman" w:cs="Times New Roman"/>
          <w:sz w:val="24"/>
          <w:szCs w:val="24"/>
        </w:rPr>
        <w:t xml:space="preserve">, and the results </w:t>
      </w:r>
      <w:r w:rsidRPr="000C3393">
        <w:rPr>
          <w:rFonts w:ascii="Times New Roman" w:hAnsi="Times New Roman" w:cs="Times New Roman"/>
          <w:sz w:val="24"/>
          <w:szCs w:val="24"/>
        </w:rPr>
        <w:t>aligned to the human genome</w:t>
      </w:r>
      <w:r>
        <w:rPr>
          <w:rFonts w:ascii="Times New Roman" w:hAnsi="Times New Roman" w:cs="Times New Roman"/>
          <w:sz w:val="24"/>
          <w:szCs w:val="24"/>
        </w:rPr>
        <w:t>.</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I have received the </w:t>
      </w:r>
      <w:r w:rsidRPr="000C3393">
        <w:rPr>
          <w:rFonts w:ascii="Times New Roman" w:hAnsi="Times New Roman" w:cs="Times New Roman"/>
          <w:sz w:val="24"/>
          <w:szCs w:val="24"/>
        </w:rPr>
        <w:t>raw counts of miRNA species</w:t>
      </w:r>
      <w:r>
        <w:rPr>
          <w:rFonts w:ascii="Times New Roman" w:hAnsi="Times New Roman" w:cs="Times New Roman"/>
          <w:sz w:val="24"/>
          <w:szCs w:val="24"/>
        </w:rPr>
        <w:t xml:space="preserve"> and </w:t>
      </w:r>
      <w:r>
        <w:rPr>
          <w:rFonts w:ascii="Times New Roman" w:hAnsi="Times New Roman" w:cs="Times New Roman"/>
          <w:sz w:val="24"/>
          <w:szCs w:val="24"/>
        </w:rPr>
        <w:lastRenderedPageBreak/>
        <w:t>will perform b</w:t>
      </w:r>
      <w:r w:rsidR="006E3ADC" w:rsidRPr="000C3393">
        <w:rPr>
          <w:rFonts w:ascii="Times New Roman" w:hAnsi="Times New Roman" w:cs="Times New Roman"/>
          <w:sz w:val="24"/>
          <w:szCs w:val="24"/>
        </w:rPr>
        <w:t xml:space="preserve">ioinformatics to </w:t>
      </w:r>
      <w:r>
        <w:rPr>
          <w:rFonts w:ascii="Times New Roman" w:hAnsi="Times New Roman" w:cs="Times New Roman"/>
          <w:sz w:val="24"/>
          <w:szCs w:val="24"/>
        </w:rPr>
        <w:t>analyse the</w:t>
      </w:r>
      <w:r w:rsidR="006E3ADC" w:rsidRPr="000C3393">
        <w:rPr>
          <w:rFonts w:ascii="Times New Roman" w:hAnsi="Times New Roman" w:cs="Times New Roman"/>
          <w:sz w:val="24"/>
          <w:szCs w:val="24"/>
        </w:rPr>
        <w:t xml:space="preserve"> miRNA-seq data and </w:t>
      </w:r>
      <w:r w:rsidRPr="000C3393">
        <w:rPr>
          <w:rFonts w:ascii="Times New Roman" w:hAnsi="Times New Roman" w:cs="Times New Roman"/>
          <w:sz w:val="24"/>
          <w:szCs w:val="24"/>
        </w:rPr>
        <w:t>verif</w:t>
      </w:r>
      <w:r w:rsidR="00304A24">
        <w:rPr>
          <w:rFonts w:ascii="Times New Roman" w:hAnsi="Times New Roman" w:cs="Times New Roman"/>
          <w:sz w:val="24"/>
          <w:szCs w:val="24"/>
        </w:rPr>
        <w:t>y</w:t>
      </w:r>
      <w:r>
        <w:rPr>
          <w:rFonts w:ascii="Times New Roman" w:hAnsi="Times New Roman" w:cs="Times New Roman"/>
          <w:sz w:val="24"/>
          <w:szCs w:val="24"/>
        </w:rPr>
        <w:t xml:space="preserve"> candidate miRNAs </w:t>
      </w:r>
      <w:r w:rsidR="006E3ADC" w:rsidRPr="000C3393">
        <w:rPr>
          <w:rFonts w:ascii="Times New Roman" w:hAnsi="Times New Roman" w:cs="Times New Roman"/>
          <w:sz w:val="24"/>
          <w:szCs w:val="24"/>
        </w:rPr>
        <w:t xml:space="preserve">by RT-qPCR. </w:t>
      </w:r>
    </w:p>
    <w:p w14:paraId="1052B8E3" w14:textId="5EA03C21"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Comparing the GFP expressive to the cavin-1 expressive PC3 cell lines should reveal miRNAs that are </w:t>
      </w:r>
      <w:r w:rsidR="00AF18E1" w:rsidRPr="000C3393">
        <w:rPr>
          <w:rFonts w:ascii="Times New Roman" w:hAnsi="Times New Roman" w:cs="Times New Roman"/>
          <w:sz w:val="24"/>
          <w:szCs w:val="24"/>
        </w:rPr>
        <w:t>differentially exported</w:t>
      </w:r>
      <w:r w:rsidRPr="000C3393">
        <w:rPr>
          <w:rFonts w:ascii="Times New Roman" w:hAnsi="Times New Roman" w:cs="Times New Roman"/>
          <w:sz w:val="24"/>
          <w:szCs w:val="24"/>
        </w:rPr>
        <w:t xml:space="preserve"> in PC3 model system</w:t>
      </w:r>
      <w:r w:rsidR="00AF18E1" w:rsidRPr="000C3393">
        <w:rPr>
          <w:rFonts w:ascii="Times New Roman" w:hAnsi="Times New Roman" w:cs="Times New Roman"/>
          <w:sz w:val="24"/>
          <w:szCs w:val="24"/>
        </w:rPr>
        <w:t xml:space="preserve"> upon change of lipid raft composition</w:t>
      </w:r>
      <w:r w:rsidRPr="000C3393">
        <w:rPr>
          <w:rFonts w:ascii="Times New Roman" w:hAnsi="Times New Roman" w:cs="Times New Roman"/>
          <w:sz w:val="24"/>
          <w:szCs w:val="24"/>
        </w:rPr>
        <w:t>.</w:t>
      </w:r>
      <w:r w:rsidR="00AF18E1" w:rsidRPr="000C3393">
        <w:rPr>
          <w:rFonts w:ascii="Times New Roman" w:hAnsi="Times New Roman" w:cs="Times New Roman"/>
          <w:sz w:val="24"/>
          <w:szCs w:val="24"/>
        </w:rPr>
        <w:t xml:space="preserve"> Further comparing this fold change</w:t>
      </w:r>
      <w:r w:rsidR="00EB0CCD" w:rsidRPr="000C3393">
        <w:rPr>
          <w:rFonts w:ascii="Times New Roman" w:hAnsi="Times New Roman" w:cs="Times New Roman"/>
          <w:sz w:val="24"/>
          <w:szCs w:val="24"/>
        </w:rPr>
        <w:t xml:space="preserve"> (FC)</w:t>
      </w:r>
      <w:r w:rsidR="00AF18E1"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AF18E1" w:rsidRPr="000C3393">
        <w:rPr>
          <w:rFonts w:ascii="Times New Roman" w:hAnsi="Times New Roman" w:cs="Times New Roman"/>
          <w:sz w:val="24"/>
          <w:szCs w:val="24"/>
        </w:rPr>
        <w:t xml:space="preserve">s to the cell change in miRNAs will reveal whether the change in the </w:t>
      </w:r>
      <w:r w:rsidR="00716E81" w:rsidRPr="000C3393">
        <w:rPr>
          <w:rFonts w:ascii="Times New Roman" w:hAnsi="Times New Roman" w:cs="Times New Roman"/>
          <w:sz w:val="24"/>
          <w:szCs w:val="24"/>
        </w:rPr>
        <w:t>EV</w:t>
      </w:r>
      <w:r w:rsidR="00424D31">
        <w:rPr>
          <w:rFonts w:ascii="Times New Roman" w:hAnsi="Times New Roman" w:cs="Times New Roman"/>
          <w:sz w:val="24"/>
          <w:szCs w:val="24"/>
        </w:rPr>
        <w:t>s are</w:t>
      </w:r>
      <w:r w:rsidR="00AF18E1" w:rsidRPr="000C3393">
        <w:rPr>
          <w:rFonts w:ascii="Times New Roman" w:hAnsi="Times New Roman" w:cs="Times New Roman"/>
          <w:sz w:val="24"/>
          <w:szCs w:val="24"/>
        </w:rPr>
        <w:t xml:space="preserve"> selective, and not a product of total cell expression. </w:t>
      </w:r>
    </w:p>
    <w:p w14:paraId="508BA213" w14:textId="33CBD0B6" w:rsidR="006E3ADC" w:rsidRPr="000C3393" w:rsidRDefault="00DA0DF2" w:rsidP="008A2CC3">
      <w:pPr>
        <w:pStyle w:val="Heading3"/>
        <w:spacing w:before="0" w:line="480" w:lineRule="auto"/>
        <w:rPr>
          <w:rFonts w:ascii="Times New Roman" w:hAnsi="Times New Roman" w:cs="Times New Roman"/>
        </w:rPr>
      </w:pPr>
      <w:bookmarkStart w:id="713" w:name="_Toc445984273"/>
      <w:r w:rsidRPr="00DA0DF2">
        <w:rPr>
          <w:rFonts w:ascii="Times New Roman" w:hAnsi="Times New Roman" w:cs="Times New Roman"/>
          <w:b/>
        </w:rPr>
        <w:t>Aim 1.1</w:t>
      </w:r>
      <w:r>
        <w:rPr>
          <w:rFonts w:ascii="Times New Roman" w:hAnsi="Times New Roman" w:cs="Times New Roman"/>
        </w:rPr>
        <w:t xml:space="preserve">: </w:t>
      </w:r>
      <w:r w:rsidR="006E3ADC" w:rsidRPr="000C3393">
        <w:rPr>
          <w:rFonts w:ascii="Times New Roman" w:hAnsi="Times New Roman" w:cs="Times New Roman"/>
        </w:rPr>
        <w:t>Bioinformatics analysis</w:t>
      </w:r>
      <w:r>
        <w:rPr>
          <w:rFonts w:ascii="Times New Roman" w:hAnsi="Times New Roman" w:cs="Times New Roman"/>
        </w:rPr>
        <w:t>.</w:t>
      </w:r>
      <w:bookmarkEnd w:id="713"/>
      <w:r w:rsidR="006E3ADC" w:rsidRPr="000C3393">
        <w:rPr>
          <w:rFonts w:ascii="Times New Roman" w:hAnsi="Times New Roman" w:cs="Times New Roman"/>
        </w:rPr>
        <w:t xml:space="preserve"> </w:t>
      </w:r>
    </w:p>
    <w:p w14:paraId="17D582EE" w14:textId="4BF9D6B8"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The </w:t>
      </w:r>
      <w:r w:rsidR="003529D3">
        <w:rPr>
          <w:rFonts w:ascii="Times New Roman" w:hAnsi="Times New Roman" w:cs="Times New Roman"/>
          <w:sz w:val="24"/>
          <w:szCs w:val="24"/>
        </w:rPr>
        <w:t>transcriptome</w:t>
      </w:r>
      <w:r w:rsidRPr="000C3393">
        <w:rPr>
          <w:rFonts w:ascii="Times New Roman" w:hAnsi="Times New Roman" w:cs="Times New Roman"/>
          <w:sz w:val="24"/>
          <w:szCs w:val="24"/>
        </w:rPr>
        <w:t xml:space="preserve"> analyses will be </w:t>
      </w:r>
      <w:del w:id="714" w:author="Harley Robinson " w:date="2016-03-17T12:08:00Z">
        <w:r w:rsidR="0074392D" w:rsidDel="00BA4874">
          <w:rPr>
            <w:rFonts w:ascii="Times New Roman" w:hAnsi="Times New Roman" w:cs="Times New Roman"/>
            <w:sz w:val="24"/>
            <w:szCs w:val="24"/>
          </w:rPr>
          <w:delText xml:space="preserve">performed </w:delText>
        </w:r>
        <w:r w:rsidRPr="000C3393" w:rsidDel="00BA4874">
          <w:rPr>
            <w:rFonts w:ascii="Times New Roman" w:hAnsi="Times New Roman" w:cs="Times New Roman"/>
            <w:sz w:val="24"/>
            <w:szCs w:val="24"/>
          </w:rPr>
          <w:delText xml:space="preserve"> through</w:delText>
        </w:r>
      </w:del>
      <w:ins w:id="715" w:author="Harley Robinson " w:date="2016-03-17T12:08:00Z">
        <w:r w:rsidR="00BA4874">
          <w:rPr>
            <w:rFonts w:ascii="Times New Roman" w:hAnsi="Times New Roman" w:cs="Times New Roman"/>
            <w:sz w:val="24"/>
            <w:szCs w:val="24"/>
          </w:rPr>
          <w:t xml:space="preserve">performed </w:t>
        </w:r>
        <w:r w:rsidR="00BA4874" w:rsidRPr="000C3393">
          <w:rPr>
            <w:rFonts w:ascii="Times New Roman" w:hAnsi="Times New Roman" w:cs="Times New Roman"/>
            <w:sz w:val="24"/>
            <w:szCs w:val="24"/>
          </w:rPr>
          <w:t>through</w:t>
        </w:r>
      </w:ins>
      <w:r w:rsidRPr="000C3393">
        <w:rPr>
          <w:rFonts w:ascii="Times New Roman" w:hAnsi="Times New Roman" w:cs="Times New Roman"/>
          <w:sz w:val="24"/>
          <w:szCs w:val="24"/>
        </w:rPr>
        <w:t xml:space="preserve"> R, a commonly used programming language used for statistical analyses and graphing of data. </w:t>
      </w:r>
      <w:r w:rsidR="003529D3">
        <w:rPr>
          <w:rFonts w:ascii="Times New Roman" w:hAnsi="Times New Roman" w:cs="Times New Roman"/>
          <w:sz w:val="24"/>
          <w:szCs w:val="24"/>
        </w:rPr>
        <w:t xml:space="preserve">Bioinformatics analysis </w:t>
      </w:r>
      <w:r w:rsidRPr="000C3393">
        <w:rPr>
          <w:rFonts w:ascii="Times New Roman" w:hAnsi="Times New Roman" w:cs="Times New Roman"/>
          <w:sz w:val="24"/>
          <w:szCs w:val="24"/>
        </w:rPr>
        <w:t>DESeq2 and edgeR packages are two of</w:t>
      </w:r>
      <w:r w:rsidR="00606901" w:rsidRPr="000C3393">
        <w:rPr>
          <w:rFonts w:ascii="Times New Roman" w:hAnsi="Times New Roman" w:cs="Times New Roman"/>
          <w:sz w:val="24"/>
          <w:szCs w:val="24"/>
        </w:rPr>
        <w:t xml:space="preserve"> the more commonly used RNA-seq</w:t>
      </w:r>
      <w:r w:rsidRPr="000C3393">
        <w:rPr>
          <w:rFonts w:ascii="Times New Roman" w:hAnsi="Times New Roman" w:cs="Times New Roman"/>
          <w:sz w:val="24"/>
          <w:szCs w:val="24"/>
        </w:rPr>
        <w:t xml:space="preserve"> analysing packages that integrate quality control assessment of data and assess differential expression</w:t>
      </w:r>
      <w:r w:rsidR="00DB10C8" w:rsidRPr="000C3393">
        <w:rPr>
          <w:rFonts w:ascii="Times New Roman" w:hAnsi="Times New Roman" w:cs="Times New Roman"/>
          <w:sz w:val="24"/>
          <w:szCs w:val="24"/>
        </w:rPr>
        <w:t xml:space="preserve"> for bulk samples</w:t>
      </w:r>
      <w:r w:rsidR="00031795">
        <w:rPr>
          <w:rFonts w:ascii="Times New Roman" w:hAnsi="Times New Roman" w:cs="Times New Roman"/>
          <w:sz w:val="24"/>
          <w:szCs w:val="24"/>
        </w:rPr>
        <w:t xml:space="preserve"> </w:t>
      </w:r>
      <w:r w:rsidR="00205CBF">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205CBF">
        <w:rPr>
          <w:rFonts w:ascii="Times New Roman" w:hAnsi="Times New Roman" w:cs="Times New Roman"/>
          <w:sz w:val="24"/>
          <w:szCs w:val="24"/>
        </w:rPr>
      </w:r>
      <w:r w:rsidR="00205CBF">
        <w:rPr>
          <w:rFonts w:ascii="Times New Roman" w:hAnsi="Times New Roman" w:cs="Times New Roman"/>
          <w:sz w:val="24"/>
          <w:szCs w:val="24"/>
        </w:rPr>
        <w:fldChar w:fldCharType="separate"/>
      </w:r>
      <w:r w:rsidR="00002BB9">
        <w:rPr>
          <w:rFonts w:ascii="Times New Roman" w:hAnsi="Times New Roman" w:cs="Times New Roman"/>
          <w:noProof/>
          <w:sz w:val="24"/>
          <w:szCs w:val="24"/>
        </w:rPr>
        <w:t>(Robinson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2009; Love</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205CBF">
        <w:rPr>
          <w:rFonts w:ascii="Times New Roman" w:hAnsi="Times New Roman" w:cs="Times New Roman"/>
          <w:sz w:val="24"/>
          <w:szCs w:val="24"/>
        </w:rPr>
        <w:fldChar w:fldCharType="end"/>
      </w:r>
      <w:r w:rsidRPr="000C3393">
        <w:rPr>
          <w:rFonts w:ascii="Times New Roman" w:hAnsi="Times New Roman" w:cs="Times New Roman"/>
          <w:sz w:val="24"/>
          <w:szCs w:val="24"/>
        </w:rPr>
        <w:t>. Differentially exported miRNAs for further analysis will be considered based on statistical significance</w:t>
      </w:r>
      <w:r w:rsidR="006F0F2B" w:rsidRPr="000C3393">
        <w:rPr>
          <w:rFonts w:ascii="Times New Roman" w:hAnsi="Times New Roman" w:cs="Times New Roman"/>
          <w:sz w:val="24"/>
          <w:szCs w:val="24"/>
        </w:rPr>
        <w:t>, with a p value correction</w:t>
      </w:r>
      <w:r w:rsidR="00031795">
        <w:rPr>
          <w:rFonts w:ascii="Times New Roman" w:hAnsi="Times New Roman" w:cs="Times New Roman"/>
          <w:sz w:val="24"/>
          <w:szCs w:val="24"/>
        </w:rPr>
        <w:t xml:space="preserve"> (P&lt;0.05)</w:t>
      </w:r>
      <w:r w:rsidR="006F0F2B" w:rsidRPr="000C3393">
        <w:rPr>
          <w:rFonts w:ascii="Times New Roman" w:hAnsi="Times New Roman" w:cs="Times New Roman"/>
          <w:sz w:val="24"/>
          <w:szCs w:val="24"/>
        </w:rPr>
        <w:t>,</w:t>
      </w:r>
      <w:r w:rsidR="00EB0CCD" w:rsidRPr="000C3393">
        <w:rPr>
          <w:rFonts w:ascii="Times New Roman" w:hAnsi="Times New Roman" w:cs="Times New Roman"/>
          <w:sz w:val="24"/>
          <w:szCs w:val="24"/>
        </w:rPr>
        <w:t xml:space="preserve"> and magnitude of FC.</w:t>
      </w:r>
      <w:r w:rsidRPr="000C3393">
        <w:rPr>
          <w:rFonts w:ascii="Times New Roman" w:hAnsi="Times New Roman" w:cs="Times New Roman"/>
          <w:sz w:val="24"/>
          <w:szCs w:val="24"/>
        </w:rPr>
        <w:t xml:space="preserve">    </w:t>
      </w:r>
    </w:p>
    <w:p w14:paraId="750C97A2" w14:textId="3D18482A" w:rsidR="006E3ADC" w:rsidRPr="000C3393" w:rsidRDefault="00DA0DF2" w:rsidP="008A2CC3">
      <w:pPr>
        <w:pStyle w:val="Heading3"/>
        <w:spacing w:before="0" w:line="480" w:lineRule="auto"/>
        <w:rPr>
          <w:rFonts w:ascii="Times New Roman" w:hAnsi="Times New Roman" w:cs="Times New Roman"/>
        </w:rPr>
      </w:pPr>
      <w:bookmarkStart w:id="716" w:name="_Toc445984274"/>
      <w:r w:rsidRPr="00DA0DF2">
        <w:rPr>
          <w:rFonts w:ascii="Times New Roman" w:hAnsi="Times New Roman" w:cs="Times New Roman"/>
          <w:b/>
        </w:rPr>
        <w:t>Aim1.2</w:t>
      </w:r>
      <w:r>
        <w:rPr>
          <w:rFonts w:ascii="Times New Roman" w:hAnsi="Times New Roman" w:cs="Times New Roman"/>
        </w:rPr>
        <w:t>: Experimental confirmation.</w:t>
      </w:r>
      <w:bookmarkEnd w:id="716"/>
      <w:r w:rsidR="006E3ADC" w:rsidRPr="000C3393">
        <w:rPr>
          <w:rFonts w:ascii="Times New Roman" w:hAnsi="Times New Roman" w:cs="Times New Roman"/>
        </w:rPr>
        <w:t xml:space="preserve"> </w:t>
      </w:r>
    </w:p>
    <w:p w14:paraId="7F222460" w14:textId="13D9910B" w:rsidR="006E3ADC"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An experimental confirmation of the miRNA level change will be required to verify </w:t>
      </w:r>
      <w:r w:rsidR="00DB10C8" w:rsidRPr="000C3393">
        <w:rPr>
          <w:rFonts w:ascii="Times New Roman" w:hAnsi="Times New Roman" w:cs="Times New Roman"/>
          <w:sz w:val="24"/>
          <w:szCs w:val="24"/>
        </w:rPr>
        <w:t>the computational results</w:t>
      </w:r>
      <w:r w:rsidRPr="000C3393">
        <w:rPr>
          <w:rFonts w:ascii="Times New Roman" w:hAnsi="Times New Roman" w:cs="Times New Roman"/>
          <w:sz w:val="24"/>
          <w:szCs w:val="24"/>
        </w:rPr>
        <w:t xml:space="preserve">. A similar preparation process to the miRNA-seq experiment will be completed to ensure consistent results. This includes </w:t>
      </w:r>
      <w:r w:rsidR="0005482C" w:rsidRPr="000C3393">
        <w:rPr>
          <w:rFonts w:ascii="Times New Roman" w:hAnsi="Times New Roman" w:cs="Times New Roman"/>
          <w:sz w:val="24"/>
          <w:szCs w:val="24"/>
        </w:rPr>
        <w:t>EV</w:t>
      </w:r>
      <w:r w:rsidRPr="000C3393">
        <w:rPr>
          <w:rFonts w:ascii="Times New Roman" w:hAnsi="Times New Roman" w:cs="Times New Roman"/>
          <w:sz w:val="24"/>
          <w:szCs w:val="24"/>
        </w:rPr>
        <w:t xml:space="preserve"> extraction from PC3 cells, </w:t>
      </w:r>
      <w:r w:rsidR="006F0F2B" w:rsidRPr="000C3393">
        <w:rPr>
          <w:rFonts w:ascii="Times New Roman" w:hAnsi="Times New Roman" w:cs="Times New Roman"/>
          <w:sz w:val="24"/>
          <w:szCs w:val="24"/>
        </w:rPr>
        <w:t xml:space="preserve">total </w:t>
      </w:r>
      <w:r w:rsidRPr="000C3393">
        <w:rPr>
          <w:rFonts w:ascii="Times New Roman" w:hAnsi="Times New Roman" w:cs="Times New Roman"/>
          <w:sz w:val="24"/>
          <w:szCs w:val="24"/>
        </w:rPr>
        <w:t xml:space="preserve">RNA extraction </w:t>
      </w:r>
      <w:r w:rsidR="006F0F2B" w:rsidRPr="000C3393">
        <w:rPr>
          <w:rFonts w:ascii="Times New Roman" w:hAnsi="Times New Roman" w:cs="Times New Roman"/>
          <w:sz w:val="24"/>
          <w:szCs w:val="24"/>
        </w:rPr>
        <w:t xml:space="preserve">from </w:t>
      </w:r>
      <w:r w:rsidR="00716E81" w:rsidRPr="000C3393">
        <w:rPr>
          <w:rFonts w:ascii="Times New Roman" w:hAnsi="Times New Roman" w:cs="Times New Roman"/>
          <w:sz w:val="24"/>
          <w:szCs w:val="24"/>
        </w:rPr>
        <w:t>EV</w:t>
      </w:r>
      <w:r w:rsidR="006F0F2B" w:rsidRPr="000C3393">
        <w:rPr>
          <w:rFonts w:ascii="Times New Roman" w:hAnsi="Times New Roman" w:cs="Times New Roman"/>
          <w:sz w:val="24"/>
          <w:szCs w:val="24"/>
        </w:rPr>
        <w:t>s and cell pellet</w:t>
      </w:r>
      <w:r w:rsidR="0074392D">
        <w:rPr>
          <w:rFonts w:ascii="Times New Roman" w:hAnsi="Times New Roman" w:cs="Times New Roman"/>
          <w:sz w:val="24"/>
          <w:szCs w:val="24"/>
        </w:rPr>
        <w:t>s</w:t>
      </w:r>
      <w:r w:rsidR="006F0F2B" w:rsidRPr="000C3393">
        <w:rPr>
          <w:rFonts w:ascii="Times New Roman" w:hAnsi="Times New Roman" w:cs="Times New Roman"/>
          <w:sz w:val="24"/>
          <w:szCs w:val="24"/>
        </w:rPr>
        <w:t xml:space="preserve"> using miRvana extraction kit,</w:t>
      </w:r>
      <w:r w:rsidRPr="000C3393">
        <w:rPr>
          <w:rFonts w:ascii="Times New Roman" w:hAnsi="Times New Roman" w:cs="Times New Roman"/>
          <w:sz w:val="24"/>
          <w:szCs w:val="24"/>
        </w:rPr>
        <w:t xml:space="preserve"> DNAse treatment to avoid contamination and RT-qPCR. As miRNAs are too small </w:t>
      </w:r>
      <w:r w:rsidR="00DB10C8" w:rsidRPr="000C3393">
        <w:rPr>
          <w:rFonts w:ascii="Times New Roman" w:hAnsi="Times New Roman" w:cs="Times New Roman"/>
          <w:sz w:val="24"/>
          <w:szCs w:val="24"/>
        </w:rPr>
        <w:t>to encompass non-overlapping PCR primers</w:t>
      </w:r>
      <w:r w:rsidRPr="000C3393">
        <w:rPr>
          <w:rFonts w:ascii="Times New Roman" w:hAnsi="Times New Roman" w:cs="Times New Roman"/>
          <w:sz w:val="24"/>
          <w:szCs w:val="24"/>
        </w:rPr>
        <w:t xml:space="preserve">, a poly-A tail will need to be added. This allows for the use of a universal </w:t>
      </w:r>
      <w:r w:rsidR="004806F2">
        <w:rPr>
          <w:rFonts w:ascii="Times New Roman" w:hAnsi="Times New Roman" w:cs="Times New Roman"/>
          <w:sz w:val="24"/>
          <w:szCs w:val="24"/>
        </w:rPr>
        <w:t>reverse</w:t>
      </w:r>
      <w:r w:rsidRPr="000C3393">
        <w:rPr>
          <w:rFonts w:ascii="Times New Roman" w:hAnsi="Times New Roman" w:cs="Times New Roman"/>
          <w:sz w:val="24"/>
          <w:szCs w:val="24"/>
        </w:rPr>
        <w:t xml:space="preserve"> primer, as all miRNAs will then contain a </w:t>
      </w:r>
      <w:r w:rsidR="004806F2">
        <w:rPr>
          <w:rFonts w:ascii="Times New Roman" w:hAnsi="Times New Roman" w:cs="Times New Roman"/>
          <w:sz w:val="24"/>
          <w:szCs w:val="24"/>
        </w:rPr>
        <w:t xml:space="preserve">3’ </w:t>
      </w:r>
      <w:r w:rsidRPr="000C3393">
        <w:rPr>
          <w:rFonts w:ascii="Times New Roman" w:hAnsi="Times New Roman" w:cs="Times New Roman"/>
          <w:sz w:val="24"/>
          <w:szCs w:val="24"/>
        </w:rPr>
        <w:t xml:space="preserve">poly-A region, with a miRNA specific </w:t>
      </w:r>
      <w:r w:rsidR="004806F2">
        <w:rPr>
          <w:rFonts w:ascii="Times New Roman" w:hAnsi="Times New Roman" w:cs="Times New Roman"/>
          <w:sz w:val="24"/>
          <w:szCs w:val="24"/>
        </w:rPr>
        <w:t>forward</w:t>
      </w:r>
      <w:r w:rsidRPr="000C3393">
        <w:rPr>
          <w:rFonts w:ascii="Times New Roman" w:hAnsi="Times New Roman" w:cs="Times New Roman"/>
          <w:sz w:val="24"/>
          <w:szCs w:val="24"/>
        </w:rPr>
        <w:t xml:space="preserve"> primer. All samples will be part of a biological triplet</w:t>
      </w:r>
      <w:r w:rsidR="003E1989" w:rsidRPr="000C3393">
        <w:rPr>
          <w:rFonts w:ascii="Times New Roman" w:hAnsi="Times New Roman" w:cs="Times New Roman"/>
          <w:sz w:val="24"/>
          <w:szCs w:val="24"/>
        </w:rPr>
        <w:t>, at minimum</w:t>
      </w:r>
      <w:r w:rsidRPr="000C3393">
        <w:rPr>
          <w:rFonts w:ascii="Times New Roman" w:hAnsi="Times New Roman" w:cs="Times New Roman"/>
          <w:sz w:val="24"/>
          <w:szCs w:val="24"/>
        </w:rPr>
        <w:t>.</w:t>
      </w:r>
      <w:r w:rsidR="003E1989" w:rsidRPr="000C3393">
        <w:rPr>
          <w:rFonts w:ascii="Times New Roman" w:hAnsi="Times New Roman" w:cs="Times New Roman"/>
          <w:sz w:val="24"/>
          <w:szCs w:val="24"/>
        </w:rPr>
        <w:t xml:space="preserve"> Ct values (cycle threshold)</w:t>
      </w:r>
      <w:r w:rsidR="006E1E22" w:rsidRPr="000C3393">
        <w:rPr>
          <w:rFonts w:ascii="Times New Roman" w:hAnsi="Times New Roman" w:cs="Times New Roman"/>
          <w:sz w:val="24"/>
          <w:szCs w:val="24"/>
        </w:rPr>
        <w:t>, which correspond to the miRNA amount in the sample, will be averaged an</w:t>
      </w:r>
      <w:r w:rsidR="00EB0CCD" w:rsidRPr="000C3393">
        <w:rPr>
          <w:rFonts w:ascii="Times New Roman" w:hAnsi="Times New Roman" w:cs="Times New Roman"/>
          <w:sz w:val="24"/>
          <w:szCs w:val="24"/>
        </w:rPr>
        <w:t>d compared to verify FC</w:t>
      </w:r>
      <w:r w:rsidR="006E1E22" w:rsidRPr="000C3393">
        <w:rPr>
          <w:rFonts w:ascii="Times New Roman" w:hAnsi="Times New Roman" w:cs="Times New Roman"/>
          <w:sz w:val="24"/>
          <w:szCs w:val="24"/>
        </w:rPr>
        <w:t xml:space="preserve"> between cavin-1 and control PC3 samples and between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 xml:space="preserve"> and cell.</w:t>
      </w:r>
      <w:r w:rsidR="003E1989"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 </w:t>
      </w:r>
    </w:p>
    <w:p w14:paraId="5BDA60E6" w14:textId="30D9F62C" w:rsidR="00901654" w:rsidRPr="000C3393" w:rsidRDefault="00901654" w:rsidP="008A2CC3">
      <w:pPr>
        <w:pStyle w:val="Heading3"/>
        <w:spacing w:before="0" w:line="480" w:lineRule="auto"/>
        <w:rPr>
          <w:rFonts w:ascii="Times New Roman" w:hAnsi="Times New Roman" w:cs="Times New Roman"/>
        </w:rPr>
      </w:pPr>
      <w:bookmarkStart w:id="717" w:name="_Toc445984275"/>
      <w:r w:rsidRPr="002D7106">
        <w:rPr>
          <w:rFonts w:ascii="Times New Roman" w:hAnsi="Times New Roman" w:cs="Times New Roman"/>
          <w:b/>
          <w:rPrChange w:id="718" w:author="Harley Robinson " w:date="2016-03-17T13:13:00Z">
            <w:rPr>
              <w:rFonts w:ascii="Times New Roman" w:hAnsi="Times New Roman" w:cs="Times New Roman"/>
            </w:rPr>
          </w:rPrChange>
        </w:rPr>
        <w:lastRenderedPageBreak/>
        <w:t>Aim 1</w:t>
      </w:r>
      <w:ins w:id="719" w:author="Harley Robinson " w:date="2016-03-17T13:13:00Z">
        <w:r w:rsidR="002D7106" w:rsidRPr="002D7106">
          <w:rPr>
            <w:rFonts w:ascii="Times New Roman" w:hAnsi="Times New Roman" w:cs="Times New Roman"/>
            <w:b/>
            <w:rPrChange w:id="720" w:author="Harley Robinson " w:date="2016-03-17T13:13:00Z">
              <w:rPr>
                <w:rFonts w:ascii="Times New Roman" w:hAnsi="Times New Roman" w:cs="Times New Roman"/>
              </w:rPr>
            </w:rPrChange>
          </w:rPr>
          <w:t>.3</w:t>
        </w:r>
      </w:ins>
      <w:r w:rsidRPr="000C3393">
        <w:rPr>
          <w:rFonts w:ascii="Times New Roman" w:hAnsi="Times New Roman" w:cs="Times New Roman"/>
        </w:rPr>
        <w:t>:</w:t>
      </w:r>
      <w:r w:rsidR="00DA0DF2">
        <w:rPr>
          <w:rFonts w:ascii="Times New Roman" w:hAnsi="Times New Roman" w:cs="Times New Roman"/>
        </w:rPr>
        <w:t xml:space="preserve"> Expected Outcome.</w:t>
      </w:r>
      <w:bookmarkEnd w:id="717"/>
      <w:r w:rsidR="00DA0DF2">
        <w:rPr>
          <w:rFonts w:ascii="Times New Roman" w:hAnsi="Times New Roman" w:cs="Times New Roman"/>
        </w:rPr>
        <w:t xml:space="preserve"> </w:t>
      </w:r>
    </w:p>
    <w:p w14:paraId="63C4324A" w14:textId="3DFFACA6" w:rsidR="00E56D2D" w:rsidRPr="000C3393" w:rsidRDefault="00EB0CCD" w:rsidP="00DA0DF2">
      <w:pPr>
        <w:spacing w:line="480" w:lineRule="auto"/>
        <w:rPr>
          <w:rFonts w:ascii="Times New Roman" w:hAnsi="Times New Roman" w:cs="Times New Roman"/>
          <w:sz w:val="24"/>
          <w:szCs w:val="24"/>
        </w:rPr>
      </w:pPr>
      <w:r w:rsidRPr="000C3393">
        <w:rPr>
          <w:rFonts w:ascii="Times New Roman" w:hAnsi="Times New Roman" w:cs="Times New Roman"/>
          <w:sz w:val="24"/>
          <w:szCs w:val="24"/>
        </w:rPr>
        <w:t>As previous studies had begun to assess this system which revealed differential export of specific miRNAs</w:t>
      </w:r>
      <w:r w:rsidR="00304A24">
        <w:rPr>
          <w:rFonts w:ascii="Times New Roman" w:hAnsi="Times New Roman" w:cs="Times New Roman"/>
          <w:sz w:val="24"/>
          <w:szCs w:val="24"/>
        </w:rPr>
        <w:t>, including miR-148a</w:t>
      </w:r>
      <w:r w:rsidRPr="000C3393">
        <w:rPr>
          <w:rFonts w:ascii="Times New Roman" w:hAnsi="Times New Roman" w:cs="Times New Roman"/>
          <w:sz w:val="24"/>
          <w:szCs w:val="24"/>
        </w:rPr>
        <w:t xml:space="preserve">, it is expected that </w:t>
      </w:r>
      <w:r w:rsidR="00E56D2D" w:rsidRPr="000C3393">
        <w:rPr>
          <w:rFonts w:ascii="Times New Roman" w:hAnsi="Times New Roman" w:cs="Times New Roman"/>
          <w:sz w:val="24"/>
          <w:szCs w:val="24"/>
        </w:rPr>
        <w:t xml:space="preserve">upon a more comprehensive </w:t>
      </w:r>
      <w:r w:rsidR="007042A4" w:rsidRPr="000C3393">
        <w:rPr>
          <w:rFonts w:ascii="Times New Roman" w:hAnsi="Times New Roman" w:cs="Times New Roman"/>
          <w:sz w:val="24"/>
          <w:szCs w:val="24"/>
        </w:rPr>
        <w:t>assessment</w:t>
      </w:r>
      <w:r w:rsidR="007042A4">
        <w:rPr>
          <w:rFonts w:ascii="Times New Roman" w:hAnsi="Times New Roman" w:cs="Times New Roman"/>
          <w:sz w:val="24"/>
          <w:szCs w:val="24"/>
        </w:rPr>
        <w:t>, more</w:t>
      </w:r>
      <w:r w:rsidR="00E56D2D" w:rsidRPr="000C3393">
        <w:rPr>
          <w:rFonts w:ascii="Times New Roman" w:hAnsi="Times New Roman" w:cs="Times New Roman"/>
          <w:sz w:val="24"/>
          <w:szCs w:val="24"/>
        </w:rPr>
        <w:t xml:space="preserve"> miRNAs will be found to </w:t>
      </w:r>
      <w:r w:rsidR="0074392D">
        <w:rPr>
          <w:rFonts w:ascii="Times New Roman" w:hAnsi="Times New Roman" w:cs="Times New Roman"/>
          <w:sz w:val="24"/>
          <w:szCs w:val="24"/>
        </w:rPr>
        <w:t xml:space="preserve">be selectively exported via </w:t>
      </w:r>
      <w:del w:id="721" w:author="Harley Robinson " w:date="2016-03-17T12:09:00Z">
        <w:r w:rsidR="0074392D" w:rsidDel="00BA4874">
          <w:rPr>
            <w:rFonts w:ascii="Times New Roman" w:hAnsi="Times New Roman" w:cs="Times New Roman"/>
            <w:sz w:val="24"/>
            <w:szCs w:val="24"/>
          </w:rPr>
          <w:delText xml:space="preserve">EVs </w:delText>
        </w:r>
        <w:r w:rsidR="00E56D2D" w:rsidRPr="000C3393" w:rsidDel="00BA4874">
          <w:rPr>
            <w:rFonts w:ascii="Times New Roman" w:hAnsi="Times New Roman" w:cs="Times New Roman"/>
            <w:sz w:val="24"/>
            <w:szCs w:val="24"/>
          </w:rPr>
          <w:delText xml:space="preserve"> given</w:delText>
        </w:r>
      </w:del>
      <w:ins w:id="722" w:author="Harley Robinson " w:date="2016-03-17T12:09:00Z">
        <w:r w:rsidR="00BA4874">
          <w:rPr>
            <w:rFonts w:ascii="Times New Roman" w:hAnsi="Times New Roman" w:cs="Times New Roman"/>
            <w:sz w:val="24"/>
            <w:szCs w:val="24"/>
          </w:rPr>
          <w:t xml:space="preserve">EVs </w:t>
        </w:r>
        <w:r w:rsidR="00BA4874" w:rsidRPr="000C3393">
          <w:rPr>
            <w:rFonts w:ascii="Times New Roman" w:hAnsi="Times New Roman" w:cs="Times New Roman"/>
            <w:sz w:val="24"/>
            <w:szCs w:val="24"/>
          </w:rPr>
          <w:t>given</w:t>
        </w:r>
      </w:ins>
      <w:r w:rsidR="00E56D2D" w:rsidRPr="000C3393">
        <w:rPr>
          <w:rFonts w:ascii="Times New Roman" w:hAnsi="Times New Roman" w:cs="Times New Roman"/>
          <w:sz w:val="24"/>
          <w:szCs w:val="24"/>
        </w:rPr>
        <w:t xml:space="preserve"> the change in lipid raft composition by cavin-1 and CAV1 manipulation. </w:t>
      </w:r>
      <w:r w:rsidR="00CD520F" w:rsidRPr="000C3393">
        <w:rPr>
          <w:rFonts w:ascii="Times New Roman" w:hAnsi="Times New Roman" w:cs="Times New Roman"/>
          <w:sz w:val="24"/>
          <w:szCs w:val="24"/>
        </w:rPr>
        <w:t>Additionally, there is likely to be some miRNAs that change in response to cavin-1, but are a product of non-selective export</w:t>
      </w:r>
      <w:r w:rsidR="00557E6B" w:rsidRPr="000C3393">
        <w:rPr>
          <w:rFonts w:ascii="Times New Roman" w:hAnsi="Times New Roman" w:cs="Times New Roman"/>
          <w:sz w:val="24"/>
          <w:szCs w:val="24"/>
        </w:rPr>
        <w:t xml:space="preserve"> seen by a proportional increase/decrease to the cell levels</w:t>
      </w:r>
      <w:r w:rsidR="00304A24">
        <w:rPr>
          <w:rFonts w:ascii="Times New Roman" w:hAnsi="Times New Roman" w:cs="Times New Roman"/>
          <w:sz w:val="24"/>
          <w:szCs w:val="24"/>
        </w:rPr>
        <w:t>, such as the miR</w:t>
      </w:r>
      <w:r w:rsidR="00031795">
        <w:rPr>
          <w:rFonts w:ascii="Times New Roman" w:hAnsi="Times New Roman" w:cs="Times New Roman"/>
          <w:sz w:val="24"/>
          <w:szCs w:val="24"/>
        </w:rPr>
        <w:t xml:space="preserve">-125a found in previous studies </w:t>
      </w:r>
      <w:r w:rsidR="00B13DD6">
        <w:rPr>
          <w:rFonts w:ascii="Times New Roman" w:hAnsi="Times New Roman" w:cs="Times New Roman"/>
          <w:sz w:val="24"/>
          <w:szCs w:val="24"/>
        </w:rPr>
        <w:fldChar w:fldCharType="begin">
          <w:fldData xml:space="preserve">PEVuZE5vdGU+PENpdGU+PEF1dGhvcj5JbmRlcjwvQXV0aG9yPjxZZWFyPjIwMTQpPC9ZZWFyPjxS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PEVuZE5vdGU+PENpdGU+PEF1dGhvcj5JbmRlcjwvQXV0aG9yPjxZZWFyPjIwMTQpPC9ZZWFyPjxS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B13DD6">
        <w:rPr>
          <w:rFonts w:ascii="Times New Roman" w:hAnsi="Times New Roman" w:cs="Times New Roman"/>
          <w:sz w:val="24"/>
          <w:szCs w:val="24"/>
        </w:rPr>
      </w:r>
      <w:r w:rsidR="00B13DD6">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2014)</w:t>
      </w:r>
      <w:r w:rsidR="00B13DD6">
        <w:rPr>
          <w:rFonts w:ascii="Times New Roman" w:hAnsi="Times New Roman" w:cs="Times New Roman"/>
          <w:sz w:val="24"/>
          <w:szCs w:val="24"/>
        </w:rPr>
        <w:fldChar w:fldCharType="end"/>
      </w:r>
      <w:r w:rsidR="00CD520F" w:rsidRPr="000C3393">
        <w:rPr>
          <w:rFonts w:ascii="Times New Roman" w:hAnsi="Times New Roman" w:cs="Times New Roman"/>
          <w:sz w:val="24"/>
          <w:szCs w:val="24"/>
        </w:rPr>
        <w:t>.</w:t>
      </w:r>
      <w:r w:rsidR="00557E6B" w:rsidRPr="000C3393">
        <w:rPr>
          <w:rFonts w:ascii="Times New Roman" w:hAnsi="Times New Roman" w:cs="Times New Roman"/>
          <w:sz w:val="24"/>
          <w:szCs w:val="24"/>
        </w:rPr>
        <w:t xml:space="preserve"> These miRNAs may be used as a </w:t>
      </w:r>
      <w:r w:rsidR="00031795">
        <w:rPr>
          <w:rFonts w:ascii="Times New Roman" w:hAnsi="Times New Roman" w:cs="Times New Roman"/>
          <w:sz w:val="24"/>
          <w:szCs w:val="24"/>
        </w:rPr>
        <w:t xml:space="preserve">negative </w:t>
      </w:r>
      <w:r w:rsidR="004806F2">
        <w:rPr>
          <w:rFonts w:ascii="Times New Roman" w:hAnsi="Times New Roman" w:cs="Times New Roman"/>
          <w:sz w:val="24"/>
          <w:szCs w:val="24"/>
        </w:rPr>
        <w:t>control as these will</w:t>
      </w:r>
      <w:r w:rsidR="00DB10C8" w:rsidRPr="000C3393">
        <w:rPr>
          <w:rFonts w:ascii="Times New Roman" w:hAnsi="Times New Roman" w:cs="Times New Roman"/>
          <w:sz w:val="24"/>
          <w:szCs w:val="24"/>
        </w:rPr>
        <w:t xml:space="preserve"> not bind to the miRNA esc</w:t>
      </w:r>
      <w:r w:rsidR="00557E6B" w:rsidRPr="000C3393">
        <w:rPr>
          <w:rFonts w:ascii="Times New Roman" w:hAnsi="Times New Roman" w:cs="Times New Roman"/>
          <w:sz w:val="24"/>
          <w:szCs w:val="24"/>
        </w:rPr>
        <w:t xml:space="preserve">ort protein. </w:t>
      </w:r>
    </w:p>
    <w:p w14:paraId="78CA3FCF" w14:textId="3BF191BA" w:rsidR="006E3ADC" w:rsidRPr="00DA0DF2" w:rsidRDefault="00C660DF" w:rsidP="00DA0DF2">
      <w:pPr>
        <w:pStyle w:val="Heading2"/>
        <w:spacing w:line="480" w:lineRule="auto"/>
        <w:rPr>
          <w:rFonts w:ascii="Times New Roman" w:hAnsi="Times New Roman" w:cs="Times New Roman"/>
          <w:sz w:val="24"/>
        </w:rPr>
      </w:pPr>
      <w:bookmarkStart w:id="723" w:name="_Toc445984276"/>
      <w:r w:rsidRPr="00DA0DF2">
        <w:rPr>
          <w:rFonts w:ascii="Times New Roman" w:hAnsi="Times New Roman" w:cs="Times New Roman"/>
          <w:b/>
          <w:sz w:val="24"/>
        </w:rPr>
        <w:t xml:space="preserve">Aim 2: </w:t>
      </w:r>
      <w:r w:rsidR="00DA0DF2" w:rsidRPr="00DA0DF2">
        <w:rPr>
          <w:rFonts w:ascii="Times New Roman" w:hAnsi="Times New Roman" w:cs="Times New Roman"/>
          <w:sz w:val="24"/>
        </w:rPr>
        <w:t>Identify potential miRNA escort proteins involved with miRNA sorting into EVs.</w:t>
      </w:r>
      <w:bookmarkEnd w:id="723"/>
      <w:r w:rsidR="00DA0DF2" w:rsidRPr="00DA0DF2">
        <w:rPr>
          <w:rFonts w:ascii="Times New Roman" w:hAnsi="Times New Roman" w:cs="Times New Roman"/>
          <w:sz w:val="24"/>
        </w:rPr>
        <w:t xml:space="preserve">  </w:t>
      </w:r>
    </w:p>
    <w:p w14:paraId="01FEDCDE" w14:textId="4EFF5C3D" w:rsidR="006E3ADC" w:rsidRPr="000C3393" w:rsidRDefault="0074392D" w:rsidP="00DA0DF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To test the hypothesis that miRNA </w:t>
      </w:r>
      <w:r w:rsidR="007042A4">
        <w:rPr>
          <w:rFonts w:ascii="Times New Roman" w:hAnsi="Times New Roman" w:cs="Times New Roman"/>
          <w:sz w:val="24"/>
          <w:szCs w:val="24"/>
        </w:rPr>
        <w:t xml:space="preserve">escort </w:t>
      </w:r>
      <w:r>
        <w:rPr>
          <w:rFonts w:ascii="Times New Roman" w:hAnsi="Times New Roman" w:cs="Times New Roman"/>
          <w:sz w:val="24"/>
          <w:szCs w:val="24"/>
        </w:rPr>
        <w:t xml:space="preserve">proteins in lipid rafts </w:t>
      </w:r>
      <w:r w:rsidR="007042A4">
        <w:rPr>
          <w:rFonts w:ascii="Times New Roman" w:hAnsi="Times New Roman" w:cs="Times New Roman"/>
          <w:sz w:val="24"/>
          <w:szCs w:val="24"/>
        </w:rPr>
        <w:t>are</w:t>
      </w:r>
      <w:r>
        <w:rPr>
          <w:rFonts w:ascii="Times New Roman" w:hAnsi="Times New Roman" w:cs="Times New Roman"/>
          <w:sz w:val="24"/>
          <w:szCs w:val="24"/>
        </w:rPr>
        <w:t xml:space="preserve"> responsible for the selective sorting of miRNA species to EVs, this aim will correlate the selectively exported miRNAs with known RNA binding proteins in the lipid raft and EV proteome. </w:t>
      </w:r>
      <w:r w:rsidR="006E3ADC" w:rsidRPr="000C3393">
        <w:rPr>
          <w:rFonts w:ascii="Times New Roman" w:hAnsi="Times New Roman" w:cs="Times New Roman"/>
          <w:sz w:val="24"/>
          <w:szCs w:val="24"/>
        </w:rPr>
        <w:t xml:space="preserve">This </w:t>
      </w:r>
      <w:r w:rsidR="007171CB">
        <w:rPr>
          <w:rFonts w:ascii="Times New Roman" w:hAnsi="Times New Roman" w:cs="Times New Roman"/>
          <w:sz w:val="24"/>
          <w:szCs w:val="24"/>
        </w:rPr>
        <w:t xml:space="preserve">aim will be realised by </w:t>
      </w:r>
      <w:r w:rsidR="006E3ADC" w:rsidRPr="000C3393">
        <w:rPr>
          <w:rFonts w:ascii="Times New Roman" w:hAnsi="Times New Roman" w:cs="Times New Roman"/>
          <w:sz w:val="24"/>
          <w:szCs w:val="24"/>
        </w:rPr>
        <w:t>bioinformatics analys</w:t>
      </w:r>
      <w:r w:rsidR="007171CB">
        <w:rPr>
          <w:rFonts w:ascii="Times New Roman" w:hAnsi="Times New Roman" w:cs="Times New Roman"/>
          <w:sz w:val="24"/>
          <w:szCs w:val="24"/>
        </w:rPr>
        <w:t>is of a published</w:t>
      </w:r>
      <w:r w:rsidR="006E3ADC" w:rsidRPr="000C3393">
        <w:rPr>
          <w:rFonts w:ascii="Times New Roman" w:hAnsi="Times New Roman" w:cs="Times New Roman"/>
          <w:sz w:val="24"/>
          <w:szCs w:val="24"/>
        </w:rPr>
        <w:t xml:space="preserve"> proteomic data</w:t>
      </w:r>
      <w:r w:rsidR="007171CB">
        <w:rPr>
          <w:rFonts w:ascii="Times New Roman" w:hAnsi="Times New Roman" w:cs="Times New Roman"/>
          <w:sz w:val="24"/>
          <w:szCs w:val="24"/>
        </w:rPr>
        <w:t>set</w:t>
      </w:r>
      <w:r w:rsidR="006E3ADC" w:rsidRPr="000C3393">
        <w:rPr>
          <w:rFonts w:ascii="Times New Roman" w:hAnsi="Times New Roman" w:cs="Times New Roman"/>
          <w:sz w:val="24"/>
          <w:szCs w:val="24"/>
        </w:rPr>
        <w:t xml:space="preserve"> </w:t>
      </w:r>
      <w:r w:rsidR="00CD2DB7" w:rsidRPr="000C3393">
        <w:rPr>
          <w:rFonts w:ascii="Times New Roman" w:hAnsi="Times New Roman" w:cs="Times New Roman"/>
          <w:sz w:val="24"/>
          <w:szCs w:val="24"/>
        </w:rPr>
        <w:t xml:space="preserve">with </w:t>
      </w:r>
      <w:r w:rsidR="00C45304">
        <w:rPr>
          <w:rFonts w:ascii="Times New Roman" w:hAnsi="Times New Roman" w:cs="Times New Roman"/>
          <w:sz w:val="24"/>
          <w:szCs w:val="24"/>
        </w:rPr>
        <w:t xml:space="preserve">RNA-binding </w:t>
      </w:r>
      <w:r w:rsidR="00CD2DB7" w:rsidRPr="000C3393">
        <w:rPr>
          <w:rFonts w:ascii="Times New Roman" w:hAnsi="Times New Roman" w:cs="Times New Roman"/>
          <w:sz w:val="24"/>
          <w:szCs w:val="24"/>
        </w:rPr>
        <w:t xml:space="preserve">motif assessment. </w:t>
      </w:r>
    </w:p>
    <w:p w14:paraId="296BDD15" w14:textId="487135AC" w:rsidR="006E3ADC" w:rsidRPr="000C3393" w:rsidRDefault="00DA0DF2" w:rsidP="008A2CC3">
      <w:pPr>
        <w:pStyle w:val="Heading3"/>
        <w:tabs>
          <w:tab w:val="left" w:pos="5760"/>
        </w:tabs>
        <w:spacing w:before="0" w:line="480" w:lineRule="auto"/>
        <w:rPr>
          <w:rFonts w:ascii="Times New Roman" w:hAnsi="Times New Roman" w:cs="Times New Roman"/>
        </w:rPr>
      </w:pPr>
      <w:bookmarkStart w:id="724" w:name="_Toc445984277"/>
      <w:r w:rsidRPr="00DA0DF2">
        <w:rPr>
          <w:rFonts w:ascii="Times New Roman" w:hAnsi="Times New Roman" w:cs="Times New Roman"/>
          <w:b/>
        </w:rPr>
        <w:t>Aim 2.1</w:t>
      </w:r>
      <w:r>
        <w:rPr>
          <w:rFonts w:ascii="Times New Roman" w:hAnsi="Times New Roman" w:cs="Times New Roman"/>
        </w:rPr>
        <w:t xml:space="preserve">: </w:t>
      </w:r>
      <w:r w:rsidR="006E3ADC" w:rsidRPr="000C3393">
        <w:rPr>
          <w:rFonts w:ascii="Times New Roman" w:hAnsi="Times New Roman" w:cs="Times New Roman"/>
        </w:rPr>
        <w:t>Identify correlated proteins with RNA-binding ability</w:t>
      </w:r>
      <w:r>
        <w:rPr>
          <w:rFonts w:ascii="Times New Roman" w:hAnsi="Times New Roman" w:cs="Times New Roman"/>
        </w:rPr>
        <w:t>.</w:t>
      </w:r>
      <w:bookmarkEnd w:id="724"/>
      <w:r w:rsidR="006E3ADC" w:rsidRPr="000C3393">
        <w:rPr>
          <w:rFonts w:ascii="Times New Roman" w:hAnsi="Times New Roman" w:cs="Times New Roman"/>
        </w:rPr>
        <w:t xml:space="preserve"> </w:t>
      </w:r>
      <w:r w:rsidR="00E56D2D" w:rsidRPr="000C3393">
        <w:rPr>
          <w:rFonts w:ascii="Times New Roman" w:hAnsi="Times New Roman" w:cs="Times New Roman"/>
        </w:rPr>
        <w:tab/>
      </w:r>
    </w:p>
    <w:p w14:paraId="2A0D3D75" w14:textId="04341E3B" w:rsidR="008B6EFA" w:rsidRPr="000C3393" w:rsidRDefault="00AF377E" w:rsidP="008A2CC3">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Subcellular</w:t>
      </w:r>
      <w:r w:rsidR="007171CB" w:rsidRPr="000C3393">
        <w:rPr>
          <w:rFonts w:ascii="Times New Roman" w:hAnsi="Times New Roman" w:cs="Times New Roman"/>
          <w:sz w:val="24"/>
          <w:szCs w:val="24"/>
        </w:rPr>
        <w:t xml:space="preserve"> fractions were analysed by liquid chromatography tandem mass spectrometry to identify proteins as published</w:t>
      </w:r>
      <w:r w:rsidR="00031795">
        <w:rPr>
          <w:rFonts w:ascii="Times New Roman" w:hAnsi="Times New Roman" w:cs="Times New Roman"/>
          <w:sz w:val="24"/>
          <w:szCs w:val="24"/>
        </w:rPr>
        <w:t xml:space="preserve"> </w:t>
      </w:r>
      <w:r w:rsidR="007171CB"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7171CB" w:rsidRPr="000C3393">
        <w:rPr>
          <w:rFonts w:ascii="Times New Roman" w:hAnsi="Times New Roman" w:cs="Times New Roman"/>
          <w:sz w:val="24"/>
          <w:szCs w:val="24"/>
        </w:rPr>
      </w:r>
      <w:r w:rsidR="007171CB"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2012)</w:t>
      </w:r>
      <w:r w:rsidR="007171CB" w:rsidRPr="000C3393">
        <w:rPr>
          <w:rFonts w:ascii="Times New Roman" w:hAnsi="Times New Roman" w:cs="Times New Roman"/>
          <w:sz w:val="24"/>
          <w:szCs w:val="24"/>
        </w:rPr>
        <w:fldChar w:fldCharType="end"/>
      </w:r>
      <w:r w:rsidR="007171CB" w:rsidRPr="000C3393">
        <w:rPr>
          <w:rFonts w:ascii="Times New Roman" w:hAnsi="Times New Roman" w:cs="Times New Roman"/>
          <w:sz w:val="24"/>
          <w:szCs w:val="24"/>
        </w:rPr>
        <w:t xml:space="preserve">. This method was completed on PC3 GFP and PC3 cavin-1 cell lines and compared to assess FC of proteins between these conditions, complete with statistical analyses. </w:t>
      </w:r>
      <w:r w:rsidR="006E1E22" w:rsidRPr="000C3393">
        <w:rPr>
          <w:rFonts w:ascii="Times New Roman" w:hAnsi="Times New Roman" w:cs="Times New Roman"/>
          <w:sz w:val="24"/>
          <w:szCs w:val="24"/>
        </w:rPr>
        <w:t xml:space="preserve">A non-ionic detergent, Triton-X100, was used to segregate the detergent-resistant lipid raft from the remaining lipid membrane. </w:t>
      </w:r>
      <w:r w:rsidR="00572C4E" w:rsidRPr="000C3393">
        <w:rPr>
          <w:rFonts w:ascii="Times New Roman" w:hAnsi="Times New Roman" w:cs="Times New Roman"/>
          <w:sz w:val="24"/>
          <w:szCs w:val="24"/>
        </w:rPr>
        <w:t xml:space="preserve">Additionally, the </w:t>
      </w:r>
      <w:r w:rsidR="00716E81" w:rsidRPr="000C3393">
        <w:rPr>
          <w:rFonts w:ascii="Times New Roman" w:hAnsi="Times New Roman" w:cs="Times New Roman"/>
          <w:sz w:val="24"/>
          <w:szCs w:val="24"/>
        </w:rPr>
        <w:t>EV</w:t>
      </w:r>
      <w:r w:rsidR="00572C4E" w:rsidRPr="000C3393">
        <w:rPr>
          <w:rFonts w:ascii="Times New Roman" w:hAnsi="Times New Roman" w:cs="Times New Roman"/>
          <w:sz w:val="24"/>
          <w:szCs w:val="24"/>
        </w:rPr>
        <w:t>s were</w:t>
      </w:r>
      <w:r w:rsidR="007171CB">
        <w:rPr>
          <w:rFonts w:ascii="Times New Roman" w:hAnsi="Times New Roman" w:cs="Times New Roman"/>
          <w:sz w:val="24"/>
          <w:szCs w:val="24"/>
        </w:rPr>
        <w:t xml:space="preserve"> collected from conditioned media</w:t>
      </w:r>
      <w:r w:rsidR="00572C4E" w:rsidRPr="000C3393">
        <w:rPr>
          <w:rFonts w:ascii="Times New Roman" w:hAnsi="Times New Roman" w:cs="Times New Roman"/>
          <w:sz w:val="24"/>
          <w:szCs w:val="24"/>
        </w:rPr>
        <w:t>.</w:t>
      </w:r>
      <w:r w:rsidR="007171CB">
        <w:rPr>
          <w:rFonts w:ascii="Times New Roman" w:hAnsi="Times New Roman" w:cs="Times New Roman"/>
          <w:sz w:val="24"/>
          <w:szCs w:val="24"/>
        </w:rPr>
        <w:t xml:space="preserve"> Total membrane fraction was prepared by ultracentrifugation of a cellular homogenate which had the nuclei removed</w:t>
      </w:r>
      <w:r w:rsidR="00572C4E" w:rsidRPr="000C3393">
        <w:rPr>
          <w:rFonts w:ascii="Times New Roman" w:hAnsi="Times New Roman" w:cs="Times New Roman"/>
          <w:sz w:val="24"/>
          <w:szCs w:val="24"/>
        </w:rPr>
        <w:t xml:space="preserve"> </w:t>
      </w:r>
      <w:r w:rsidR="007171CB">
        <w:rPr>
          <w:rFonts w:ascii="Times New Roman" w:hAnsi="Times New Roman" w:cs="Times New Roman"/>
          <w:sz w:val="24"/>
          <w:szCs w:val="24"/>
        </w:rPr>
        <w:t>by low-speed centrifugation.</w:t>
      </w:r>
    </w:p>
    <w:p w14:paraId="58FB7F47" w14:textId="35827A09" w:rsidR="006E3ADC" w:rsidRPr="000C3393" w:rsidRDefault="00AF377E" w:rsidP="008A2CC3">
      <w:pPr>
        <w:pStyle w:val="NoSpacing"/>
        <w:spacing w:line="480" w:lineRule="auto"/>
        <w:ind w:firstLine="142"/>
        <w:rPr>
          <w:rFonts w:ascii="Times New Roman" w:hAnsi="Times New Roman" w:cs="Times New Roman"/>
          <w:sz w:val="24"/>
          <w:szCs w:val="24"/>
        </w:rPr>
      </w:pPr>
      <w:r w:rsidRPr="00002BB9">
        <w:rPr>
          <w:rFonts w:ascii="Times New Roman" w:hAnsi="Times New Roman" w:cs="Times New Roman"/>
          <w:noProof/>
          <w:sz w:val="24"/>
          <w:szCs w:val="24"/>
          <w:lang w:eastAsia="en-AU"/>
        </w:rPr>
        <w:lastRenderedPageBreak/>
        <mc:AlternateContent>
          <mc:Choice Requires="wps">
            <w:drawing>
              <wp:anchor distT="45720" distB="45720" distL="114300" distR="114300" simplePos="0" relativeHeight="251672576" behindDoc="0" locked="0" layoutInCell="1" allowOverlap="1" wp14:anchorId="21AB5930" wp14:editId="45894F31">
                <wp:simplePos x="0" y="0"/>
                <wp:positionH relativeFrom="column">
                  <wp:posOffset>88265</wp:posOffset>
                </wp:positionH>
                <wp:positionV relativeFrom="paragraph">
                  <wp:posOffset>3446145</wp:posOffset>
                </wp:positionV>
                <wp:extent cx="5610225" cy="39719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3971925"/>
                        </a:xfrm>
                        <a:prstGeom prst="rect">
                          <a:avLst/>
                        </a:prstGeom>
                        <a:solidFill>
                          <a:srgbClr val="FFFFFF"/>
                        </a:solidFill>
                        <a:ln w="9525">
                          <a:solidFill>
                            <a:schemeClr val="bg1"/>
                          </a:solidFill>
                          <a:miter lim="800000"/>
                          <a:headEnd/>
                          <a:tailEnd/>
                        </a:ln>
                      </wps:spPr>
                      <wps:txbx>
                        <w:txbxContent>
                          <w:p w14:paraId="0CF9531D" w14:textId="77777777" w:rsidR="008D38EF" w:rsidRDefault="008D38EF" w:rsidP="00002BB9">
                            <w:pPr>
                              <w:jc w:val="center"/>
                            </w:pPr>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3">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p>
                          <w:p w14:paraId="53F62A9E" w14:textId="1670652C" w:rsidR="008D38EF" w:rsidRPr="00002BB9" w:rsidRDefault="008D38EF" w:rsidP="00002BB9">
                            <w:pPr>
                              <w:spacing w:line="360" w:lineRule="auto"/>
                              <w:rPr>
                                <w:rFonts w:ascii="Times New Roman" w:hAnsi="Times New Roman" w:cs="Times New Roman"/>
                                <w:sz w:val="24"/>
                              </w:rPr>
                            </w:pPr>
                            <w:r w:rsidRPr="00002BB9">
                              <w:rPr>
                                <w:rFonts w:ascii="Times New Roman" w:hAnsi="Times New Roman" w:cs="Times New Roman"/>
                                <w:b/>
                                <w:sz w:val="24"/>
                              </w:rPr>
                              <w:t xml:space="preserve">Figure 4: </w:t>
                            </w:r>
                            <w:r>
                              <w:rPr>
                                <w:rFonts w:ascii="Times New Roman" w:hAnsi="Times New Roman" w:cs="Times New Roman"/>
                                <w:b/>
                                <w:sz w:val="24"/>
                              </w:rPr>
                              <w:t>Visualisation of the c</w:t>
                            </w:r>
                            <w:r w:rsidRPr="00B35C42">
                              <w:rPr>
                                <w:rFonts w:ascii="Times New Roman" w:hAnsi="Times New Roman" w:cs="Times New Roman"/>
                                <w:b/>
                                <w:sz w:val="24"/>
                              </w:rPr>
                              <w:t xml:space="preserve">omparisons between proteome data required for candidate RNA-binding proteins. </w:t>
                            </w:r>
                            <w:r>
                              <w:rPr>
                                <w:rFonts w:ascii="Times New Roman" w:hAnsi="Times New Roman" w:cs="Times New Roman"/>
                                <w:sz w:val="24"/>
                              </w:rPr>
                              <w:t xml:space="preserve">Proteins significantly modified upon introduction of cavin-1 within the EV and lipid raft data sets that possess RNA-binding ability will be considered the candidate escort proteins. The lipid raft comparison must not contain proteins that were also differentially affected in the total membrane dataset.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B5930" id="_x0000_s1029" type="#_x0000_t202" style="position:absolute;left:0;text-align:left;margin-left:6.95pt;margin-top:271.35pt;width:441.75pt;height:312.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" strokecolor="white [3212]">
                <v:textbox>
                  <w:txbxContent>
                    <w:p w14:paraId="0CF9531D" w14:textId="77777777" w:rsidR="008D38EF" w:rsidRDefault="008D38EF" w:rsidP="00002BB9">
                      <w:pPr>
                        <w:jc w:val="center"/>
                      </w:pPr>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3">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p>
                    <w:p w14:paraId="53F62A9E" w14:textId="1670652C" w:rsidR="008D38EF" w:rsidRPr="00002BB9" w:rsidRDefault="008D38EF" w:rsidP="00002BB9">
                      <w:pPr>
                        <w:spacing w:line="360" w:lineRule="auto"/>
                        <w:rPr>
                          <w:rFonts w:ascii="Times New Roman" w:hAnsi="Times New Roman" w:cs="Times New Roman"/>
                          <w:sz w:val="24"/>
                        </w:rPr>
                      </w:pPr>
                      <w:r w:rsidRPr="00002BB9">
                        <w:rPr>
                          <w:rFonts w:ascii="Times New Roman" w:hAnsi="Times New Roman" w:cs="Times New Roman"/>
                          <w:b/>
                          <w:sz w:val="24"/>
                        </w:rPr>
                        <w:t xml:space="preserve">Figure 4: </w:t>
                      </w:r>
                      <w:r>
                        <w:rPr>
                          <w:rFonts w:ascii="Times New Roman" w:hAnsi="Times New Roman" w:cs="Times New Roman"/>
                          <w:b/>
                          <w:sz w:val="24"/>
                        </w:rPr>
                        <w:t>Visualisation of the c</w:t>
                      </w:r>
                      <w:r w:rsidRPr="00B35C42">
                        <w:rPr>
                          <w:rFonts w:ascii="Times New Roman" w:hAnsi="Times New Roman" w:cs="Times New Roman"/>
                          <w:b/>
                          <w:sz w:val="24"/>
                        </w:rPr>
                        <w:t xml:space="preserve">omparisons between proteome data required for candidate RNA-binding proteins. </w:t>
                      </w:r>
                      <w:r>
                        <w:rPr>
                          <w:rFonts w:ascii="Times New Roman" w:hAnsi="Times New Roman" w:cs="Times New Roman"/>
                          <w:sz w:val="24"/>
                        </w:rPr>
                        <w:t xml:space="preserve">Proteins significantly modified upon introduction of cavin-1 within the EV and lipid raft data sets that possess RNA-binding ability will be considered the candidate escort proteins. The lipid raft comparison must not contain proteins that were also differentially affected in the total membrane dataset. </w:t>
                      </w:r>
                    </w:p>
                  </w:txbxContent>
                </v:textbox>
                <w10:wrap type="square"/>
              </v:shape>
            </w:pict>
          </mc:Fallback>
        </mc:AlternateContent>
      </w:r>
      <w:r w:rsidR="0045699E" w:rsidRPr="000C3393">
        <w:rPr>
          <w:rFonts w:ascii="Times New Roman" w:hAnsi="Times New Roman" w:cs="Times New Roman"/>
          <w:sz w:val="24"/>
          <w:szCs w:val="24"/>
        </w:rPr>
        <w:t xml:space="preserve"> </w:t>
      </w:r>
      <w:r w:rsidR="004267E0"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 xml:space="preserve">As </w:t>
      </w:r>
      <w:r w:rsidR="00DB10C8" w:rsidRPr="000C3393">
        <w:rPr>
          <w:rFonts w:ascii="Times New Roman" w:hAnsi="Times New Roman" w:cs="Times New Roman"/>
          <w:sz w:val="24"/>
          <w:szCs w:val="24"/>
        </w:rPr>
        <w:t>escort proteins should</w:t>
      </w:r>
      <w:r w:rsidR="006E3ADC" w:rsidRPr="000C3393">
        <w:rPr>
          <w:rFonts w:ascii="Times New Roman" w:hAnsi="Times New Roman" w:cs="Times New Roman"/>
          <w:sz w:val="24"/>
          <w:szCs w:val="24"/>
        </w:rPr>
        <w:t xml:space="preserve"> bind to the miRNA and sequester them into the </w:t>
      </w:r>
      <w:r w:rsidR="004267E0" w:rsidRPr="000C3393">
        <w:rPr>
          <w:rFonts w:ascii="Times New Roman" w:hAnsi="Times New Roman" w:cs="Times New Roman"/>
          <w:sz w:val="24"/>
          <w:szCs w:val="24"/>
        </w:rPr>
        <w:t xml:space="preserve">forming </w:t>
      </w:r>
      <w:r w:rsidR="00716E81" w:rsidRPr="000C3393">
        <w:rPr>
          <w:rFonts w:ascii="Times New Roman" w:hAnsi="Times New Roman" w:cs="Times New Roman"/>
          <w:sz w:val="24"/>
          <w:szCs w:val="24"/>
        </w:rPr>
        <w:t>EV</w:t>
      </w:r>
      <w:r w:rsidR="004267E0" w:rsidRPr="000C3393">
        <w:rPr>
          <w:rFonts w:ascii="Times New Roman" w:hAnsi="Times New Roman" w:cs="Times New Roman"/>
          <w:sz w:val="24"/>
          <w:szCs w:val="24"/>
        </w:rPr>
        <w:t>s</w:t>
      </w:r>
      <w:r w:rsidR="006E3ADC" w:rsidRPr="000C3393">
        <w:rPr>
          <w:rFonts w:ascii="Times New Roman" w:hAnsi="Times New Roman" w:cs="Times New Roman"/>
          <w:sz w:val="24"/>
          <w:szCs w:val="24"/>
        </w:rPr>
        <w:t>, it would be expect</w:t>
      </w:r>
      <w:r w:rsidR="000C300E" w:rsidRPr="000C3393">
        <w:rPr>
          <w:rFonts w:ascii="Times New Roman" w:hAnsi="Times New Roman" w:cs="Times New Roman"/>
          <w:sz w:val="24"/>
          <w:szCs w:val="24"/>
        </w:rPr>
        <w:t>ed to be more abundant</w:t>
      </w:r>
      <w:r w:rsidR="006E3ADC"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6E3ADC" w:rsidRPr="000C3393">
        <w:rPr>
          <w:rFonts w:ascii="Times New Roman" w:hAnsi="Times New Roman" w:cs="Times New Roman"/>
          <w:sz w:val="24"/>
          <w:szCs w:val="24"/>
        </w:rPr>
        <w:t xml:space="preserve"> fraction when the miRNAs are present. </w:t>
      </w:r>
      <w:r w:rsidR="00CD2DB7" w:rsidRPr="000C3393">
        <w:rPr>
          <w:rFonts w:ascii="Times New Roman" w:hAnsi="Times New Roman" w:cs="Times New Roman"/>
          <w:sz w:val="24"/>
          <w:szCs w:val="24"/>
        </w:rPr>
        <w:t>P</w:t>
      </w:r>
      <w:r w:rsidR="00137D0F" w:rsidRPr="000C3393">
        <w:rPr>
          <w:rFonts w:ascii="Times New Roman" w:hAnsi="Times New Roman" w:cs="Times New Roman"/>
          <w:sz w:val="24"/>
          <w:szCs w:val="24"/>
        </w:rPr>
        <w:t xml:space="preserve">roteins that are enriched in the </w:t>
      </w:r>
      <w:r w:rsidR="00716E81" w:rsidRPr="000C3393">
        <w:rPr>
          <w:rFonts w:ascii="Times New Roman" w:hAnsi="Times New Roman" w:cs="Times New Roman"/>
          <w:sz w:val="24"/>
          <w:szCs w:val="24"/>
        </w:rPr>
        <w:t>EV</w:t>
      </w:r>
      <w:r w:rsidR="00EB0CCD" w:rsidRPr="000C3393">
        <w:rPr>
          <w:rFonts w:ascii="Times New Roman" w:hAnsi="Times New Roman" w:cs="Times New Roman"/>
          <w:sz w:val="24"/>
          <w:szCs w:val="24"/>
        </w:rPr>
        <w:t>, based on FC,</w:t>
      </w:r>
      <w:r w:rsidR="00CD2DB7" w:rsidRPr="000C3393">
        <w:rPr>
          <w:rFonts w:ascii="Times New Roman" w:hAnsi="Times New Roman" w:cs="Times New Roman"/>
          <w:sz w:val="24"/>
          <w:szCs w:val="24"/>
        </w:rPr>
        <w:t xml:space="preserve"> corresponding to a higher miRNA abundance will be assessed for </w:t>
      </w:r>
      <w:r w:rsidR="00C45304">
        <w:rPr>
          <w:rFonts w:ascii="Times New Roman" w:hAnsi="Times New Roman" w:cs="Times New Roman"/>
          <w:sz w:val="24"/>
          <w:szCs w:val="24"/>
        </w:rPr>
        <w:t>RNA-binding ability</w:t>
      </w:r>
      <w:r w:rsidR="00CD2DB7"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Performing a gene ontology assessment</w:t>
      </w:r>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for molecular functi</w:t>
      </w:r>
      <w:r w:rsidR="00CD2DB7" w:rsidRPr="000C3393">
        <w:rPr>
          <w:rFonts w:ascii="Times New Roman" w:hAnsi="Times New Roman" w:cs="Times New Roman"/>
          <w:sz w:val="24"/>
          <w:szCs w:val="24"/>
        </w:rPr>
        <w:t>on</w:t>
      </w:r>
      <w:r w:rsidR="00E927FA">
        <w:rPr>
          <w:rFonts w:ascii="Times New Roman" w:hAnsi="Times New Roman" w:cs="Times New Roman"/>
          <w:sz w:val="24"/>
          <w:szCs w:val="24"/>
        </w:rPr>
        <w:t>, using Gene Ontology (GO)</w:t>
      </w:r>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will reveal the molecular properties relating to these</w:t>
      </w:r>
      <w:r w:rsidR="00CD2DB7" w:rsidRPr="000C3393">
        <w:rPr>
          <w:rFonts w:ascii="Times New Roman" w:hAnsi="Times New Roman" w:cs="Times New Roman"/>
          <w:sz w:val="24"/>
          <w:szCs w:val="24"/>
        </w:rPr>
        <w:t xml:space="preserve"> protein</w:t>
      </w:r>
      <w:r w:rsidR="000C300E" w:rsidRPr="000C3393">
        <w:rPr>
          <w:rFonts w:ascii="Times New Roman" w:hAnsi="Times New Roman" w:cs="Times New Roman"/>
          <w:sz w:val="24"/>
          <w:szCs w:val="24"/>
        </w:rPr>
        <w:t>s</w:t>
      </w:r>
      <w:r w:rsidR="006E3ADC" w:rsidRPr="000C3393">
        <w:rPr>
          <w:rFonts w:ascii="Times New Roman" w:hAnsi="Times New Roman" w:cs="Times New Roman"/>
          <w:sz w:val="24"/>
          <w:szCs w:val="24"/>
        </w:rPr>
        <w:t>, such as RNA-binding ability.</w:t>
      </w:r>
      <w:r w:rsidR="000C300E" w:rsidRPr="000C3393">
        <w:rPr>
          <w:rFonts w:ascii="Times New Roman" w:hAnsi="Times New Roman" w:cs="Times New Roman"/>
          <w:sz w:val="24"/>
          <w:szCs w:val="24"/>
        </w:rPr>
        <w:t xml:space="preserve"> Furthermore, enquiring into their enrichment within the lipid rafts, compared to </w:t>
      </w:r>
      <w:r w:rsidR="00B76576">
        <w:rPr>
          <w:rFonts w:ascii="Times New Roman" w:hAnsi="Times New Roman" w:cs="Times New Roman"/>
          <w:sz w:val="24"/>
          <w:szCs w:val="24"/>
        </w:rPr>
        <w:t>total</w:t>
      </w:r>
      <w:r w:rsidR="00B76576" w:rsidRPr="000C3393">
        <w:rPr>
          <w:rFonts w:ascii="Times New Roman" w:hAnsi="Times New Roman" w:cs="Times New Roman"/>
          <w:sz w:val="24"/>
          <w:szCs w:val="24"/>
        </w:rPr>
        <w:t xml:space="preserve"> </w:t>
      </w:r>
      <w:r w:rsidR="000C300E" w:rsidRPr="000C3393">
        <w:rPr>
          <w:rFonts w:ascii="Times New Roman" w:hAnsi="Times New Roman" w:cs="Times New Roman"/>
          <w:sz w:val="24"/>
          <w:szCs w:val="24"/>
        </w:rPr>
        <w:t xml:space="preserve">membrane, </w:t>
      </w:r>
      <w:r w:rsidR="00DB10C8" w:rsidRPr="000C3393">
        <w:rPr>
          <w:rFonts w:ascii="Times New Roman" w:hAnsi="Times New Roman" w:cs="Times New Roman"/>
          <w:sz w:val="24"/>
          <w:szCs w:val="24"/>
        </w:rPr>
        <w:t>confirms the</w:t>
      </w:r>
      <w:r w:rsidR="000C300E" w:rsidRPr="000C3393">
        <w:rPr>
          <w:rFonts w:ascii="Times New Roman" w:hAnsi="Times New Roman" w:cs="Times New Roman"/>
          <w:sz w:val="24"/>
          <w:szCs w:val="24"/>
        </w:rPr>
        <w:t xml:space="preserve"> importance of the lipid raft composition in this process. Hereby, proteins that correlate to miRNA abundance, possess RNA-binding abilities and associate with the lipid rafts will be ch</w:t>
      </w:r>
      <w:r w:rsidR="00DB10C8" w:rsidRPr="000C3393">
        <w:rPr>
          <w:rFonts w:ascii="Times New Roman" w:hAnsi="Times New Roman" w:cs="Times New Roman"/>
          <w:sz w:val="24"/>
          <w:szCs w:val="24"/>
        </w:rPr>
        <w:t>osen as candidate miRNA esc</w:t>
      </w:r>
      <w:r w:rsidR="000C300E" w:rsidRPr="000C3393">
        <w:rPr>
          <w:rFonts w:ascii="Times New Roman" w:hAnsi="Times New Roman" w:cs="Times New Roman"/>
          <w:sz w:val="24"/>
          <w:szCs w:val="24"/>
        </w:rPr>
        <w:t>ort proteins</w:t>
      </w:r>
      <w:r>
        <w:rPr>
          <w:rFonts w:ascii="Times New Roman" w:hAnsi="Times New Roman" w:cs="Times New Roman"/>
          <w:sz w:val="24"/>
          <w:szCs w:val="24"/>
        </w:rPr>
        <w:t xml:space="preserve"> (Figure 4)</w:t>
      </w:r>
      <w:r w:rsidR="000C300E" w:rsidRPr="000C3393">
        <w:rPr>
          <w:rFonts w:ascii="Times New Roman" w:hAnsi="Times New Roman" w:cs="Times New Roman"/>
          <w:sz w:val="24"/>
          <w:szCs w:val="24"/>
        </w:rPr>
        <w:t xml:space="preserve">. </w:t>
      </w:r>
    </w:p>
    <w:p w14:paraId="434EB576" w14:textId="21715360" w:rsidR="00D17E8A" w:rsidRPr="000C3393" w:rsidRDefault="001D2AF9" w:rsidP="008A2CC3">
      <w:pPr>
        <w:pStyle w:val="Heading3"/>
        <w:spacing w:before="0" w:line="480" w:lineRule="auto"/>
        <w:rPr>
          <w:rFonts w:ascii="Times New Roman" w:hAnsi="Times New Roman" w:cs="Times New Roman"/>
        </w:rPr>
      </w:pPr>
      <w:bookmarkStart w:id="725" w:name="_Toc445984278"/>
      <w:r w:rsidRPr="001D2AF9">
        <w:rPr>
          <w:rFonts w:ascii="Times New Roman" w:hAnsi="Times New Roman" w:cs="Times New Roman"/>
          <w:b/>
        </w:rPr>
        <w:t>Aim 2.2</w:t>
      </w:r>
      <w:r>
        <w:rPr>
          <w:rFonts w:ascii="Times New Roman" w:hAnsi="Times New Roman" w:cs="Times New Roman"/>
        </w:rPr>
        <w:t xml:space="preserve">: </w:t>
      </w:r>
      <w:r w:rsidR="00D17E8A" w:rsidRPr="000C3393">
        <w:rPr>
          <w:rFonts w:ascii="Times New Roman" w:hAnsi="Times New Roman" w:cs="Times New Roman"/>
        </w:rPr>
        <w:t>Motif discovery of selectively exported miRNAs</w:t>
      </w:r>
      <w:r>
        <w:rPr>
          <w:rFonts w:ascii="Times New Roman" w:hAnsi="Times New Roman" w:cs="Times New Roman"/>
        </w:rPr>
        <w:t>.</w:t>
      </w:r>
      <w:bookmarkEnd w:id="725"/>
    </w:p>
    <w:p w14:paraId="3D945492" w14:textId="4BAD820B" w:rsidR="00D17E8A" w:rsidRPr="000C3393" w:rsidRDefault="00D17E8A"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For the miRNAs to be able to be exported selectively, there would be a shared </w:t>
      </w:r>
      <w:r w:rsidR="000C300E" w:rsidRPr="000C3393">
        <w:rPr>
          <w:rFonts w:ascii="Times New Roman" w:hAnsi="Times New Roman" w:cs="Times New Roman"/>
          <w:sz w:val="24"/>
          <w:szCs w:val="24"/>
        </w:rPr>
        <w:t xml:space="preserve">binding </w:t>
      </w:r>
      <w:r w:rsidRPr="000C3393">
        <w:rPr>
          <w:rFonts w:ascii="Times New Roman" w:hAnsi="Times New Roman" w:cs="Times New Roman"/>
          <w:sz w:val="24"/>
          <w:szCs w:val="24"/>
        </w:rPr>
        <w:t>motif</w:t>
      </w:r>
      <w:r w:rsidR="000C300E" w:rsidRPr="000C3393">
        <w:rPr>
          <w:rFonts w:ascii="Times New Roman" w:hAnsi="Times New Roman" w:cs="Times New Roman"/>
          <w:sz w:val="24"/>
          <w:szCs w:val="24"/>
        </w:rPr>
        <w:t xml:space="preserve"> to allow for specificity</w:t>
      </w:r>
      <w:r w:rsidRPr="000C3393">
        <w:rPr>
          <w:rFonts w:ascii="Times New Roman" w:hAnsi="Times New Roman" w:cs="Times New Roman"/>
          <w:sz w:val="24"/>
          <w:szCs w:val="24"/>
        </w:rPr>
        <w:t>.</w:t>
      </w:r>
      <w:r w:rsidR="000C300E" w:rsidRPr="000C3393">
        <w:rPr>
          <w:rFonts w:ascii="Times New Roman" w:hAnsi="Times New Roman" w:cs="Times New Roman"/>
          <w:sz w:val="24"/>
          <w:szCs w:val="24"/>
        </w:rPr>
        <w:t xml:space="preserve"> This motif will be assessed in two ways: Gibbs sampling of the miRNA population to determine the shared motif and </w:t>
      </w:r>
      <w:r w:rsidR="006F4D0F" w:rsidRPr="000C3393">
        <w:rPr>
          <w:rFonts w:ascii="Times New Roman" w:hAnsi="Times New Roman" w:cs="Times New Roman"/>
          <w:sz w:val="24"/>
          <w:szCs w:val="24"/>
        </w:rPr>
        <w:t xml:space="preserve">by utilising any information regarding </w:t>
      </w:r>
      <w:r w:rsidR="006F4D0F" w:rsidRPr="000C3393">
        <w:rPr>
          <w:rFonts w:ascii="Times New Roman" w:hAnsi="Times New Roman" w:cs="Times New Roman"/>
          <w:sz w:val="24"/>
          <w:szCs w:val="24"/>
        </w:rPr>
        <w:lastRenderedPageBreak/>
        <w:t>the RNA-binding ability of the candidate proteins.</w:t>
      </w:r>
      <w:r w:rsidRPr="000C3393">
        <w:rPr>
          <w:rFonts w:ascii="Times New Roman" w:hAnsi="Times New Roman" w:cs="Times New Roman"/>
          <w:sz w:val="24"/>
          <w:szCs w:val="24"/>
        </w:rPr>
        <w:t xml:space="preserve"> Many proteins have an identified binding motif</w:t>
      </w:r>
      <w:r w:rsidR="00AD4ABF" w:rsidRPr="000C3393">
        <w:rPr>
          <w:rFonts w:ascii="Times New Roman" w:hAnsi="Times New Roman" w:cs="Times New Roman"/>
          <w:sz w:val="24"/>
          <w:szCs w:val="24"/>
        </w:rPr>
        <w:t>, expressed as a Position Weight Matrix,</w:t>
      </w:r>
      <w:r w:rsidRPr="000C3393">
        <w:rPr>
          <w:rFonts w:ascii="Times New Roman" w:hAnsi="Times New Roman" w:cs="Times New Roman"/>
          <w:sz w:val="24"/>
          <w:szCs w:val="24"/>
        </w:rPr>
        <w:t xml:space="preserve"> which can be compared against the </w:t>
      </w:r>
      <w:r w:rsidR="00351ADF" w:rsidRPr="000C3393">
        <w:rPr>
          <w:rFonts w:ascii="Times New Roman" w:hAnsi="Times New Roman" w:cs="Times New Roman"/>
          <w:sz w:val="24"/>
          <w:szCs w:val="24"/>
        </w:rPr>
        <w:t xml:space="preserve">exported </w:t>
      </w:r>
      <w:r w:rsidRPr="000C3393">
        <w:rPr>
          <w:rFonts w:ascii="Times New Roman" w:hAnsi="Times New Roman" w:cs="Times New Roman"/>
          <w:sz w:val="24"/>
          <w:szCs w:val="24"/>
        </w:rPr>
        <w:t>miRNAs to ass</w:t>
      </w:r>
      <w:r w:rsidR="00AD4ABF" w:rsidRPr="000C3393">
        <w:rPr>
          <w:rFonts w:ascii="Times New Roman" w:hAnsi="Times New Roman" w:cs="Times New Roman"/>
          <w:sz w:val="24"/>
          <w:szCs w:val="24"/>
        </w:rPr>
        <w:t>ess the likelihood of binding</w:t>
      </w:r>
      <w:r w:rsidR="006F4D0F" w:rsidRPr="000C3393">
        <w:rPr>
          <w:rFonts w:ascii="Times New Roman" w:hAnsi="Times New Roman" w:cs="Times New Roman"/>
          <w:sz w:val="24"/>
          <w:szCs w:val="24"/>
        </w:rPr>
        <w:t>. A</w:t>
      </w:r>
      <w:r w:rsidRPr="000C3393">
        <w:rPr>
          <w:rFonts w:ascii="Times New Roman" w:hAnsi="Times New Roman" w:cs="Times New Roman"/>
          <w:sz w:val="24"/>
          <w:szCs w:val="24"/>
        </w:rPr>
        <w:t xml:space="preserve"> score i</w:t>
      </w:r>
      <w:r w:rsidR="006F4D0F" w:rsidRPr="000C3393">
        <w:rPr>
          <w:rFonts w:ascii="Times New Roman" w:hAnsi="Times New Roman" w:cs="Times New Roman"/>
          <w:sz w:val="24"/>
          <w:szCs w:val="24"/>
        </w:rPr>
        <w:t>s established for each window in each</w:t>
      </w:r>
      <w:r w:rsidRPr="000C3393">
        <w:rPr>
          <w:rFonts w:ascii="Times New Roman" w:hAnsi="Times New Roman" w:cs="Times New Roman"/>
          <w:sz w:val="24"/>
          <w:szCs w:val="24"/>
        </w:rPr>
        <w:t xml:space="preserve"> miRNA t</w:t>
      </w:r>
      <w:r w:rsidR="00E37607" w:rsidRPr="000C3393">
        <w:rPr>
          <w:rFonts w:ascii="Times New Roman" w:hAnsi="Times New Roman" w:cs="Times New Roman"/>
          <w:sz w:val="24"/>
          <w:szCs w:val="24"/>
        </w:rPr>
        <w:t xml:space="preserve">o find the </w:t>
      </w:r>
      <w:r w:rsidR="00C45304">
        <w:rPr>
          <w:rFonts w:ascii="Times New Roman" w:hAnsi="Times New Roman" w:cs="Times New Roman"/>
          <w:sz w:val="24"/>
          <w:szCs w:val="24"/>
        </w:rPr>
        <w:t xml:space="preserve">target </w:t>
      </w:r>
      <w:r w:rsidR="00E37607" w:rsidRPr="000C3393">
        <w:rPr>
          <w:rFonts w:ascii="Times New Roman" w:hAnsi="Times New Roman" w:cs="Times New Roman"/>
          <w:sz w:val="24"/>
          <w:szCs w:val="24"/>
        </w:rPr>
        <w:t>motif and how probable that this protein binds</w:t>
      </w:r>
      <w:r w:rsidR="00031795">
        <w:rPr>
          <w:rFonts w:ascii="Times New Roman" w:hAnsi="Times New Roman" w:cs="Times New Roman"/>
          <w:sz w:val="24"/>
          <w:szCs w:val="24"/>
        </w:rPr>
        <w:t xml:space="preserve"> </w:t>
      </w:r>
      <w:r w:rsidR="00AD4ABF"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&lt;EndNote&gt;&lt;Cite&gt;&lt;Author&gt;Sinha&lt;/Author&gt;&lt;Year&gt;2006&lt;/Year&gt;&lt;RecNum&gt;144&lt;/RecNum&gt;&lt;DisplayText&gt;(Sinha 2006)&lt;/DisplayText&gt;&lt;record&gt;&lt;rec-number&gt;144&lt;/rec-number&gt;&lt;foreign-keys&gt;&lt;key app="EN" db-id="fvaw9vd5rrfez2epavc5exebz02xt0vvvwrs" timestamp="1457565488"&gt;144&lt;/key&gt;&lt;/foreign-keys&gt;&lt;ref-type name="Journal Article"&gt;17&lt;/ref-type&gt;&lt;contributors&gt;&lt;authors&gt;&lt;author&gt;Sinha, Saurabh&lt;/author&gt;&lt;/authors&gt;&lt;/contributors&gt;&lt;titles&gt;&lt;title&gt;On counting position weight matrix matches in a sequence, with application to discriminative motif finding&lt;/title&gt;&lt;secondary-title&gt;Bioinformatics&lt;/secondary-title&gt;&lt;/titles&gt;&lt;periodical&gt;&lt;full-title&gt;Bioinformatics&lt;/full-title&gt;&lt;/periodical&gt;&lt;pages&gt;e454-e463&lt;/pages&gt;&lt;volume&gt;22&lt;/volume&gt;&lt;number&gt;14&lt;/number&gt;&lt;dates&gt;&lt;year&gt;2006&lt;/year&gt;&lt;pub-dates&gt;&lt;date&gt;July 15, 2006&lt;/date&gt;&lt;/pub-dates&gt;&lt;/dates&gt;&lt;urls&gt;&lt;related-urls&gt;&lt;url&gt;http://bioinformatics.oxfordjournals.org/content/22/14/e454.abstract&lt;/url&gt;&lt;/related-urls&gt;&lt;/urls&gt;&lt;electronic-resource-num&gt;10.1093/bioinformatics/btl227&lt;/electronic-resource-num&gt;&lt;/record&gt;&lt;/Cite&gt;&lt;/EndNote&gt;</w:instrText>
      </w:r>
      <w:r w:rsidR="00AD4ABF"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(Sinha 2006)</w:t>
      </w:r>
      <w:r w:rsidR="00AD4ABF"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Additionally</w:t>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Gibbs sampling motif discovery method will be used on the exported subset of miRNAs. This algorithm uses probability to converge on a window within the miRNA sequence that is the most probable shared window, and thus binding motif</w:t>
      </w:r>
      <w:r w:rsidR="00031795">
        <w:rPr>
          <w:rFonts w:ascii="Times New Roman" w:hAnsi="Times New Roman" w:cs="Times New Roman"/>
          <w:sz w:val="24"/>
          <w:szCs w:val="24"/>
        </w:rPr>
        <w:t xml:space="preserve"> </w:t>
      </w:r>
      <w:r w:rsidR="00AD4ABF"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&lt;EndNote&gt;&lt;Cite&gt;&lt;Author&gt;Stormo&lt;/Author&gt;&lt;Year&gt;2010&lt;/Year&gt;&lt;RecNum&gt;145&lt;/RecNum&gt;&lt;DisplayText&gt;(Stormo 2010)&lt;/DisplayText&gt;&lt;record&gt;&lt;rec-number&gt;145&lt;/rec-number&gt;&lt;foreign-keys&gt;&lt;key app="EN" db-id="fvaw9vd5rrfez2epavc5exebz02xt0vvvwrs" timestamp="1457565715"&gt;145&lt;/key&gt;&lt;/foreign-keys&gt;&lt;ref-type name="Journal Article"&gt;17&lt;/ref-type&gt;&lt;contributors&gt;&lt;authors&gt;&lt;author&gt;Stormo, Gary D.&lt;/author&gt;&lt;/authors&gt;&lt;/contributors&gt;&lt;titles&gt;&lt;title&gt;Motif discovery using expectation maximization and Gibbs&amp;apos; sampling&lt;/title&gt;&lt;secondary-title&gt;Methods in molecular biology (Clifton, N.J.)&lt;/secondary-title&gt;&lt;/titles&gt;&lt;periodical&gt;&lt;full-title&gt;Methods in molecular biology (Clifton, N.J.)&lt;/full-title&gt;&lt;/periodical&gt;&lt;pages&gt;85-95&lt;/pages&gt;&lt;volume&gt;674&lt;/volume&gt;&lt;dates&gt;&lt;year&gt;2010&lt;/year&gt;&lt;/dates&gt;&lt;publisher&gt;Humana Press&lt;/publisher&gt;&lt;isbn&gt;1064-3745&lt;/isbn&gt;&lt;urls&gt;&lt;/urls&gt;&lt;/record&gt;&lt;/Cite&gt;&lt;/EndNote&gt;</w:instrText>
      </w:r>
      <w:r w:rsidR="00AD4ABF"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(Stormo 2010)</w:t>
      </w:r>
      <w:r w:rsidR="00AD4ABF" w:rsidRPr="000C3393">
        <w:rPr>
          <w:rFonts w:ascii="Times New Roman" w:hAnsi="Times New Roman" w:cs="Times New Roman"/>
          <w:sz w:val="24"/>
          <w:szCs w:val="24"/>
        </w:rPr>
        <w:fldChar w:fldCharType="end"/>
      </w:r>
      <w:r w:rsidR="006F4D0F" w:rsidRPr="000C3393">
        <w:rPr>
          <w:rFonts w:ascii="Times New Roman" w:hAnsi="Times New Roman" w:cs="Times New Roman"/>
          <w:sz w:val="24"/>
          <w:szCs w:val="24"/>
        </w:rPr>
        <w:t xml:space="preserve">. </w:t>
      </w:r>
    </w:p>
    <w:p w14:paraId="7E7D43AC" w14:textId="34C5CEED" w:rsidR="00D17E8A" w:rsidRPr="000C3393" w:rsidRDefault="00D17E8A" w:rsidP="008A2CC3">
      <w:pPr>
        <w:pStyle w:val="Heading3"/>
        <w:spacing w:before="0" w:line="480" w:lineRule="auto"/>
        <w:rPr>
          <w:rFonts w:ascii="Times New Roman" w:hAnsi="Times New Roman" w:cs="Times New Roman"/>
        </w:rPr>
      </w:pPr>
      <w:bookmarkStart w:id="726" w:name="_Toc445984279"/>
      <w:r w:rsidRPr="002D7106">
        <w:rPr>
          <w:rFonts w:ascii="Times New Roman" w:hAnsi="Times New Roman" w:cs="Times New Roman"/>
          <w:b/>
          <w:rPrChange w:id="727" w:author="Harley Robinson " w:date="2016-03-17T13:13:00Z">
            <w:rPr>
              <w:rFonts w:ascii="Times New Roman" w:hAnsi="Times New Roman" w:cs="Times New Roman"/>
            </w:rPr>
          </w:rPrChange>
        </w:rPr>
        <w:t xml:space="preserve">Aim </w:t>
      </w:r>
      <w:r w:rsidRPr="002D7106">
        <w:rPr>
          <w:rFonts w:ascii="Times New Roman" w:hAnsi="Times New Roman" w:cs="Times New Roman"/>
          <w:b/>
          <w:rPrChange w:id="728" w:author="Harley Robinson " w:date="2016-03-17T13:15:00Z">
            <w:rPr>
              <w:rFonts w:ascii="Times New Roman" w:hAnsi="Times New Roman" w:cs="Times New Roman"/>
            </w:rPr>
          </w:rPrChange>
        </w:rPr>
        <w:t>2</w:t>
      </w:r>
      <w:ins w:id="729" w:author="Harley Robinson " w:date="2016-03-17T13:13:00Z">
        <w:r w:rsidR="002D7106" w:rsidRPr="002D7106">
          <w:rPr>
            <w:rFonts w:ascii="Times New Roman" w:hAnsi="Times New Roman" w:cs="Times New Roman"/>
            <w:b/>
            <w:rPrChange w:id="730" w:author="Harley Robinson " w:date="2016-03-17T13:15:00Z">
              <w:rPr>
                <w:rFonts w:ascii="Times New Roman" w:hAnsi="Times New Roman" w:cs="Times New Roman"/>
              </w:rPr>
            </w:rPrChange>
          </w:rPr>
          <w:t>.3</w:t>
        </w:r>
      </w:ins>
      <w:r w:rsidRPr="000C3393">
        <w:rPr>
          <w:rFonts w:ascii="Times New Roman" w:hAnsi="Times New Roman" w:cs="Times New Roman"/>
        </w:rPr>
        <w:t>:</w:t>
      </w:r>
      <w:r w:rsidR="001D2AF9">
        <w:rPr>
          <w:rFonts w:ascii="Times New Roman" w:hAnsi="Times New Roman" w:cs="Times New Roman"/>
        </w:rPr>
        <w:t xml:space="preserve"> Expected Outcomes.</w:t>
      </w:r>
      <w:bookmarkEnd w:id="726"/>
    </w:p>
    <w:p w14:paraId="269A0723" w14:textId="77777777" w:rsidR="00171E9A" w:rsidRPr="000C3393" w:rsidRDefault="0005482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This analysi</w:t>
      </w:r>
      <w:r w:rsidR="0041465A" w:rsidRPr="000C3393">
        <w:rPr>
          <w:rFonts w:ascii="Times New Roman" w:hAnsi="Times New Roman" w:cs="Times New Roman"/>
          <w:sz w:val="24"/>
          <w:szCs w:val="24"/>
        </w:rPr>
        <w:t xml:space="preserve">s is expected to </w:t>
      </w:r>
      <w:r w:rsidR="00285A77" w:rsidRPr="000C3393">
        <w:rPr>
          <w:rFonts w:ascii="Times New Roman" w:hAnsi="Times New Roman" w:cs="Times New Roman"/>
          <w:sz w:val="24"/>
          <w:szCs w:val="24"/>
        </w:rPr>
        <w:t>r</w:t>
      </w:r>
      <w:r w:rsidR="00320ACC" w:rsidRPr="000C3393">
        <w:rPr>
          <w:rFonts w:ascii="Times New Roman" w:hAnsi="Times New Roman" w:cs="Times New Roman"/>
          <w:sz w:val="24"/>
          <w:szCs w:val="24"/>
        </w:rPr>
        <w:t xml:space="preserve">eveal several proteins that correlate to miRNA export, where </w:t>
      </w:r>
      <w:r w:rsidR="00351ADF" w:rsidRPr="000C3393">
        <w:rPr>
          <w:rFonts w:ascii="Times New Roman" w:hAnsi="Times New Roman" w:cs="Times New Roman"/>
          <w:sz w:val="24"/>
          <w:szCs w:val="24"/>
        </w:rPr>
        <w:t>some will</w:t>
      </w:r>
      <w:r w:rsidR="00320ACC" w:rsidRPr="000C3393">
        <w:rPr>
          <w:rFonts w:ascii="Times New Roman" w:hAnsi="Times New Roman" w:cs="Times New Roman"/>
          <w:sz w:val="24"/>
          <w:szCs w:val="24"/>
        </w:rPr>
        <w:t xml:space="preserve"> possess </w:t>
      </w:r>
      <w:r w:rsidR="006065F3" w:rsidRPr="000C3393">
        <w:rPr>
          <w:rFonts w:ascii="Times New Roman" w:hAnsi="Times New Roman" w:cs="Times New Roman"/>
          <w:sz w:val="24"/>
          <w:szCs w:val="24"/>
        </w:rPr>
        <w:t xml:space="preserve">RNA binding </w:t>
      </w:r>
      <w:r w:rsidR="00415B7E" w:rsidRPr="000C3393">
        <w:rPr>
          <w:rFonts w:ascii="Times New Roman" w:hAnsi="Times New Roman" w:cs="Times New Roman"/>
          <w:sz w:val="24"/>
          <w:szCs w:val="24"/>
        </w:rPr>
        <w:t>abilities. As proteins contain a defined RNA-binding motif, this expected to be shared within each of the selectively exported miRNA sequences. However, it is possible that multiple RNA-binding proteins can be involved in this process, where there would then be different binding motifs</w:t>
      </w:r>
      <w:r w:rsidRPr="000C3393">
        <w:rPr>
          <w:rFonts w:ascii="Times New Roman" w:hAnsi="Times New Roman" w:cs="Times New Roman"/>
          <w:sz w:val="24"/>
          <w:szCs w:val="24"/>
        </w:rPr>
        <w:t xml:space="preserve"> for different </w:t>
      </w:r>
      <w:r w:rsidR="00C45304">
        <w:rPr>
          <w:rFonts w:ascii="Times New Roman" w:hAnsi="Times New Roman" w:cs="Times New Roman"/>
          <w:sz w:val="24"/>
          <w:szCs w:val="24"/>
        </w:rPr>
        <w:t xml:space="preserve">subsets </w:t>
      </w:r>
      <w:r w:rsidRPr="000C3393">
        <w:rPr>
          <w:rFonts w:ascii="Times New Roman" w:hAnsi="Times New Roman" w:cs="Times New Roman"/>
          <w:sz w:val="24"/>
          <w:szCs w:val="24"/>
        </w:rPr>
        <w:t>miRNAs</w:t>
      </w:r>
      <w:r w:rsidR="00415B7E" w:rsidRPr="000C3393">
        <w:rPr>
          <w:rFonts w:ascii="Times New Roman" w:hAnsi="Times New Roman" w:cs="Times New Roman"/>
          <w:sz w:val="24"/>
          <w:szCs w:val="24"/>
        </w:rPr>
        <w:t xml:space="preserve">. </w:t>
      </w:r>
    </w:p>
    <w:p w14:paraId="7E1081AF" w14:textId="065EEE2B" w:rsidR="006E3ADC" w:rsidRPr="000C3393" w:rsidRDefault="006E3ADC" w:rsidP="008A2CC3">
      <w:pPr>
        <w:pStyle w:val="Heading2"/>
        <w:spacing w:before="0" w:line="480" w:lineRule="auto"/>
        <w:rPr>
          <w:rFonts w:ascii="Times New Roman" w:hAnsi="Times New Roman" w:cs="Times New Roman"/>
          <w:b/>
          <w:sz w:val="24"/>
          <w:szCs w:val="24"/>
        </w:rPr>
      </w:pPr>
      <w:bookmarkStart w:id="731" w:name="_Toc445984280"/>
      <w:r w:rsidRPr="000C3393">
        <w:rPr>
          <w:rFonts w:ascii="Times New Roman" w:hAnsi="Times New Roman" w:cs="Times New Roman"/>
          <w:b/>
          <w:sz w:val="24"/>
          <w:szCs w:val="24"/>
        </w:rPr>
        <w:t xml:space="preserve">Aim 3: </w:t>
      </w:r>
      <w:r w:rsidR="001D2AF9">
        <w:rPr>
          <w:rFonts w:ascii="Times New Roman" w:hAnsi="Times New Roman" w:cs="Times New Roman"/>
          <w:sz w:val="24"/>
          <w:szCs w:val="24"/>
        </w:rPr>
        <w:t>Confirm the sorting function of the</w:t>
      </w:r>
      <w:r w:rsidR="001D2AF9" w:rsidRPr="000C3393">
        <w:rPr>
          <w:rFonts w:ascii="Times New Roman" w:hAnsi="Times New Roman" w:cs="Times New Roman"/>
          <w:sz w:val="24"/>
          <w:szCs w:val="24"/>
        </w:rPr>
        <w:t xml:space="preserve"> candidate miRNA escort proteins</w:t>
      </w:r>
      <w:bookmarkEnd w:id="731"/>
    </w:p>
    <w:p w14:paraId="5A4C0AB6" w14:textId="1BDE823F" w:rsidR="00966C5A"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To </w:t>
      </w:r>
      <w:r w:rsidR="00E37607" w:rsidRPr="000C3393">
        <w:rPr>
          <w:rFonts w:ascii="Times New Roman" w:hAnsi="Times New Roman" w:cs="Times New Roman"/>
          <w:sz w:val="24"/>
          <w:szCs w:val="24"/>
        </w:rPr>
        <w:t xml:space="preserve">confirm the activity </w:t>
      </w:r>
      <w:r w:rsidR="0005482C" w:rsidRPr="000C3393">
        <w:rPr>
          <w:rFonts w:ascii="Times New Roman" w:hAnsi="Times New Roman" w:cs="Times New Roman"/>
          <w:sz w:val="24"/>
          <w:szCs w:val="24"/>
        </w:rPr>
        <w:t xml:space="preserve">of the candidates </w:t>
      </w:r>
      <w:r w:rsidR="00E37607" w:rsidRPr="000C3393">
        <w:rPr>
          <w:rFonts w:ascii="Times New Roman" w:hAnsi="Times New Roman" w:cs="Times New Roman"/>
          <w:sz w:val="24"/>
          <w:szCs w:val="24"/>
        </w:rPr>
        <w:t>as miRNA binding protein</w:t>
      </w:r>
      <w:r w:rsidR="007171CB">
        <w:rPr>
          <w:rFonts w:ascii="Times New Roman" w:hAnsi="Times New Roman" w:cs="Times New Roman"/>
          <w:sz w:val="24"/>
          <w:szCs w:val="24"/>
        </w:rPr>
        <w:t>s</w:t>
      </w:r>
      <w:r w:rsidR="008239A1" w:rsidRPr="000C3393">
        <w:rPr>
          <w:rFonts w:ascii="Times New Roman" w:hAnsi="Times New Roman" w:cs="Times New Roman"/>
          <w:sz w:val="24"/>
          <w:szCs w:val="24"/>
        </w:rPr>
        <w:t xml:space="preserve"> </w:t>
      </w:r>
      <w:r w:rsidR="007171CB">
        <w:rPr>
          <w:rFonts w:ascii="Times New Roman" w:hAnsi="Times New Roman" w:cs="Times New Roman"/>
          <w:sz w:val="24"/>
          <w:szCs w:val="24"/>
        </w:rPr>
        <w:t>with c</w:t>
      </w:r>
      <w:r w:rsidR="008239A1" w:rsidRPr="000C3393">
        <w:rPr>
          <w:rFonts w:ascii="Times New Roman" w:hAnsi="Times New Roman" w:cs="Times New Roman"/>
          <w:sz w:val="24"/>
          <w:szCs w:val="24"/>
        </w:rPr>
        <w:t xml:space="preserve">orrect </w:t>
      </w:r>
      <w:r w:rsidR="007171CB">
        <w:rPr>
          <w:rFonts w:ascii="Times New Roman" w:hAnsi="Times New Roman" w:cs="Times New Roman"/>
          <w:sz w:val="24"/>
          <w:szCs w:val="24"/>
        </w:rPr>
        <w:t>miRNA binding</w:t>
      </w:r>
      <w:r w:rsidRPr="000C3393">
        <w:rPr>
          <w:rFonts w:ascii="Times New Roman" w:hAnsi="Times New Roman" w:cs="Times New Roman"/>
          <w:sz w:val="24"/>
          <w:szCs w:val="24"/>
        </w:rPr>
        <w:t>,</w:t>
      </w:r>
      <w:r w:rsidR="00E37607" w:rsidRPr="000C3393">
        <w:rPr>
          <w:rFonts w:ascii="Times New Roman" w:hAnsi="Times New Roman" w:cs="Times New Roman"/>
          <w:sz w:val="24"/>
          <w:szCs w:val="24"/>
        </w:rPr>
        <w:t xml:space="preserve"> a pull down</w:t>
      </w:r>
      <w:r w:rsidR="00BD6F94" w:rsidRPr="000C3393">
        <w:rPr>
          <w:rFonts w:ascii="Times New Roman" w:hAnsi="Times New Roman" w:cs="Times New Roman"/>
          <w:sz w:val="24"/>
          <w:szCs w:val="24"/>
        </w:rPr>
        <w:t xml:space="preserve"> assay</w:t>
      </w:r>
      <w:r w:rsidR="00E37607" w:rsidRPr="000C3393">
        <w:rPr>
          <w:rFonts w:ascii="Times New Roman" w:hAnsi="Times New Roman" w:cs="Times New Roman"/>
          <w:sz w:val="24"/>
          <w:szCs w:val="24"/>
        </w:rPr>
        <w:t xml:space="preserve"> will be performed. This</w:t>
      </w:r>
      <w:r w:rsidR="004D6347">
        <w:rPr>
          <w:rFonts w:ascii="Times New Roman" w:hAnsi="Times New Roman" w:cs="Times New Roman"/>
          <w:sz w:val="24"/>
          <w:szCs w:val="24"/>
        </w:rPr>
        <w:t xml:space="preserve"> will be</w:t>
      </w:r>
      <w:r w:rsidR="00E37607" w:rsidRPr="000C3393">
        <w:rPr>
          <w:rFonts w:ascii="Times New Roman" w:hAnsi="Times New Roman" w:cs="Times New Roman"/>
          <w:sz w:val="24"/>
          <w:szCs w:val="24"/>
        </w:rPr>
        <w:t xml:space="preserve"> followed by</w:t>
      </w:r>
      <w:r w:rsidRPr="000C3393">
        <w:rPr>
          <w:rFonts w:ascii="Times New Roman" w:hAnsi="Times New Roman" w:cs="Times New Roman"/>
          <w:sz w:val="24"/>
          <w:szCs w:val="24"/>
        </w:rPr>
        <w:t xml:space="preserve"> </w:t>
      </w:r>
      <w:r w:rsidR="004D6347">
        <w:rPr>
          <w:rFonts w:ascii="Times New Roman" w:hAnsi="Times New Roman" w:cs="Times New Roman"/>
          <w:sz w:val="24"/>
          <w:szCs w:val="24"/>
        </w:rPr>
        <w:t xml:space="preserve">attempts to </w:t>
      </w:r>
      <w:r w:rsidRPr="000C3393">
        <w:rPr>
          <w:rFonts w:ascii="Times New Roman" w:hAnsi="Times New Roman" w:cs="Times New Roman"/>
          <w:sz w:val="24"/>
          <w:szCs w:val="24"/>
        </w:rPr>
        <w:t>co-localis</w:t>
      </w:r>
      <w:r w:rsidR="004D6347">
        <w:rPr>
          <w:rFonts w:ascii="Times New Roman" w:hAnsi="Times New Roman" w:cs="Times New Roman"/>
          <w:sz w:val="24"/>
          <w:szCs w:val="24"/>
        </w:rPr>
        <w:t>e the miRNA and candidate escort protein</w:t>
      </w:r>
      <w:r w:rsidRPr="000C3393">
        <w:rPr>
          <w:rFonts w:ascii="Times New Roman" w:hAnsi="Times New Roman" w:cs="Times New Roman"/>
          <w:sz w:val="24"/>
          <w:szCs w:val="24"/>
        </w:rPr>
        <w:t xml:space="preserve"> </w:t>
      </w:r>
      <w:r w:rsidR="00966C5A" w:rsidRPr="000C3393">
        <w:rPr>
          <w:rFonts w:ascii="Times New Roman" w:hAnsi="Times New Roman" w:cs="Times New Roman"/>
          <w:sz w:val="24"/>
          <w:szCs w:val="24"/>
        </w:rPr>
        <w:t xml:space="preserve">by </w:t>
      </w:r>
      <w:r w:rsidRPr="000C3393">
        <w:rPr>
          <w:rFonts w:ascii="Times New Roman" w:hAnsi="Times New Roman" w:cs="Times New Roman"/>
          <w:sz w:val="24"/>
          <w:szCs w:val="24"/>
        </w:rPr>
        <w:t>immunofluorescence confo</w:t>
      </w:r>
      <w:r w:rsidR="00E37607" w:rsidRPr="000C3393">
        <w:rPr>
          <w:rFonts w:ascii="Times New Roman" w:hAnsi="Times New Roman" w:cs="Times New Roman"/>
          <w:sz w:val="24"/>
          <w:szCs w:val="24"/>
        </w:rPr>
        <w:t>cal microscopy</w:t>
      </w:r>
      <w:r w:rsidR="004D6347">
        <w:rPr>
          <w:rFonts w:ascii="Times New Roman" w:hAnsi="Times New Roman" w:cs="Times New Roman"/>
          <w:sz w:val="24"/>
          <w:szCs w:val="24"/>
        </w:rPr>
        <w:t xml:space="preserve"> in PC3 cells. </w:t>
      </w:r>
      <w:r w:rsidR="00E37607" w:rsidRPr="000C3393">
        <w:rPr>
          <w:rFonts w:ascii="Times New Roman" w:hAnsi="Times New Roman" w:cs="Times New Roman"/>
          <w:sz w:val="24"/>
          <w:szCs w:val="24"/>
        </w:rPr>
        <w:t xml:space="preserve"> </w:t>
      </w:r>
    </w:p>
    <w:p w14:paraId="3243D6F0" w14:textId="36257247" w:rsidR="00E37607" w:rsidRPr="000C3393" w:rsidRDefault="001D2AF9" w:rsidP="008A2CC3">
      <w:pPr>
        <w:pStyle w:val="Heading3"/>
        <w:spacing w:before="0" w:line="480" w:lineRule="auto"/>
        <w:rPr>
          <w:rFonts w:ascii="Times New Roman" w:hAnsi="Times New Roman" w:cs="Times New Roman"/>
        </w:rPr>
      </w:pPr>
      <w:bookmarkStart w:id="732" w:name="_Toc445984281"/>
      <w:r w:rsidRPr="001D2AF9">
        <w:rPr>
          <w:rFonts w:ascii="Times New Roman" w:hAnsi="Times New Roman" w:cs="Times New Roman"/>
          <w:b/>
        </w:rPr>
        <w:t>Aim 3.1</w:t>
      </w:r>
      <w:r>
        <w:rPr>
          <w:rFonts w:ascii="Times New Roman" w:hAnsi="Times New Roman" w:cs="Times New Roman"/>
        </w:rPr>
        <w:t xml:space="preserve">: </w:t>
      </w:r>
      <w:r w:rsidR="00BD6F94" w:rsidRPr="000C3393">
        <w:rPr>
          <w:rFonts w:ascii="Times New Roman" w:hAnsi="Times New Roman" w:cs="Times New Roman"/>
        </w:rPr>
        <w:t>Confirmation of binding ability through pulldown assay</w:t>
      </w:r>
      <w:r>
        <w:rPr>
          <w:rFonts w:ascii="Times New Roman" w:hAnsi="Times New Roman" w:cs="Times New Roman"/>
        </w:rPr>
        <w:t>.</w:t>
      </w:r>
      <w:bookmarkEnd w:id="732"/>
    </w:p>
    <w:p w14:paraId="6F998176" w14:textId="699077FE" w:rsidR="0002149D" w:rsidRPr="000C3393" w:rsidRDefault="00C776A0" w:rsidP="008E4ACF">
      <w:pPr>
        <w:pStyle w:val="NoSpacing"/>
        <w:spacing w:line="480" w:lineRule="auto"/>
        <w:ind w:firstLine="142"/>
        <w:rPr>
          <w:rFonts w:ascii="Times New Roman" w:hAnsi="Times New Roman" w:cs="Times New Roman"/>
          <w:sz w:val="24"/>
          <w:szCs w:val="24"/>
          <w:shd w:val="clear" w:color="auto" w:fill="FFFFFF"/>
        </w:rPr>
      </w:pPr>
      <w:r w:rsidRPr="000C3393">
        <w:rPr>
          <w:rFonts w:ascii="Times New Roman" w:hAnsi="Times New Roman" w:cs="Times New Roman"/>
          <w:sz w:val="24"/>
          <w:szCs w:val="24"/>
        </w:rPr>
        <w:t>Biotinyl</w:t>
      </w:r>
      <w:r w:rsidR="00002BB9">
        <w:rPr>
          <w:rFonts w:ascii="Times New Roman" w:hAnsi="Times New Roman" w:cs="Times New Roman"/>
          <w:sz w:val="24"/>
          <w:szCs w:val="24"/>
        </w:rPr>
        <w:t>ated miRNAs including miR-148a</w:t>
      </w:r>
      <w:r w:rsidR="00031795">
        <w:rPr>
          <w:rFonts w:ascii="Times New Roman" w:hAnsi="Times New Roman" w:cs="Times New Roman"/>
          <w:sz w:val="24"/>
          <w:szCs w:val="24"/>
        </w:rPr>
        <w:t xml:space="preserve"> </w:t>
      </w:r>
      <w:r w:rsidR="00B13DD6">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B13DD6">
        <w:rPr>
          <w:rFonts w:ascii="Times New Roman" w:hAnsi="Times New Roman" w:cs="Times New Roman"/>
          <w:sz w:val="24"/>
          <w:szCs w:val="24"/>
        </w:rPr>
      </w:r>
      <w:r w:rsidR="00B13DD6">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2014)</w:t>
      </w:r>
      <w:r w:rsidR="00B13DD6">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will be transfected into PC3 cells, and secretion via EV confirmed by </w:t>
      </w:r>
      <w:r w:rsidR="00A3232A">
        <w:rPr>
          <w:rFonts w:ascii="Times New Roman" w:hAnsi="Times New Roman" w:cs="Times New Roman"/>
          <w:sz w:val="24"/>
          <w:szCs w:val="24"/>
        </w:rPr>
        <w:t>PCR of the pulled down biotinylated miRNA from</w:t>
      </w:r>
      <w:r w:rsidR="00A3232A"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the EV fraction </w:t>
      </w:r>
      <w:r w:rsidR="00A3232A">
        <w:rPr>
          <w:rFonts w:ascii="Times New Roman" w:hAnsi="Times New Roman" w:cs="Times New Roman"/>
          <w:sz w:val="24"/>
          <w:szCs w:val="24"/>
        </w:rPr>
        <w:t>using</w:t>
      </w:r>
      <w:r w:rsidRPr="000C3393">
        <w:rPr>
          <w:rFonts w:ascii="Times New Roman" w:hAnsi="Times New Roman" w:cs="Times New Roman"/>
          <w:sz w:val="24"/>
          <w:szCs w:val="24"/>
        </w:rPr>
        <w:t xml:space="preserve"> streptavidin </w:t>
      </w:r>
      <w:r w:rsidR="00A3232A">
        <w:rPr>
          <w:rFonts w:ascii="Times New Roman" w:hAnsi="Times New Roman" w:cs="Times New Roman"/>
          <w:sz w:val="24"/>
          <w:szCs w:val="24"/>
        </w:rPr>
        <w:t>beads</w:t>
      </w:r>
      <w:r w:rsidRPr="000C3393">
        <w:rPr>
          <w:rFonts w:ascii="Times New Roman" w:hAnsi="Times New Roman" w:cs="Times New Roman"/>
          <w:sz w:val="24"/>
          <w:szCs w:val="24"/>
        </w:rPr>
        <w:t xml:space="preserve">. </w:t>
      </w:r>
      <w:r w:rsidR="0074392D">
        <w:rPr>
          <w:rFonts w:ascii="Times New Roman" w:hAnsi="Times New Roman" w:cs="Times New Roman"/>
          <w:sz w:val="24"/>
          <w:szCs w:val="24"/>
        </w:rPr>
        <w:t>After confirmation, s</w:t>
      </w:r>
      <w:r w:rsidR="00C41956" w:rsidRPr="000C3393">
        <w:rPr>
          <w:rFonts w:ascii="Times New Roman" w:hAnsi="Times New Roman" w:cs="Times New Roman"/>
          <w:sz w:val="24"/>
          <w:szCs w:val="24"/>
        </w:rPr>
        <w:t>tre</w:t>
      </w:r>
      <w:r w:rsidR="0002149D" w:rsidRPr="000C3393">
        <w:rPr>
          <w:rFonts w:ascii="Times New Roman" w:hAnsi="Times New Roman" w:cs="Times New Roman"/>
          <w:sz w:val="24"/>
          <w:szCs w:val="24"/>
        </w:rPr>
        <w:t>p</w:t>
      </w:r>
      <w:r w:rsidR="00C41956" w:rsidRPr="000C3393">
        <w:rPr>
          <w:rFonts w:ascii="Times New Roman" w:hAnsi="Times New Roman" w:cs="Times New Roman"/>
          <w:sz w:val="24"/>
          <w:szCs w:val="24"/>
        </w:rPr>
        <w:t xml:space="preserve">tavidin beads will be used to </w:t>
      </w:r>
      <w:r w:rsidRPr="000C3393">
        <w:rPr>
          <w:rFonts w:ascii="Times New Roman" w:hAnsi="Times New Roman" w:cs="Times New Roman"/>
          <w:sz w:val="24"/>
          <w:szCs w:val="24"/>
        </w:rPr>
        <w:t>pull down</w:t>
      </w:r>
      <w:r w:rsidR="00C41956" w:rsidRPr="000C3393">
        <w:rPr>
          <w:rFonts w:ascii="Times New Roman" w:hAnsi="Times New Roman" w:cs="Times New Roman"/>
          <w:sz w:val="24"/>
          <w:szCs w:val="24"/>
        </w:rPr>
        <w:t xml:space="preserve"> b</w:t>
      </w:r>
      <w:r w:rsidR="008239A1" w:rsidRPr="000C3393">
        <w:rPr>
          <w:rFonts w:ascii="Times New Roman" w:hAnsi="Times New Roman" w:cs="Times New Roman"/>
          <w:sz w:val="24"/>
          <w:szCs w:val="24"/>
        </w:rPr>
        <w:t>iotinylated miRNAs</w:t>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and their</w:t>
      </w:r>
      <w:r w:rsidR="00C41956" w:rsidRPr="000C3393">
        <w:rPr>
          <w:rFonts w:ascii="Times New Roman" w:hAnsi="Times New Roman" w:cs="Times New Roman"/>
          <w:sz w:val="24"/>
          <w:szCs w:val="24"/>
        </w:rPr>
        <w:t xml:space="preserve"> binding proteins</w:t>
      </w:r>
      <w:r w:rsidR="00A3232A">
        <w:rPr>
          <w:rFonts w:ascii="Times New Roman" w:hAnsi="Times New Roman" w:cs="Times New Roman"/>
          <w:sz w:val="24"/>
          <w:szCs w:val="24"/>
        </w:rPr>
        <w:t>, from whole cell lysate</w:t>
      </w:r>
      <w:r w:rsidR="001172EA" w:rsidRPr="000C3393">
        <w:rPr>
          <w:rFonts w:ascii="Times New Roman" w:hAnsi="Times New Roman" w:cs="Times New Roman"/>
          <w:sz w:val="24"/>
          <w:szCs w:val="24"/>
        </w:rPr>
        <w:t>, similar to a previous study</w:t>
      </w:r>
      <w:r w:rsidR="00031795">
        <w:rPr>
          <w:rFonts w:ascii="Times New Roman" w:hAnsi="Times New Roman" w:cs="Times New Roman"/>
          <w:sz w:val="24"/>
          <w:szCs w:val="24"/>
        </w:rPr>
        <w:t xml:space="preserve"> </w:t>
      </w:r>
      <w:r w:rsidR="001172EA" w:rsidRPr="000C3393">
        <w:rPr>
          <w:rFonts w:ascii="Times New Roman" w:hAnsi="Times New Roman" w:cs="Times New Roman"/>
          <w:sz w:val="24"/>
          <w:szCs w:val="24"/>
        </w:rPr>
        <w:fldChar w:fldCharType="begin"/>
      </w:r>
      <w:r w:rsidR="00822721">
        <w:rPr>
          <w:rFonts w:ascii="Times New Roman" w:hAnsi="Times New Roman" w:cs="Times New Roman"/>
          <w:sz w:val="24"/>
          <w:szCs w:val="24"/>
        </w:rPr>
        <w:instrText xml:space="preserve"> ADDIN EN.CITE &lt;EndNote&gt;&lt;Cite&gt;&lt;Author&gt;Villarroya-Beltri&lt;/Author&gt;&lt;Year&gt;2013&lt;/Year&gt;&lt;RecNum&gt;114&lt;/RecNum&gt;&lt;DisplayText&gt;(Villarroya-Beltri et al.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1172EA" w:rsidRPr="000C3393">
        <w:rPr>
          <w:rFonts w:ascii="Times New Roman" w:hAnsi="Times New Roman" w:cs="Times New Roman"/>
          <w:sz w:val="24"/>
          <w:szCs w:val="24"/>
        </w:rPr>
        <w:fldChar w:fldCharType="separate"/>
      </w:r>
      <w:r w:rsidR="00822721">
        <w:rPr>
          <w:rFonts w:ascii="Times New Roman" w:hAnsi="Times New Roman" w:cs="Times New Roman"/>
          <w:noProof/>
          <w:sz w:val="24"/>
          <w:szCs w:val="24"/>
        </w:rPr>
        <w:t>(Villarroya-Beltri et al. 2013)</w:t>
      </w:r>
      <w:r w:rsidR="001172EA" w:rsidRPr="000C3393">
        <w:rPr>
          <w:rFonts w:ascii="Times New Roman" w:hAnsi="Times New Roman" w:cs="Times New Roman"/>
          <w:sz w:val="24"/>
          <w:szCs w:val="24"/>
        </w:rPr>
        <w:fldChar w:fldCharType="end"/>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Non-selectively exported miRNAs (alike miR-125a found by Inder, 2014) will be used as a negative control in the pull down. </w:t>
      </w:r>
      <w:r w:rsidR="00C41956" w:rsidRPr="000C3393">
        <w:rPr>
          <w:rFonts w:ascii="Times New Roman" w:hAnsi="Times New Roman" w:cs="Times New Roman"/>
          <w:sz w:val="24"/>
          <w:szCs w:val="24"/>
          <w:shd w:val="clear" w:color="auto" w:fill="FFFFFF"/>
        </w:rPr>
        <w:t>Pulled down proteins will be</w:t>
      </w:r>
      <w:r w:rsidR="004D6347">
        <w:rPr>
          <w:rFonts w:ascii="Times New Roman" w:hAnsi="Times New Roman" w:cs="Times New Roman"/>
          <w:sz w:val="24"/>
          <w:szCs w:val="24"/>
          <w:shd w:val="clear" w:color="auto" w:fill="FFFFFF"/>
        </w:rPr>
        <w:t xml:space="preserve"> detected using western blot with specific antibodies to candidate miRNA </w:t>
      </w:r>
      <w:r w:rsidR="004D6347">
        <w:rPr>
          <w:rFonts w:ascii="Times New Roman" w:hAnsi="Times New Roman" w:cs="Times New Roman"/>
          <w:sz w:val="24"/>
          <w:szCs w:val="24"/>
          <w:shd w:val="clear" w:color="auto" w:fill="FFFFFF"/>
        </w:rPr>
        <w:lastRenderedPageBreak/>
        <w:t>escort proteins. The antibodies will be purchased commercially and first tested on PC3 cell lysates to confirm their performance on western blot.</w:t>
      </w:r>
      <w:r w:rsidR="00C41956" w:rsidRPr="000C3393">
        <w:rPr>
          <w:rFonts w:ascii="Times New Roman" w:hAnsi="Times New Roman" w:cs="Times New Roman"/>
          <w:sz w:val="24"/>
          <w:szCs w:val="24"/>
          <w:shd w:val="clear" w:color="auto" w:fill="FFFFFF"/>
        </w:rPr>
        <w:t xml:space="preserve"> </w:t>
      </w:r>
    </w:p>
    <w:p w14:paraId="6F08889F" w14:textId="56401FE3" w:rsidR="0002149D" w:rsidRPr="000C3393" w:rsidRDefault="001D2AF9" w:rsidP="008A2CC3">
      <w:pPr>
        <w:pStyle w:val="Heading3"/>
        <w:spacing w:before="0" w:line="480" w:lineRule="auto"/>
        <w:rPr>
          <w:rFonts w:ascii="Times New Roman" w:hAnsi="Times New Roman" w:cs="Times New Roman"/>
          <w:shd w:val="clear" w:color="auto" w:fill="FFFFFF"/>
        </w:rPr>
      </w:pPr>
      <w:bookmarkStart w:id="733" w:name="_Toc445984282"/>
      <w:r w:rsidRPr="001D2AF9">
        <w:rPr>
          <w:rFonts w:ascii="Times New Roman" w:hAnsi="Times New Roman" w:cs="Times New Roman"/>
          <w:b/>
          <w:shd w:val="clear" w:color="auto" w:fill="FFFFFF"/>
        </w:rPr>
        <w:t>Aim 3.2</w:t>
      </w:r>
      <w:r>
        <w:rPr>
          <w:rFonts w:ascii="Times New Roman" w:hAnsi="Times New Roman" w:cs="Times New Roman"/>
          <w:shd w:val="clear" w:color="auto" w:fill="FFFFFF"/>
        </w:rPr>
        <w:t xml:space="preserve">: </w:t>
      </w:r>
      <w:r w:rsidR="0002149D" w:rsidRPr="000C3393">
        <w:rPr>
          <w:rFonts w:ascii="Times New Roman" w:hAnsi="Times New Roman" w:cs="Times New Roman"/>
          <w:shd w:val="clear" w:color="auto" w:fill="FFFFFF"/>
        </w:rPr>
        <w:t>Co-localisation by immunofluorescence confocal microscopy</w:t>
      </w:r>
      <w:r>
        <w:rPr>
          <w:rFonts w:ascii="Times New Roman" w:hAnsi="Times New Roman" w:cs="Times New Roman"/>
          <w:shd w:val="clear" w:color="auto" w:fill="FFFFFF"/>
        </w:rPr>
        <w:t>.</w:t>
      </w:r>
      <w:bookmarkEnd w:id="733"/>
    </w:p>
    <w:p w14:paraId="356E263C" w14:textId="78FD34FF" w:rsidR="008239A1" w:rsidRPr="000C3393" w:rsidRDefault="008B60A8" w:rsidP="008E4ACF">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shd w:val="clear" w:color="auto" w:fill="FFFFFF"/>
        </w:rPr>
        <w:t>B</w:t>
      </w:r>
      <w:r w:rsidR="0002149D" w:rsidRPr="000C3393">
        <w:rPr>
          <w:rFonts w:ascii="Times New Roman" w:hAnsi="Times New Roman" w:cs="Times New Roman"/>
          <w:sz w:val="24"/>
          <w:szCs w:val="24"/>
          <w:shd w:val="clear" w:color="auto" w:fill="FFFFFF"/>
        </w:rPr>
        <w:t xml:space="preserve">iotinylated miRNAs </w:t>
      </w:r>
      <w:r w:rsidR="00557E6B" w:rsidRPr="000C3393">
        <w:rPr>
          <w:rFonts w:ascii="Times New Roman" w:hAnsi="Times New Roman" w:cs="Times New Roman"/>
          <w:sz w:val="24"/>
          <w:szCs w:val="24"/>
          <w:shd w:val="clear" w:color="auto" w:fill="FFFFFF"/>
        </w:rPr>
        <w:t xml:space="preserve">(selectively and non-selectively exported) </w:t>
      </w:r>
      <w:r w:rsidRPr="000C3393">
        <w:rPr>
          <w:rFonts w:ascii="Times New Roman" w:hAnsi="Times New Roman" w:cs="Times New Roman"/>
          <w:sz w:val="24"/>
          <w:szCs w:val="24"/>
          <w:shd w:val="clear" w:color="auto" w:fill="FFFFFF"/>
        </w:rPr>
        <w:t>will be visualised using green fluorescently-tagged streptavidin</w:t>
      </w:r>
      <w:r w:rsidR="0002149D" w:rsidRPr="000C3393">
        <w:rPr>
          <w:rFonts w:ascii="Times New Roman" w:hAnsi="Times New Roman" w:cs="Times New Roman"/>
          <w:sz w:val="24"/>
          <w:szCs w:val="24"/>
          <w:shd w:val="clear" w:color="auto" w:fill="FFFFFF"/>
        </w:rPr>
        <w:t xml:space="preserve">. </w:t>
      </w:r>
      <w:r w:rsidRPr="000C3393">
        <w:rPr>
          <w:rFonts w:ascii="Times New Roman" w:hAnsi="Times New Roman" w:cs="Times New Roman"/>
          <w:sz w:val="24"/>
          <w:szCs w:val="24"/>
          <w:shd w:val="clear" w:color="auto" w:fill="FFFFFF"/>
        </w:rPr>
        <w:t xml:space="preserve">Co-localization will be effected by antibody-labelling of </w:t>
      </w:r>
      <w:r w:rsidR="0002149D" w:rsidRPr="000C3393">
        <w:rPr>
          <w:rFonts w:ascii="Times New Roman" w:hAnsi="Times New Roman" w:cs="Times New Roman"/>
          <w:sz w:val="24"/>
          <w:szCs w:val="24"/>
          <w:shd w:val="clear" w:color="auto" w:fill="FFFFFF"/>
        </w:rPr>
        <w:t xml:space="preserve">the candidate miRNA </w:t>
      </w:r>
      <w:r w:rsidR="00A3232A">
        <w:rPr>
          <w:rFonts w:ascii="Times New Roman" w:hAnsi="Times New Roman" w:cs="Times New Roman"/>
          <w:sz w:val="24"/>
          <w:szCs w:val="24"/>
          <w:shd w:val="clear" w:color="auto" w:fill="FFFFFF"/>
        </w:rPr>
        <w:t>escort</w:t>
      </w:r>
      <w:r w:rsidR="00A3232A" w:rsidRPr="000C3393">
        <w:rPr>
          <w:rFonts w:ascii="Times New Roman" w:hAnsi="Times New Roman" w:cs="Times New Roman"/>
          <w:sz w:val="24"/>
          <w:szCs w:val="24"/>
          <w:shd w:val="clear" w:color="auto" w:fill="FFFFFF"/>
        </w:rPr>
        <w:t xml:space="preserve"> </w:t>
      </w:r>
      <w:r w:rsidR="0002149D" w:rsidRPr="000C3393">
        <w:rPr>
          <w:rFonts w:ascii="Times New Roman" w:hAnsi="Times New Roman" w:cs="Times New Roman"/>
          <w:sz w:val="24"/>
          <w:szCs w:val="24"/>
          <w:shd w:val="clear" w:color="auto" w:fill="FFFFFF"/>
        </w:rPr>
        <w:t xml:space="preserve">proteins </w:t>
      </w:r>
      <w:r w:rsidRPr="000C3393">
        <w:rPr>
          <w:rFonts w:ascii="Times New Roman" w:hAnsi="Times New Roman" w:cs="Times New Roman"/>
          <w:sz w:val="24"/>
          <w:szCs w:val="24"/>
          <w:shd w:val="clear" w:color="auto" w:fill="FFFFFF"/>
        </w:rPr>
        <w:t>using a red</w:t>
      </w:r>
      <w:r w:rsidR="0002149D" w:rsidRPr="000C3393">
        <w:rPr>
          <w:rFonts w:ascii="Times New Roman" w:hAnsi="Times New Roman" w:cs="Times New Roman"/>
          <w:sz w:val="24"/>
          <w:szCs w:val="24"/>
          <w:shd w:val="clear" w:color="auto" w:fill="FFFFFF"/>
        </w:rPr>
        <w:t xml:space="preserve"> fluorescently tagged secondary antibody</w:t>
      </w:r>
      <w:r w:rsidR="0002149D" w:rsidRPr="000C3393">
        <w:rPr>
          <w:rFonts w:ascii="Times New Roman" w:hAnsi="Times New Roman" w:cs="Times New Roman"/>
          <w:sz w:val="24"/>
          <w:szCs w:val="24"/>
        </w:rPr>
        <w:t xml:space="preserve">. </w:t>
      </w:r>
      <w:r w:rsidR="00FC2AD9" w:rsidRPr="000C3393">
        <w:rPr>
          <w:rFonts w:ascii="Times New Roman" w:hAnsi="Times New Roman" w:cs="Times New Roman"/>
          <w:sz w:val="24"/>
          <w:szCs w:val="24"/>
        </w:rPr>
        <w:t xml:space="preserve">Individual labelling and localisation will be optimised prior to co-localization. </w:t>
      </w:r>
      <w:r w:rsidR="0002149D" w:rsidRPr="000C3393">
        <w:rPr>
          <w:rFonts w:ascii="Times New Roman" w:hAnsi="Times New Roman" w:cs="Times New Roman"/>
          <w:sz w:val="24"/>
          <w:szCs w:val="24"/>
        </w:rPr>
        <w:t xml:space="preserve">Visualising the localisation of the miRNAs and the miRNA </w:t>
      </w:r>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r w:rsidR="0002149D" w:rsidRPr="000C3393">
        <w:rPr>
          <w:rFonts w:ascii="Times New Roman" w:hAnsi="Times New Roman" w:cs="Times New Roman"/>
          <w:sz w:val="24"/>
          <w:szCs w:val="24"/>
        </w:rPr>
        <w:t>protein will be completed through confocal microscopy, where co-localisation will be determin</w:t>
      </w:r>
      <w:r w:rsidR="00FC2AD9" w:rsidRPr="000C3393">
        <w:rPr>
          <w:rFonts w:ascii="Times New Roman" w:hAnsi="Times New Roman" w:cs="Times New Roman"/>
          <w:sz w:val="24"/>
          <w:szCs w:val="24"/>
        </w:rPr>
        <w:t>ed based on a chang</w:t>
      </w:r>
      <w:r w:rsidR="001172EA" w:rsidRPr="000C3393">
        <w:rPr>
          <w:rFonts w:ascii="Times New Roman" w:hAnsi="Times New Roman" w:cs="Times New Roman"/>
          <w:sz w:val="24"/>
          <w:szCs w:val="24"/>
        </w:rPr>
        <w:t xml:space="preserve">e in colour; co-localised tags will be observed as </w:t>
      </w:r>
      <w:r w:rsidR="0002149D" w:rsidRPr="000C3393">
        <w:rPr>
          <w:rFonts w:ascii="Times New Roman" w:hAnsi="Times New Roman" w:cs="Times New Roman"/>
          <w:sz w:val="24"/>
          <w:szCs w:val="24"/>
        </w:rPr>
        <w:t xml:space="preserve">yellow due to the overlap of </w:t>
      </w:r>
      <w:r w:rsidR="00FC2AD9" w:rsidRPr="000C3393">
        <w:rPr>
          <w:rFonts w:ascii="Times New Roman" w:hAnsi="Times New Roman" w:cs="Times New Roman"/>
          <w:sz w:val="24"/>
          <w:szCs w:val="24"/>
        </w:rPr>
        <w:t>GFP and r</w:t>
      </w:r>
      <w:r w:rsidR="003676BE" w:rsidRPr="000C3393">
        <w:rPr>
          <w:rFonts w:ascii="Times New Roman" w:hAnsi="Times New Roman" w:cs="Times New Roman"/>
          <w:sz w:val="24"/>
          <w:szCs w:val="24"/>
        </w:rPr>
        <w:t>ed antibody tag. Th</w:t>
      </w:r>
      <w:r w:rsidR="001172EA" w:rsidRPr="000C3393">
        <w:rPr>
          <w:rFonts w:ascii="Times New Roman" w:hAnsi="Times New Roman" w:cs="Times New Roman"/>
          <w:sz w:val="24"/>
          <w:szCs w:val="24"/>
        </w:rPr>
        <w:t>is will be completed for PC3, without ectopic GFP,</w:t>
      </w:r>
      <w:r w:rsidR="003676BE" w:rsidRPr="000C3393">
        <w:rPr>
          <w:rFonts w:ascii="Times New Roman" w:hAnsi="Times New Roman" w:cs="Times New Roman"/>
          <w:sz w:val="24"/>
          <w:szCs w:val="24"/>
        </w:rPr>
        <w:t xml:space="preserve"> and PC3-cavin-1 cell lines.</w:t>
      </w:r>
      <w:r w:rsidR="001172EA" w:rsidRPr="000C3393">
        <w:rPr>
          <w:rFonts w:ascii="Times New Roman" w:hAnsi="Times New Roman" w:cs="Times New Roman"/>
          <w:sz w:val="24"/>
          <w:szCs w:val="24"/>
        </w:rPr>
        <w:t xml:space="preserve"> Significant co-localisation will be assessed by Pearson correlation. </w:t>
      </w:r>
    </w:p>
    <w:p w14:paraId="5DBDA9FB" w14:textId="23A024E1" w:rsidR="006E3ADC" w:rsidRPr="000C3393" w:rsidRDefault="00F90E13" w:rsidP="008A2CC3">
      <w:pPr>
        <w:pStyle w:val="Heading3"/>
        <w:spacing w:before="0" w:line="480" w:lineRule="auto"/>
        <w:rPr>
          <w:rFonts w:ascii="Times New Roman" w:hAnsi="Times New Roman" w:cs="Times New Roman"/>
        </w:rPr>
      </w:pPr>
      <w:bookmarkStart w:id="734" w:name="_Toc445984283"/>
      <w:r w:rsidRPr="002D7106">
        <w:rPr>
          <w:rFonts w:ascii="Times New Roman" w:hAnsi="Times New Roman" w:cs="Times New Roman"/>
          <w:b/>
          <w:rPrChange w:id="735" w:author="Harley Robinson " w:date="2016-03-17T13:15:00Z">
            <w:rPr>
              <w:rFonts w:ascii="Times New Roman" w:hAnsi="Times New Roman" w:cs="Times New Roman"/>
            </w:rPr>
          </w:rPrChange>
        </w:rPr>
        <w:t>Aim 3</w:t>
      </w:r>
      <w:ins w:id="736" w:author="Harley Robinson " w:date="2016-03-17T13:15:00Z">
        <w:r w:rsidR="002D7106" w:rsidRPr="002D7106">
          <w:rPr>
            <w:rFonts w:ascii="Times New Roman" w:hAnsi="Times New Roman" w:cs="Times New Roman"/>
            <w:b/>
            <w:rPrChange w:id="737" w:author="Harley Robinson " w:date="2016-03-17T13:15:00Z">
              <w:rPr>
                <w:rFonts w:ascii="Times New Roman" w:hAnsi="Times New Roman" w:cs="Times New Roman"/>
              </w:rPr>
            </w:rPrChange>
          </w:rPr>
          <w:t>.3</w:t>
        </w:r>
      </w:ins>
      <w:r w:rsidRPr="000C3393">
        <w:rPr>
          <w:rFonts w:ascii="Times New Roman" w:hAnsi="Times New Roman" w:cs="Times New Roman"/>
        </w:rPr>
        <w:t>:</w:t>
      </w:r>
      <w:r w:rsidR="001D2AF9">
        <w:rPr>
          <w:rFonts w:ascii="Times New Roman" w:hAnsi="Times New Roman" w:cs="Times New Roman"/>
        </w:rPr>
        <w:t xml:space="preserve"> Expected Outcome.</w:t>
      </w:r>
      <w:bookmarkEnd w:id="734"/>
      <w:r w:rsidR="001D2AF9">
        <w:rPr>
          <w:rFonts w:ascii="Times New Roman" w:hAnsi="Times New Roman" w:cs="Times New Roman"/>
        </w:rPr>
        <w:t xml:space="preserve"> </w:t>
      </w:r>
    </w:p>
    <w:p w14:paraId="502EE863" w14:textId="3F7263DE" w:rsidR="00321603" w:rsidRDefault="003676BE" w:rsidP="008E4ACF">
      <w:pPr>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It is expected that the candidate miRNA binding protein will be pulled down from the </w:t>
      </w:r>
      <w:r w:rsidR="00716E81" w:rsidRPr="000C3393">
        <w:rPr>
          <w:rFonts w:ascii="Times New Roman" w:hAnsi="Times New Roman" w:cs="Times New Roman"/>
          <w:sz w:val="24"/>
          <w:szCs w:val="24"/>
        </w:rPr>
        <w:t>EV</w:t>
      </w:r>
      <w:r w:rsidRPr="000C3393">
        <w:rPr>
          <w:rFonts w:ascii="Times New Roman" w:hAnsi="Times New Roman" w:cs="Times New Roman"/>
          <w:sz w:val="24"/>
          <w:szCs w:val="24"/>
        </w:rPr>
        <w:t xml:space="preserve"> fraction</w:t>
      </w:r>
      <w:r w:rsidR="00557E6B" w:rsidRPr="000C3393">
        <w:rPr>
          <w:rFonts w:ascii="Times New Roman" w:hAnsi="Times New Roman" w:cs="Times New Roman"/>
          <w:sz w:val="24"/>
          <w:szCs w:val="24"/>
        </w:rPr>
        <w:t xml:space="preserve"> correlating to an increase in </w:t>
      </w:r>
      <w:r w:rsidR="00873DDC" w:rsidRPr="000C3393">
        <w:rPr>
          <w:rFonts w:ascii="Times New Roman" w:hAnsi="Times New Roman" w:cs="Times New Roman"/>
          <w:sz w:val="24"/>
          <w:szCs w:val="24"/>
        </w:rPr>
        <w:t xml:space="preserve">selective </w:t>
      </w:r>
      <w:r w:rsidR="00557E6B" w:rsidRPr="000C3393">
        <w:rPr>
          <w:rFonts w:ascii="Times New Roman" w:hAnsi="Times New Roman" w:cs="Times New Roman"/>
          <w:sz w:val="24"/>
          <w:szCs w:val="24"/>
        </w:rPr>
        <w:t xml:space="preserve">miRNA export. Additionally, the non-selectively exported miRNA should not pull down this candidate. </w:t>
      </w:r>
      <w:r w:rsidR="00B31195">
        <w:rPr>
          <w:rFonts w:ascii="Times New Roman" w:hAnsi="Times New Roman" w:cs="Times New Roman"/>
          <w:sz w:val="24"/>
          <w:szCs w:val="24"/>
        </w:rPr>
        <w:t xml:space="preserve">Co-localisation is expected between </w:t>
      </w:r>
      <w:r w:rsidR="00557E6B" w:rsidRPr="000C3393">
        <w:rPr>
          <w:rFonts w:ascii="Times New Roman" w:hAnsi="Times New Roman" w:cs="Times New Roman"/>
          <w:sz w:val="24"/>
          <w:szCs w:val="24"/>
        </w:rPr>
        <w:t>the</w:t>
      </w:r>
      <w:r w:rsidR="00B31195">
        <w:rPr>
          <w:rFonts w:ascii="Times New Roman" w:hAnsi="Times New Roman" w:cs="Times New Roman"/>
          <w:sz w:val="24"/>
          <w:szCs w:val="24"/>
        </w:rPr>
        <w:t xml:space="preserve"> miRNA escort protein and the target</w:t>
      </w:r>
      <w:r w:rsidR="00557E6B" w:rsidRPr="000C3393">
        <w:rPr>
          <w:rFonts w:ascii="Times New Roman" w:hAnsi="Times New Roman" w:cs="Times New Roman"/>
          <w:sz w:val="24"/>
          <w:szCs w:val="24"/>
        </w:rPr>
        <w:t xml:space="preserve"> miRNA</w:t>
      </w:r>
      <w:r w:rsidR="00873DDC" w:rsidRPr="000C3393">
        <w:rPr>
          <w:rFonts w:ascii="Times New Roman" w:hAnsi="Times New Roman" w:cs="Times New Roman"/>
          <w:sz w:val="24"/>
          <w:szCs w:val="24"/>
        </w:rPr>
        <w:t>, but not the non-selective control</w:t>
      </w:r>
      <w:r w:rsidR="00A3232A">
        <w:rPr>
          <w:rFonts w:ascii="Times New Roman" w:hAnsi="Times New Roman" w:cs="Times New Roman"/>
          <w:sz w:val="24"/>
          <w:szCs w:val="24"/>
        </w:rPr>
        <w:t xml:space="preserve"> </w:t>
      </w:r>
      <w:r w:rsidR="00B31195">
        <w:rPr>
          <w:rFonts w:ascii="Times New Roman" w:hAnsi="Times New Roman" w:cs="Times New Roman"/>
          <w:sz w:val="24"/>
          <w:szCs w:val="24"/>
        </w:rPr>
        <w:t>miRNA</w:t>
      </w:r>
      <w:r w:rsidR="00873DDC" w:rsidRPr="000C3393">
        <w:rPr>
          <w:rFonts w:ascii="Times New Roman" w:hAnsi="Times New Roman" w:cs="Times New Roman"/>
          <w:sz w:val="24"/>
          <w:szCs w:val="24"/>
        </w:rPr>
        <w:t xml:space="preserve">. Ultimately, this will verify the miRNA </w:t>
      </w:r>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r w:rsidR="00873DDC" w:rsidRPr="000C3393">
        <w:rPr>
          <w:rFonts w:ascii="Times New Roman" w:hAnsi="Times New Roman" w:cs="Times New Roman"/>
          <w:sz w:val="24"/>
          <w:szCs w:val="24"/>
        </w:rPr>
        <w:t xml:space="preserve">proteins ability to selectively export specific miRNA species upon lipid raft modification by manipulation of CAV1 and cavin-1.   </w:t>
      </w:r>
    </w:p>
    <w:p w14:paraId="2E0EA658" w14:textId="30E9B4D1" w:rsidR="00461573" w:rsidRPr="00002BB9" w:rsidRDefault="00461573" w:rsidP="00002BB9">
      <w:pPr>
        <w:pStyle w:val="Heading2"/>
        <w:rPr>
          <w:rFonts w:ascii="Times New Roman" w:hAnsi="Times New Roman" w:cs="Times New Roman"/>
          <w:b/>
          <w:sz w:val="24"/>
          <w:szCs w:val="24"/>
        </w:rPr>
      </w:pPr>
      <w:bookmarkStart w:id="738" w:name="_Toc445984284"/>
      <w:r w:rsidRPr="00461573">
        <w:rPr>
          <w:rFonts w:ascii="Times New Roman" w:hAnsi="Times New Roman" w:cs="Times New Roman"/>
          <w:noProof/>
          <w:sz w:val="24"/>
          <w:szCs w:val="24"/>
          <w:lang w:eastAsia="en-AU"/>
        </w:rPr>
        <w:lastRenderedPageBreak/>
        <mc:AlternateContent>
          <mc:Choice Requires="wps">
            <w:drawing>
              <wp:anchor distT="45720" distB="45720" distL="114300" distR="114300" simplePos="0" relativeHeight="251666432" behindDoc="0" locked="0" layoutInCell="1" allowOverlap="1" wp14:anchorId="451D6E9D" wp14:editId="06E1877D">
                <wp:simplePos x="0" y="0"/>
                <wp:positionH relativeFrom="margin">
                  <wp:posOffset>-100330</wp:posOffset>
                </wp:positionH>
                <wp:positionV relativeFrom="paragraph">
                  <wp:posOffset>237794</wp:posOffset>
                </wp:positionV>
                <wp:extent cx="5848350" cy="417576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4175760"/>
                        </a:xfrm>
                        <a:prstGeom prst="rect">
                          <a:avLst/>
                        </a:prstGeom>
                        <a:solidFill>
                          <a:srgbClr val="FFFFFF"/>
                        </a:solidFill>
                        <a:ln w="9525">
                          <a:noFill/>
                          <a:miter lim="800000"/>
                          <a:headEnd/>
                          <a:tailEnd/>
                        </a:ln>
                      </wps:spPr>
                      <wps:txbx>
                        <w:txbxContent>
                          <w:tbl>
                            <w:tblPr>
                              <w:tblStyle w:val="TableGrid"/>
                              <w:tblW w:w="4864" w:type="pct"/>
                              <w:tblInd w:w="-5" w:type="dxa"/>
                              <w:tblLook w:val="04A0" w:firstRow="1" w:lastRow="0" w:firstColumn="1" w:lastColumn="0" w:noHBand="0" w:noVBand="1"/>
                            </w:tblPr>
                            <w:tblGrid>
                              <w:gridCol w:w="3486"/>
                              <w:gridCol w:w="632"/>
                              <w:gridCol w:w="595"/>
                              <w:gridCol w:w="607"/>
                              <w:gridCol w:w="82"/>
                              <w:gridCol w:w="683"/>
                              <w:gridCol w:w="543"/>
                              <w:gridCol w:w="679"/>
                              <w:gridCol w:w="679"/>
                              <w:gridCol w:w="670"/>
                            </w:tblGrid>
                            <w:tr w:rsidR="008D38EF" w:rsidRPr="00451452" w14:paraId="00A2C441" w14:textId="77777777" w:rsidTr="00461573">
                              <w:trPr>
                                <w:trHeight w:val="340"/>
                              </w:trPr>
                              <w:tc>
                                <w:tcPr>
                                  <w:tcW w:w="2014" w:type="pct"/>
                                  <w:shd w:val="clear" w:color="auto" w:fill="262626" w:themeFill="text1" w:themeFillTint="D9"/>
                                  <w:noWrap/>
                                  <w:hideMark/>
                                </w:tcPr>
                                <w:p w14:paraId="047ED3C4" w14:textId="77777777" w:rsidR="008D38EF" w:rsidRPr="00451452" w:rsidRDefault="008D38EF" w:rsidP="00461573">
                                  <w:pPr>
                                    <w:jc w:val="center"/>
                                    <w:rPr>
                                      <w:rFonts w:ascii="Times New Roman" w:eastAsia="Times New Roman" w:hAnsi="Times New Roman" w:cs="Times New Roman"/>
                                      <w:b/>
                                      <w:bCs/>
                                      <w:color w:val="FFFFFF" w:themeColor="background1"/>
                                      <w:u w:val="single"/>
                                      <w:lang w:eastAsia="en-AU"/>
                                    </w:rPr>
                                  </w:pPr>
                                  <w:bookmarkStart w:id="739" w:name="_Toc445796869"/>
                                  <w:bookmarkStart w:id="740" w:name="_Toc445797032"/>
                                  <w:r w:rsidRPr="00451452">
                                    <w:rPr>
                                      <w:rFonts w:ascii="Times New Roman" w:eastAsia="Times New Roman" w:hAnsi="Times New Roman" w:cs="Times New Roman"/>
                                      <w:b/>
                                      <w:bCs/>
                                      <w:color w:val="FFFFFF" w:themeColor="background1"/>
                                      <w:u w:val="single"/>
                                      <w:lang w:eastAsia="en-AU"/>
                                    </w:rPr>
                                    <w:t>Honours Timeline</w:t>
                                  </w:r>
                                </w:p>
                              </w:tc>
                              <w:tc>
                                <w:tcPr>
                                  <w:tcW w:w="364" w:type="pct"/>
                                  <w:shd w:val="clear" w:color="auto" w:fill="262626" w:themeFill="text1" w:themeFillTint="D9"/>
                                  <w:noWrap/>
                                  <w:hideMark/>
                                </w:tcPr>
                                <w:p w14:paraId="108EC140" w14:textId="77777777" w:rsidR="008D38EF" w:rsidRPr="00451452" w:rsidRDefault="008D38EF"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43" w:type="pct"/>
                                  <w:shd w:val="clear" w:color="auto" w:fill="262626" w:themeFill="text1" w:themeFillTint="D9"/>
                                  <w:noWrap/>
                                  <w:hideMark/>
                                </w:tcPr>
                                <w:p w14:paraId="4F986CD2" w14:textId="77777777" w:rsidR="008D38EF" w:rsidRPr="00451452" w:rsidRDefault="008D38EF"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399" w:type="pct"/>
                                  <w:gridSpan w:val="2"/>
                                  <w:shd w:val="clear" w:color="auto" w:fill="262626" w:themeFill="text1" w:themeFillTint="D9"/>
                                  <w:noWrap/>
                                  <w:hideMark/>
                                </w:tcPr>
                                <w:p w14:paraId="25939373" w14:textId="77777777" w:rsidR="008D38EF" w:rsidRPr="00451452" w:rsidRDefault="008D38EF"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395" w:type="pct"/>
                                  <w:shd w:val="clear" w:color="auto" w:fill="262626" w:themeFill="text1" w:themeFillTint="D9"/>
                                  <w:noWrap/>
                                  <w:hideMark/>
                                </w:tcPr>
                                <w:p w14:paraId="298C707B" w14:textId="77777777" w:rsidR="008D38EF" w:rsidRPr="00451452" w:rsidRDefault="008D38EF"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14" w:type="pct"/>
                                  <w:shd w:val="clear" w:color="auto" w:fill="262626" w:themeFill="text1" w:themeFillTint="D9"/>
                                  <w:noWrap/>
                                  <w:hideMark/>
                                </w:tcPr>
                                <w:p w14:paraId="0BC3E006" w14:textId="77777777" w:rsidR="008D38EF" w:rsidRPr="00451452" w:rsidRDefault="008D38EF"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2" w:type="pct"/>
                                  <w:shd w:val="clear" w:color="auto" w:fill="262626" w:themeFill="text1" w:themeFillTint="D9"/>
                                  <w:noWrap/>
                                  <w:hideMark/>
                                </w:tcPr>
                                <w:p w14:paraId="747608A3" w14:textId="77777777" w:rsidR="008D38EF" w:rsidRPr="00451452" w:rsidRDefault="008D38EF"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2" w:type="pct"/>
                                  <w:shd w:val="clear" w:color="auto" w:fill="262626" w:themeFill="text1" w:themeFillTint="D9"/>
                                  <w:noWrap/>
                                  <w:hideMark/>
                                </w:tcPr>
                                <w:p w14:paraId="6F3659D6" w14:textId="77777777" w:rsidR="008D38EF" w:rsidRPr="00451452" w:rsidRDefault="008D38EF"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86" w:type="pct"/>
                                  <w:shd w:val="clear" w:color="auto" w:fill="262626" w:themeFill="text1" w:themeFillTint="D9"/>
                                  <w:noWrap/>
                                  <w:hideMark/>
                                </w:tcPr>
                                <w:p w14:paraId="13215411" w14:textId="77777777" w:rsidR="008D38EF" w:rsidRPr="00451452" w:rsidRDefault="008D38EF"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8D38EF" w:rsidRPr="00451452" w14:paraId="2EDEC51F" w14:textId="77777777" w:rsidTr="00461573">
                              <w:trPr>
                                <w:trHeight w:val="340"/>
                              </w:trPr>
                              <w:tc>
                                <w:tcPr>
                                  <w:tcW w:w="5000" w:type="pct"/>
                                  <w:gridSpan w:val="10"/>
                                  <w:noWrap/>
                                  <w:hideMark/>
                                </w:tcPr>
                                <w:p w14:paraId="7F4FAE4D" w14:textId="77777777" w:rsidR="008D38EF" w:rsidRPr="00451452" w:rsidRDefault="008D38EF" w:rsidP="00461573">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8D38EF" w:rsidRPr="00451452" w14:paraId="1F9BC39C" w14:textId="77777777" w:rsidTr="00461573">
                              <w:trPr>
                                <w:trHeight w:val="340"/>
                              </w:trPr>
                              <w:tc>
                                <w:tcPr>
                                  <w:tcW w:w="2014" w:type="pct"/>
                                  <w:noWrap/>
                                  <w:hideMark/>
                                </w:tcPr>
                                <w:p w14:paraId="333D1319" w14:textId="77777777" w:rsidR="008D38EF" w:rsidRPr="00451452" w:rsidRDefault="008D38EF" w:rsidP="00461573">
                                  <w:pPr>
                                    <w:pStyle w:val="NoSpacing"/>
                                    <w:spacing w:line="276" w:lineRule="auto"/>
                                    <w:rPr>
                                      <w:rFonts w:ascii="Times New Roman" w:hAnsi="Times New Roman" w:cs="Times New Roman"/>
                                    </w:rPr>
                                  </w:pPr>
                                  <w:r w:rsidRPr="00451452">
                                    <w:rPr>
                                      <w:rFonts w:ascii="Times New Roman" w:hAnsi="Times New Roman" w:cs="Times New Roman"/>
                                    </w:rPr>
                                    <w:t>miRNA-seq Analysis</w:t>
                                  </w:r>
                                </w:p>
                              </w:tc>
                              <w:tc>
                                <w:tcPr>
                                  <w:tcW w:w="364" w:type="pct"/>
                                  <w:shd w:val="clear" w:color="auto" w:fill="000000" w:themeFill="text1"/>
                                  <w:noWrap/>
                                  <w:hideMark/>
                                </w:tcPr>
                                <w:p w14:paraId="491281F2" w14:textId="77777777" w:rsidR="008D38EF" w:rsidRPr="00451452" w:rsidRDefault="008D38EF" w:rsidP="00461573">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43" w:type="pct"/>
                                  <w:shd w:val="clear" w:color="auto" w:fill="FFFFFF" w:themeFill="background1"/>
                                  <w:noWrap/>
                                  <w:hideMark/>
                                </w:tcPr>
                                <w:p w14:paraId="660FEEEA" w14:textId="77777777" w:rsidR="008D38EF" w:rsidRPr="00451452" w:rsidRDefault="008D38EF" w:rsidP="00461573">
                                  <w:pPr>
                                    <w:pStyle w:val="NoSpacing"/>
                                    <w:spacing w:line="276" w:lineRule="auto"/>
                                    <w:rPr>
                                      <w:rFonts w:ascii="Times New Roman" w:hAnsi="Times New Roman" w:cs="Times New Roman"/>
                                      <w:highlight w:val="black"/>
                                    </w:rPr>
                                  </w:pPr>
                                </w:p>
                              </w:tc>
                              <w:tc>
                                <w:tcPr>
                                  <w:tcW w:w="351" w:type="pct"/>
                                  <w:noWrap/>
                                  <w:hideMark/>
                                </w:tcPr>
                                <w:p w14:paraId="0C4D6439"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100A90B0"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05D6956"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A9EC0F7"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575D8A77" w14:textId="77777777" w:rsidR="008D38EF" w:rsidRPr="00451452" w:rsidRDefault="008D38EF" w:rsidP="00461573">
                                  <w:pPr>
                                    <w:rPr>
                                      <w:rFonts w:ascii="Times New Roman" w:eastAsia="Times New Roman" w:hAnsi="Times New Roman" w:cs="Times New Roman"/>
                                      <w:sz w:val="20"/>
                                      <w:szCs w:val="20"/>
                                      <w:lang w:eastAsia="en-AU"/>
                                    </w:rPr>
                                  </w:pPr>
                                </w:p>
                              </w:tc>
                              <w:tc>
                                <w:tcPr>
                                  <w:tcW w:w="386" w:type="pct"/>
                                  <w:noWrap/>
                                  <w:hideMark/>
                                </w:tcPr>
                                <w:p w14:paraId="3A95CB0F" w14:textId="77777777" w:rsidR="008D38EF" w:rsidRPr="00451452" w:rsidRDefault="008D38EF" w:rsidP="00461573">
                                  <w:pPr>
                                    <w:rPr>
                                      <w:rFonts w:ascii="Times New Roman" w:eastAsia="Times New Roman" w:hAnsi="Times New Roman" w:cs="Times New Roman"/>
                                      <w:sz w:val="20"/>
                                      <w:szCs w:val="20"/>
                                      <w:lang w:eastAsia="en-AU"/>
                                    </w:rPr>
                                  </w:pPr>
                                </w:p>
                              </w:tc>
                            </w:tr>
                            <w:tr w:rsidR="008D38EF" w:rsidRPr="00451452" w14:paraId="5071497E" w14:textId="77777777" w:rsidTr="00461573">
                              <w:trPr>
                                <w:trHeight w:val="340"/>
                              </w:trPr>
                              <w:tc>
                                <w:tcPr>
                                  <w:tcW w:w="2014" w:type="pct"/>
                                  <w:noWrap/>
                                  <w:hideMark/>
                                </w:tcPr>
                                <w:p w14:paraId="35AC0440" w14:textId="77777777" w:rsidR="008D38EF" w:rsidRPr="00451452" w:rsidRDefault="008D38EF" w:rsidP="00461573">
                                  <w:pPr>
                                    <w:pStyle w:val="NoSpacing"/>
                                    <w:spacing w:line="276" w:lineRule="auto"/>
                                    <w:rPr>
                                      <w:rFonts w:ascii="Times New Roman" w:hAnsi="Times New Roman" w:cs="Times New Roman"/>
                                    </w:rPr>
                                  </w:pPr>
                                  <w:r w:rsidRPr="00451452">
                                    <w:rPr>
                                      <w:rFonts w:ascii="Times New Roman" w:hAnsi="Times New Roman" w:cs="Times New Roman"/>
                                    </w:rPr>
                                    <w:t>RT-qPCR</w:t>
                                  </w:r>
                                </w:p>
                              </w:tc>
                              <w:tc>
                                <w:tcPr>
                                  <w:tcW w:w="364" w:type="pct"/>
                                  <w:noWrap/>
                                  <w:hideMark/>
                                </w:tcPr>
                                <w:p w14:paraId="232BD728" w14:textId="77777777" w:rsidR="008D38EF" w:rsidRPr="00451452" w:rsidRDefault="008D38EF"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63E9CD14" w14:textId="77777777" w:rsidR="008D38EF" w:rsidRPr="00451452" w:rsidRDefault="008D38EF" w:rsidP="00461573">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1" w:type="pct"/>
                                  <w:noWrap/>
                                  <w:hideMark/>
                                </w:tcPr>
                                <w:p w14:paraId="1B6D7746" w14:textId="77777777" w:rsidR="008D38EF" w:rsidRPr="00451452" w:rsidRDefault="008D38EF" w:rsidP="00461573">
                                  <w:pPr>
                                    <w:spacing w:line="276" w:lineRule="auto"/>
                                    <w:rPr>
                                      <w:rFonts w:ascii="Times New Roman" w:eastAsia="Times New Roman" w:hAnsi="Times New Roman" w:cs="Times New Roman"/>
                                      <w:color w:val="000000"/>
                                      <w:lang w:eastAsia="en-AU"/>
                                    </w:rPr>
                                  </w:pPr>
                                </w:p>
                              </w:tc>
                              <w:tc>
                                <w:tcPr>
                                  <w:tcW w:w="443" w:type="pct"/>
                                  <w:gridSpan w:val="2"/>
                                  <w:noWrap/>
                                  <w:hideMark/>
                                </w:tcPr>
                                <w:p w14:paraId="51856756"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5DA1CD9"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B9152B4"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311E7AC4" w14:textId="77777777" w:rsidR="008D38EF" w:rsidRPr="00451452" w:rsidRDefault="008D38EF" w:rsidP="00461573">
                                  <w:pPr>
                                    <w:rPr>
                                      <w:rFonts w:ascii="Times New Roman" w:eastAsia="Times New Roman" w:hAnsi="Times New Roman" w:cs="Times New Roman"/>
                                      <w:sz w:val="20"/>
                                      <w:szCs w:val="20"/>
                                      <w:lang w:eastAsia="en-AU"/>
                                    </w:rPr>
                                  </w:pPr>
                                </w:p>
                              </w:tc>
                              <w:tc>
                                <w:tcPr>
                                  <w:tcW w:w="386" w:type="pct"/>
                                  <w:noWrap/>
                                  <w:hideMark/>
                                </w:tcPr>
                                <w:p w14:paraId="79586D98" w14:textId="77777777" w:rsidR="008D38EF" w:rsidRPr="00451452" w:rsidRDefault="008D38EF" w:rsidP="00461573">
                                  <w:pPr>
                                    <w:rPr>
                                      <w:rFonts w:ascii="Times New Roman" w:eastAsia="Times New Roman" w:hAnsi="Times New Roman" w:cs="Times New Roman"/>
                                      <w:sz w:val="20"/>
                                      <w:szCs w:val="20"/>
                                      <w:lang w:eastAsia="en-AU"/>
                                    </w:rPr>
                                  </w:pPr>
                                </w:p>
                              </w:tc>
                            </w:tr>
                            <w:tr w:rsidR="008D38EF" w:rsidRPr="00451452" w14:paraId="6F754AFF" w14:textId="77777777" w:rsidTr="00461573">
                              <w:trPr>
                                <w:trHeight w:val="340"/>
                              </w:trPr>
                              <w:tc>
                                <w:tcPr>
                                  <w:tcW w:w="5000" w:type="pct"/>
                                  <w:gridSpan w:val="10"/>
                                  <w:noWrap/>
                                  <w:hideMark/>
                                </w:tcPr>
                                <w:p w14:paraId="251D488F" w14:textId="77777777" w:rsidR="008D38EF" w:rsidRPr="00451452" w:rsidRDefault="008D38EF" w:rsidP="00461573">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8D38EF" w:rsidRPr="00451452" w14:paraId="559E81E3" w14:textId="77777777" w:rsidTr="00461573">
                              <w:trPr>
                                <w:trHeight w:val="340"/>
                              </w:trPr>
                              <w:tc>
                                <w:tcPr>
                                  <w:tcW w:w="2014" w:type="pct"/>
                                  <w:noWrap/>
                                  <w:hideMark/>
                                </w:tcPr>
                                <w:p w14:paraId="01CB098F" w14:textId="77777777" w:rsidR="008D38EF" w:rsidRPr="00451452" w:rsidRDefault="008D38EF" w:rsidP="00461573">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64" w:type="pct"/>
                                  <w:noWrap/>
                                  <w:hideMark/>
                                </w:tcPr>
                                <w:p w14:paraId="653A5C3C" w14:textId="77777777" w:rsidR="008D38EF" w:rsidRPr="00451452" w:rsidRDefault="008D38EF"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0AF146DD" w14:textId="77777777" w:rsidR="008D38EF" w:rsidRPr="00451452" w:rsidRDefault="008D38EF" w:rsidP="00461573">
                                  <w:pPr>
                                    <w:pStyle w:val="NoSpacing"/>
                                    <w:spacing w:line="276" w:lineRule="auto"/>
                                    <w:rPr>
                                      <w:rFonts w:ascii="Times New Roman" w:hAnsi="Times New Roman" w:cs="Times New Roman"/>
                                    </w:rPr>
                                  </w:pPr>
                                </w:p>
                              </w:tc>
                              <w:tc>
                                <w:tcPr>
                                  <w:tcW w:w="351" w:type="pct"/>
                                  <w:shd w:val="clear" w:color="auto" w:fill="000000" w:themeFill="text1"/>
                                  <w:noWrap/>
                                  <w:hideMark/>
                                </w:tcPr>
                                <w:p w14:paraId="65384754" w14:textId="77777777" w:rsidR="008D38EF" w:rsidRPr="00451452" w:rsidRDefault="008D38EF"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43" w:type="pct"/>
                                  <w:gridSpan w:val="2"/>
                                  <w:noWrap/>
                                  <w:hideMark/>
                                </w:tcPr>
                                <w:p w14:paraId="3B154073" w14:textId="77777777" w:rsidR="008D38EF" w:rsidRPr="00451452" w:rsidRDefault="008D38EF" w:rsidP="00461573">
                                  <w:pPr>
                                    <w:spacing w:line="276" w:lineRule="auto"/>
                                    <w:rPr>
                                      <w:rFonts w:ascii="Times New Roman" w:eastAsia="Times New Roman" w:hAnsi="Times New Roman" w:cs="Times New Roman"/>
                                      <w:color w:val="000000"/>
                                      <w:lang w:eastAsia="en-AU"/>
                                    </w:rPr>
                                  </w:pPr>
                                </w:p>
                              </w:tc>
                              <w:tc>
                                <w:tcPr>
                                  <w:tcW w:w="314" w:type="pct"/>
                                  <w:noWrap/>
                                  <w:hideMark/>
                                </w:tcPr>
                                <w:p w14:paraId="39565AF0"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40EB76E3"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243CCA2B" w14:textId="77777777" w:rsidR="008D38EF" w:rsidRPr="00451452" w:rsidRDefault="008D38EF" w:rsidP="00461573">
                                  <w:pPr>
                                    <w:rPr>
                                      <w:rFonts w:ascii="Times New Roman" w:eastAsia="Times New Roman" w:hAnsi="Times New Roman" w:cs="Times New Roman"/>
                                      <w:sz w:val="20"/>
                                      <w:szCs w:val="20"/>
                                      <w:lang w:eastAsia="en-AU"/>
                                    </w:rPr>
                                  </w:pPr>
                                </w:p>
                              </w:tc>
                              <w:tc>
                                <w:tcPr>
                                  <w:tcW w:w="386" w:type="pct"/>
                                  <w:noWrap/>
                                  <w:hideMark/>
                                </w:tcPr>
                                <w:p w14:paraId="4B249615" w14:textId="77777777" w:rsidR="008D38EF" w:rsidRPr="00451452" w:rsidRDefault="008D38EF" w:rsidP="00461573">
                                  <w:pPr>
                                    <w:rPr>
                                      <w:rFonts w:ascii="Times New Roman" w:eastAsia="Times New Roman" w:hAnsi="Times New Roman" w:cs="Times New Roman"/>
                                      <w:sz w:val="20"/>
                                      <w:szCs w:val="20"/>
                                      <w:lang w:eastAsia="en-AU"/>
                                    </w:rPr>
                                  </w:pPr>
                                </w:p>
                              </w:tc>
                            </w:tr>
                            <w:tr w:rsidR="008D38EF" w:rsidRPr="00451452" w14:paraId="4775EB83" w14:textId="77777777" w:rsidTr="00461573">
                              <w:trPr>
                                <w:trHeight w:val="340"/>
                              </w:trPr>
                              <w:tc>
                                <w:tcPr>
                                  <w:tcW w:w="2014" w:type="pct"/>
                                  <w:noWrap/>
                                </w:tcPr>
                                <w:p w14:paraId="3CE9CEA3" w14:textId="77777777" w:rsidR="008D38EF" w:rsidRPr="00451452" w:rsidRDefault="008D38EF" w:rsidP="00461573">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64" w:type="pct"/>
                                  <w:noWrap/>
                                </w:tcPr>
                                <w:p w14:paraId="70A90FA4" w14:textId="77777777" w:rsidR="008D38EF" w:rsidRPr="00451452" w:rsidRDefault="008D38EF" w:rsidP="00461573">
                                  <w:pPr>
                                    <w:pStyle w:val="NoSpacing"/>
                                    <w:spacing w:line="276" w:lineRule="auto"/>
                                    <w:rPr>
                                      <w:rFonts w:ascii="Times New Roman" w:hAnsi="Times New Roman" w:cs="Times New Roman"/>
                                      <w:color w:val="FFFFFF" w:themeColor="background1"/>
                                    </w:rPr>
                                  </w:pPr>
                                </w:p>
                              </w:tc>
                              <w:tc>
                                <w:tcPr>
                                  <w:tcW w:w="343" w:type="pct"/>
                                  <w:shd w:val="clear" w:color="auto" w:fill="auto"/>
                                  <w:noWrap/>
                                </w:tcPr>
                                <w:p w14:paraId="20C9EAE9" w14:textId="77777777" w:rsidR="008D38EF" w:rsidRPr="00451452" w:rsidRDefault="008D38EF" w:rsidP="00461573">
                                  <w:pPr>
                                    <w:pStyle w:val="NoSpacing"/>
                                    <w:spacing w:line="276" w:lineRule="auto"/>
                                    <w:rPr>
                                      <w:rFonts w:ascii="Times New Roman" w:hAnsi="Times New Roman" w:cs="Times New Roman"/>
                                      <w:color w:val="FFFFFF" w:themeColor="background1"/>
                                    </w:rPr>
                                  </w:pPr>
                                </w:p>
                              </w:tc>
                              <w:tc>
                                <w:tcPr>
                                  <w:tcW w:w="351" w:type="pct"/>
                                  <w:shd w:val="clear" w:color="auto" w:fill="000000" w:themeFill="text1"/>
                                  <w:noWrap/>
                                </w:tcPr>
                                <w:p w14:paraId="7D45A882" w14:textId="77777777" w:rsidR="008D38EF" w:rsidRPr="00451452" w:rsidRDefault="008D38EF" w:rsidP="00461573">
                                  <w:pPr>
                                    <w:spacing w:line="276" w:lineRule="auto"/>
                                    <w:rPr>
                                      <w:rFonts w:ascii="Times New Roman" w:eastAsia="Times New Roman" w:hAnsi="Times New Roman" w:cs="Times New Roman"/>
                                      <w:color w:val="000000"/>
                                      <w:lang w:eastAsia="en-AU"/>
                                    </w:rPr>
                                  </w:pPr>
                                </w:p>
                              </w:tc>
                              <w:tc>
                                <w:tcPr>
                                  <w:tcW w:w="443" w:type="pct"/>
                                  <w:gridSpan w:val="2"/>
                                  <w:noWrap/>
                                </w:tcPr>
                                <w:p w14:paraId="745E8872" w14:textId="77777777" w:rsidR="008D38EF" w:rsidRPr="00451452" w:rsidRDefault="008D38EF" w:rsidP="00461573">
                                  <w:pPr>
                                    <w:spacing w:line="276" w:lineRule="auto"/>
                                    <w:rPr>
                                      <w:rFonts w:ascii="Times New Roman" w:eastAsia="Times New Roman" w:hAnsi="Times New Roman" w:cs="Times New Roman"/>
                                      <w:color w:val="000000"/>
                                      <w:lang w:eastAsia="en-AU"/>
                                    </w:rPr>
                                  </w:pPr>
                                </w:p>
                              </w:tc>
                              <w:tc>
                                <w:tcPr>
                                  <w:tcW w:w="314" w:type="pct"/>
                                  <w:noWrap/>
                                </w:tcPr>
                                <w:p w14:paraId="69A57C1E"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noWrap/>
                                </w:tcPr>
                                <w:p w14:paraId="0C976ABC"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noWrap/>
                                </w:tcPr>
                                <w:p w14:paraId="27E66DFD" w14:textId="77777777" w:rsidR="008D38EF" w:rsidRPr="00451452" w:rsidRDefault="008D38EF" w:rsidP="00461573">
                                  <w:pPr>
                                    <w:rPr>
                                      <w:rFonts w:ascii="Times New Roman" w:eastAsia="Times New Roman" w:hAnsi="Times New Roman" w:cs="Times New Roman"/>
                                      <w:sz w:val="20"/>
                                      <w:szCs w:val="20"/>
                                      <w:lang w:eastAsia="en-AU"/>
                                    </w:rPr>
                                  </w:pPr>
                                </w:p>
                              </w:tc>
                              <w:tc>
                                <w:tcPr>
                                  <w:tcW w:w="386" w:type="pct"/>
                                  <w:noWrap/>
                                </w:tcPr>
                                <w:p w14:paraId="4E164585" w14:textId="77777777" w:rsidR="008D38EF" w:rsidRPr="00451452" w:rsidRDefault="008D38EF" w:rsidP="00461573">
                                  <w:pPr>
                                    <w:rPr>
                                      <w:rFonts w:ascii="Times New Roman" w:eastAsia="Times New Roman" w:hAnsi="Times New Roman" w:cs="Times New Roman"/>
                                      <w:sz w:val="20"/>
                                      <w:szCs w:val="20"/>
                                      <w:lang w:eastAsia="en-AU"/>
                                    </w:rPr>
                                  </w:pPr>
                                </w:p>
                              </w:tc>
                            </w:tr>
                            <w:tr w:rsidR="008D38EF" w:rsidRPr="00451452" w14:paraId="48E9EC7E" w14:textId="77777777" w:rsidTr="00461573">
                              <w:trPr>
                                <w:trHeight w:val="340"/>
                              </w:trPr>
                              <w:tc>
                                <w:tcPr>
                                  <w:tcW w:w="5000" w:type="pct"/>
                                  <w:gridSpan w:val="10"/>
                                  <w:noWrap/>
                                  <w:hideMark/>
                                </w:tcPr>
                                <w:p w14:paraId="11D8E585" w14:textId="77777777" w:rsidR="008D38EF" w:rsidRPr="00451452" w:rsidRDefault="008D38EF" w:rsidP="00461573">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8D38EF" w:rsidRPr="00451452" w14:paraId="713EFBF7" w14:textId="77777777" w:rsidTr="00461573">
                              <w:trPr>
                                <w:trHeight w:val="340"/>
                              </w:trPr>
                              <w:tc>
                                <w:tcPr>
                                  <w:tcW w:w="2014" w:type="pct"/>
                                </w:tcPr>
                                <w:p w14:paraId="51227B0F" w14:textId="77777777" w:rsidR="008D38EF" w:rsidRPr="00451452" w:rsidRDefault="008D38EF"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64" w:type="pct"/>
                                  <w:noWrap/>
                                </w:tcPr>
                                <w:p w14:paraId="32D7CDC2" w14:textId="77777777" w:rsidR="008D38EF" w:rsidRPr="00451452" w:rsidRDefault="008D38EF" w:rsidP="00461573">
                                  <w:pPr>
                                    <w:pStyle w:val="NoSpacing"/>
                                    <w:spacing w:line="276" w:lineRule="auto"/>
                                    <w:rPr>
                                      <w:rFonts w:ascii="Times New Roman" w:hAnsi="Times New Roman" w:cs="Times New Roman"/>
                                    </w:rPr>
                                  </w:pPr>
                                </w:p>
                              </w:tc>
                              <w:tc>
                                <w:tcPr>
                                  <w:tcW w:w="343" w:type="pct"/>
                                  <w:noWrap/>
                                </w:tcPr>
                                <w:p w14:paraId="1BFD671E" w14:textId="77777777" w:rsidR="008D38EF" w:rsidRPr="00451452" w:rsidRDefault="008D38EF" w:rsidP="00461573">
                                  <w:pPr>
                                    <w:pStyle w:val="NoSpacing"/>
                                    <w:spacing w:line="276" w:lineRule="auto"/>
                                    <w:rPr>
                                      <w:rFonts w:ascii="Times New Roman" w:hAnsi="Times New Roman" w:cs="Times New Roman"/>
                                    </w:rPr>
                                  </w:pPr>
                                </w:p>
                              </w:tc>
                              <w:tc>
                                <w:tcPr>
                                  <w:tcW w:w="351" w:type="pct"/>
                                  <w:shd w:val="clear" w:color="auto" w:fill="000000" w:themeFill="text1"/>
                                  <w:noWrap/>
                                </w:tcPr>
                                <w:p w14:paraId="6369A2FE"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669ED3D8"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7632030C" w14:textId="77777777" w:rsidR="008D38EF" w:rsidRPr="00451452" w:rsidRDefault="008D38EF"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000000" w:themeFill="text1"/>
                                  <w:noWrap/>
                                </w:tcPr>
                                <w:p w14:paraId="77ABCDAE" w14:textId="77777777" w:rsidR="008D38EF" w:rsidRPr="00451452" w:rsidRDefault="008D38EF"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auto"/>
                                  <w:noWrap/>
                                </w:tcPr>
                                <w:p w14:paraId="14FE82D3" w14:textId="77777777" w:rsidR="008D38EF" w:rsidRPr="00451452" w:rsidRDefault="008D38EF"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noWrap/>
                                </w:tcPr>
                                <w:p w14:paraId="02EDA0D0" w14:textId="77777777" w:rsidR="008D38EF" w:rsidRPr="00451452" w:rsidRDefault="008D38EF" w:rsidP="00461573">
                                  <w:pPr>
                                    <w:rPr>
                                      <w:rFonts w:ascii="Times New Roman" w:eastAsia="Times New Roman" w:hAnsi="Times New Roman" w:cs="Times New Roman"/>
                                      <w:color w:val="000000"/>
                                      <w:lang w:eastAsia="en-AU"/>
                                    </w:rPr>
                                  </w:pPr>
                                </w:p>
                              </w:tc>
                            </w:tr>
                            <w:tr w:rsidR="008D38EF" w:rsidRPr="00451452" w14:paraId="6EB8B0C3" w14:textId="77777777" w:rsidTr="00461573">
                              <w:trPr>
                                <w:trHeight w:val="340"/>
                              </w:trPr>
                              <w:tc>
                                <w:tcPr>
                                  <w:tcW w:w="2014" w:type="pct"/>
                                </w:tcPr>
                                <w:p w14:paraId="1855199D" w14:textId="77777777" w:rsidR="008D38EF" w:rsidRPr="00451452" w:rsidRDefault="008D38EF"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64" w:type="pct"/>
                                  <w:noWrap/>
                                </w:tcPr>
                                <w:p w14:paraId="13C44F37" w14:textId="77777777" w:rsidR="008D38EF" w:rsidRPr="00451452" w:rsidRDefault="008D38EF" w:rsidP="00461573">
                                  <w:pPr>
                                    <w:pStyle w:val="NoSpacing"/>
                                    <w:spacing w:line="276" w:lineRule="auto"/>
                                    <w:rPr>
                                      <w:rFonts w:ascii="Times New Roman" w:hAnsi="Times New Roman" w:cs="Times New Roman"/>
                                    </w:rPr>
                                  </w:pPr>
                                </w:p>
                              </w:tc>
                              <w:tc>
                                <w:tcPr>
                                  <w:tcW w:w="343" w:type="pct"/>
                                  <w:noWrap/>
                                </w:tcPr>
                                <w:p w14:paraId="6D1FA6C7" w14:textId="77777777" w:rsidR="008D38EF" w:rsidRPr="00451452" w:rsidRDefault="008D38EF" w:rsidP="00461573">
                                  <w:pPr>
                                    <w:pStyle w:val="NoSpacing"/>
                                    <w:spacing w:line="276" w:lineRule="auto"/>
                                    <w:rPr>
                                      <w:rFonts w:ascii="Times New Roman" w:hAnsi="Times New Roman" w:cs="Times New Roman"/>
                                    </w:rPr>
                                  </w:pPr>
                                </w:p>
                              </w:tc>
                              <w:tc>
                                <w:tcPr>
                                  <w:tcW w:w="351" w:type="pct"/>
                                  <w:shd w:val="clear" w:color="auto" w:fill="auto"/>
                                  <w:noWrap/>
                                </w:tcPr>
                                <w:p w14:paraId="724E0A2A"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36E8E06C"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1EF6701E" w14:textId="77777777" w:rsidR="008D38EF" w:rsidRPr="00451452" w:rsidRDefault="008D38EF" w:rsidP="00461573">
                                  <w:pPr>
                                    <w:spacing w:line="276" w:lineRule="auto"/>
                                    <w:rPr>
                                      <w:rFonts w:ascii="Times New Roman" w:eastAsia="Times New Roman" w:hAnsi="Times New Roman" w:cs="Times New Roman"/>
                                      <w:color w:val="000000"/>
                                      <w:lang w:eastAsia="en-AU"/>
                                    </w:rPr>
                                  </w:pPr>
                                </w:p>
                              </w:tc>
                              <w:tc>
                                <w:tcPr>
                                  <w:tcW w:w="392" w:type="pct"/>
                                  <w:shd w:val="clear" w:color="auto" w:fill="000000" w:themeFill="text1"/>
                                  <w:noWrap/>
                                </w:tcPr>
                                <w:p w14:paraId="6F38036A" w14:textId="77777777" w:rsidR="008D38EF" w:rsidRPr="00451452" w:rsidRDefault="008D38EF" w:rsidP="00461573">
                                  <w:pPr>
                                    <w:spacing w:line="276" w:lineRule="auto"/>
                                    <w:rPr>
                                      <w:rFonts w:ascii="Times New Roman" w:eastAsia="Times New Roman" w:hAnsi="Times New Roman" w:cs="Times New Roman"/>
                                      <w:color w:val="000000"/>
                                      <w:lang w:eastAsia="en-AU"/>
                                    </w:rPr>
                                  </w:pPr>
                                </w:p>
                              </w:tc>
                              <w:tc>
                                <w:tcPr>
                                  <w:tcW w:w="392" w:type="pct"/>
                                  <w:shd w:val="clear" w:color="auto" w:fill="auto"/>
                                  <w:noWrap/>
                                </w:tcPr>
                                <w:p w14:paraId="52E7F583" w14:textId="77777777" w:rsidR="008D38EF" w:rsidRPr="00451452" w:rsidRDefault="008D38EF" w:rsidP="00461573">
                                  <w:pPr>
                                    <w:rPr>
                                      <w:rFonts w:ascii="Times New Roman" w:eastAsia="Times New Roman" w:hAnsi="Times New Roman" w:cs="Times New Roman"/>
                                      <w:color w:val="000000"/>
                                      <w:lang w:eastAsia="en-AU"/>
                                    </w:rPr>
                                  </w:pPr>
                                </w:p>
                              </w:tc>
                              <w:tc>
                                <w:tcPr>
                                  <w:tcW w:w="386" w:type="pct"/>
                                  <w:noWrap/>
                                </w:tcPr>
                                <w:p w14:paraId="27C2941C" w14:textId="77777777" w:rsidR="008D38EF" w:rsidRPr="00451452" w:rsidRDefault="008D38EF" w:rsidP="00461573">
                                  <w:pPr>
                                    <w:rPr>
                                      <w:rFonts w:ascii="Times New Roman" w:eastAsia="Times New Roman" w:hAnsi="Times New Roman" w:cs="Times New Roman"/>
                                      <w:color w:val="000000"/>
                                      <w:lang w:eastAsia="en-AU"/>
                                    </w:rPr>
                                  </w:pPr>
                                </w:p>
                              </w:tc>
                            </w:tr>
                            <w:tr w:rsidR="008D38EF" w:rsidRPr="00451452" w14:paraId="18673F41" w14:textId="77777777" w:rsidTr="00461573">
                              <w:trPr>
                                <w:trHeight w:val="340"/>
                              </w:trPr>
                              <w:tc>
                                <w:tcPr>
                                  <w:tcW w:w="2014" w:type="pct"/>
                                  <w:hideMark/>
                                </w:tcPr>
                                <w:p w14:paraId="3E622AB1" w14:textId="77777777" w:rsidR="008D38EF" w:rsidRPr="00451452" w:rsidRDefault="008D38EF" w:rsidP="00461573">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64" w:type="pct"/>
                                  <w:noWrap/>
                                  <w:hideMark/>
                                </w:tcPr>
                                <w:p w14:paraId="570C99E6" w14:textId="77777777" w:rsidR="008D38EF" w:rsidRPr="00451452" w:rsidRDefault="008D38EF" w:rsidP="00461573">
                                  <w:pPr>
                                    <w:pStyle w:val="NoSpacing"/>
                                    <w:spacing w:line="276" w:lineRule="auto"/>
                                    <w:rPr>
                                      <w:rFonts w:ascii="Times New Roman" w:hAnsi="Times New Roman" w:cs="Times New Roman"/>
                                    </w:rPr>
                                  </w:pPr>
                                </w:p>
                              </w:tc>
                              <w:tc>
                                <w:tcPr>
                                  <w:tcW w:w="343" w:type="pct"/>
                                  <w:noWrap/>
                                  <w:hideMark/>
                                </w:tcPr>
                                <w:p w14:paraId="1978DEFA" w14:textId="77777777" w:rsidR="008D38EF" w:rsidRPr="00451452" w:rsidRDefault="008D38EF" w:rsidP="00461573">
                                  <w:pPr>
                                    <w:pStyle w:val="NoSpacing"/>
                                    <w:spacing w:line="276" w:lineRule="auto"/>
                                    <w:rPr>
                                      <w:rFonts w:ascii="Times New Roman" w:hAnsi="Times New Roman" w:cs="Times New Roman"/>
                                    </w:rPr>
                                  </w:pPr>
                                </w:p>
                              </w:tc>
                              <w:tc>
                                <w:tcPr>
                                  <w:tcW w:w="351" w:type="pct"/>
                                  <w:noWrap/>
                                  <w:hideMark/>
                                </w:tcPr>
                                <w:p w14:paraId="4D0EEF2B"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50FA1000"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24449F80"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77A7C09F"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shd w:val="clear" w:color="auto" w:fill="000000" w:themeFill="text1"/>
                                  <w:noWrap/>
                                  <w:hideMark/>
                                </w:tcPr>
                                <w:p w14:paraId="79958CC5" w14:textId="77777777" w:rsidR="008D38EF" w:rsidRPr="00451452" w:rsidRDefault="008D38EF"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shd w:val="clear" w:color="auto" w:fill="000000" w:themeFill="text1"/>
                                  <w:noWrap/>
                                  <w:hideMark/>
                                </w:tcPr>
                                <w:p w14:paraId="794648E4" w14:textId="77777777" w:rsidR="008D38EF" w:rsidRPr="00451452" w:rsidRDefault="008D38EF"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773154B0" w14:textId="59660166" w:rsidR="008D38EF" w:rsidRPr="00002BB9" w:rsidRDefault="008D38EF" w:rsidP="00002BB9">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As aim 3 is entirely laboratory based, </w:t>
                            </w:r>
                            <w:r>
                              <w:rPr>
                                <w:rFonts w:ascii="Times New Roman" w:hAnsi="Times New Roman" w:cs="Times New Roman"/>
                                <w:sz w:val="24"/>
                              </w:rPr>
                              <w:t xml:space="preserve">and requires development of novel methods, </w:t>
                            </w:r>
                            <w:r w:rsidRPr="00451452">
                              <w:rPr>
                                <w:rFonts w:ascii="Times New Roman" w:hAnsi="Times New Roman" w:cs="Times New Roman"/>
                                <w:sz w:val="24"/>
                              </w:rPr>
                              <w:t>ample time had been allocated for its optimisation and completion. While ample time has been allocated for specifically for thesis writing, it will be an ongoi</w:t>
                            </w:r>
                            <w:r>
                              <w:rPr>
                                <w:rFonts w:ascii="Times New Roman" w:hAnsi="Times New Roman" w:cs="Times New Roman"/>
                                <w:sz w:val="24"/>
                              </w:rPr>
                              <w:t xml:space="preserve">ng task throughout the year.   </w:t>
                            </w:r>
                            <w:bookmarkEnd w:id="739"/>
                            <w:bookmarkEnd w:id="74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D6E9D" id="_x0000_s1030" type="#_x0000_t202" style="position:absolute;margin-left:-7.9pt;margin-top:18.7pt;width:460.5pt;height:328.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" stroked="f">
                <v:textbox>
                  <w:txbxContent>
                    <w:tbl>
                      <w:tblPr>
                        <w:tblStyle w:val="TableGrid"/>
                        <w:tblW w:w="4864" w:type="pct"/>
                        <w:tblInd w:w="-5" w:type="dxa"/>
                        <w:tblLook w:val="04A0" w:firstRow="1" w:lastRow="0" w:firstColumn="1" w:lastColumn="0" w:noHBand="0" w:noVBand="1"/>
                      </w:tblPr>
                      <w:tblGrid>
                        <w:gridCol w:w="3486"/>
                        <w:gridCol w:w="632"/>
                        <w:gridCol w:w="595"/>
                        <w:gridCol w:w="607"/>
                        <w:gridCol w:w="82"/>
                        <w:gridCol w:w="683"/>
                        <w:gridCol w:w="543"/>
                        <w:gridCol w:w="679"/>
                        <w:gridCol w:w="679"/>
                        <w:gridCol w:w="670"/>
                      </w:tblGrid>
                      <w:tr w:rsidR="008D38EF" w:rsidRPr="00451452" w14:paraId="00A2C441" w14:textId="77777777" w:rsidTr="00461573">
                        <w:trPr>
                          <w:trHeight w:val="340"/>
                        </w:trPr>
                        <w:tc>
                          <w:tcPr>
                            <w:tcW w:w="2014" w:type="pct"/>
                            <w:shd w:val="clear" w:color="auto" w:fill="262626" w:themeFill="text1" w:themeFillTint="D9"/>
                            <w:noWrap/>
                            <w:hideMark/>
                          </w:tcPr>
                          <w:p w14:paraId="047ED3C4" w14:textId="77777777" w:rsidR="008D38EF" w:rsidRPr="00451452" w:rsidRDefault="008D38EF" w:rsidP="00461573">
                            <w:pPr>
                              <w:jc w:val="center"/>
                              <w:rPr>
                                <w:rFonts w:ascii="Times New Roman" w:eastAsia="Times New Roman" w:hAnsi="Times New Roman" w:cs="Times New Roman"/>
                                <w:b/>
                                <w:bCs/>
                                <w:color w:val="FFFFFF" w:themeColor="background1"/>
                                <w:u w:val="single"/>
                                <w:lang w:eastAsia="en-AU"/>
                              </w:rPr>
                            </w:pPr>
                            <w:bookmarkStart w:id="741" w:name="_Toc445796869"/>
                            <w:bookmarkStart w:id="742" w:name="_Toc445797032"/>
                            <w:r w:rsidRPr="00451452">
                              <w:rPr>
                                <w:rFonts w:ascii="Times New Roman" w:eastAsia="Times New Roman" w:hAnsi="Times New Roman" w:cs="Times New Roman"/>
                                <w:b/>
                                <w:bCs/>
                                <w:color w:val="FFFFFF" w:themeColor="background1"/>
                                <w:u w:val="single"/>
                                <w:lang w:eastAsia="en-AU"/>
                              </w:rPr>
                              <w:t>Honours Timeline</w:t>
                            </w:r>
                          </w:p>
                        </w:tc>
                        <w:tc>
                          <w:tcPr>
                            <w:tcW w:w="364" w:type="pct"/>
                            <w:shd w:val="clear" w:color="auto" w:fill="262626" w:themeFill="text1" w:themeFillTint="D9"/>
                            <w:noWrap/>
                            <w:hideMark/>
                          </w:tcPr>
                          <w:p w14:paraId="108EC140" w14:textId="77777777" w:rsidR="008D38EF" w:rsidRPr="00451452" w:rsidRDefault="008D38EF"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43" w:type="pct"/>
                            <w:shd w:val="clear" w:color="auto" w:fill="262626" w:themeFill="text1" w:themeFillTint="D9"/>
                            <w:noWrap/>
                            <w:hideMark/>
                          </w:tcPr>
                          <w:p w14:paraId="4F986CD2" w14:textId="77777777" w:rsidR="008D38EF" w:rsidRPr="00451452" w:rsidRDefault="008D38EF"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399" w:type="pct"/>
                            <w:gridSpan w:val="2"/>
                            <w:shd w:val="clear" w:color="auto" w:fill="262626" w:themeFill="text1" w:themeFillTint="D9"/>
                            <w:noWrap/>
                            <w:hideMark/>
                          </w:tcPr>
                          <w:p w14:paraId="25939373" w14:textId="77777777" w:rsidR="008D38EF" w:rsidRPr="00451452" w:rsidRDefault="008D38EF"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395" w:type="pct"/>
                            <w:shd w:val="clear" w:color="auto" w:fill="262626" w:themeFill="text1" w:themeFillTint="D9"/>
                            <w:noWrap/>
                            <w:hideMark/>
                          </w:tcPr>
                          <w:p w14:paraId="298C707B" w14:textId="77777777" w:rsidR="008D38EF" w:rsidRPr="00451452" w:rsidRDefault="008D38EF"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14" w:type="pct"/>
                            <w:shd w:val="clear" w:color="auto" w:fill="262626" w:themeFill="text1" w:themeFillTint="D9"/>
                            <w:noWrap/>
                            <w:hideMark/>
                          </w:tcPr>
                          <w:p w14:paraId="0BC3E006" w14:textId="77777777" w:rsidR="008D38EF" w:rsidRPr="00451452" w:rsidRDefault="008D38EF"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2" w:type="pct"/>
                            <w:shd w:val="clear" w:color="auto" w:fill="262626" w:themeFill="text1" w:themeFillTint="D9"/>
                            <w:noWrap/>
                            <w:hideMark/>
                          </w:tcPr>
                          <w:p w14:paraId="747608A3" w14:textId="77777777" w:rsidR="008D38EF" w:rsidRPr="00451452" w:rsidRDefault="008D38EF"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2" w:type="pct"/>
                            <w:shd w:val="clear" w:color="auto" w:fill="262626" w:themeFill="text1" w:themeFillTint="D9"/>
                            <w:noWrap/>
                            <w:hideMark/>
                          </w:tcPr>
                          <w:p w14:paraId="6F3659D6" w14:textId="77777777" w:rsidR="008D38EF" w:rsidRPr="00451452" w:rsidRDefault="008D38EF"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86" w:type="pct"/>
                            <w:shd w:val="clear" w:color="auto" w:fill="262626" w:themeFill="text1" w:themeFillTint="D9"/>
                            <w:noWrap/>
                            <w:hideMark/>
                          </w:tcPr>
                          <w:p w14:paraId="13215411" w14:textId="77777777" w:rsidR="008D38EF" w:rsidRPr="00451452" w:rsidRDefault="008D38EF"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8D38EF" w:rsidRPr="00451452" w14:paraId="2EDEC51F" w14:textId="77777777" w:rsidTr="00461573">
                        <w:trPr>
                          <w:trHeight w:val="340"/>
                        </w:trPr>
                        <w:tc>
                          <w:tcPr>
                            <w:tcW w:w="5000" w:type="pct"/>
                            <w:gridSpan w:val="10"/>
                            <w:noWrap/>
                            <w:hideMark/>
                          </w:tcPr>
                          <w:p w14:paraId="7F4FAE4D" w14:textId="77777777" w:rsidR="008D38EF" w:rsidRPr="00451452" w:rsidRDefault="008D38EF" w:rsidP="00461573">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8D38EF" w:rsidRPr="00451452" w14:paraId="1F9BC39C" w14:textId="77777777" w:rsidTr="00461573">
                        <w:trPr>
                          <w:trHeight w:val="340"/>
                        </w:trPr>
                        <w:tc>
                          <w:tcPr>
                            <w:tcW w:w="2014" w:type="pct"/>
                            <w:noWrap/>
                            <w:hideMark/>
                          </w:tcPr>
                          <w:p w14:paraId="333D1319" w14:textId="77777777" w:rsidR="008D38EF" w:rsidRPr="00451452" w:rsidRDefault="008D38EF" w:rsidP="00461573">
                            <w:pPr>
                              <w:pStyle w:val="NoSpacing"/>
                              <w:spacing w:line="276" w:lineRule="auto"/>
                              <w:rPr>
                                <w:rFonts w:ascii="Times New Roman" w:hAnsi="Times New Roman" w:cs="Times New Roman"/>
                              </w:rPr>
                            </w:pPr>
                            <w:r w:rsidRPr="00451452">
                              <w:rPr>
                                <w:rFonts w:ascii="Times New Roman" w:hAnsi="Times New Roman" w:cs="Times New Roman"/>
                              </w:rPr>
                              <w:t>miRNA-seq Analysis</w:t>
                            </w:r>
                          </w:p>
                        </w:tc>
                        <w:tc>
                          <w:tcPr>
                            <w:tcW w:w="364" w:type="pct"/>
                            <w:shd w:val="clear" w:color="auto" w:fill="000000" w:themeFill="text1"/>
                            <w:noWrap/>
                            <w:hideMark/>
                          </w:tcPr>
                          <w:p w14:paraId="491281F2" w14:textId="77777777" w:rsidR="008D38EF" w:rsidRPr="00451452" w:rsidRDefault="008D38EF" w:rsidP="00461573">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43" w:type="pct"/>
                            <w:shd w:val="clear" w:color="auto" w:fill="FFFFFF" w:themeFill="background1"/>
                            <w:noWrap/>
                            <w:hideMark/>
                          </w:tcPr>
                          <w:p w14:paraId="660FEEEA" w14:textId="77777777" w:rsidR="008D38EF" w:rsidRPr="00451452" w:rsidRDefault="008D38EF" w:rsidP="00461573">
                            <w:pPr>
                              <w:pStyle w:val="NoSpacing"/>
                              <w:spacing w:line="276" w:lineRule="auto"/>
                              <w:rPr>
                                <w:rFonts w:ascii="Times New Roman" w:hAnsi="Times New Roman" w:cs="Times New Roman"/>
                                <w:highlight w:val="black"/>
                              </w:rPr>
                            </w:pPr>
                          </w:p>
                        </w:tc>
                        <w:tc>
                          <w:tcPr>
                            <w:tcW w:w="351" w:type="pct"/>
                            <w:noWrap/>
                            <w:hideMark/>
                          </w:tcPr>
                          <w:p w14:paraId="0C4D6439"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100A90B0"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05D6956"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A9EC0F7"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575D8A77" w14:textId="77777777" w:rsidR="008D38EF" w:rsidRPr="00451452" w:rsidRDefault="008D38EF" w:rsidP="00461573">
                            <w:pPr>
                              <w:rPr>
                                <w:rFonts w:ascii="Times New Roman" w:eastAsia="Times New Roman" w:hAnsi="Times New Roman" w:cs="Times New Roman"/>
                                <w:sz w:val="20"/>
                                <w:szCs w:val="20"/>
                                <w:lang w:eastAsia="en-AU"/>
                              </w:rPr>
                            </w:pPr>
                          </w:p>
                        </w:tc>
                        <w:tc>
                          <w:tcPr>
                            <w:tcW w:w="386" w:type="pct"/>
                            <w:noWrap/>
                            <w:hideMark/>
                          </w:tcPr>
                          <w:p w14:paraId="3A95CB0F" w14:textId="77777777" w:rsidR="008D38EF" w:rsidRPr="00451452" w:rsidRDefault="008D38EF" w:rsidP="00461573">
                            <w:pPr>
                              <w:rPr>
                                <w:rFonts w:ascii="Times New Roman" w:eastAsia="Times New Roman" w:hAnsi="Times New Roman" w:cs="Times New Roman"/>
                                <w:sz w:val="20"/>
                                <w:szCs w:val="20"/>
                                <w:lang w:eastAsia="en-AU"/>
                              </w:rPr>
                            </w:pPr>
                          </w:p>
                        </w:tc>
                      </w:tr>
                      <w:tr w:rsidR="008D38EF" w:rsidRPr="00451452" w14:paraId="5071497E" w14:textId="77777777" w:rsidTr="00461573">
                        <w:trPr>
                          <w:trHeight w:val="340"/>
                        </w:trPr>
                        <w:tc>
                          <w:tcPr>
                            <w:tcW w:w="2014" w:type="pct"/>
                            <w:noWrap/>
                            <w:hideMark/>
                          </w:tcPr>
                          <w:p w14:paraId="35AC0440" w14:textId="77777777" w:rsidR="008D38EF" w:rsidRPr="00451452" w:rsidRDefault="008D38EF" w:rsidP="00461573">
                            <w:pPr>
                              <w:pStyle w:val="NoSpacing"/>
                              <w:spacing w:line="276" w:lineRule="auto"/>
                              <w:rPr>
                                <w:rFonts w:ascii="Times New Roman" w:hAnsi="Times New Roman" w:cs="Times New Roman"/>
                              </w:rPr>
                            </w:pPr>
                            <w:r w:rsidRPr="00451452">
                              <w:rPr>
                                <w:rFonts w:ascii="Times New Roman" w:hAnsi="Times New Roman" w:cs="Times New Roman"/>
                              </w:rPr>
                              <w:t>RT-qPCR</w:t>
                            </w:r>
                          </w:p>
                        </w:tc>
                        <w:tc>
                          <w:tcPr>
                            <w:tcW w:w="364" w:type="pct"/>
                            <w:noWrap/>
                            <w:hideMark/>
                          </w:tcPr>
                          <w:p w14:paraId="232BD728" w14:textId="77777777" w:rsidR="008D38EF" w:rsidRPr="00451452" w:rsidRDefault="008D38EF"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63E9CD14" w14:textId="77777777" w:rsidR="008D38EF" w:rsidRPr="00451452" w:rsidRDefault="008D38EF" w:rsidP="00461573">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1" w:type="pct"/>
                            <w:noWrap/>
                            <w:hideMark/>
                          </w:tcPr>
                          <w:p w14:paraId="1B6D7746" w14:textId="77777777" w:rsidR="008D38EF" w:rsidRPr="00451452" w:rsidRDefault="008D38EF" w:rsidP="00461573">
                            <w:pPr>
                              <w:spacing w:line="276" w:lineRule="auto"/>
                              <w:rPr>
                                <w:rFonts w:ascii="Times New Roman" w:eastAsia="Times New Roman" w:hAnsi="Times New Roman" w:cs="Times New Roman"/>
                                <w:color w:val="000000"/>
                                <w:lang w:eastAsia="en-AU"/>
                              </w:rPr>
                            </w:pPr>
                          </w:p>
                        </w:tc>
                        <w:tc>
                          <w:tcPr>
                            <w:tcW w:w="443" w:type="pct"/>
                            <w:gridSpan w:val="2"/>
                            <w:noWrap/>
                            <w:hideMark/>
                          </w:tcPr>
                          <w:p w14:paraId="51856756"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5DA1CD9"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B9152B4"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311E7AC4" w14:textId="77777777" w:rsidR="008D38EF" w:rsidRPr="00451452" w:rsidRDefault="008D38EF" w:rsidP="00461573">
                            <w:pPr>
                              <w:rPr>
                                <w:rFonts w:ascii="Times New Roman" w:eastAsia="Times New Roman" w:hAnsi="Times New Roman" w:cs="Times New Roman"/>
                                <w:sz w:val="20"/>
                                <w:szCs w:val="20"/>
                                <w:lang w:eastAsia="en-AU"/>
                              </w:rPr>
                            </w:pPr>
                          </w:p>
                        </w:tc>
                        <w:tc>
                          <w:tcPr>
                            <w:tcW w:w="386" w:type="pct"/>
                            <w:noWrap/>
                            <w:hideMark/>
                          </w:tcPr>
                          <w:p w14:paraId="79586D98" w14:textId="77777777" w:rsidR="008D38EF" w:rsidRPr="00451452" w:rsidRDefault="008D38EF" w:rsidP="00461573">
                            <w:pPr>
                              <w:rPr>
                                <w:rFonts w:ascii="Times New Roman" w:eastAsia="Times New Roman" w:hAnsi="Times New Roman" w:cs="Times New Roman"/>
                                <w:sz w:val="20"/>
                                <w:szCs w:val="20"/>
                                <w:lang w:eastAsia="en-AU"/>
                              </w:rPr>
                            </w:pPr>
                          </w:p>
                        </w:tc>
                      </w:tr>
                      <w:tr w:rsidR="008D38EF" w:rsidRPr="00451452" w14:paraId="6F754AFF" w14:textId="77777777" w:rsidTr="00461573">
                        <w:trPr>
                          <w:trHeight w:val="340"/>
                        </w:trPr>
                        <w:tc>
                          <w:tcPr>
                            <w:tcW w:w="5000" w:type="pct"/>
                            <w:gridSpan w:val="10"/>
                            <w:noWrap/>
                            <w:hideMark/>
                          </w:tcPr>
                          <w:p w14:paraId="251D488F" w14:textId="77777777" w:rsidR="008D38EF" w:rsidRPr="00451452" w:rsidRDefault="008D38EF" w:rsidP="00461573">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8D38EF" w:rsidRPr="00451452" w14:paraId="559E81E3" w14:textId="77777777" w:rsidTr="00461573">
                        <w:trPr>
                          <w:trHeight w:val="340"/>
                        </w:trPr>
                        <w:tc>
                          <w:tcPr>
                            <w:tcW w:w="2014" w:type="pct"/>
                            <w:noWrap/>
                            <w:hideMark/>
                          </w:tcPr>
                          <w:p w14:paraId="01CB098F" w14:textId="77777777" w:rsidR="008D38EF" w:rsidRPr="00451452" w:rsidRDefault="008D38EF" w:rsidP="00461573">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64" w:type="pct"/>
                            <w:noWrap/>
                            <w:hideMark/>
                          </w:tcPr>
                          <w:p w14:paraId="653A5C3C" w14:textId="77777777" w:rsidR="008D38EF" w:rsidRPr="00451452" w:rsidRDefault="008D38EF"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0AF146DD" w14:textId="77777777" w:rsidR="008D38EF" w:rsidRPr="00451452" w:rsidRDefault="008D38EF" w:rsidP="00461573">
                            <w:pPr>
                              <w:pStyle w:val="NoSpacing"/>
                              <w:spacing w:line="276" w:lineRule="auto"/>
                              <w:rPr>
                                <w:rFonts w:ascii="Times New Roman" w:hAnsi="Times New Roman" w:cs="Times New Roman"/>
                              </w:rPr>
                            </w:pPr>
                          </w:p>
                        </w:tc>
                        <w:tc>
                          <w:tcPr>
                            <w:tcW w:w="351" w:type="pct"/>
                            <w:shd w:val="clear" w:color="auto" w:fill="000000" w:themeFill="text1"/>
                            <w:noWrap/>
                            <w:hideMark/>
                          </w:tcPr>
                          <w:p w14:paraId="65384754" w14:textId="77777777" w:rsidR="008D38EF" w:rsidRPr="00451452" w:rsidRDefault="008D38EF"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43" w:type="pct"/>
                            <w:gridSpan w:val="2"/>
                            <w:noWrap/>
                            <w:hideMark/>
                          </w:tcPr>
                          <w:p w14:paraId="3B154073" w14:textId="77777777" w:rsidR="008D38EF" w:rsidRPr="00451452" w:rsidRDefault="008D38EF" w:rsidP="00461573">
                            <w:pPr>
                              <w:spacing w:line="276" w:lineRule="auto"/>
                              <w:rPr>
                                <w:rFonts w:ascii="Times New Roman" w:eastAsia="Times New Roman" w:hAnsi="Times New Roman" w:cs="Times New Roman"/>
                                <w:color w:val="000000"/>
                                <w:lang w:eastAsia="en-AU"/>
                              </w:rPr>
                            </w:pPr>
                          </w:p>
                        </w:tc>
                        <w:tc>
                          <w:tcPr>
                            <w:tcW w:w="314" w:type="pct"/>
                            <w:noWrap/>
                            <w:hideMark/>
                          </w:tcPr>
                          <w:p w14:paraId="39565AF0"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40EB76E3"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243CCA2B" w14:textId="77777777" w:rsidR="008D38EF" w:rsidRPr="00451452" w:rsidRDefault="008D38EF" w:rsidP="00461573">
                            <w:pPr>
                              <w:rPr>
                                <w:rFonts w:ascii="Times New Roman" w:eastAsia="Times New Roman" w:hAnsi="Times New Roman" w:cs="Times New Roman"/>
                                <w:sz w:val="20"/>
                                <w:szCs w:val="20"/>
                                <w:lang w:eastAsia="en-AU"/>
                              </w:rPr>
                            </w:pPr>
                          </w:p>
                        </w:tc>
                        <w:tc>
                          <w:tcPr>
                            <w:tcW w:w="386" w:type="pct"/>
                            <w:noWrap/>
                            <w:hideMark/>
                          </w:tcPr>
                          <w:p w14:paraId="4B249615" w14:textId="77777777" w:rsidR="008D38EF" w:rsidRPr="00451452" w:rsidRDefault="008D38EF" w:rsidP="00461573">
                            <w:pPr>
                              <w:rPr>
                                <w:rFonts w:ascii="Times New Roman" w:eastAsia="Times New Roman" w:hAnsi="Times New Roman" w:cs="Times New Roman"/>
                                <w:sz w:val="20"/>
                                <w:szCs w:val="20"/>
                                <w:lang w:eastAsia="en-AU"/>
                              </w:rPr>
                            </w:pPr>
                          </w:p>
                        </w:tc>
                      </w:tr>
                      <w:tr w:rsidR="008D38EF" w:rsidRPr="00451452" w14:paraId="4775EB83" w14:textId="77777777" w:rsidTr="00461573">
                        <w:trPr>
                          <w:trHeight w:val="340"/>
                        </w:trPr>
                        <w:tc>
                          <w:tcPr>
                            <w:tcW w:w="2014" w:type="pct"/>
                            <w:noWrap/>
                          </w:tcPr>
                          <w:p w14:paraId="3CE9CEA3" w14:textId="77777777" w:rsidR="008D38EF" w:rsidRPr="00451452" w:rsidRDefault="008D38EF" w:rsidP="00461573">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64" w:type="pct"/>
                            <w:noWrap/>
                          </w:tcPr>
                          <w:p w14:paraId="70A90FA4" w14:textId="77777777" w:rsidR="008D38EF" w:rsidRPr="00451452" w:rsidRDefault="008D38EF" w:rsidP="00461573">
                            <w:pPr>
                              <w:pStyle w:val="NoSpacing"/>
                              <w:spacing w:line="276" w:lineRule="auto"/>
                              <w:rPr>
                                <w:rFonts w:ascii="Times New Roman" w:hAnsi="Times New Roman" w:cs="Times New Roman"/>
                                <w:color w:val="FFFFFF" w:themeColor="background1"/>
                              </w:rPr>
                            </w:pPr>
                          </w:p>
                        </w:tc>
                        <w:tc>
                          <w:tcPr>
                            <w:tcW w:w="343" w:type="pct"/>
                            <w:shd w:val="clear" w:color="auto" w:fill="auto"/>
                            <w:noWrap/>
                          </w:tcPr>
                          <w:p w14:paraId="20C9EAE9" w14:textId="77777777" w:rsidR="008D38EF" w:rsidRPr="00451452" w:rsidRDefault="008D38EF" w:rsidP="00461573">
                            <w:pPr>
                              <w:pStyle w:val="NoSpacing"/>
                              <w:spacing w:line="276" w:lineRule="auto"/>
                              <w:rPr>
                                <w:rFonts w:ascii="Times New Roman" w:hAnsi="Times New Roman" w:cs="Times New Roman"/>
                                <w:color w:val="FFFFFF" w:themeColor="background1"/>
                              </w:rPr>
                            </w:pPr>
                          </w:p>
                        </w:tc>
                        <w:tc>
                          <w:tcPr>
                            <w:tcW w:w="351" w:type="pct"/>
                            <w:shd w:val="clear" w:color="auto" w:fill="000000" w:themeFill="text1"/>
                            <w:noWrap/>
                          </w:tcPr>
                          <w:p w14:paraId="7D45A882" w14:textId="77777777" w:rsidR="008D38EF" w:rsidRPr="00451452" w:rsidRDefault="008D38EF" w:rsidP="00461573">
                            <w:pPr>
                              <w:spacing w:line="276" w:lineRule="auto"/>
                              <w:rPr>
                                <w:rFonts w:ascii="Times New Roman" w:eastAsia="Times New Roman" w:hAnsi="Times New Roman" w:cs="Times New Roman"/>
                                <w:color w:val="000000"/>
                                <w:lang w:eastAsia="en-AU"/>
                              </w:rPr>
                            </w:pPr>
                          </w:p>
                        </w:tc>
                        <w:tc>
                          <w:tcPr>
                            <w:tcW w:w="443" w:type="pct"/>
                            <w:gridSpan w:val="2"/>
                            <w:noWrap/>
                          </w:tcPr>
                          <w:p w14:paraId="745E8872" w14:textId="77777777" w:rsidR="008D38EF" w:rsidRPr="00451452" w:rsidRDefault="008D38EF" w:rsidP="00461573">
                            <w:pPr>
                              <w:spacing w:line="276" w:lineRule="auto"/>
                              <w:rPr>
                                <w:rFonts w:ascii="Times New Roman" w:eastAsia="Times New Roman" w:hAnsi="Times New Roman" w:cs="Times New Roman"/>
                                <w:color w:val="000000"/>
                                <w:lang w:eastAsia="en-AU"/>
                              </w:rPr>
                            </w:pPr>
                          </w:p>
                        </w:tc>
                        <w:tc>
                          <w:tcPr>
                            <w:tcW w:w="314" w:type="pct"/>
                            <w:noWrap/>
                          </w:tcPr>
                          <w:p w14:paraId="69A57C1E"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noWrap/>
                          </w:tcPr>
                          <w:p w14:paraId="0C976ABC"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noWrap/>
                          </w:tcPr>
                          <w:p w14:paraId="27E66DFD" w14:textId="77777777" w:rsidR="008D38EF" w:rsidRPr="00451452" w:rsidRDefault="008D38EF" w:rsidP="00461573">
                            <w:pPr>
                              <w:rPr>
                                <w:rFonts w:ascii="Times New Roman" w:eastAsia="Times New Roman" w:hAnsi="Times New Roman" w:cs="Times New Roman"/>
                                <w:sz w:val="20"/>
                                <w:szCs w:val="20"/>
                                <w:lang w:eastAsia="en-AU"/>
                              </w:rPr>
                            </w:pPr>
                          </w:p>
                        </w:tc>
                        <w:tc>
                          <w:tcPr>
                            <w:tcW w:w="386" w:type="pct"/>
                            <w:noWrap/>
                          </w:tcPr>
                          <w:p w14:paraId="4E164585" w14:textId="77777777" w:rsidR="008D38EF" w:rsidRPr="00451452" w:rsidRDefault="008D38EF" w:rsidP="00461573">
                            <w:pPr>
                              <w:rPr>
                                <w:rFonts w:ascii="Times New Roman" w:eastAsia="Times New Roman" w:hAnsi="Times New Roman" w:cs="Times New Roman"/>
                                <w:sz w:val="20"/>
                                <w:szCs w:val="20"/>
                                <w:lang w:eastAsia="en-AU"/>
                              </w:rPr>
                            </w:pPr>
                          </w:p>
                        </w:tc>
                      </w:tr>
                      <w:tr w:rsidR="008D38EF" w:rsidRPr="00451452" w14:paraId="48E9EC7E" w14:textId="77777777" w:rsidTr="00461573">
                        <w:trPr>
                          <w:trHeight w:val="340"/>
                        </w:trPr>
                        <w:tc>
                          <w:tcPr>
                            <w:tcW w:w="5000" w:type="pct"/>
                            <w:gridSpan w:val="10"/>
                            <w:noWrap/>
                            <w:hideMark/>
                          </w:tcPr>
                          <w:p w14:paraId="11D8E585" w14:textId="77777777" w:rsidR="008D38EF" w:rsidRPr="00451452" w:rsidRDefault="008D38EF" w:rsidP="00461573">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8D38EF" w:rsidRPr="00451452" w14:paraId="713EFBF7" w14:textId="77777777" w:rsidTr="00461573">
                        <w:trPr>
                          <w:trHeight w:val="340"/>
                        </w:trPr>
                        <w:tc>
                          <w:tcPr>
                            <w:tcW w:w="2014" w:type="pct"/>
                          </w:tcPr>
                          <w:p w14:paraId="51227B0F" w14:textId="77777777" w:rsidR="008D38EF" w:rsidRPr="00451452" w:rsidRDefault="008D38EF"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64" w:type="pct"/>
                            <w:noWrap/>
                          </w:tcPr>
                          <w:p w14:paraId="32D7CDC2" w14:textId="77777777" w:rsidR="008D38EF" w:rsidRPr="00451452" w:rsidRDefault="008D38EF" w:rsidP="00461573">
                            <w:pPr>
                              <w:pStyle w:val="NoSpacing"/>
                              <w:spacing w:line="276" w:lineRule="auto"/>
                              <w:rPr>
                                <w:rFonts w:ascii="Times New Roman" w:hAnsi="Times New Roman" w:cs="Times New Roman"/>
                              </w:rPr>
                            </w:pPr>
                          </w:p>
                        </w:tc>
                        <w:tc>
                          <w:tcPr>
                            <w:tcW w:w="343" w:type="pct"/>
                            <w:noWrap/>
                          </w:tcPr>
                          <w:p w14:paraId="1BFD671E" w14:textId="77777777" w:rsidR="008D38EF" w:rsidRPr="00451452" w:rsidRDefault="008D38EF" w:rsidP="00461573">
                            <w:pPr>
                              <w:pStyle w:val="NoSpacing"/>
                              <w:spacing w:line="276" w:lineRule="auto"/>
                              <w:rPr>
                                <w:rFonts w:ascii="Times New Roman" w:hAnsi="Times New Roman" w:cs="Times New Roman"/>
                              </w:rPr>
                            </w:pPr>
                          </w:p>
                        </w:tc>
                        <w:tc>
                          <w:tcPr>
                            <w:tcW w:w="351" w:type="pct"/>
                            <w:shd w:val="clear" w:color="auto" w:fill="000000" w:themeFill="text1"/>
                            <w:noWrap/>
                          </w:tcPr>
                          <w:p w14:paraId="6369A2FE"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669ED3D8"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7632030C" w14:textId="77777777" w:rsidR="008D38EF" w:rsidRPr="00451452" w:rsidRDefault="008D38EF"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000000" w:themeFill="text1"/>
                            <w:noWrap/>
                          </w:tcPr>
                          <w:p w14:paraId="77ABCDAE" w14:textId="77777777" w:rsidR="008D38EF" w:rsidRPr="00451452" w:rsidRDefault="008D38EF"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auto"/>
                            <w:noWrap/>
                          </w:tcPr>
                          <w:p w14:paraId="14FE82D3" w14:textId="77777777" w:rsidR="008D38EF" w:rsidRPr="00451452" w:rsidRDefault="008D38EF"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noWrap/>
                          </w:tcPr>
                          <w:p w14:paraId="02EDA0D0" w14:textId="77777777" w:rsidR="008D38EF" w:rsidRPr="00451452" w:rsidRDefault="008D38EF" w:rsidP="00461573">
                            <w:pPr>
                              <w:rPr>
                                <w:rFonts w:ascii="Times New Roman" w:eastAsia="Times New Roman" w:hAnsi="Times New Roman" w:cs="Times New Roman"/>
                                <w:color w:val="000000"/>
                                <w:lang w:eastAsia="en-AU"/>
                              </w:rPr>
                            </w:pPr>
                          </w:p>
                        </w:tc>
                      </w:tr>
                      <w:tr w:rsidR="008D38EF" w:rsidRPr="00451452" w14:paraId="6EB8B0C3" w14:textId="77777777" w:rsidTr="00461573">
                        <w:trPr>
                          <w:trHeight w:val="340"/>
                        </w:trPr>
                        <w:tc>
                          <w:tcPr>
                            <w:tcW w:w="2014" w:type="pct"/>
                          </w:tcPr>
                          <w:p w14:paraId="1855199D" w14:textId="77777777" w:rsidR="008D38EF" w:rsidRPr="00451452" w:rsidRDefault="008D38EF"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64" w:type="pct"/>
                            <w:noWrap/>
                          </w:tcPr>
                          <w:p w14:paraId="13C44F37" w14:textId="77777777" w:rsidR="008D38EF" w:rsidRPr="00451452" w:rsidRDefault="008D38EF" w:rsidP="00461573">
                            <w:pPr>
                              <w:pStyle w:val="NoSpacing"/>
                              <w:spacing w:line="276" w:lineRule="auto"/>
                              <w:rPr>
                                <w:rFonts w:ascii="Times New Roman" w:hAnsi="Times New Roman" w:cs="Times New Roman"/>
                              </w:rPr>
                            </w:pPr>
                          </w:p>
                        </w:tc>
                        <w:tc>
                          <w:tcPr>
                            <w:tcW w:w="343" w:type="pct"/>
                            <w:noWrap/>
                          </w:tcPr>
                          <w:p w14:paraId="6D1FA6C7" w14:textId="77777777" w:rsidR="008D38EF" w:rsidRPr="00451452" w:rsidRDefault="008D38EF" w:rsidP="00461573">
                            <w:pPr>
                              <w:pStyle w:val="NoSpacing"/>
                              <w:spacing w:line="276" w:lineRule="auto"/>
                              <w:rPr>
                                <w:rFonts w:ascii="Times New Roman" w:hAnsi="Times New Roman" w:cs="Times New Roman"/>
                              </w:rPr>
                            </w:pPr>
                          </w:p>
                        </w:tc>
                        <w:tc>
                          <w:tcPr>
                            <w:tcW w:w="351" w:type="pct"/>
                            <w:shd w:val="clear" w:color="auto" w:fill="auto"/>
                            <w:noWrap/>
                          </w:tcPr>
                          <w:p w14:paraId="724E0A2A"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36E8E06C"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1EF6701E" w14:textId="77777777" w:rsidR="008D38EF" w:rsidRPr="00451452" w:rsidRDefault="008D38EF" w:rsidP="00461573">
                            <w:pPr>
                              <w:spacing w:line="276" w:lineRule="auto"/>
                              <w:rPr>
                                <w:rFonts w:ascii="Times New Roman" w:eastAsia="Times New Roman" w:hAnsi="Times New Roman" w:cs="Times New Roman"/>
                                <w:color w:val="000000"/>
                                <w:lang w:eastAsia="en-AU"/>
                              </w:rPr>
                            </w:pPr>
                          </w:p>
                        </w:tc>
                        <w:tc>
                          <w:tcPr>
                            <w:tcW w:w="392" w:type="pct"/>
                            <w:shd w:val="clear" w:color="auto" w:fill="000000" w:themeFill="text1"/>
                            <w:noWrap/>
                          </w:tcPr>
                          <w:p w14:paraId="6F38036A" w14:textId="77777777" w:rsidR="008D38EF" w:rsidRPr="00451452" w:rsidRDefault="008D38EF" w:rsidP="00461573">
                            <w:pPr>
                              <w:spacing w:line="276" w:lineRule="auto"/>
                              <w:rPr>
                                <w:rFonts w:ascii="Times New Roman" w:eastAsia="Times New Roman" w:hAnsi="Times New Roman" w:cs="Times New Roman"/>
                                <w:color w:val="000000"/>
                                <w:lang w:eastAsia="en-AU"/>
                              </w:rPr>
                            </w:pPr>
                          </w:p>
                        </w:tc>
                        <w:tc>
                          <w:tcPr>
                            <w:tcW w:w="392" w:type="pct"/>
                            <w:shd w:val="clear" w:color="auto" w:fill="auto"/>
                            <w:noWrap/>
                          </w:tcPr>
                          <w:p w14:paraId="52E7F583" w14:textId="77777777" w:rsidR="008D38EF" w:rsidRPr="00451452" w:rsidRDefault="008D38EF" w:rsidP="00461573">
                            <w:pPr>
                              <w:rPr>
                                <w:rFonts w:ascii="Times New Roman" w:eastAsia="Times New Roman" w:hAnsi="Times New Roman" w:cs="Times New Roman"/>
                                <w:color w:val="000000"/>
                                <w:lang w:eastAsia="en-AU"/>
                              </w:rPr>
                            </w:pPr>
                          </w:p>
                        </w:tc>
                        <w:tc>
                          <w:tcPr>
                            <w:tcW w:w="386" w:type="pct"/>
                            <w:noWrap/>
                          </w:tcPr>
                          <w:p w14:paraId="27C2941C" w14:textId="77777777" w:rsidR="008D38EF" w:rsidRPr="00451452" w:rsidRDefault="008D38EF" w:rsidP="00461573">
                            <w:pPr>
                              <w:rPr>
                                <w:rFonts w:ascii="Times New Roman" w:eastAsia="Times New Roman" w:hAnsi="Times New Roman" w:cs="Times New Roman"/>
                                <w:color w:val="000000"/>
                                <w:lang w:eastAsia="en-AU"/>
                              </w:rPr>
                            </w:pPr>
                          </w:p>
                        </w:tc>
                      </w:tr>
                      <w:tr w:rsidR="008D38EF" w:rsidRPr="00451452" w14:paraId="18673F41" w14:textId="77777777" w:rsidTr="00461573">
                        <w:trPr>
                          <w:trHeight w:val="340"/>
                        </w:trPr>
                        <w:tc>
                          <w:tcPr>
                            <w:tcW w:w="2014" w:type="pct"/>
                            <w:hideMark/>
                          </w:tcPr>
                          <w:p w14:paraId="3E622AB1" w14:textId="77777777" w:rsidR="008D38EF" w:rsidRPr="00451452" w:rsidRDefault="008D38EF" w:rsidP="00461573">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64" w:type="pct"/>
                            <w:noWrap/>
                            <w:hideMark/>
                          </w:tcPr>
                          <w:p w14:paraId="570C99E6" w14:textId="77777777" w:rsidR="008D38EF" w:rsidRPr="00451452" w:rsidRDefault="008D38EF" w:rsidP="00461573">
                            <w:pPr>
                              <w:pStyle w:val="NoSpacing"/>
                              <w:spacing w:line="276" w:lineRule="auto"/>
                              <w:rPr>
                                <w:rFonts w:ascii="Times New Roman" w:hAnsi="Times New Roman" w:cs="Times New Roman"/>
                              </w:rPr>
                            </w:pPr>
                          </w:p>
                        </w:tc>
                        <w:tc>
                          <w:tcPr>
                            <w:tcW w:w="343" w:type="pct"/>
                            <w:noWrap/>
                            <w:hideMark/>
                          </w:tcPr>
                          <w:p w14:paraId="1978DEFA" w14:textId="77777777" w:rsidR="008D38EF" w:rsidRPr="00451452" w:rsidRDefault="008D38EF" w:rsidP="00461573">
                            <w:pPr>
                              <w:pStyle w:val="NoSpacing"/>
                              <w:spacing w:line="276" w:lineRule="auto"/>
                              <w:rPr>
                                <w:rFonts w:ascii="Times New Roman" w:hAnsi="Times New Roman" w:cs="Times New Roman"/>
                              </w:rPr>
                            </w:pPr>
                          </w:p>
                        </w:tc>
                        <w:tc>
                          <w:tcPr>
                            <w:tcW w:w="351" w:type="pct"/>
                            <w:noWrap/>
                            <w:hideMark/>
                          </w:tcPr>
                          <w:p w14:paraId="4D0EEF2B"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50FA1000"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24449F80"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77A7C09F" w14:textId="77777777" w:rsidR="008D38EF" w:rsidRPr="00451452" w:rsidRDefault="008D38EF" w:rsidP="00461573">
                            <w:pPr>
                              <w:spacing w:line="276" w:lineRule="auto"/>
                              <w:rPr>
                                <w:rFonts w:ascii="Times New Roman" w:eastAsia="Times New Roman" w:hAnsi="Times New Roman" w:cs="Times New Roman"/>
                                <w:sz w:val="20"/>
                                <w:szCs w:val="20"/>
                                <w:lang w:eastAsia="en-AU"/>
                              </w:rPr>
                            </w:pPr>
                          </w:p>
                        </w:tc>
                        <w:tc>
                          <w:tcPr>
                            <w:tcW w:w="392" w:type="pct"/>
                            <w:shd w:val="clear" w:color="auto" w:fill="000000" w:themeFill="text1"/>
                            <w:noWrap/>
                            <w:hideMark/>
                          </w:tcPr>
                          <w:p w14:paraId="79958CC5" w14:textId="77777777" w:rsidR="008D38EF" w:rsidRPr="00451452" w:rsidRDefault="008D38EF"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shd w:val="clear" w:color="auto" w:fill="000000" w:themeFill="text1"/>
                            <w:noWrap/>
                            <w:hideMark/>
                          </w:tcPr>
                          <w:p w14:paraId="794648E4" w14:textId="77777777" w:rsidR="008D38EF" w:rsidRPr="00451452" w:rsidRDefault="008D38EF"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773154B0" w14:textId="59660166" w:rsidR="008D38EF" w:rsidRPr="00002BB9" w:rsidRDefault="008D38EF" w:rsidP="00002BB9">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As aim 3 is entirely laboratory based, </w:t>
                      </w:r>
                      <w:r>
                        <w:rPr>
                          <w:rFonts w:ascii="Times New Roman" w:hAnsi="Times New Roman" w:cs="Times New Roman"/>
                          <w:sz w:val="24"/>
                        </w:rPr>
                        <w:t xml:space="preserve">and requires development of novel methods, </w:t>
                      </w:r>
                      <w:r w:rsidRPr="00451452">
                        <w:rPr>
                          <w:rFonts w:ascii="Times New Roman" w:hAnsi="Times New Roman" w:cs="Times New Roman"/>
                          <w:sz w:val="24"/>
                        </w:rPr>
                        <w:t>ample time had been allocated for its optimisation and completion. While ample time has been allocated for specifically for thesis writing, it will be an ongoi</w:t>
                      </w:r>
                      <w:r>
                        <w:rPr>
                          <w:rFonts w:ascii="Times New Roman" w:hAnsi="Times New Roman" w:cs="Times New Roman"/>
                          <w:sz w:val="24"/>
                        </w:rPr>
                        <w:t xml:space="preserve">ng task throughout the year.   </w:t>
                      </w:r>
                      <w:bookmarkEnd w:id="741"/>
                      <w:bookmarkEnd w:id="742"/>
                    </w:p>
                  </w:txbxContent>
                </v:textbox>
                <w10:wrap type="square" anchorx="margin"/>
              </v:shape>
            </w:pict>
          </mc:Fallback>
        </mc:AlternateContent>
      </w:r>
      <w:r w:rsidRPr="00002BB9">
        <w:rPr>
          <w:rFonts w:ascii="Times New Roman" w:hAnsi="Times New Roman" w:cs="Times New Roman"/>
          <w:b/>
          <w:sz w:val="24"/>
        </w:rPr>
        <w:t>Timeline</w:t>
      </w:r>
      <w:bookmarkEnd w:id="738"/>
    </w:p>
    <w:p w14:paraId="6C67954F" w14:textId="77777777" w:rsidR="00461573" w:rsidRDefault="00461573" w:rsidP="0037139F">
      <w:pPr>
        <w:pStyle w:val="NoSpacing"/>
        <w:spacing w:line="480" w:lineRule="auto"/>
        <w:ind w:firstLine="142"/>
        <w:rPr>
          <w:rStyle w:val="Heading1Char"/>
          <w:rFonts w:ascii="Times New Roman" w:hAnsi="Times New Roman" w:cs="Times New Roman"/>
          <w:b/>
          <w:sz w:val="28"/>
          <w:szCs w:val="24"/>
        </w:rPr>
      </w:pPr>
    </w:p>
    <w:p w14:paraId="3295EE84" w14:textId="67DD53EE" w:rsidR="00BB7E87" w:rsidRPr="0037139F" w:rsidRDefault="00BB7E87" w:rsidP="0037139F">
      <w:pPr>
        <w:pStyle w:val="NoSpacing"/>
        <w:spacing w:line="480" w:lineRule="auto"/>
        <w:ind w:firstLine="142"/>
        <w:rPr>
          <w:rFonts w:ascii="Times New Roman" w:hAnsi="Times New Roman" w:cs="Times New Roman"/>
          <w:b/>
          <w:sz w:val="28"/>
          <w:szCs w:val="24"/>
        </w:rPr>
      </w:pPr>
      <w:bookmarkStart w:id="743" w:name="_Toc445984285"/>
      <w:r w:rsidRPr="0037139F">
        <w:rPr>
          <w:rStyle w:val="Heading1Char"/>
          <w:rFonts w:ascii="Times New Roman" w:hAnsi="Times New Roman" w:cs="Times New Roman"/>
          <w:b/>
          <w:sz w:val="28"/>
          <w:szCs w:val="24"/>
        </w:rPr>
        <w:t>Significance</w:t>
      </w:r>
      <w:bookmarkEnd w:id="743"/>
      <w:r w:rsidRPr="0037139F">
        <w:rPr>
          <w:rFonts w:ascii="Times New Roman" w:hAnsi="Times New Roman" w:cs="Times New Roman"/>
          <w:b/>
          <w:sz w:val="28"/>
          <w:szCs w:val="24"/>
        </w:rPr>
        <w:t xml:space="preserve">: </w:t>
      </w:r>
    </w:p>
    <w:p w14:paraId="3CEBFB8B" w14:textId="665198E0" w:rsidR="0037139F" w:rsidRPr="0037139F" w:rsidRDefault="0037139F" w:rsidP="008E4ACF">
      <w:pPr>
        <w:pStyle w:val="NoSpacing"/>
        <w:spacing w:line="480" w:lineRule="auto"/>
        <w:ind w:firstLine="142"/>
        <w:rPr>
          <w:rFonts w:ascii="Times New Roman" w:hAnsi="Times New Roman" w:cs="Times New Roman"/>
          <w:sz w:val="24"/>
          <w:szCs w:val="24"/>
        </w:rPr>
      </w:pPr>
      <w:r w:rsidRPr="0037139F">
        <w:rPr>
          <w:rFonts w:ascii="Times New Roman" w:hAnsi="Times New Roman" w:cs="Times New Roman"/>
          <w:sz w:val="24"/>
          <w:szCs w:val="24"/>
        </w:rPr>
        <w:t xml:space="preserve">Completion of this project will reveal a novel aspect of </w:t>
      </w:r>
      <w:del w:id="744" w:author="Harley Robinson " w:date="2016-03-17T12:17:00Z">
        <w:r w:rsidRPr="0037139F" w:rsidDel="00824287">
          <w:rPr>
            <w:rFonts w:ascii="Times New Roman" w:hAnsi="Times New Roman" w:cs="Times New Roman"/>
            <w:sz w:val="24"/>
            <w:szCs w:val="24"/>
          </w:rPr>
          <w:delText>lipid rafts</w:delText>
        </w:r>
      </w:del>
      <w:ins w:id="745" w:author="Harley Robinson " w:date="2016-03-17T12:17:00Z">
        <w:r w:rsidR="00824287">
          <w:rPr>
            <w:rFonts w:ascii="Times New Roman" w:hAnsi="Times New Roman" w:cs="Times New Roman"/>
            <w:sz w:val="24"/>
            <w:szCs w:val="24"/>
          </w:rPr>
          <w:t>microRNAs</w:t>
        </w:r>
      </w:ins>
      <w:r w:rsidRPr="0037139F">
        <w:rPr>
          <w:rFonts w:ascii="Times New Roman" w:hAnsi="Times New Roman" w:cs="Times New Roman"/>
          <w:sz w:val="24"/>
          <w:szCs w:val="24"/>
        </w:rPr>
        <w:t xml:space="preserve"> in cellular biology</w:t>
      </w:r>
      <w:ins w:id="746" w:author="Harley Robinson " w:date="2016-03-17T12:18:00Z">
        <w:r w:rsidR="00824287">
          <w:rPr>
            <w:rFonts w:ascii="Times New Roman" w:hAnsi="Times New Roman" w:cs="Times New Roman"/>
            <w:sz w:val="24"/>
            <w:szCs w:val="24"/>
          </w:rPr>
          <w:t xml:space="preserve"> by intercellular communication through extracellular vesicles</w:t>
        </w:r>
      </w:ins>
      <w:del w:id="747" w:author="Harley Robinson " w:date="2016-03-17T12:18:00Z">
        <w:r w:rsidRPr="0037139F" w:rsidDel="00824287">
          <w:rPr>
            <w:rFonts w:ascii="Times New Roman" w:hAnsi="Times New Roman" w:cs="Times New Roman"/>
            <w:sz w:val="24"/>
            <w:szCs w:val="24"/>
          </w:rPr>
          <w:delText>: EV microRNA cargo sorting</w:delText>
        </w:r>
      </w:del>
      <w:r w:rsidRPr="0037139F">
        <w:rPr>
          <w:rFonts w:ascii="Times New Roman" w:hAnsi="Times New Roman" w:cs="Times New Roman"/>
          <w:sz w:val="24"/>
          <w:szCs w:val="24"/>
        </w:rPr>
        <w:t xml:space="preserve">. As </w:t>
      </w:r>
      <w:del w:id="748" w:author="Harley Robinson " w:date="2016-03-17T12:19:00Z">
        <w:r w:rsidRPr="0037139F" w:rsidDel="00824287">
          <w:rPr>
            <w:rFonts w:ascii="Times New Roman" w:hAnsi="Times New Roman" w:cs="Times New Roman"/>
            <w:sz w:val="24"/>
            <w:szCs w:val="24"/>
          </w:rPr>
          <w:delText>lipid rafts</w:delText>
        </w:r>
      </w:del>
      <w:ins w:id="749" w:author="Harley Robinson " w:date="2016-03-17T12:19:00Z">
        <w:r w:rsidR="00824287">
          <w:rPr>
            <w:rFonts w:ascii="Times New Roman" w:hAnsi="Times New Roman" w:cs="Times New Roman"/>
            <w:sz w:val="24"/>
            <w:szCs w:val="24"/>
          </w:rPr>
          <w:t>miRNAs</w:t>
        </w:r>
      </w:ins>
      <w:r w:rsidRPr="0037139F">
        <w:rPr>
          <w:rFonts w:ascii="Times New Roman" w:hAnsi="Times New Roman" w:cs="Times New Roman"/>
          <w:sz w:val="24"/>
          <w:szCs w:val="24"/>
        </w:rPr>
        <w:t xml:space="preserve"> are heavily impl</w:t>
      </w:r>
      <w:r w:rsidR="00B31195">
        <w:rPr>
          <w:rFonts w:ascii="Times New Roman" w:hAnsi="Times New Roman" w:cs="Times New Roman"/>
          <w:sz w:val="24"/>
          <w:szCs w:val="24"/>
        </w:rPr>
        <w:t>ica</w:t>
      </w:r>
      <w:r w:rsidRPr="0037139F">
        <w:rPr>
          <w:rFonts w:ascii="Times New Roman" w:hAnsi="Times New Roman" w:cs="Times New Roman"/>
          <w:sz w:val="24"/>
          <w:szCs w:val="24"/>
        </w:rPr>
        <w:t xml:space="preserve">ted in </w:t>
      </w:r>
      <w:del w:id="750" w:author="Harley Robinson " w:date="2016-03-17T12:19:00Z">
        <w:r w:rsidRPr="0037139F" w:rsidDel="00824287">
          <w:rPr>
            <w:rFonts w:ascii="Times New Roman" w:hAnsi="Times New Roman" w:cs="Times New Roman"/>
            <w:sz w:val="24"/>
            <w:szCs w:val="24"/>
          </w:rPr>
          <w:delText>the formation of extracellular vesicles,</w:delText>
        </w:r>
      </w:del>
      <w:ins w:id="751" w:author="Harley Robinson " w:date="2016-03-17T12:19:00Z">
        <w:r w:rsidR="00824287">
          <w:rPr>
            <w:rFonts w:ascii="Times New Roman" w:hAnsi="Times New Roman" w:cs="Times New Roman"/>
            <w:sz w:val="24"/>
            <w:szCs w:val="24"/>
          </w:rPr>
          <w:t>gene regulation for 60% of mammalian genes,</w:t>
        </w:r>
      </w:ins>
      <w:r w:rsidRPr="0037139F">
        <w:rPr>
          <w:rFonts w:ascii="Times New Roman" w:hAnsi="Times New Roman" w:cs="Times New Roman"/>
          <w:sz w:val="24"/>
          <w:szCs w:val="24"/>
        </w:rPr>
        <w:t xml:space="preserve"> dysfunction can lead to disruption </w:t>
      </w:r>
      <w:ins w:id="752" w:author="Harley Robinson " w:date="2016-03-17T12:19:00Z">
        <w:r w:rsidR="00824287">
          <w:rPr>
            <w:rFonts w:ascii="Times New Roman" w:hAnsi="Times New Roman" w:cs="Times New Roman"/>
            <w:sz w:val="24"/>
            <w:szCs w:val="24"/>
          </w:rPr>
          <w:t>in many vital cellular processes such as proliferation</w:t>
        </w:r>
      </w:ins>
      <w:ins w:id="753" w:author="Harley Robinson " w:date="2016-03-17T12:37:00Z">
        <w:r w:rsidR="00C012EE">
          <w:rPr>
            <w:rFonts w:ascii="Times New Roman" w:hAnsi="Times New Roman" w:cs="Times New Roman"/>
            <w:sz w:val="24"/>
            <w:szCs w:val="24"/>
          </w:rPr>
          <w:t xml:space="preserve"> </w:t>
        </w:r>
      </w:ins>
      <w:r w:rsidR="00C012EE">
        <w:rPr>
          <w:rFonts w:ascii="Times New Roman" w:hAnsi="Times New Roman" w:cs="Times New Roman"/>
          <w:sz w:val="24"/>
          <w:szCs w:val="24"/>
        </w:rPr>
        <w:fldChar w:fldCharType="begin"/>
      </w:r>
      <w:r w:rsidR="00C012EE">
        <w:rPr>
          <w:rFonts w:ascii="Times New Roman" w:hAnsi="Times New Roman" w:cs="Times New Roman"/>
          <w:sz w:val="24"/>
          <w:szCs w:val="24"/>
        </w:rPr>
        <w:instrText xml:space="preserve"> ADDIN EN.CITE &lt;EndNote&gt;&lt;Cite&gt;&lt;Author&gt;Friedman&lt;/Author&gt;&lt;Year&gt;2009&lt;/Year&gt;&lt;RecNum&gt;153&lt;/RecNum&gt;&lt;DisplayText&gt;(Friedman et al.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00C012EE">
        <w:rPr>
          <w:rFonts w:ascii="Times New Roman" w:hAnsi="Times New Roman" w:cs="Times New Roman"/>
          <w:sz w:val="24"/>
          <w:szCs w:val="24"/>
        </w:rPr>
        <w:fldChar w:fldCharType="separate"/>
      </w:r>
      <w:r w:rsidR="00C012EE">
        <w:rPr>
          <w:rFonts w:ascii="Times New Roman" w:hAnsi="Times New Roman" w:cs="Times New Roman"/>
          <w:noProof/>
          <w:sz w:val="24"/>
          <w:szCs w:val="24"/>
        </w:rPr>
        <w:t>(Friedman et al. 2009)</w:t>
      </w:r>
      <w:r w:rsidR="00C012EE">
        <w:rPr>
          <w:rFonts w:ascii="Times New Roman" w:hAnsi="Times New Roman" w:cs="Times New Roman"/>
          <w:sz w:val="24"/>
          <w:szCs w:val="24"/>
        </w:rPr>
        <w:fldChar w:fldCharType="end"/>
      </w:r>
      <w:ins w:id="754" w:author="Harley Robinson " w:date="2016-03-17T12:20:00Z">
        <w:r w:rsidR="00824287">
          <w:rPr>
            <w:rFonts w:ascii="Times New Roman" w:hAnsi="Times New Roman" w:cs="Times New Roman"/>
            <w:sz w:val="24"/>
            <w:szCs w:val="24"/>
          </w:rPr>
          <w:t xml:space="preserve">. </w:t>
        </w:r>
      </w:ins>
      <w:ins w:id="755" w:author="Harley Robinson " w:date="2016-03-17T12:31:00Z">
        <w:r w:rsidR="00C012EE">
          <w:rPr>
            <w:rFonts w:ascii="Times New Roman" w:hAnsi="Times New Roman" w:cs="Times New Roman"/>
            <w:sz w:val="24"/>
            <w:szCs w:val="24"/>
          </w:rPr>
          <w:t xml:space="preserve">Furthermore, irregular pathway activity can be </w:t>
        </w:r>
      </w:ins>
      <w:ins w:id="756" w:author="Harley Robinson " w:date="2016-03-17T12:37:00Z">
        <w:r w:rsidR="00C012EE">
          <w:rPr>
            <w:rFonts w:ascii="Times New Roman" w:hAnsi="Times New Roman" w:cs="Times New Roman"/>
            <w:sz w:val="24"/>
            <w:szCs w:val="24"/>
          </w:rPr>
          <w:t>promoted</w:t>
        </w:r>
      </w:ins>
      <w:ins w:id="757" w:author="Harley Robinson " w:date="2016-03-17T12:31:00Z">
        <w:r w:rsidR="00C012EE">
          <w:rPr>
            <w:rFonts w:ascii="Times New Roman" w:hAnsi="Times New Roman" w:cs="Times New Roman"/>
            <w:sz w:val="24"/>
            <w:szCs w:val="24"/>
          </w:rPr>
          <w:t xml:space="preserve"> in distant </w:t>
        </w:r>
      </w:ins>
      <w:ins w:id="758" w:author="Harley Robinson " w:date="2016-03-17T12:32:00Z">
        <w:r w:rsidR="00C012EE">
          <w:rPr>
            <w:rFonts w:ascii="Times New Roman" w:hAnsi="Times New Roman" w:cs="Times New Roman"/>
            <w:sz w:val="24"/>
            <w:szCs w:val="24"/>
          </w:rPr>
          <w:t xml:space="preserve">recipient </w:t>
        </w:r>
      </w:ins>
      <w:ins w:id="759" w:author="Harley Robinson " w:date="2016-03-17T12:31:00Z">
        <w:r w:rsidR="00C012EE">
          <w:rPr>
            <w:rFonts w:ascii="Times New Roman" w:hAnsi="Times New Roman" w:cs="Times New Roman"/>
            <w:sz w:val="24"/>
            <w:szCs w:val="24"/>
          </w:rPr>
          <w:t xml:space="preserve">cells </w:t>
        </w:r>
      </w:ins>
      <w:ins w:id="760" w:author="Harley Robinson " w:date="2016-03-17T12:38:00Z">
        <w:r w:rsidR="00EB14FF">
          <w:rPr>
            <w:rFonts w:ascii="Times New Roman" w:hAnsi="Times New Roman" w:cs="Times New Roman"/>
            <w:sz w:val="24"/>
            <w:szCs w:val="24"/>
          </w:rPr>
          <w:t>via</w:t>
        </w:r>
      </w:ins>
      <w:ins w:id="761" w:author="Harley Robinson " w:date="2016-03-17T12:32:00Z">
        <w:r w:rsidR="00C012EE">
          <w:rPr>
            <w:rFonts w:ascii="Times New Roman" w:hAnsi="Times New Roman" w:cs="Times New Roman"/>
            <w:sz w:val="24"/>
            <w:szCs w:val="24"/>
          </w:rPr>
          <w:t xml:space="preserve"> aberrant miRNAs exported through EVs</w:t>
        </w:r>
      </w:ins>
      <w:ins w:id="762" w:author="Harley Robinson " w:date="2016-03-17T12:40:00Z">
        <w:r w:rsidR="00EB14FF">
          <w:rPr>
            <w:rFonts w:ascii="Times New Roman" w:hAnsi="Times New Roman" w:cs="Times New Roman"/>
            <w:sz w:val="24"/>
            <w:szCs w:val="24"/>
          </w:rPr>
          <w:t xml:space="preserve"> </w:t>
        </w:r>
      </w:ins>
      <w:r w:rsidR="00EB14FF">
        <w:rPr>
          <w:rFonts w:ascii="Times New Roman" w:hAnsi="Times New Roman" w:cs="Times New Roman"/>
          <w:sz w:val="24"/>
          <w:szCs w:val="24"/>
        </w:rPr>
        <w:fldChar w:fldCharType="begin"/>
      </w:r>
      <w:r w:rsidR="00EB14FF">
        <w:rPr>
          <w:rFonts w:ascii="Times New Roman" w:hAnsi="Times New Roman" w:cs="Times New Roman"/>
          <w:sz w:val="24"/>
          <w:szCs w:val="24"/>
        </w:rPr>
        <w:instrText xml:space="preserve"> ADDIN EN.CITE &lt;EndNote&gt;&lt;Cite&gt;&lt;Author&gt;Hashimoto&lt;/Author&gt;&lt;Year&gt;2013&lt;/Year&gt;&lt;RecNum&gt;134&lt;/RecNum&gt;&lt;DisplayText&gt;(Hashimoto et al. 2013)&lt;/DisplayText&gt;&lt;record&gt;&lt;rec-number&gt;134&lt;/rec-number&gt;&lt;foreign-keys&gt;&lt;key app="EN" db-id="fvaw9vd5rrfez2epavc5exebz02xt0vvvwrs" timestamp="1457326975"&gt;134&lt;/key&gt;&lt;/foreign-keys&gt;&lt;ref-type name="Journal Article"&gt;17&lt;/ref-type&gt;&lt;contributors&gt;&lt;authors&gt;&lt;author&gt;Hashimoto, Yutaka&lt;/author&gt;&lt;author&gt;Akiyama, Yoshimitsu&lt;/author&gt;&lt;author&gt;Yuasa, Yasuhito&lt;/author&gt;&lt;/authors&gt;&lt;/contributors&gt;&lt;titles&gt;&lt;title&gt;Multiple-to-multiple relationships between microRNAs and target genes in gastric cancer&lt;/title&gt;&lt;secondary-title&gt;PloS one&lt;/secondary-title&gt;&lt;/titles&gt;&lt;periodical&gt;&lt;full-title&gt;PLoS ONE&lt;/full-title&gt;&lt;/periodical&gt;&lt;pages&gt;e62589&lt;/pages&gt;&lt;volume&gt;8&lt;/volume&gt;&lt;number&gt;5&lt;/number&gt;&lt;dates&gt;&lt;year&gt;2013&lt;/year&gt;&lt;/dates&gt;&lt;publisher&gt;Public Library of Science&lt;/publisher&gt;&lt;isbn&gt;1932-6203&lt;/isbn&gt;&lt;urls&gt;&lt;/urls&gt;&lt;electronic-resource-num&gt;10.1371/journal.pone.0062589&lt;/electronic-resource-num&gt;&lt;/record&gt;&lt;/Cite&gt;&lt;/EndNote&gt;</w:instrText>
      </w:r>
      <w:r w:rsidR="00EB14FF">
        <w:rPr>
          <w:rFonts w:ascii="Times New Roman" w:hAnsi="Times New Roman" w:cs="Times New Roman"/>
          <w:sz w:val="24"/>
          <w:szCs w:val="24"/>
        </w:rPr>
        <w:fldChar w:fldCharType="separate"/>
      </w:r>
      <w:r w:rsidR="00EB14FF">
        <w:rPr>
          <w:rFonts w:ascii="Times New Roman" w:hAnsi="Times New Roman" w:cs="Times New Roman"/>
          <w:noProof/>
          <w:sz w:val="24"/>
          <w:szCs w:val="24"/>
        </w:rPr>
        <w:t>(Hashimoto et al. 2013)</w:t>
      </w:r>
      <w:r w:rsidR="00EB14FF">
        <w:rPr>
          <w:rFonts w:ascii="Times New Roman" w:hAnsi="Times New Roman" w:cs="Times New Roman"/>
          <w:sz w:val="24"/>
          <w:szCs w:val="24"/>
        </w:rPr>
        <w:fldChar w:fldCharType="end"/>
      </w:r>
      <w:ins w:id="763" w:author="Harley Robinson " w:date="2016-03-17T12:33:00Z">
        <w:r w:rsidR="00C012EE">
          <w:rPr>
            <w:rFonts w:ascii="Times New Roman" w:hAnsi="Times New Roman" w:cs="Times New Roman"/>
            <w:sz w:val="24"/>
            <w:szCs w:val="24"/>
          </w:rPr>
          <w:t xml:space="preserve">. </w:t>
        </w:r>
      </w:ins>
      <w:del w:id="764" w:author="Harley Robinson " w:date="2016-03-17T12:33:00Z">
        <w:r w:rsidRPr="0037139F" w:rsidDel="00C012EE">
          <w:rPr>
            <w:rFonts w:ascii="Times New Roman" w:hAnsi="Times New Roman" w:cs="Times New Roman"/>
            <w:sz w:val="24"/>
            <w:szCs w:val="24"/>
          </w:rPr>
          <w:delText>in EV dependent processes such as intracellular communication, immunological response, and neuronal function</w:delText>
        </w:r>
        <w:r w:rsidR="00031795" w:rsidDel="00C012EE">
          <w:rPr>
            <w:rFonts w:ascii="Times New Roman" w:hAnsi="Times New Roman" w:cs="Times New Roman"/>
            <w:sz w:val="24"/>
            <w:szCs w:val="24"/>
          </w:rPr>
          <w:delText xml:space="preserve"> </w:delText>
        </w:r>
        <w:r w:rsidRPr="0037139F" w:rsidDel="00C012EE">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YyI+IGV0IGFsLjwvc3R5bGU+IDIwMTQ7IFJvYmJpbnMgYW5kIE1vcmVsbGkgMjAxNDsgWW9vbiBl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</w:fldData>
          </w:fldChar>
        </w:r>
        <w:r w:rsidR="00A976DB" w:rsidDel="00C012EE">
          <w:rPr>
            <w:rFonts w:ascii="Times New Roman" w:hAnsi="Times New Roman" w:cs="Times New Roman"/>
            <w:sz w:val="24"/>
            <w:szCs w:val="24"/>
          </w:rPr>
          <w:delInstrText xml:space="preserve"> ADDIN EN.CITE </w:delInstrText>
        </w:r>
        <w:r w:rsidR="00A976DB" w:rsidDel="00C012EE">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YyI+IGV0IGFsLjwvc3R5bGU+IDIwMTQ7IFJvYmJpbnMgYW5kIE1vcmVsbGkgMjAxNDsgWW9vbiBl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</w:fldData>
          </w:fldChar>
        </w:r>
        <w:r w:rsidR="00A976DB" w:rsidDel="00C012EE">
          <w:rPr>
            <w:rFonts w:ascii="Times New Roman" w:hAnsi="Times New Roman" w:cs="Times New Roman"/>
            <w:sz w:val="24"/>
            <w:szCs w:val="24"/>
          </w:rPr>
          <w:delInstrText xml:space="preserve"> ADDIN EN.CITE.DATA </w:delInstrText>
        </w:r>
        <w:r w:rsidR="00A976DB" w:rsidDel="00C012EE">
          <w:rPr>
            <w:rFonts w:ascii="Times New Roman" w:hAnsi="Times New Roman" w:cs="Times New Roman"/>
            <w:sz w:val="24"/>
            <w:szCs w:val="24"/>
          </w:rPr>
        </w:r>
        <w:r w:rsidR="00A976DB" w:rsidDel="00C012EE">
          <w:rPr>
            <w:rFonts w:ascii="Times New Roman" w:hAnsi="Times New Roman" w:cs="Times New Roman"/>
            <w:sz w:val="24"/>
            <w:szCs w:val="24"/>
          </w:rPr>
          <w:fldChar w:fldCharType="end"/>
        </w:r>
        <w:r w:rsidRPr="0037139F" w:rsidDel="00C012EE">
          <w:rPr>
            <w:rFonts w:ascii="Times New Roman" w:hAnsi="Times New Roman" w:cs="Times New Roman"/>
            <w:sz w:val="24"/>
            <w:szCs w:val="24"/>
          </w:rPr>
          <w:fldChar w:fldCharType="separate"/>
        </w:r>
        <w:r w:rsidR="00A976DB" w:rsidDel="00C012EE">
          <w:rPr>
            <w:rFonts w:ascii="Times New Roman" w:hAnsi="Times New Roman" w:cs="Times New Roman"/>
            <w:noProof/>
            <w:sz w:val="24"/>
            <w:szCs w:val="24"/>
          </w:rPr>
          <w:delText>(Rajendran</w:delText>
        </w:r>
        <w:r w:rsidR="00A976DB" w:rsidRPr="00A976DB" w:rsidDel="00C012EE">
          <w:rPr>
            <w:rFonts w:ascii="Times New Roman" w:hAnsi="Times New Roman" w:cs="Times New Roman"/>
            <w:i/>
            <w:noProof/>
            <w:sz w:val="24"/>
            <w:szCs w:val="24"/>
          </w:rPr>
          <w:delText xml:space="preserve"> et al.</w:delText>
        </w:r>
        <w:r w:rsidR="00A976DB" w:rsidDel="00C012EE">
          <w:rPr>
            <w:rFonts w:ascii="Times New Roman" w:hAnsi="Times New Roman" w:cs="Times New Roman"/>
            <w:noProof/>
            <w:sz w:val="24"/>
            <w:szCs w:val="24"/>
          </w:rPr>
          <w:delText xml:space="preserve"> 2014; Robbins and Morelli 2014; Yoon et al. 2014)</w:delText>
        </w:r>
        <w:r w:rsidRPr="0037139F" w:rsidDel="00C012EE">
          <w:rPr>
            <w:rFonts w:ascii="Times New Roman" w:hAnsi="Times New Roman" w:cs="Times New Roman"/>
            <w:sz w:val="24"/>
            <w:szCs w:val="24"/>
          </w:rPr>
          <w:fldChar w:fldCharType="end"/>
        </w:r>
        <w:r w:rsidRPr="0037139F" w:rsidDel="00C012EE">
          <w:rPr>
            <w:rFonts w:ascii="Times New Roman" w:hAnsi="Times New Roman" w:cs="Times New Roman"/>
            <w:sz w:val="24"/>
            <w:szCs w:val="24"/>
          </w:rPr>
          <w:delText xml:space="preserve">. </w:delText>
        </w:r>
      </w:del>
      <w:r w:rsidRPr="0037139F">
        <w:rPr>
          <w:rFonts w:ascii="Times New Roman" w:hAnsi="Times New Roman" w:cs="Times New Roman"/>
          <w:sz w:val="24"/>
          <w:szCs w:val="24"/>
        </w:rPr>
        <w:t>In particular, miRNA release via EVs have been found to play a strong regulatory role in cancers by facilitating tumour growth and angiogenesis in recipient cells, which mediates the basis for metastasis</w:t>
      </w:r>
      <w:r w:rsidR="00031795">
        <w:rPr>
          <w:rFonts w:ascii="Times New Roman" w:hAnsi="Times New Roman" w:cs="Times New Roman"/>
          <w:sz w:val="24"/>
          <w:szCs w:val="24"/>
        </w:rPr>
        <w:t xml:space="preserve"> </w:t>
      </w:r>
      <w:r w:rsidRPr="0037139F">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Pr="0037139F">
        <w:rPr>
          <w:rFonts w:ascii="Times New Roman" w:hAnsi="Times New Roman" w:cs="Times New Roman"/>
          <w:sz w:val="24"/>
          <w:szCs w:val="24"/>
        </w:rPr>
      </w:r>
      <w:r w:rsidRPr="0037139F">
        <w:rPr>
          <w:rFonts w:ascii="Times New Roman" w:hAnsi="Times New Roman" w:cs="Times New Roman"/>
          <w:sz w:val="24"/>
          <w:szCs w:val="24"/>
        </w:rPr>
        <w:fldChar w:fldCharType="separate"/>
      </w:r>
      <w:r w:rsidR="00002BB9">
        <w:rPr>
          <w:rFonts w:ascii="Times New Roman" w:hAnsi="Times New Roman" w:cs="Times New Roman"/>
          <w:noProof/>
          <w:sz w:val="24"/>
          <w:szCs w:val="24"/>
        </w:rPr>
        <w:t>(Skog</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2008; Zhou</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Individually, miRNAs, lipid rafts and EVs have been linked to multiple diseases, including hypertension, Diabetes, and Alzheimer’s disease</w:t>
      </w:r>
      <w:r w:rsidR="00031795">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r>
      <w:r w:rsidR="00A976DB">
        <w:rPr>
          <w:rFonts w:ascii="Times New Roman" w:hAnsi="Times New Roman" w:cs="Times New Roman"/>
          <w:sz w:val="24"/>
          <w:szCs w:val="24"/>
        </w:rPr>
        <w:instrText xml:space="preserve"> ADDIN EN.CITE &lt;EndNote&gt;&lt;Cite&gt;&lt;Author&gt;Cohen&lt;/Author&gt;&lt;Year&gt;2003&lt;/Year&gt;&lt;RecNum&gt;116&lt;/RecNum&gt;&lt;DisplayText&gt;(Simons and Simons 2002; Cohen et al.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Pr="000C3393">
        <w:rPr>
          <w:rFonts w:ascii="Times New Roman" w:hAnsi="Times New Roman" w:cs="Times New Roman"/>
          <w:sz w:val="24"/>
          <w:szCs w:val="24"/>
        </w:rPr>
        <w:fldChar w:fldCharType="separate"/>
      </w:r>
      <w:r w:rsidR="00A976DB">
        <w:rPr>
          <w:rFonts w:ascii="Times New Roman" w:hAnsi="Times New Roman" w:cs="Times New Roman"/>
          <w:noProof/>
          <w:sz w:val="24"/>
          <w:szCs w:val="24"/>
        </w:rPr>
        <w:t xml:space="preserve">(Simons and Simons 2002; Cohen et al. </w:t>
      </w:r>
      <w:r w:rsidR="00A976DB">
        <w:rPr>
          <w:rFonts w:ascii="Times New Roman" w:hAnsi="Times New Roman" w:cs="Times New Roman"/>
          <w:noProof/>
          <w:sz w:val="24"/>
          <w:szCs w:val="24"/>
        </w:rPr>
        <w:lastRenderedPageBreak/>
        <w:t>2003)</w:t>
      </w:r>
      <w:r w:rsidRPr="000C3393">
        <w:rPr>
          <w:rFonts w:ascii="Times New Roman" w:hAnsi="Times New Roman" w:cs="Times New Roman"/>
          <w:sz w:val="24"/>
          <w:szCs w:val="24"/>
        </w:rPr>
        <w:fldChar w:fldCharType="end"/>
      </w:r>
      <w:r w:rsidRPr="0037139F">
        <w:rPr>
          <w:rFonts w:ascii="Times New Roman" w:hAnsi="Times New Roman" w:cs="Times New Roman"/>
          <w:noProof/>
          <w:sz w:val="24"/>
          <w:szCs w:val="24"/>
        </w:rPr>
        <w:t xml:space="preserve">. </w:t>
      </w:r>
      <w:r w:rsidRPr="0037139F">
        <w:rPr>
          <w:rFonts w:ascii="Times New Roman" w:hAnsi="Times New Roman" w:cs="Times New Roman"/>
          <w:sz w:val="24"/>
          <w:szCs w:val="24"/>
        </w:rPr>
        <w:t>Hereby, elucidating the molecular mechanisms that link their function and dysfunction to disease could lead to enhanced therapeutics</w:t>
      </w:r>
      <w:r>
        <w:rPr>
          <w:rFonts w:ascii="Times New Roman" w:hAnsi="Times New Roman" w:cs="Times New Roman"/>
          <w:sz w:val="24"/>
          <w:szCs w:val="24"/>
        </w:rPr>
        <w:t xml:space="preserve"> for these </w:t>
      </w:r>
      <w:del w:id="765" w:author="Harley Robinson " w:date="2016-03-17T13:34:00Z">
        <w:r w:rsidDel="00132D7B">
          <w:rPr>
            <w:rFonts w:ascii="Times New Roman" w:hAnsi="Times New Roman" w:cs="Times New Roman"/>
            <w:sz w:val="24"/>
            <w:szCs w:val="24"/>
          </w:rPr>
          <w:delText xml:space="preserve">potentially </w:delText>
        </w:r>
      </w:del>
      <w:r>
        <w:rPr>
          <w:rFonts w:ascii="Times New Roman" w:hAnsi="Times New Roman" w:cs="Times New Roman"/>
          <w:sz w:val="24"/>
          <w:szCs w:val="24"/>
        </w:rPr>
        <w:t>life threatening diseases</w:t>
      </w:r>
      <w:r w:rsidRPr="0037139F">
        <w:rPr>
          <w:rFonts w:ascii="Times New Roman" w:hAnsi="Times New Roman" w:cs="Times New Roman"/>
          <w:sz w:val="24"/>
          <w:szCs w:val="24"/>
        </w:rPr>
        <w:t xml:space="preserve">. </w:t>
      </w:r>
    </w:p>
    <w:p w14:paraId="441DE92D" w14:textId="77777777" w:rsidR="00644803" w:rsidRPr="000C3393" w:rsidRDefault="00644803" w:rsidP="004551D3">
      <w:pPr>
        <w:pStyle w:val="NoSpacing"/>
        <w:spacing w:line="276" w:lineRule="auto"/>
        <w:ind w:firstLine="142"/>
        <w:rPr>
          <w:rFonts w:ascii="Times New Roman" w:hAnsi="Times New Roman" w:cs="Times New Roman"/>
          <w:sz w:val="24"/>
          <w:szCs w:val="24"/>
        </w:rPr>
      </w:pPr>
    </w:p>
    <w:p w14:paraId="4A87297B" w14:textId="77777777" w:rsidR="00853F36" w:rsidRPr="00E13283" w:rsidRDefault="00F90E13" w:rsidP="004551D3">
      <w:pPr>
        <w:pStyle w:val="Heading1"/>
        <w:spacing w:before="0" w:line="276" w:lineRule="auto"/>
        <w:rPr>
          <w:rFonts w:ascii="Times New Roman" w:hAnsi="Times New Roman" w:cs="Times New Roman"/>
          <w:b/>
          <w:sz w:val="28"/>
          <w:szCs w:val="24"/>
          <w:rPrChange w:id="766" w:author="Harley Robinson " w:date="2016-03-17T14:22:00Z">
            <w:rPr>
              <w:rFonts w:ascii="Times New Roman" w:hAnsi="Times New Roman" w:cs="Times New Roman"/>
              <w:sz w:val="24"/>
              <w:szCs w:val="24"/>
            </w:rPr>
          </w:rPrChange>
        </w:rPr>
      </w:pPr>
      <w:bookmarkStart w:id="767" w:name="_Toc445984286"/>
      <w:r w:rsidRPr="00E13283">
        <w:rPr>
          <w:rFonts w:ascii="Times New Roman" w:hAnsi="Times New Roman" w:cs="Times New Roman"/>
          <w:b/>
          <w:sz w:val="28"/>
          <w:szCs w:val="24"/>
          <w:rPrChange w:id="768" w:author="Harley Robinson " w:date="2016-03-17T14:22:00Z">
            <w:rPr>
              <w:rFonts w:ascii="Times New Roman" w:hAnsi="Times New Roman" w:cs="Times New Roman"/>
              <w:sz w:val="24"/>
              <w:szCs w:val="24"/>
            </w:rPr>
          </w:rPrChange>
        </w:rPr>
        <w:t>References:</w:t>
      </w:r>
      <w:bookmarkEnd w:id="767"/>
    </w:p>
    <w:p w14:paraId="0020341C" w14:textId="77777777" w:rsidR="00E13283" w:rsidRPr="00E13283" w:rsidRDefault="00853F36" w:rsidP="00E13283">
      <w:pPr>
        <w:pStyle w:val="EndNoteBibliography"/>
        <w:rPr>
          <w:rFonts w:ascii="Times New Roman" w:hAnsi="Times New Roman" w:cs="Times New Roman"/>
          <w:rPrChange w:id="769" w:author="Harley Robinson " w:date="2016-03-17T14:22:00Z">
            <w:rPr/>
          </w:rPrChange>
        </w:rPr>
      </w:pPr>
      <w:r w:rsidRPr="00E13283">
        <w:rPr>
          <w:rFonts w:ascii="Times New Roman" w:hAnsi="Times New Roman" w:cs="Times New Roman"/>
          <w:b/>
          <w:szCs w:val="24"/>
          <w:rPrChange w:id="770" w:author="Harley Robinson " w:date="2016-03-17T14:22:00Z">
            <w:rPr>
              <w:rFonts w:ascii="Times New Roman" w:hAnsi="Times New Roman" w:cs="Times New Roman"/>
              <w:b/>
              <w:szCs w:val="24"/>
            </w:rPr>
          </w:rPrChange>
        </w:rPr>
        <w:fldChar w:fldCharType="begin"/>
      </w:r>
      <w:r w:rsidRPr="00E13283">
        <w:rPr>
          <w:rFonts w:ascii="Times New Roman" w:hAnsi="Times New Roman" w:cs="Times New Roman"/>
          <w:b/>
          <w:szCs w:val="24"/>
          <w:rPrChange w:id="771" w:author="Harley Robinson " w:date="2016-03-17T14:22:00Z">
            <w:rPr>
              <w:rFonts w:ascii="Times New Roman" w:hAnsi="Times New Roman" w:cs="Times New Roman"/>
              <w:b/>
              <w:szCs w:val="24"/>
            </w:rPr>
          </w:rPrChange>
        </w:rPr>
        <w:instrText xml:space="preserve"> ADDIN EN.REFLIST </w:instrText>
      </w:r>
      <w:r w:rsidRPr="00E13283">
        <w:rPr>
          <w:rFonts w:ascii="Times New Roman" w:hAnsi="Times New Roman" w:cs="Times New Roman"/>
          <w:b/>
          <w:szCs w:val="24"/>
          <w:rPrChange w:id="772" w:author="Harley Robinson " w:date="2016-03-17T14:22:00Z">
            <w:rPr>
              <w:rFonts w:ascii="Times New Roman" w:hAnsi="Times New Roman" w:cs="Times New Roman"/>
              <w:b/>
              <w:szCs w:val="24"/>
            </w:rPr>
          </w:rPrChange>
        </w:rPr>
        <w:fldChar w:fldCharType="separate"/>
      </w:r>
      <w:r w:rsidR="00E13283" w:rsidRPr="00E13283">
        <w:rPr>
          <w:rFonts w:ascii="Times New Roman" w:hAnsi="Times New Roman" w:cs="Times New Roman"/>
          <w:rPrChange w:id="773" w:author="Harley Robinson " w:date="2016-03-17T14:22:00Z">
            <w:rPr/>
          </w:rPrChange>
        </w:rPr>
        <w:t xml:space="preserve">Ariotti, N., J. Rae, N. Leneva, C. Ferguson, D. Loo, S. Okano, M. M. Hill, P. Walser, B. M. Collins and R. G. Parton (2015). "Molecular Characterization of Caveolin-induced Membrane Curvature." </w:t>
      </w:r>
      <w:r w:rsidR="00E13283" w:rsidRPr="00E13283">
        <w:rPr>
          <w:rFonts w:ascii="Times New Roman" w:hAnsi="Times New Roman" w:cs="Times New Roman"/>
          <w:u w:val="single"/>
          <w:rPrChange w:id="774" w:author="Harley Robinson " w:date="2016-03-17T14:22:00Z">
            <w:rPr>
              <w:u w:val="single"/>
            </w:rPr>
          </w:rPrChange>
        </w:rPr>
        <w:t>Journal of Biological Chemistry</w:t>
      </w:r>
      <w:r w:rsidR="00E13283" w:rsidRPr="00E13283">
        <w:rPr>
          <w:rFonts w:ascii="Times New Roman" w:hAnsi="Times New Roman" w:cs="Times New Roman"/>
          <w:rPrChange w:id="775" w:author="Harley Robinson " w:date="2016-03-17T14:22:00Z">
            <w:rPr/>
          </w:rPrChange>
        </w:rPr>
        <w:t xml:space="preserve"> </w:t>
      </w:r>
      <w:r w:rsidR="00E13283" w:rsidRPr="00E13283">
        <w:rPr>
          <w:rFonts w:ascii="Times New Roman" w:hAnsi="Times New Roman" w:cs="Times New Roman"/>
          <w:b/>
          <w:rPrChange w:id="776" w:author="Harley Robinson " w:date="2016-03-17T14:22:00Z">
            <w:rPr>
              <w:b/>
            </w:rPr>
          </w:rPrChange>
        </w:rPr>
        <w:t>290</w:t>
      </w:r>
      <w:r w:rsidR="00E13283" w:rsidRPr="00E13283">
        <w:rPr>
          <w:rFonts w:ascii="Times New Roman" w:hAnsi="Times New Roman" w:cs="Times New Roman"/>
          <w:rPrChange w:id="777" w:author="Harley Robinson " w:date="2016-03-17T14:22:00Z">
            <w:rPr/>
          </w:rPrChange>
        </w:rPr>
        <w:t>(41): 24875-24890.</w:t>
      </w:r>
    </w:p>
    <w:p w14:paraId="1B2AD70E" w14:textId="77777777" w:rsidR="00E13283" w:rsidRPr="00E13283" w:rsidRDefault="00E13283" w:rsidP="00E13283">
      <w:pPr>
        <w:pStyle w:val="EndNoteBibliography"/>
        <w:spacing w:after="0"/>
        <w:rPr>
          <w:rFonts w:ascii="Times New Roman" w:hAnsi="Times New Roman" w:cs="Times New Roman"/>
          <w:rPrChange w:id="778" w:author="Harley Robinson " w:date="2016-03-17T14:22:00Z">
            <w:rPr/>
          </w:rPrChange>
        </w:rPr>
      </w:pPr>
    </w:p>
    <w:p w14:paraId="190AE1D3" w14:textId="77777777" w:rsidR="00E13283" w:rsidRPr="00E13283" w:rsidRDefault="00E13283" w:rsidP="00E13283">
      <w:pPr>
        <w:pStyle w:val="EndNoteBibliography"/>
        <w:rPr>
          <w:rFonts w:ascii="Times New Roman" w:hAnsi="Times New Roman" w:cs="Times New Roman"/>
          <w:rPrChange w:id="779" w:author="Harley Robinson " w:date="2016-03-17T14:22:00Z">
            <w:rPr/>
          </w:rPrChange>
        </w:rPr>
      </w:pPr>
      <w:r w:rsidRPr="00E13283">
        <w:rPr>
          <w:rFonts w:ascii="Times New Roman" w:hAnsi="Times New Roman" w:cs="Times New Roman"/>
          <w:rPrChange w:id="780" w:author="Harley Robinson " w:date="2016-03-17T14:22:00Z">
            <w:rPr/>
          </w:rPrChange>
        </w:rPr>
        <w:t xml:space="preserve">Bastiani, M., L. Liu, M. M. Hill, M. P. Jedrychowski, S. J. Nixon, H. P. Lo, D. Abankwa, R. Luetterforst, M. Fernandez-Rojo, M. R. Breen, S. P. Gygi, J. Vinten, P. J. Walser, K. N. North, J. F. Hancock, P. F. Pilch and R. G. Parton (2009). "MURC/Cavin-4 and cavin family members form tissue-specific caveolar complexes." </w:t>
      </w:r>
      <w:r w:rsidRPr="00E13283">
        <w:rPr>
          <w:rFonts w:ascii="Times New Roman" w:hAnsi="Times New Roman" w:cs="Times New Roman"/>
          <w:u w:val="single"/>
          <w:rPrChange w:id="781" w:author="Harley Robinson " w:date="2016-03-17T14:22:00Z">
            <w:rPr>
              <w:u w:val="single"/>
            </w:rPr>
          </w:rPrChange>
        </w:rPr>
        <w:t>The Journal of Cell Biology</w:t>
      </w:r>
      <w:r w:rsidRPr="00E13283">
        <w:rPr>
          <w:rFonts w:ascii="Times New Roman" w:hAnsi="Times New Roman" w:cs="Times New Roman"/>
          <w:rPrChange w:id="782" w:author="Harley Robinson " w:date="2016-03-17T14:22:00Z">
            <w:rPr/>
          </w:rPrChange>
        </w:rPr>
        <w:t xml:space="preserve"> </w:t>
      </w:r>
      <w:r w:rsidRPr="00E13283">
        <w:rPr>
          <w:rFonts w:ascii="Times New Roman" w:hAnsi="Times New Roman" w:cs="Times New Roman"/>
          <w:b/>
          <w:rPrChange w:id="783" w:author="Harley Robinson " w:date="2016-03-17T14:22:00Z">
            <w:rPr>
              <w:b/>
            </w:rPr>
          </w:rPrChange>
        </w:rPr>
        <w:t>185</w:t>
      </w:r>
      <w:r w:rsidRPr="00E13283">
        <w:rPr>
          <w:rFonts w:ascii="Times New Roman" w:hAnsi="Times New Roman" w:cs="Times New Roman"/>
          <w:rPrChange w:id="784" w:author="Harley Robinson " w:date="2016-03-17T14:22:00Z">
            <w:rPr/>
          </w:rPrChange>
        </w:rPr>
        <w:t>(7): 1259-1273.</w:t>
      </w:r>
    </w:p>
    <w:p w14:paraId="1DFC0F53" w14:textId="77777777" w:rsidR="00E13283" w:rsidRPr="00E13283" w:rsidRDefault="00E13283" w:rsidP="00E13283">
      <w:pPr>
        <w:pStyle w:val="EndNoteBibliography"/>
        <w:spacing w:after="0"/>
        <w:rPr>
          <w:rFonts w:ascii="Times New Roman" w:hAnsi="Times New Roman" w:cs="Times New Roman"/>
          <w:rPrChange w:id="785" w:author="Harley Robinson " w:date="2016-03-17T14:22:00Z">
            <w:rPr/>
          </w:rPrChange>
        </w:rPr>
      </w:pPr>
    </w:p>
    <w:p w14:paraId="1ADF4458" w14:textId="77777777" w:rsidR="00E13283" w:rsidRPr="00E13283" w:rsidRDefault="00E13283" w:rsidP="00E13283">
      <w:pPr>
        <w:pStyle w:val="EndNoteBibliography"/>
        <w:rPr>
          <w:rFonts w:ascii="Times New Roman" w:hAnsi="Times New Roman" w:cs="Times New Roman"/>
          <w:rPrChange w:id="786" w:author="Harley Robinson " w:date="2016-03-17T14:22:00Z">
            <w:rPr/>
          </w:rPrChange>
        </w:rPr>
      </w:pPr>
      <w:r w:rsidRPr="00E13283">
        <w:rPr>
          <w:rFonts w:ascii="Times New Roman" w:hAnsi="Times New Roman" w:cs="Times New Roman"/>
          <w:rPrChange w:id="787" w:author="Harley Robinson " w:date="2016-03-17T14:22:00Z">
            <w:rPr/>
          </w:rPrChange>
        </w:rPr>
        <w:t xml:space="preserve">Bennett, N. C., J. D. Hooper, D. W. Johnson and G. C. Gobe (2014). "Expression profiles and functional associations of endogenous androgen receptor and caveolin-1 in prostate cancer cell lines." </w:t>
      </w:r>
      <w:r w:rsidRPr="00E13283">
        <w:rPr>
          <w:rFonts w:ascii="Times New Roman" w:hAnsi="Times New Roman" w:cs="Times New Roman"/>
          <w:u w:val="single"/>
          <w:rPrChange w:id="788" w:author="Harley Robinson " w:date="2016-03-17T14:22:00Z">
            <w:rPr>
              <w:u w:val="single"/>
            </w:rPr>
          </w:rPrChange>
        </w:rPr>
        <w:t>Prostate</w:t>
      </w:r>
      <w:r w:rsidRPr="00E13283">
        <w:rPr>
          <w:rFonts w:ascii="Times New Roman" w:hAnsi="Times New Roman" w:cs="Times New Roman"/>
          <w:rPrChange w:id="789" w:author="Harley Robinson " w:date="2016-03-17T14:22:00Z">
            <w:rPr/>
          </w:rPrChange>
        </w:rPr>
        <w:t xml:space="preserve"> </w:t>
      </w:r>
      <w:r w:rsidRPr="00E13283">
        <w:rPr>
          <w:rFonts w:ascii="Times New Roman" w:hAnsi="Times New Roman" w:cs="Times New Roman"/>
          <w:b/>
          <w:rPrChange w:id="790" w:author="Harley Robinson " w:date="2016-03-17T14:22:00Z">
            <w:rPr>
              <w:b/>
            </w:rPr>
          </w:rPrChange>
        </w:rPr>
        <w:t>74</w:t>
      </w:r>
      <w:r w:rsidRPr="00E13283">
        <w:rPr>
          <w:rFonts w:ascii="Times New Roman" w:hAnsi="Times New Roman" w:cs="Times New Roman"/>
          <w:rPrChange w:id="791" w:author="Harley Robinson " w:date="2016-03-17T14:22:00Z">
            <w:rPr/>
          </w:rPrChange>
        </w:rPr>
        <w:t>(5): 478-487.</w:t>
      </w:r>
    </w:p>
    <w:p w14:paraId="74C64CF2" w14:textId="77777777" w:rsidR="00E13283" w:rsidRPr="00E13283" w:rsidRDefault="00E13283" w:rsidP="00E13283">
      <w:pPr>
        <w:pStyle w:val="EndNoteBibliography"/>
        <w:spacing w:after="0"/>
        <w:rPr>
          <w:rFonts w:ascii="Times New Roman" w:hAnsi="Times New Roman" w:cs="Times New Roman"/>
          <w:rPrChange w:id="792" w:author="Harley Robinson " w:date="2016-03-17T14:22:00Z">
            <w:rPr/>
          </w:rPrChange>
        </w:rPr>
      </w:pPr>
    </w:p>
    <w:p w14:paraId="67879E24" w14:textId="77777777" w:rsidR="00E13283" w:rsidRPr="00E13283" w:rsidRDefault="00E13283" w:rsidP="00E13283">
      <w:pPr>
        <w:pStyle w:val="EndNoteBibliography"/>
        <w:rPr>
          <w:rFonts w:ascii="Times New Roman" w:hAnsi="Times New Roman" w:cs="Times New Roman"/>
          <w:rPrChange w:id="793" w:author="Harley Robinson " w:date="2016-03-17T14:22:00Z">
            <w:rPr/>
          </w:rPrChange>
        </w:rPr>
      </w:pPr>
      <w:r w:rsidRPr="00E13283">
        <w:rPr>
          <w:rFonts w:ascii="Times New Roman" w:hAnsi="Times New Roman" w:cs="Times New Roman"/>
          <w:rPrChange w:id="794" w:author="Harley Robinson " w:date="2016-03-17T14:22:00Z">
            <w:rPr/>
          </w:rPrChange>
        </w:rPr>
        <w:t xml:space="preserve">Campos, J., #xe3, o. Henrique, R. P. Soares, K. Ribeiro, A. Cronemberger Andrade, #xe9, W. L. Batista and A. C. Torrecilhas (2015). "Extracellular Vesicles: Role in Inflammatory Responses and Potential Uses in Vaccination in Cancer and Infectious Diseases." </w:t>
      </w:r>
      <w:r w:rsidRPr="00E13283">
        <w:rPr>
          <w:rFonts w:ascii="Times New Roman" w:hAnsi="Times New Roman" w:cs="Times New Roman"/>
          <w:u w:val="single"/>
          <w:rPrChange w:id="795" w:author="Harley Robinson " w:date="2016-03-17T14:22:00Z">
            <w:rPr>
              <w:u w:val="single"/>
            </w:rPr>
          </w:rPrChange>
        </w:rPr>
        <w:t>Journal of Immunology Research</w:t>
      </w:r>
      <w:r w:rsidRPr="00E13283">
        <w:rPr>
          <w:rFonts w:ascii="Times New Roman" w:hAnsi="Times New Roman" w:cs="Times New Roman"/>
          <w:rPrChange w:id="796" w:author="Harley Robinson " w:date="2016-03-17T14:22:00Z">
            <w:rPr/>
          </w:rPrChange>
        </w:rPr>
        <w:t xml:space="preserve"> </w:t>
      </w:r>
      <w:r w:rsidRPr="00E13283">
        <w:rPr>
          <w:rFonts w:ascii="Times New Roman" w:hAnsi="Times New Roman" w:cs="Times New Roman"/>
          <w:b/>
          <w:rPrChange w:id="797" w:author="Harley Robinson " w:date="2016-03-17T14:22:00Z">
            <w:rPr>
              <w:b/>
            </w:rPr>
          </w:rPrChange>
        </w:rPr>
        <w:t>2015</w:t>
      </w:r>
      <w:r w:rsidRPr="00E13283">
        <w:rPr>
          <w:rFonts w:ascii="Times New Roman" w:hAnsi="Times New Roman" w:cs="Times New Roman"/>
          <w:rPrChange w:id="798" w:author="Harley Robinson " w:date="2016-03-17T14:22:00Z">
            <w:rPr/>
          </w:rPrChange>
        </w:rPr>
        <w:t>: 14.</w:t>
      </w:r>
    </w:p>
    <w:p w14:paraId="76A8FD8A" w14:textId="77777777" w:rsidR="00E13283" w:rsidRPr="00E13283" w:rsidRDefault="00E13283" w:rsidP="00E13283">
      <w:pPr>
        <w:pStyle w:val="EndNoteBibliography"/>
        <w:spacing w:after="0"/>
        <w:rPr>
          <w:rFonts w:ascii="Times New Roman" w:hAnsi="Times New Roman" w:cs="Times New Roman"/>
          <w:rPrChange w:id="799" w:author="Harley Robinson " w:date="2016-03-17T14:22:00Z">
            <w:rPr/>
          </w:rPrChange>
        </w:rPr>
      </w:pPr>
    </w:p>
    <w:p w14:paraId="777C91BA" w14:textId="77777777" w:rsidR="00E13283" w:rsidRPr="00E13283" w:rsidRDefault="00E13283" w:rsidP="00E13283">
      <w:pPr>
        <w:pStyle w:val="EndNoteBibliography"/>
        <w:rPr>
          <w:rFonts w:ascii="Times New Roman" w:hAnsi="Times New Roman" w:cs="Times New Roman"/>
          <w:rPrChange w:id="800" w:author="Harley Robinson " w:date="2016-03-17T14:22:00Z">
            <w:rPr/>
          </w:rPrChange>
        </w:rPr>
      </w:pPr>
      <w:r w:rsidRPr="00E13283">
        <w:rPr>
          <w:rFonts w:ascii="Times New Roman" w:hAnsi="Times New Roman" w:cs="Times New Roman"/>
          <w:rPrChange w:id="801" w:author="Harley Robinson " w:date="2016-03-17T14:22:00Z">
            <w:rPr/>
          </w:rPrChange>
        </w:rPr>
        <w:t xml:space="preserve">Chamberlain, L. H., R. D. Burgoyne and G. W. Gould (2001). "SNARE proteins are highly enriched in lipid rafts in PC12 cells: Implications for the spatial control of exocytosis." </w:t>
      </w:r>
      <w:r w:rsidRPr="00E13283">
        <w:rPr>
          <w:rFonts w:ascii="Times New Roman" w:hAnsi="Times New Roman" w:cs="Times New Roman"/>
          <w:u w:val="single"/>
          <w:rPrChange w:id="802" w:author="Harley Robinson " w:date="2016-03-17T14:22:00Z">
            <w:rPr>
              <w:u w:val="single"/>
            </w:rPr>
          </w:rPrChange>
        </w:rPr>
        <w:t>Proceedings of the National Academy of Sciences of the United States of America</w:t>
      </w:r>
      <w:r w:rsidRPr="00E13283">
        <w:rPr>
          <w:rFonts w:ascii="Times New Roman" w:hAnsi="Times New Roman" w:cs="Times New Roman"/>
          <w:rPrChange w:id="803" w:author="Harley Robinson " w:date="2016-03-17T14:22:00Z">
            <w:rPr/>
          </w:rPrChange>
        </w:rPr>
        <w:t xml:space="preserve"> </w:t>
      </w:r>
      <w:r w:rsidRPr="00E13283">
        <w:rPr>
          <w:rFonts w:ascii="Times New Roman" w:hAnsi="Times New Roman" w:cs="Times New Roman"/>
          <w:b/>
          <w:rPrChange w:id="804" w:author="Harley Robinson " w:date="2016-03-17T14:22:00Z">
            <w:rPr>
              <w:b/>
            </w:rPr>
          </w:rPrChange>
        </w:rPr>
        <w:t>98</w:t>
      </w:r>
      <w:r w:rsidRPr="00E13283">
        <w:rPr>
          <w:rFonts w:ascii="Times New Roman" w:hAnsi="Times New Roman" w:cs="Times New Roman"/>
          <w:rPrChange w:id="805" w:author="Harley Robinson " w:date="2016-03-17T14:22:00Z">
            <w:rPr/>
          </w:rPrChange>
        </w:rPr>
        <w:t>(10): 5619-5624.</w:t>
      </w:r>
    </w:p>
    <w:p w14:paraId="007F9F1D" w14:textId="77777777" w:rsidR="00E13283" w:rsidRPr="00E13283" w:rsidRDefault="00E13283" w:rsidP="00E13283">
      <w:pPr>
        <w:pStyle w:val="EndNoteBibliography"/>
        <w:spacing w:after="0"/>
        <w:rPr>
          <w:rFonts w:ascii="Times New Roman" w:hAnsi="Times New Roman" w:cs="Times New Roman"/>
          <w:rPrChange w:id="806" w:author="Harley Robinson " w:date="2016-03-17T14:22:00Z">
            <w:rPr/>
          </w:rPrChange>
        </w:rPr>
      </w:pPr>
    </w:p>
    <w:p w14:paraId="3FEC063C" w14:textId="77777777" w:rsidR="00E13283" w:rsidRPr="00E13283" w:rsidRDefault="00E13283" w:rsidP="00E13283">
      <w:pPr>
        <w:pStyle w:val="EndNoteBibliography"/>
        <w:rPr>
          <w:rFonts w:ascii="Times New Roman" w:hAnsi="Times New Roman" w:cs="Times New Roman"/>
          <w:rPrChange w:id="807" w:author="Harley Robinson " w:date="2016-03-17T14:22:00Z">
            <w:rPr/>
          </w:rPrChange>
        </w:rPr>
      </w:pPr>
      <w:r w:rsidRPr="00E13283">
        <w:rPr>
          <w:rFonts w:ascii="Times New Roman" w:hAnsi="Times New Roman" w:cs="Times New Roman"/>
          <w:rPrChange w:id="808" w:author="Harley Robinson " w:date="2016-03-17T14:22:00Z">
            <w:rPr/>
          </w:rPrChange>
        </w:rPr>
        <w:t xml:space="preserve">Cocucci, E. and J. Meldolesi (2015). "Ectosomes and exosomes: shedding the confusion between extracellular vesicles." </w:t>
      </w:r>
      <w:r w:rsidRPr="00E13283">
        <w:rPr>
          <w:rFonts w:ascii="Times New Roman" w:hAnsi="Times New Roman" w:cs="Times New Roman"/>
          <w:u w:val="single"/>
          <w:rPrChange w:id="809" w:author="Harley Robinson " w:date="2016-03-17T14:22:00Z">
            <w:rPr>
              <w:u w:val="single"/>
            </w:rPr>
          </w:rPrChange>
        </w:rPr>
        <w:t>Trends in Cell Biology</w:t>
      </w:r>
      <w:r w:rsidRPr="00E13283">
        <w:rPr>
          <w:rFonts w:ascii="Times New Roman" w:hAnsi="Times New Roman" w:cs="Times New Roman"/>
          <w:rPrChange w:id="810" w:author="Harley Robinson " w:date="2016-03-17T14:22:00Z">
            <w:rPr/>
          </w:rPrChange>
        </w:rPr>
        <w:t xml:space="preserve"> </w:t>
      </w:r>
      <w:r w:rsidRPr="00E13283">
        <w:rPr>
          <w:rFonts w:ascii="Times New Roman" w:hAnsi="Times New Roman" w:cs="Times New Roman"/>
          <w:b/>
          <w:rPrChange w:id="811" w:author="Harley Robinson " w:date="2016-03-17T14:22:00Z">
            <w:rPr>
              <w:b/>
            </w:rPr>
          </w:rPrChange>
        </w:rPr>
        <w:t>25</w:t>
      </w:r>
      <w:r w:rsidRPr="00E13283">
        <w:rPr>
          <w:rFonts w:ascii="Times New Roman" w:hAnsi="Times New Roman" w:cs="Times New Roman"/>
          <w:rPrChange w:id="812" w:author="Harley Robinson " w:date="2016-03-17T14:22:00Z">
            <w:rPr/>
          </w:rPrChange>
        </w:rPr>
        <w:t>(6): 364-372.</w:t>
      </w:r>
    </w:p>
    <w:p w14:paraId="1A69B3A4" w14:textId="77777777" w:rsidR="00E13283" w:rsidRPr="00E13283" w:rsidRDefault="00E13283" w:rsidP="00E13283">
      <w:pPr>
        <w:pStyle w:val="EndNoteBibliography"/>
        <w:spacing w:after="0"/>
        <w:rPr>
          <w:rFonts w:ascii="Times New Roman" w:hAnsi="Times New Roman" w:cs="Times New Roman"/>
          <w:rPrChange w:id="813" w:author="Harley Robinson " w:date="2016-03-17T14:22:00Z">
            <w:rPr/>
          </w:rPrChange>
        </w:rPr>
      </w:pPr>
    </w:p>
    <w:p w14:paraId="53E099E7" w14:textId="77777777" w:rsidR="00E13283" w:rsidRPr="00E13283" w:rsidRDefault="00E13283" w:rsidP="00E13283">
      <w:pPr>
        <w:pStyle w:val="EndNoteBibliography"/>
        <w:rPr>
          <w:rFonts w:ascii="Times New Roman" w:hAnsi="Times New Roman" w:cs="Times New Roman"/>
          <w:rPrChange w:id="814" w:author="Harley Robinson " w:date="2016-03-17T14:22:00Z">
            <w:rPr/>
          </w:rPrChange>
        </w:rPr>
      </w:pPr>
      <w:r w:rsidRPr="00E13283">
        <w:rPr>
          <w:rFonts w:ascii="Times New Roman" w:hAnsi="Times New Roman" w:cs="Times New Roman"/>
          <w:rPrChange w:id="815" w:author="Harley Robinson " w:date="2016-03-17T14:22:00Z">
            <w:rPr/>
          </w:rPrChange>
        </w:rPr>
        <w:t xml:space="preserve">Cohen, A. W., T. P. Combs, P. E. Scherer and M. P. Lisanti (2003). "Role of caveolin and caveolae in insulin signaling and diabetes." </w:t>
      </w:r>
      <w:r w:rsidRPr="00E13283">
        <w:rPr>
          <w:rFonts w:ascii="Times New Roman" w:hAnsi="Times New Roman" w:cs="Times New Roman"/>
          <w:u w:val="single"/>
          <w:rPrChange w:id="816" w:author="Harley Robinson " w:date="2016-03-17T14:22:00Z">
            <w:rPr>
              <w:u w:val="single"/>
            </w:rPr>
          </w:rPrChange>
        </w:rPr>
        <w:t>The American journal of physiology</w:t>
      </w:r>
      <w:r w:rsidRPr="00E13283">
        <w:rPr>
          <w:rFonts w:ascii="Times New Roman" w:hAnsi="Times New Roman" w:cs="Times New Roman"/>
          <w:rPrChange w:id="817" w:author="Harley Robinson " w:date="2016-03-17T14:22:00Z">
            <w:rPr/>
          </w:rPrChange>
        </w:rPr>
        <w:t xml:space="preserve"> </w:t>
      </w:r>
      <w:r w:rsidRPr="00E13283">
        <w:rPr>
          <w:rFonts w:ascii="Times New Roman" w:hAnsi="Times New Roman" w:cs="Times New Roman"/>
          <w:b/>
          <w:rPrChange w:id="818" w:author="Harley Robinson " w:date="2016-03-17T14:22:00Z">
            <w:rPr>
              <w:b/>
            </w:rPr>
          </w:rPrChange>
        </w:rPr>
        <w:t>285</w:t>
      </w:r>
      <w:r w:rsidRPr="00E13283">
        <w:rPr>
          <w:rFonts w:ascii="Times New Roman" w:hAnsi="Times New Roman" w:cs="Times New Roman"/>
          <w:rPrChange w:id="819" w:author="Harley Robinson " w:date="2016-03-17T14:22:00Z">
            <w:rPr/>
          </w:rPrChange>
        </w:rPr>
        <w:t>(6): E1151.</w:t>
      </w:r>
    </w:p>
    <w:p w14:paraId="5C114C9E" w14:textId="77777777" w:rsidR="00E13283" w:rsidRPr="00E13283" w:rsidRDefault="00E13283" w:rsidP="00E13283">
      <w:pPr>
        <w:pStyle w:val="EndNoteBibliography"/>
        <w:spacing w:after="0"/>
        <w:rPr>
          <w:rFonts w:ascii="Times New Roman" w:hAnsi="Times New Roman" w:cs="Times New Roman"/>
          <w:rPrChange w:id="820" w:author="Harley Robinson " w:date="2016-03-17T14:22:00Z">
            <w:rPr/>
          </w:rPrChange>
        </w:rPr>
      </w:pPr>
    </w:p>
    <w:p w14:paraId="72ACCFCC" w14:textId="77777777" w:rsidR="00E13283" w:rsidRPr="00E13283" w:rsidRDefault="00E13283" w:rsidP="00E13283">
      <w:pPr>
        <w:pStyle w:val="EndNoteBibliography"/>
        <w:rPr>
          <w:rFonts w:ascii="Times New Roman" w:hAnsi="Times New Roman" w:cs="Times New Roman"/>
          <w:rPrChange w:id="821" w:author="Harley Robinson " w:date="2016-03-17T14:22:00Z">
            <w:rPr/>
          </w:rPrChange>
        </w:rPr>
      </w:pPr>
      <w:r w:rsidRPr="00E13283">
        <w:rPr>
          <w:rFonts w:ascii="Times New Roman" w:hAnsi="Times New Roman" w:cs="Times New Roman"/>
          <w:rPrChange w:id="822" w:author="Harley Robinson " w:date="2016-03-17T14:22:00Z">
            <w:rPr/>
          </w:rPrChange>
        </w:rPr>
        <w:t xml:space="preserve">Collino, F., M. C. Deregibus, S. Bruno, L. Sterpone, G. Aghemo, L. Viltono, C. Tetta and G. Camussi (2010). "Microvesicles derived from adult human bone marrow and tissue specific mesenchymal stem cells shuttle selected pattern of miRNAs." </w:t>
      </w:r>
      <w:r w:rsidRPr="00E13283">
        <w:rPr>
          <w:rFonts w:ascii="Times New Roman" w:hAnsi="Times New Roman" w:cs="Times New Roman"/>
          <w:u w:val="single"/>
          <w:rPrChange w:id="823" w:author="Harley Robinson " w:date="2016-03-17T14:22:00Z">
            <w:rPr>
              <w:u w:val="single"/>
            </w:rPr>
          </w:rPrChange>
        </w:rPr>
        <w:t>PLoS ONE</w:t>
      </w:r>
      <w:r w:rsidRPr="00E13283">
        <w:rPr>
          <w:rFonts w:ascii="Times New Roman" w:hAnsi="Times New Roman" w:cs="Times New Roman"/>
          <w:rPrChange w:id="824" w:author="Harley Robinson " w:date="2016-03-17T14:22:00Z">
            <w:rPr/>
          </w:rPrChange>
        </w:rPr>
        <w:t xml:space="preserve"> </w:t>
      </w:r>
      <w:r w:rsidRPr="00E13283">
        <w:rPr>
          <w:rFonts w:ascii="Times New Roman" w:hAnsi="Times New Roman" w:cs="Times New Roman"/>
          <w:b/>
          <w:rPrChange w:id="825" w:author="Harley Robinson " w:date="2016-03-17T14:22:00Z">
            <w:rPr>
              <w:b/>
            </w:rPr>
          </w:rPrChange>
        </w:rPr>
        <w:t>5</w:t>
      </w:r>
      <w:r w:rsidRPr="00E13283">
        <w:rPr>
          <w:rFonts w:ascii="Times New Roman" w:hAnsi="Times New Roman" w:cs="Times New Roman"/>
          <w:rPrChange w:id="826" w:author="Harley Robinson " w:date="2016-03-17T14:22:00Z">
            <w:rPr/>
          </w:rPrChange>
        </w:rPr>
        <w:t>(7): e11803.</w:t>
      </w:r>
    </w:p>
    <w:p w14:paraId="7E6E3E96" w14:textId="77777777" w:rsidR="00E13283" w:rsidRPr="00E13283" w:rsidRDefault="00E13283" w:rsidP="00E13283">
      <w:pPr>
        <w:pStyle w:val="EndNoteBibliography"/>
        <w:spacing w:after="0"/>
        <w:rPr>
          <w:rFonts w:ascii="Times New Roman" w:hAnsi="Times New Roman" w:cs="Times New Roman"/>
          <w:rPrChange w:id="827" w:author="Harley Robinson " w:date="2016-03-17T14:22:00Z">
            <w:rPr/>
          </w:rPrChange>
        </w:rPr>
      </w:pPr>
    </w:p>
    <w:p w14:paraId="6688AB64" w14:textId="77777777" w:rsidR="00E13283" w:rsidRPr="00E13283" w:rsidRDefault="00E13283" w:rsidP="00E13283">
      <w:pPr>
        <w:pStyle w:val="EndNoteBibliography"/>
        <w:rPr>
          <w:rFonts w:ascii="Times New Roman" w:hAnsi="Times New Roman" w:cs="Times New Roman"/>
          <w:rPrChange w:id="828" w:author="Harley Robinson " w:date="2016-03-17T14:22:00Z">
            <w:rPr/>
          </w:rPrChange>
        </w:rPr>
      </w:pPr>
      <w:r w:rsidRPr="00E13283">
        <w:rPr>
          <w:rFonts w:ascii="Times New Roman" w:hAnsi="Times New Roman" w:cs="Times New Roman"/>
          <w:rPrChange w:id="829" w:author="Harley Robinson " w:date="2016-03-17T14:22:00Z">
            <w:rPr/>
          </w:rPrChange>
        </w:rPr>
        <w:t xml:space="preserve">De Toro, J., L. Herschlik, C. Waldner and C. Mongini (2015). "Emerging roles of exosomes in normal and pathological conditions: new insights for diagnosis and therapeutic applications." </w:t>
      </w:r>
      <w:r w:rsidRPr="00E13283">
        <w:rPr>
          <w:rFonts w:ascii="Times New Roman" w:hAnsi="Times New Roman" w:cs="Times New Roman"/>
          <w:u w:val="single"/>
          <w:rPrChange w:id="830" w:author="Harley Robinson " w:date="2016-03-17T14:22:00Z">
            <w:rPr>
              <w:u w:val="single"/>
            </w:rPr>
          </w:rPrChange>
        </w:rPr>
        <w:t>Front Immunol</w:t>
      </w:r>
      <w:r w:rsidRPr="00E13283">
        <w:rPr>
          <w:rFonts w:ascii="Times New Roman" w:hAnsi="Times New Roman" w:cs="Times New Roman"/>
          <w:rPrChange w:id="831" w:author="Harley Robinson " w:date="2016-03-17T14:22:00Z">
            <w:rPr/>
          </w:rPrChange>
        </w:rPr>
        <w:t xml:space="preserve"> </w:t>
      </w:r>
      <w:r w:rsidRPr="00E13283">
        <w:rPr>
          <w:rFonts w:ascii="Times New Roman" w:hAnsi="Times New Roman" w:cs="Times New Roman"/>
          <w:b/>
          <w:rPrChange w:id="832" w:author="Harley Robinson " w:date="2016-03-17T14:22:00Z">
            <w:rPr>
              <w:b/>
            </w:rPr>
          </w:rPrChange>
        </w:rPr>
        <w:t>6</w:t>
      </w:r>
      <w:r w:rsidRPr="00E13283">
        <w:rPr>
          <w:rFonts w:ascii="Times New Roman" w:hAnsi="Times New Roman" w:cs="Times New Roman"/>
          <w:rPrChange w:id="833" w:author="Harley Robinson " w:date="2016-03-17T14:22:00Z">
            <w:rPr/>
          </w:rPrChange>
        </w:rPr>
        <w:t>: 203.</w:t>
      </w:r>
    </w:p>
    <w:p w14:paraId="14AEEB35" w14:textId="77777777" w:rsidR="00E13283" w:rsidRPr="00E13283" w:rsidRDefault="00E13283" w:rsidP="00E13283">
      <w:pPr>
        <w:pStyle w:val="EndNoteBibliography"/>
        <w:spacing w:after="0"/>
        <w:rPr>
          <w:rFonts w:ascii="Times New Roman" w:hAnsi="Times New Roman" w:cs="Times New Roman"/>
          <w:rPrChange w:id="834" w:author="Harley Robinson " w:date="2016-03-17T14:22:00Z">
            <w:rPr/>
          </w:rPrChange>
        </w:rPr>
      </w:pPr>
    </w:p>
    <w:p w14:paraId="6216F963" w14:textId="77777777" w:rsidR="00E13283" w:rsidRPr="00E13283" w:rsidRDefault="00E13283" w:rsidP="00E13283">
      <w:pPr>
        <w:pStyle w:val="EndNoteBibliography"/>
        <w:rPr>
          <w:rFonts w:ascii="Times New Roman" w:hAnsi="Times New Roman" w:cs="Times New Roman"/>
          <w:rPrChange w:id="835" w:author="Harley Robinson " w:date="2016-03-17T14:22:00Z">
            <w:rPr/>
          </w:rPrChange>
        </w:rPr>
      </w:pPr>
      <w:r w:rsidRPr="00E13283">
        <w:rPr>
          <w:rFonts w:ascii="Times New Roman" w:hAnsi="Times New Roman" w:cs="Times New Roman"/>
          <w:rPrChange w:id="836" w:author="Harley Robinson " w:date="2016-03-17T14:22:00Z">
            <w:rPr/>
          </w:rPrChange>
        </w:rPr>
        <w:t xml:space="preserve">Djuranovic, S., A. Nahvi and R. Green (2012). "miRNA-Mediated Gene Silencing by Translational Repression Followed by mRNA Deadenylation and Decay." </w:t>
      </w:r>
      <w:r w:rsidRPr="00E13283">
        <w:rPr>
          <w:rFonts w:ascii="Times New Roman" w:hAnsi="Times New Roman" w:cs="Times New Roman"/>
          <w:u w:val="single"/>
          <w:rPrChange w:id="837" w:author="Harley Robinson " w:date="2016-03-17T14:22:00Z">
            <w:rPr>
              <w:u w:val="single"/>
            </w:rPr>
          </w:rPrChange>
        </w:rPr>
        <w:t>Science</w:t>
      </w:r>
      <w:r w:rsidRPr="00E13283">
        <w:rPr>
          <w:rFonts w:ascii="Times New Roman" w:hAnsi="Times New Roman" w:cs="Times New Roman"/>
          <w:rPrChange w:id="838" w:author="Harley Robinson " w:date="2016-03-17T14:22:00Z">
            <w:rPr/>
          </w:rPrChange>
        </w:rPr>
        <w:t xml:space="preserve"> </w:t>
      </w:r>
      <w:r w:rsidRPr="00E13283">
        <w:rPr>
          <w:rFonts w:ascii="Times New Roman" w:hAnsi="Times New Roman" w:cs="Times New Roman"/>
          <w:b/>
          <w:rPrChange w:id="839" w:author="Harley Robinson " w:date="2016-03-17T14:22:00Z">
            <w:rPr>
              <w:b/>
            </w:rPr>
          </w:rPrChange>
        </w:rPr>
        <w:t>336</w:t>
      </w:r>
      <w:r w:rsidRPr="00E13283">
        <w:rPr>
          <w:rFonts w:ascii="Times New Roman" w:hAnsi="Times New Roman" w:cs="Times New Roman"/>
          <w:rPrChange w:id="840" w:author="Harley Robinson " w:date="2016-03-17T14:22:00Z">
            <w:rPr/>
          </w:rPrChange>
        </w:rPr>
        <w:t>(6078): 237-240.</w:t>
      </w:r>
    </w:p>
    <w:p w14:paraId="53998769" w14:textId="77777777" w:rsidR="00E13283" w:rsidRPr="00E13283" w:rsidRDefault="00E13283" w:rsidP="00E13283">
      <w:pPr>
        <w:pStyle w:val="EndNoteBibliography"/>
        <w:spacing w:after="0"/>
        <w:rPr>
          <w:rFonts w:ascii="Times New Roman" w:hAnsi="Times New Roman" w:cs="Times New Roman"/>
          <w:rPrChange w:id="841" w:author="Harley Robinson " w:date="2016-03-17T14:22:00Z">
            <w:rPr/>
          </w:rPrChange>
        </w:rPr>
      </w:pPr>
    </w:p>
    <w:p w14:paraId="55E886E7" w14:textId="77777777" w:rsidR="00E13283" w:rsidRPr="00E13283" w:rsidRDefault="00E13283" w:rsidP="00E13283">
      <w:pPr>
        <w:pStyle w:val="EndNoteBibliography"/>
        <w:rPr>
          <w:rFonts w:ascii="Times New Roman" w:hAnsi="Times New Roman" w:cs="Times New Roman"/>
          <w:rPrChange w:id="842" w:author="Harley Robinson " w:date="2016-03-17T14:22:00Z">
            <w:rPr/>
          </w:rPrChange>
        </w:rPr>
      </w:pPr>
      <w:r w:rsidRPr="00E13283">
        <w:rPr>
          <w:rFonts w:ascii="Times New Roman" w:hAnsi="Times New Roman" w:cs="Times New Roman"/>
          <w:rPrChange w:id="843" w:author="Harley Robinson " w:date="2016-03-17T14:22:00Z">
            <w:rPr/>
          </w:rPrChange>
        </w:rPr>
        <w:t xml:space="preserve">Drab, M., P. Verkade, M. Elger, M. Kasper, M. Lohn, B. Lauterbach, J. Menne, C. Lindschau, F. Mende, F. C. Luft, A. Schedl, H. Haller and T. V. Kurzchalia (2001). "Loss of Caveolae, Vascular Dysfunction, and Pulmonary Defects in Caveolin-1 Gene-Disrupted Mice." </w:t>
      </w:r>
      <w:r w:rsidRPr="00E13283">
        <w:rPr>
          <w:rFonts w:ascii="Times New Roman" w:hAnsi="Times New Roman" w:cs="Times New Roman"/>
          <w:u w:val="single"/>
          <w:rPrChange w:id="844" w:author="Harley Robinson " w:date="2016-03-17T14:22:00Z">
            <w:rPr>
              <w:u w:val="single"/>
            </w:rPr>
          </w:rPrChange>
        </w:rPr>
        <w:t>Science</w:t>
      </w:r>
      <w:r w:rsidRPr="00E13283">
        <w:rPr>
          <w:rFonts w:ascii="Times New Roman" w:hAnsi="Times New Roman" w:cs="Times New Roman"/>
          <w:rPrChange w:id="845" w:author="Harley Robinson " w:date="2016-03-17T14:22:00Z">
            <w:rPr/>
          </w:rPrChange>
        </w:rPr>
        <w:t xml:space="preserve"> </w:t>
      </w:r>
      <w:r w:rsidRPr="00E13283">
        <w:rPr>
          <w:rFonts w:ascii="Times New Roman" w:hAnsi="Times New Roman" w:cs="Times New Roman"/>
          <w:b/>
          <w:rPrChange w:id="846" w:author="Harley Robinson " w:date="2016-03-17T14:22:00Z">
            <w:rPr>
              <w:b/>
            </w:rPr>
          </w:rPrChange>
        </w:rPr>
        <w:t>293</w:t>
      </w:r>
      <w:r w:rsidRPr="00E13283">
        <w:rPr>
          <w:rFonts w:ascii="Times New Roman" w:hAnsi="Times New Roman" w:cs="Times New Roman"/>
          <w:rPrChange w:id="847" w:author="Harley Robinson " w:date="2016-03-17T14:22:00Z">
            <w:rPr/>
          </w:rPrChange>
        </w:rPr>
        <w:t>(5539): 2449-2452.</w:t>
      </w:r>
    </w:p>
    <w:p w14:paraId="1E5AE31E" w14:textId="77777777" w:rsidR="00E13283" w:rsidRPr="00E13283" w:rsidRDefault="00E13283" w:rsidP="00E13283">
      <w:pPr>
        <w:pStyle w:val="EndNoteBibliography"/>
        <w:spacing w:after="0"/>
        <w:rPr>
          <w:rFonts w:ascii="Times New Roman" w:hAnsi="Times New Roman" w:cs="Times New Roman"/>
          <w:rPrChange w:id="848" w:author="Harley Robinson " w:date="2016-03-17T14:22:00Z">
            <w:rPr/>
          </w:rPrChange>
        </w:rPr>
      </w:pPr>
    </w:p>
    <w:p w14:paraId="0755543C" w14:textId="77777777" w:rsidR="00E13283" w:rsidRPr="00E13283" w:rsidRDefault="00E13283" w:rsidP="00E13283">
      <w:pPr>
        <w:pStyle w:val="EndNoteBibliography"/>
        <w:rPr>
          <w:rFonts w:ascii="Times New Roman" w:hAnsi="Times New Roman" w:cs="Times New Roman"/>
          <w:rPrChange w:id="849" w:author="Harley Robinson " w:date="2016-03-17T14:22:00Z">
            <w:rPr/>
          </w:rPrChange>
        </w:rPr>
      </w:pPr>
      <w:r w:rsidRPr="00E13283">
        <w:rPr>
          <w:rFonts w:ascii="Times New Roman" w:hAnsi="Times New Roman" w:cs="Times New Roman"/>
          <w:rPrChange w:id="850" w:author="Harley Robinson " w:date="2016-03-17T14:22:00Z">
            <w:rPr/>
          </w:rPrChange>
        </w:rPr>
        <w:t xml:space="preserve">Engelman, J. A., X. Zhang, F. Galbiati, D. Volonté, F. Sotgia, R. G. Pestell, C. Minetti, P. E. Scherer, T. Okamoto and M. P. Lisanti (1998). "Molecular Genetics of the Caveolin Gene Family: Implications for Human Cancers, Diabetes, Alzheimer Disease, and Muscular Dystrophy." </w:t>
      </w:r>
      <w:r w:rsidRPr="00E13283">
        <w:rPr>
          <w:rFonts w:ascii="Times New Roman" w:hAnsi="Times New Roman" w:cs="Times New Roman"/>
          <w:u w:val="single"/>
          <w:rPrChange w:id="851" w:author="Harley Robinson " w:date="2016-03-17T14:22:00Z">
            <w:rPr>
              <w:u w:val="single"/>
            </w:rPr>
          </w:rPrChange>
        </w:rPr>
        <w:t>The American Journal of Human Genetics</w:t>
      </w:r>
      <w:r w:rsidRPr="00E13283">
        <w:rPr>
          <w:rFonts w:ascii="Times New Roman" w:hAnsi="Times New Roman" w:cs="Times New Roman"/>
          <w:rPrChange w:id="852" w:author="Harley Robinson " w:date="2016-03-17T14:22:00Z">
            <w:rPr/>
          </w:rPrChange>
        </w:rPr>
        <w:t xml:space="preserve"> </w:t>
      </w:r>
      <w:r w:rsidRPr="00E13283">
        <w:rPr>
          <w:rFonts w:ascii="Times New Roman" w:hAnsi="Times New Roman" w:cs="Times New Roman"/>
          <w:b/>
          <w:rPrChange w:id="853" w:author="Harley Robinson " w:date="2016-03-17T14:22:00Z">
            <w:rPr>
              <w:b/>
            </w:rPr>
          </w:rPrChange>
        </w:rPr>
        <w:t>63</w:t>
      </w:r>
      <w:r w:rsidRPr="00E13283">
        <w:rPr>
          <w:rFonts w:ascii="Times New Roman" w:hAnsi="Times New Roman" w:cs="Times New Roman"/>
          <w:rPrChange w:id="854" w:author="Harley Robinson " w:date="2016-03-17T14:22:00Z">
            <w:rPr/>
          </w:rPrChange>
        </w:rPr>
        <w:t>(6): 1578-1587.</w:t>
      </w:r>
    </w:p>
    <w:p w14:paraId="15394783" w14:textId="77777777" w:rsidR="00E13283" w:rsidRPr="00E13283" w:rsidRDefault="00E13283" w:rsidP="00E13283">
      <w:pPr>
        <w:pStyle w:val="EndNoteBibliography"/>
        <w:spacing w:after="0"/>
        <w:rPr>
          <w:rFonts w:ascii="Times New Roman" w:hAnsi="Times New Roman" w:cs="Times New Roman"/>
          <w:rPrChange w:id="855" w:author="Harley Robinson " w:date="2016-03-17T14:22:00Z">
            <w:rPr/>
          </w:rPrChange>
        </w:rPr>
      </w:pPr>
    </w:p>
    <w:p w14:paraId="1D5A1AF3" w14:textId="77777777" w:rsidR="00E13283" w:rsidRPr="00E13283" w:rsidRDefault="00E13283" w:rsidP="00E13283">
      <w:pPr>
        <w:pStyle w:val="EndNoteBibliography"/>
        <w:rPr>
          <w:rFonts w:ascii="Times New Roman" w:hAnsi="Times New Roman" w:cs="Times New Roman"/>
          <w:rPrChange w:id="856" w:author="Harley Robinson " w:date="2016-03-17T14:22:00Z">
            <w:rPr/>
          </w:rPrChange>
        </w:rPr>
      </w:pPr>
      <w:r w:rsidRPr="00E13283">
        <w:rPr>
          <w:rFonts w:ascii="Times New Roman" w:hAnsi="Times New Roman" w:cs="Times New Roman"/>
          <w:rPrChange w:id="857" w:author="Harley Robinson " w:date="2016-03-17T14:22:00Z">
            <w:rPr/>
          </w:rPrChange>
        </w:rPr>
        <w:t xml:space="preserve">Falcone, G., A. Felsani and I. D’Agnano (2015). "Signaling by exosomal microRNAs in cancer." </w:t>
      </w:r>
      <w:r w:rsidRPr="00E13283">
        <w:rPr>
          <w:rFonts w:ascii="Times New Roman" w:hAnsi="Times New Roman" w:cs="Times New Roman"/>
          <w:u w:val="single"/>
          <w:rPrChange w:id="858" w:author="Harley Robinson " w:date="2016-03-17T14:22:00Z">
            <w:rPr>
              <w:u w:val="single"/>
            </w:rPr>
          </w:rPrChange>
        </w:rPr>
        <w:t>Journal of Experimental &amp; Clinical Cancer Research : CR</w:t>
      </w:r>
      <w:r w:rsidRPr="00E13283">
        <w:rPr>
          <w:rFonts w:ascii="Times New Roman" w:hAnsi="Times New Roman" w:cs="Times New Roman"/>
          <w:rPrChange w:id="859" w:author="Harley Robinson " w:date="2016-03-17T14:22:00Z">
            <w:rPr/>
          </w:rPrChange>
        </w:rPr>
        <w:t xml:space="preserve"> </w:t>
      </w:r>
      <w:r w:rsidRPr="00E13283">
        <w:rPr>
          <w:rFonts w:ascii="Times New Roman" w:hAnsi="Times New Roman" w:cs="Times New Roman"/>
          <w:b/>
          <w:rPrChange w:id="860" w:author="Harley Robinson " w:date="2016-03-17T14:22:00Z">
            <w:rPr>
              <w:b/>
            </w:rPr>
          </w:rPrChange>
        </w:rPr>
        <w:t>34</w:t>
      </w:r>
      <w:r w:rsidRPr="00E13283">
        <w:rPr>
          <w:rFonts w:ascii="Times New Roman" w:hAnsi="Times New Roman" w:cs="Times New Roman"/>
          <w:rPrChange w:id="861" w:author="Harley Robinson " w:date="2016-03-17T14:22:00Z">
            <w:rPr/>
          </w:rPrChange>
        </w:rPr>
        <w:t>(1): 32.</w:t>
      </w:r>
    </w:p>
    <w:p w14:paraId="4239177E" w14:textId="77777777" w:rsidR="00E13283" w:rsidRPr="00E13283" w:rsidRDefault="00E13283" w:rsidP="00E13283">
      <w:pPr>
        <w:pStyle w:val="EndNoteBibliography"/>
        <w:spacing w:after="0"/>
        <w:rPr>
          <w:rFonts w:ascii="Times New Roman" w:hAnsi="Times New Roman" w:cs="Times New Roman"/>
          <w:rPrChange w:id="862" w:author="Harley Robinson " w:date="2016-03-17T14:22:00Z">
            <w:rPr/>
          </w:rPrChange>
        </w:rPr>
      </w:pPr>
    </w:p>
    <w:p w14:paraId="42DD02BB" w14:textId="77777777" w:rsidR="00E13283" w:rsidRPr="00E13283" w:rsidRDefault="00E13283" w:rsidP="00E13283">
      <w:pPr>
        <w:pStyle w:val="EndNoteBibliography"/>
        <w:rPr>
          <w:rFonts w:ascii="Times New Roman" w:hAnsi="Times New Roman" w:cs="Times New Roman"/>
          <w:rPrChange w:id="863" w:author="Harley Robinson " w:date="2016-03-17T14:22:00Z">
            <w:rPr/>
          </w:rPrChange>
        </w:rPr>
      </w:pPr>
      <w:r w:rsidRPr="00E13283">
        <w:rPr>
          <w:rFonts w:ascii="Times New Roman" w:hAnsi="Times New Roman" w:cs="Times New Roman"/>
          <w:rPrChange w:id="864" w:author="Harley Robinson " w:date="2016-03-17T14:22:00Z">
            <w:rPr/>
          </w:rPrChange>
        </w:rPr>
        <w:t xml:space="preserve">Fra, A. M., E. Williamson, K. Simons and R. G. Parton (1995). "De novo formation of caveolae in lymphocytes by expression of VIP21-caveolin." </w:t>
      </w:r>
      <w:r w:rsidRPr="00E13283">
        <w:rPr>
          <w:rFonts w:ascii="Times New Roman" w:hAnsi="Times New Roman" w:cs="Times New Roman"/>
          <w:u w:val="single"/>
          <w:rPrChange w:id="865" w:author="Harley Robinson " w:date="2016-03-17T14:22:00Z">
            <w:rPr>
              <w:u w:val="single"/>
            </w:rPr>
          </w:rPrChange>
        </w:rPr>
        <w:t>Proceedings of the National Academy of Sciences of the United States of America</w:t>
      </w:r>
      <w:r w:rsidRPr="00E13283">
        <w:rPr>
          <w:rFonts w:ascii="Times New Roman" w:hAnsi="Times New Roman" w:cs="Times New Roman"/>
          <w:rPrChange w:id="866" w:author="Harley Robinson " w:date="2016-03-17T14:22:00Z">
            <w:rPr/>
          </w:rPrChange>
        </w:rPr>
        <w:t xml:space="preserve"> </w:t>
      </w:r>
      <w:r w:rsidRPr="00E13283">
        <w:rPr>
          <w:rFonts w:ascii="Times New Roman" w:hAnsi="Times New Roman" w:cs="Times New Roman"/>
          <w:b/>
          <w:rPrChange w:id="867" w:author="Harley Robinson " w:date="2016-03-17T14:22:00Z">
            <w:rPr>
              <w:b/>
            </w:rPr>
          </w:rPrChange>
        </w:rPr>
        <w:t>92</w:t>
      </w:r>
      <w:r w:rsidRPr="00E13283">
        <w:rPr>
          <w:rFonts w:ascii="Times New Roman" w:hAnsi="Times New Roman" w:cs="Times New Roman"/>
          <w:rPrChange w:id="868" w:author="Harley Robinson " w:date="2016-03-17T14:22:00Z">
            <w:rPr/>
          </w:rPrChange>
        </w:rPr>
        <w:t>(19): 8655-8659.</w:t>
      </w:r>
    </w:p>
    <w:p w14:paraId="30692643" w14:textId="77777777" w:rsidR="00E13283" w:rsidRPr="00E13283" w:rsidRDefault="00E13283" w:rsidP="00E13283">
      <w:pPr>
        <w:pStyle w:val="EndNoteBibliography"/>
        <w:spacing w:after="0"/>
        <w:rPr>
          <w:rFonts w:ascii="Times New Roman" w:hAnsi="Times New Roman" w:cs="Times New Roman"/>
          <w:rPrChange w:id="869" w:author="Harley Robinson " w:date="2016-03-17T14:22:00Z">
            <w:rPr/>
          </w:rPrChange>
        </w:rPr>
      </w:pPr>
    </w:p>
    <w:p w14:paraId="4B0EA342" w14:textId="77777777" w:rsidR="00E13283" w:rsidRPr="00E13283" w:rsidRDefault="00E13283" w:rsidP="00E13283">
      <w:pPr>
        <w:pStyle w:val="EndNoteBibliography"/>
        <w:rPr>
          <w:rFonts w:ascii="Times New Roman" w:hAnsi="Times New Roman" w:cs="Times New Roman"/>
          <w:rPrChange w:id="870" w:author="Harley Robinson " w:date="2016-03-17T14:22:00Z">
            <w:rPr/>
          </w:rPrChange>
        </w:rPr>
      </w:pPr>
      <w:r w:rsidRPr="00E13283">
        <w:rPr>
          <w:rFonts w:ascii="Times New Roman" w:hAnsi="Times New Roman" w:cs="Times New Roman"/>
          <w:rPrChange w:id="871" w:author="Harley Robinson " w:date="2016-03-17T14:22:00Z">
            <w:rPr/>
          </w:rPrChange>
        </w:rPr>
        <w:t xml:space="preserve">Friedman, R. C., K. K. Farh, C. B. Burge and D. P. Bartel (2009). "Most mammalian mRNAs are conserved targets of microRNAs." </w:t>
      </w:r>
      <w:r w:rsidRPr="00E13283">
        <w:rPr>
          <w:rFonts w:ascii="Times New Roman" w:hAnsi="Times New Roman" w:cs="Times New Roman"/>
          <w:u w:val="single"/>
          <w:rPrChange w:id="872" w:author="Harley Robinson " w:date="2016-03-17T14:22:00Z">
            <w:rPr>
              <w:u w:val="single"/>
            </w:rPr>
          </w:rPrChange>
        </w:rPr>
        <w:t>Genome Res</w:t>
      </w:r>
      <w:r w:rsidRPr="00E13283">
        <w:rPr>
          <w:rFonts w:ascii="Times New Roman" w:hAnsi="Times New Roman" w:cs="Times New Roman"/>
          <w:rPrChange w:id="873" w:author="Harley Robinson " w:date="2016-03-17T14:22:00Z">
            <w:rPr/>
          </w:rPrChange>
        </w:rPr>
        <w:t xml:space="preserve"> </w:t>
      </w:r>
      <w:r w:rsidRPr="00E13283">
        <w:rPr>
          <w:rFonts w:ascii="Times New Roman" w:hAnsi="Times New Roman" w:cs="Times New Roman"/>
          <w:b/>
          <w:rPrChange w:id="874" w:author="Harley Robinson " w:date="2016-03-17T14:22:00Z">
            <w:rPr>
              <w:b/>
            </w:rPr>
          </w:rPrChange>
        </w:rPr>
        <w:t>19</w:t>
      </w:r>
      <w:r w:rsidRPr="00E13283">
        <w:rPr>
          <w:rFonts w:ascii="Times New Roman" w:hAnsi="Times New Roman" w:cs="Times New Roman"/>
          <w:rPrChange w:id="875" w:author="Harley Robinson " w:date="2016-03-17T14:22:00Z">
            <w:rPr/>
          </w:rPrChange>
        </w:rPr>
        <w:t>(1): 92-105.</w:t>
      </w:r>
    </w:p>
    <w:p w14:paraId="2DECD51B" w14:textId="77777777" w:rsidR="00E13283" w:rsidRPr="00E13283" w:rsidRDefault="00E13283" w:rsidP="00E13283">
      <w:pPr>
        <w:pStyle w:val="EndNoteBibliography"/>
        <w:spacing w:after="0"/>
        <w:rPr>
          <w:rFonts w:ascii="Times New Roman" w:hAnsi="Times New Roman" w:cs="Times New Roman"/>
          <w:rPrChange w:id="876" w:author="Harley Robinson " w:date="2016-03-17T14:22:00Z">
            <w:rPr/>
          </w:rPrChange>
        </w:rPr>
      </w:pPr>
    </w:p>
    <w:p w14:paraId="58FD922B" w14:textId="77777777" w:rsidR="00E13283" w:rsidRPr="00E13283" w:rsidRDefault="00E13283" w:rsidP="00E13283">
      <w:pPr>
        <w:pStyle w:val="EndNoteBibliography"/>
        <w:rPr>
          <w:rFonts w:ascii="Times New Roman" w:hAnsi="Times New Roman" w:cs="Times New Roman"/>
          <w:rPrChange w:id="877" w:author="Harley Robinson " w:date="2016-03-17T14:22:00Z">
            <w:rPr/>
          </w:rPrChange>
        </w:rPr>
      </w:pPr>
      <w:r w:rsidRPr="00E13283">
        <w:rPr>
          <w:rFonts w:ascii="Times New Roman" w:hAnsi="Times New Roman" w:cs="Times New Roman"/>
          <w:rPrChange w:id="878" w:author="Harley Robinson " w:date="2016-03-17T14:22:00Z">
            <w:rPr/>
          </w:rPrChange>
        </w:rPr>
        <w:t xml:space="preserve">Galbiati, F., J. A. Engelman, D. Volonte, X. L. Zhang, C. Minetti, M. Li, H. Harry, Jr., B. Kneitz, W. Edelmann and M. P. Lisanti (2001). "Caveolin-3 Null Mice Show a Loss of Caveolae, Changes in the Microdomain Distribution of the Dystrophin-Glycoprotein Complex, and T-tubule Abnormalities." </w:t>
      </w:r>
      <w:r w:rsidRPr="00E13283">
        <w:rPr>
          <w:rFonts w:ascii="Times New Roman" w:hAnsi="Times New Roman" w:cs="Times New Roman"/>
          <w:u w:val="single"/>
          <w:rPrChange w:id="879" w:author="Harley Robinson " w:date="2016-03-17T14:22:00Z">
            <w:rPr>
              <w:u w:val="single"/>
            </w:rPr>
          </w:rPrChange>
        </w:rPr>
        <w:t>Journal of Biological Chemistry</w:t>
      </w:r>
      <w:r w:rsidRPr="00E13283">
        <w:rPr>
          <w:rFonts w:ascii="Times New Roman" w:hAnsi="Times New Roman" w:cs="Times New Roman"/>
          <w:rPrChange w:id="880" w:author="Harley Robinson " w:date="2016-03-17T14:22:00Z">
            <w:rPr/>
          </w:rPrChange>
        </w:rPr>
        <w:t xml:space="preserve"> </w:t>
      </w:r>
      <w:r w:rsidRPr="00E13283">
        <w:rPr>
          <w:rFonts w:ascii="Times New Roman" w:hAnsi="Times New Roman" w:cs="Times New Roman"/>
          <w:b/>
          <w:rPrChange w:id="881" w:author="Harley Robinson " w:date="2016-03-17T14:22:00Z">
            <w:rPr>
              <w:b/>
            </w:rPr>
          </w:rPrChange>
        </w:rPr>
        <w:t>276</w:t>
      </w:r>
      <w:r w:rsidRPr="00E13283">
        <w:rPr>
          <w:rFonts w:ascii="Times New Roman" w:hAnsi="Times New Roman" w:cs="Times New Roman"/>
          <w:rPrChange w:id="882" w:author="Harley Robinson " w:date="2016-03-17T14:22:00Z">
            <w:rPr/>
          </w:rPrChange>
        </w:rPr>
        <w:t>(24): 21425-21433.</w:t>
      </w:r>
    </w:p>
    <w:p w14:paraId="503880A2" w14:textId="77777777" w:rsidR="00E13283" w:rsidRPr="00E13283" w:rsidRDefault="00E13283" w:rsidP="00E13283">
      <w:pPr>
        <w:pStyle w:val="EndNoteBibliography"/>
        <w:spacing w:after="0"/>
        <w:rPr>
          <w:rFonts w:ascii="Times New Roman" w:hAnsi="Times New Roman" w:cs="Times New Roman"/>
          <w:rPrChange w:id="883" w:author="Harley Robinson " w:date="2016-03-17T14:22:00Z">
            <w:rPr/>
          </w:rPrChange>
        </w:rPr>
      </w:pPr>
    </w:p>
    <w:p w14:paraId="3C8F719E" w14:textId="77777777" w:rsidR="00E13283" w:rsidRPr="00E13283" w:rsidRDefault="00E13283" w:rsidP="00E13283">
      <w:pPr>
        <w:pStyle w:val="EndNoteBibliography"/>
        <w:rPr>
          <w:rFonts w:ascii="Times New Roman" w:hAnsi="Times New Roman" w:cs="Times New Roman"/>
          <w:rPrChange w:id="884" w:author="Harley Robinson " w:date="2016-03-17T14:22:00Z">
            <w:rPr/>
          </w:rPrChange>
        </w:rPr>
      </w:pPr>
      <w:r w:rsidRPr="00E13283">
        <w:rPr>
          <w:rFonts w:ascii="Times New Roman" w:hAnsi="Times New Roman" w:cs="Times New Roman"/>
          <w:rPrChange w:id="885" w:author="Harley Robinson " w:date="2016-03-17T14:22:00Z">
            <w:rPr/>
          </w:rPrChange>
        </w:rPr>
        <w:t xml:space="preserve">Gu, H., A.-M. C. Overstreet and Y. Yang (2014). "Exosomes Biogenesis and Potentials in Disease Diagnosis and Drug Delivery." </w:t>
      </w:r>
      <w:r w:rsidRPr="00E13283">
        <w:rPr>
          <w:rFonts w:ascii="Times New Roman" w:hAnsi="Times New Roman" w:cs="Times New Roman"/>
          <w:u w:val="single"/>
          <w:rPrChange w:id="886" w:author="Harley Robinson " w:date="2016-03-17T14:22:00Z">
            <w:rPr>
              <w:u w:val="single"/>
            </w:rPr>
          </w:rPrChange>
        </w:rPr>
        <w:t>Nano LIFE</w:t>
      </w:r>
      <w:r w:rsidRPr="00E13283">
        <w:rPr>
          <w:rFonts w:ascii="Times New Roman" w:hAnsi="Times New Roman" w:cs="Times New Roman"/>
          <w:rPrChange w:id="887" w:author="Harley Robinson " w:date="2016-03-17T14:22:00Z">
            <w:rPr/>
          </w:rPrChange>
        </w:rPr>
        <w:t xml:space="preserve"> </w:t>
      </w:r>
      <w:r w:rsidRPr="00E13283">
        <w:rPr>
          <w:rFonts w:ascii="Times New Roman" w:hAnsi="Times New Roman" w:cs="Times New Roman"/>
          <w:b/>
          <w:rPrChange w:id="888" w:author="Harley Robinson " w:date="2016-03-17T14:22:00Z">
            <w:rPr>
              <w:b/>
            </w:rPr>
          </w:rPrChange>
        </w:rPr>
        <w:t>04</w:t>
      </w:r>
      <w:r w:rsidRPr="00E13283">
        <w:rPr>
          <w:rFonts w:ascii="Times New Roman" w:hAnsi="Times New Roman" w:cs="Times New Roman"/>
          <w:rPrChange w:id="889" w:author="Harley Robinson " w:date="2016-03-17T14:22:00Z">
            <w:rPr/>
          </w:rPrChange>
        </w:rPr>
        <w:t>(04): 1441017.</w:t>
      </w:r>
    </w:p>
    <w:p w14:paraId="24BF81DA" w14:textId="77777777" w:rsidR="00E13283" w:rsidRPr="00E13283" w:rsidRDefault="00E13283" w:rsidP="00E13283">
      <w:pPr>
        <w:pStyle w:val="EndNoteBibliography"/>
        <w:spacing w:after="0"/>
        <w:rPr>
          <w:rFonts w:ascii="Times New Roman" w:hAnsi="Times New Roman" w:cs="Times New Roman"/>
          <w:rPrChange w:id="890" w:author="Harley Robinson " w:date="2016-03-17T14:22:00Z">
            <w:rPr/>
          </w:rPrChange>
        </w:rPr>
      </w:pPr>
    </w:p>
    <w:p w14:paraId="35E95C39" w14:textId="77777777" w:rsidR="00E13283" w:rsidRPr="00E13283" w:rsidRDefault="00E13283" w:rsidP="00E13283">
      <w:pPr>
        <w:pStyle w:val="EndNoteBibliography"/>
        <w:rPr>
          <w:rFonts w:ascii="Times New Roman" w:hAnsi="Times New Roman" w:cs="Times New Roman"/>
          <w:rPrChange w:id="891" w:author="Harley Robinson " w:date="2016-03-17T14:22:00Z">
            <w:rPr/>
          </w:rPrChange>
        </w:rPr>
      </w:pPr>
      <w:r w:rsidRPr="00E13283">
        <w:rPr>
          <w:rFonts w:ascii="Times New Roman" w:hAnsi="Times New Roman" w:cs="Times New Roman"/>
          <w:rPrChange w:id="892" w:author="Harley Robinson " w:date="2016-03-17T14:22:00Z">
            <w:rPr/>
          </w:rPrChange>
        </w:rPr>
        <w:t xml:space="preserve">Ha, M. and V. N. Kim (2014). "Regulation of microRNA biogenesis." </w:t>
      </w:r>
      <w:r w:rsidRPr="00E13283">
        <w:rPr>
          <w:rFonts w:ascii="Times New Roman" w:hAnsi="Times New Roman" w:cs="Times New Roman"/>
          <w:u w:val="single"/>
          <w:rPrChange w:id="893" w:author="Harley Robinson " w:date="2016-03-17T14:22:00Z">
            <w:rPr>
              <w:u w:val="single"/>
            </w:rPr>
          </w:rPrChange>
        </w:rPr>
        <w:t>Nat Rev Mol Cell Biol</w:t>
      </w:r>
      <w:r w:rsidRPr="00E13283">
        <w:rPr>
          <w:rFonts w:ascii="Times New Roman" w:hAnsi="Times New Roman" w:cs="Times New Roman"/>
          <w:rPrChange w:id="894" w:author="Harley Robinson " w:date="2016-03-17T14:22:00Z">
            <w:rPr/>
          </w:rPrChange>
        </w:rPr>
        <w:t xml:space="preserve"> </w:t>
      </w:r>
      <w:r w:rsidRPr="00E13283">
        <w:rPr>
          <w:rFonts w:ascii="Times New Roman" w:hAnsi="Times New Roman" w:cs="Times New Roman"/>
          <w:b/>
          <w:rPrChange w:id="895" w:author="Harley Robinson " w:date="2016-03-17T14:22:00Z">
            <w:rPr>
              <w:b/>
            </w:rPr>
          </w:rPrChange>
        </w:rPr>
        <w:t>15</w:t>
      </w:r>
      <w:r w:rsidRPr="00E13283">
        <w:rPr>
          <w:rFonts w:ascii="Times New Roman" w:hAnsi="Times New Roman" w:cs="Times New Roman"/>
          <w:rPrChange w:id="896" w:author="Harley Robinson " w:date="2016-03-17T14:22:00Z">
            <w:rPr/>
          </w:rPrChange>
        </w:rPr>
        <w:t>(8): 509-524.</w:t>
      </w:r>
    </w:p>
    <w:p w14:paraId="5C01C947" w14:textId="77777777" w:rsidR="00E13283" w:rsidRPr="00E13283" w:rsidRDefault="00E13283" w:rsidP="00E13283">
      <w:pPr>
        <w:pStyle w:val="EndNoteBibliography"/>
        <w:spacing w:after="0"/>
        <w:rPr>
          <w:rFonts w:ascii="Times New Roman" w:hAnsi="Times New Roman" w:cs="Times New Roman"/>
          <w:rPrChange w:id="897" w:author="Harley Robinson " w:date="2016-03-17T14:22:00Z">
            <w:rPr/>
          </w:rPrChange>
        </w:rPr>
      </w:pPr>
    </w:p>
    <w:p w14:paraId="2AF6CF53" w14:textId="77777777" w:rsidR="00E13283" w:rsidRPr="00E13283" w:rsidRDefault="00E13283" w:rsidP="00E13283">
      <w:pPr>
        <w:pStyle w:val="EndNoteBibliography"/>
        <w:rPr>
          <w:rFonts w:ascii="Times New Roman" w:hAnsi="Times New Roman" w:cs="Times New Roman"/>
          <w:rPrChange w:id="898" w:author="Harley Robinson " w:date="2016-03-17T14:22:00Z">
            <w:rPr/>
          </w:rPrChange>
        </w:rPr>
      </w:pPr>
      <w:r w:rsidRPr="00E13283">
        <w:rPr>
          <w:rFonts w:ascii="Times New Roman" w:hAnsi="Times New Roman" w:cs="Times New Roman"/>
          <w:rPrChange w:id="899" w:author="Harley Robinson " w:date="2016-03-17T14:22:00Z">
            <w:rPr/>
          </w:rPrChange>
        </w:rPr>
        <w:t xml:space="preserve">Hannafon, B. N. and W.-Q. Ding (2013). "Intercellular Communication by Exosome-Derived microRNAs in Cancer." </w:t>
      </w:r>
      <w:r w:rsidRPr="00E13283">
        <w:rPr>
          <w:rFonts w:ascii="Times New Roman" w:hAnsi="Times New Roman" w:cs="Times New Roman"/>
          <w:u w:val="single"/>
          <w:rPrChange w:id="900" w:author="Harley Robinson " w:date="2016-03-17T14:22:00Z">
            <w:rPr>
              <w:u w:val="single"/>
            </w:rPr>
          </w:rPrChange>
        </w:rPr>
        <w:t>International Journal of Molecular Sciences</w:t>
      </w:r>
      <w:r w:rsidRPr="00E13283">
        <w:rPr>
          <w:rFonts w:ascii="Times New Roman" w:hAnsi="Times New Roman" w:cs="Times New Roman"/>
          <w:rPrChange w:id="901" w:author="Harley Robinson " w:date="2016-03-17T14:22:00Z">
            <w:rPr/>
          </w:rPrChange>
        </w:rPr>
        <w:t xml:space="preserve"> </w:t>
      </w:r>
      <w:r w:rsidRPr="00E13283">
        <w:rPr>
          <w:rFonts w:ascii="Times New Roman" w:hAnsi="Times New Roman" w:cs="Times New Roman"/>
          <w:b/>
          <w:rPrChange w:id="902" w:author="Harley Robinson " w:date="2016-03-17T14:22:00Z">
            <w:rPr>
              <w:b/>
            </w:rPr>
          </w:rPrChange>
        </w:rPr>
        <w:t>14</w:t>
      </w:r>
      <w:r w:rsidRPr="00E13283">
        <w:rPr>
          <w:rFonts w:ascii="Times New Roman" w:hAnsi="Times New Roman" w:cs="Times New Roman"/>
          <w:rPrChange w:id="903" w:author="Harley Robinson " w:date="2016-03-17T14:22:00Z">
            <w:rPr/>
          </w:rPrChange>
        </w:rPr>
        <w:t>(7): 14240-14269.</w:t>
      </w:r>
    </w:p>
    <w:p w14:paraId="14D75059" w14:textId="77777777" w:rsidR="00E13283" w:rsidRPr="00E13283" w:rsidRDefault="00E13283" w:rsidP="00E13283">
      <w:pPr>
        <w:pStyle w:val="EndNoteBibliography"/>
        <w:spacing w:after="0"/>
        <w:rPr>
          <w:rFonts w:ascii="Times New Roman" w:hAnsi="Times New Roman" w:cs="Times New Roman"/>
          <w:rPrChange w:id="904" w:author="Harley Robinson " w:date="2016-03-17T14:22:00Z">
            <w:rPr/>
          </w:rPrChange>
        </w:rPr>
      </w:pPr>
    </w:p>
    <w:p w14:paraId="5750C6A0" w14:textId="77777777" w:rsidR="00E13283" w:rsidRPr="00E13283" w:rsidRDefault="00E13283" w:rsidP="00E13283">
      <w:pPr>
        <w:pStyle w:val="EndNoteBibliography"/>
        <w:rPr>
          <w:rFonts w:ascii="Times New Roman" w:hAnsi="Times New Roman" w:cs="Times New Roman"/>
          <w:rPrChange w:id="905" w:author="Harley Robinson " w:date="2016-03-17T14:22:00Z">
            <w:rPr/>
          </w:rPrChange>
        </w:rPr>
      </w:pPr>
      <w:r w:rsidRPr="00E13283">
        <w:rPr>
          <w:rFonts w:ascii="Times New Roman" w:hAnsi="Times New Roman" w:cs="Times New Roman"/>
          <w:rPrChange w:id="906" w:author="Harley Robinson " w:date="2016-03-17T14:22:00Z">
            <w:rPr/>
          </w:rPrChange>
        </w:rPr>
        <w:t xml:space="preserve">Hashimoto, Y., Y. Akiyama and Y. Yuasa (2013). "Multiple-to-multiple relationships between microRNAs and target genes in gastric cancer." </w:t>
      </w:r>
      <w:r w:rsidRPr="00E13283">
        <w:rPr>
          <w:rFonts w:ascii="Times New Roman" w:hAnsi="Times New Roman" w:cs="Times New Roman"/>
          <w:u w:val="single"/>
          <w:rPrChange w:id="907" w:author="Harley Robinson " w:date="2016-03-17T14:22:00Z">
            <w:rPr>
              <w:u w:val="single"/>
            </w:rPr>
          </w:rPrChange>
        </w:rPr>
        <w:t>PLoS ONE</w:t>
      </w:r>
      <w:r w:rsidRPr="00E13283">
        <w:rPr>
          <w:rFonts w:ascii="Times New Roman" w:hAnsi="Times New Roman" w:cs="Times New Roman"/>
          <w:rPrChange w:id="908" w:author="Harley Robinson " w:date="2016-03-17T14:22:00Z">
            <w:rPr/>
          </w:rPrChange>
        </w:rPr>
        <w:t xml:space="preserve"> </w:t>
      </w:r>
      <w:r w:rsidRPr="00E13283">
        <w:rPr>
          <w:rFonts w:ascii="Times New Roman" w:hAnsi="Times New Roman" w:cs="Times New Roman"/>
          <w:b/>
          <w:rPrChange w:id="909" w:author="Harley Robinson " w:date="2016-03-17T14:22:00Z">
            <w:rPr>
              <w:b/>
            </w:rPr>
          </w:rPrChange>
        </w:rPr>
        <w:t>8</w:t>
      </w:r>
      <w:r w:rsidRPr="00E13283">
        <w:rPr>
          <w:rFonts w:ascii="Times New Roman" w:hAnsi="Times New Roman" w:cs="Times New Roman"/>
          <w:rPrChange w:id="910" w:author="Harley Robinson " w:date="2016-03-17T14:22:00Z">
            <w:rPr/>
          </w:rPrChange>
        </w:rPr>
        <w:t>(5): e62589.</w:t>
      </w:r>
    </w:p>
    <w:p w14:paraId="59C8AF0A" w14:textId="77777777" w:rsidR="00E13283" w:rsidRPr="00E13283" w:rsidRDefault="00E13283" w:rsidP="00E13283">
      <w:pPr>
        <w:pStyle w:val="EndNoteBibliography"/>
        <w:spacing w:after="0"/>
        <w:rPr>
          <w:rFonts w:ascii="Times New Roman" w:hAnsi="Times New Roman" w:cs="Times New Roman"/>
          <w:rPrChange w:id="911" w:author="Harley Robinson " w:date="2016-03-17T14:22:00Z">
            <w:rPr/>
          </w:rPrChange>
        </w:rPr>
      </w:pPr>
    </w:p>
    <w:p w14:paraId="2492E9F3" w14:textId="77777777" w:rsidR="00E13283" w:rsidRPr="00E13283" w:rsidRDefault="00E13283" w:rsidP="00E13283">
      <w:pPr>
        <w:pStyle w:val="EndNoteBibliography"/>
        <w:rPr>
          <w:rFonts w:ascii="Times New Roman" w:hAnsi="Times New Roman" w:cs="Times New Roman"/>
          <w:rPrChange w:id="912" w:author="Harley Robinson " w:date="2016-03-17T14:22:00Z">
            <w:rPr/>
          </w:rPrChange>
        </w:rPr>
      </w:pPr>
      <w:r w:rsidRPr="00E13283">
        <w:rPr>
          <w:rFonts w:ascii="Times New Roman" w:hAnsi="Times New Roman" w:cs="Times New Roman"/>
          <w:rPrChange w:id="913" w:author="Harley Robinson " w:date="2016-03-17T14:22:00Z">
            <w:rPr/>
          </w:rPrChange>
        </w:rPr>
        <w:t xml:space="preserve">Hill, M. M., M. Bastiani, R. Luetterforst, M. Kirkham, A. Kirkham, S. J. Nixon, P. Walser, D. Abankwa, V. M. J. Oorschot, S. Martin, J. F. Hancock and R. G. Parton (2008). "PTRF-Cavin, a Conserved Cytoplasmic Protein Required for Caveola Formation and Function." </w:t>
      </w:r>
      <w:r w:rsidRPr="00E13283">
        <w:rPr>
          <w:rFonts w:ascii="Times New Roman" w:hAnsi="Times New Roman" w:cs="Times New Roman"/>
          <w:u w:val="single"/>
          <w:rPrChange w:id="914" w:author="Harley Robinson " w:date="2016-03-17T14:22:00Z">
            <w:rPr>
              <w:u w:val="single"/>
            </w:rPr>
          </w:rPrChange>
        </w:rPr>
        <w:t>Cell</w:t>
      </w:r>
      <w:r w:rsidRPr="00E13283">
        <w:rPr>
          <w:rFonts w:ascii="Times New Roman" w:hAnsi="Times New Roman" w:cs="Times New Roman"/>
          <w:rPrChange w:id="915" w:author="Harley Robinson " w:date="2016-03-17T14:22:00Z">
            <w:rPr/>
          </w:rPrChange>
        </w:rPr>
        <w:t xml:space="preserve"> </w:t>
      </w:r>
      <w:r w:rsidRPr="00E13283">
        <w:rPr>
          <w:rFonts w:ascii="Times New Roman" w:hAnsi="Times New Roman" w:cs="Times New Roman"/>
          <w:b/>
          <w:rPrChange w:id="916" w:author="Harley Robinson " w:date="2016-03-17T14:22:00Z">
            <w:rPr>
              <w:b/>
            </w:rPr>
          </w:rPrChange>
        </w:rPr>
        <w:t>132</w:t>
      </w:r>
      <w:r w:rsidRPr="00E13283">
        <w:rPr>
          <w:rFonts w:ascii="Times New Roman" w:hAnsi="Times New Roman" w:cs="Times New Roman"/>
          <w:rPrChange w:id="917" w:author="Harley Robinson " w:date="2016-03-17T14:22:00Z">
            <w:rPr/>
          </w:rPrChange>
        </w:rPr>
        <w:t>(1): 113-124.</w:t>
      </w:r>
    </w:p>
    <w:p w14:paraId="4C3FA5AE" w14:textId="77777777" w:rsidR="00E13283" w:rsidRPr="00E13283" w:rsidRDefault="00E13283" w:rsidP="00E13283">
      <w:pPr>
        <w:pStyle w:val="EndNoteBibliography"/>
        <w:spacing w:after="0"/>
        <w:rPr>
          <w:rFonts w:ascii="Times New Roman" w:hAnsi="Times New Roman" w:cs="Times New Roman"/>
          <w:rPrChange w:id="918" w:author="Harley Robinson " w:date="2016-03-17T14:22:00Z">
            <w:rPr/>
          </w:rPrChange>
        </w:rPr>
      </w:pPr>
    </w:p>
    <w:p w14:paraId="6A719494" w14:textId="77777777" w:rsidR="00E13283" w:rsidRPr="00E13283" w:rsidRDefault="00E13283" w:rsidP="00E13283">
      <w:pPr>
        <w:pStyle w:val="EndNoteBibliography"/>
        <w:rPr>
          <w:rFonts w:ascii="Times New Roman" w:hAnsi="Times New Roman" w:cs="Times New Roman"/>
          <w:rPrChange w:id="919" w:author="Harley Robinson " w:date="2016-03-17T14:22:00Z">
            <w:rPr/>
          </w:rPrChange>
        </w:rPr>
      </w:pPr>
      <w:r w:rsidRPr="00E13283">
        <w:rPr>
          <w:rFonts w:ascii="Times New Roman" w:hAnsi="Times New Roman" w:cs="Times New Roman"/>
          <w:rPrChange w:id="920" w:author="Harley Robinson " w:date="2016-03-17T14:22:00Z">
            <w:rPr/>
          </w:rPrChange>
        </w:rPr>
        <w:t xml:space="preserve">Inder, K. L., J. E. Ruelcke, L. Petelin, H. Moon, E. Choi, J. Rae, A. Blumenthal, D. Hutmacher, N. A. Saunders, J. L. Stow, R. G. Parton and M. M. Hill (2014). "Cavin-1/PTRF alters prostate cancer cell-derived extracellular vesicle content and internalization to attenuate extracellular vesicle-mediated osteoclastogenesis and osteoblast proliferation." </w:t>
      </w:r>
      <w:r w:rsidRPr="00E13283">
        <w:rPr>
          <w:rFonts w:ascii="Times New Roman" w:hAnsi="Times New Roman" w:cs="Times New Roman"/>
          <w:u w:val="single"/>
          <w:rPrChange w:id="921" w:author="Harley Robinson " w:date="2016-03-17T14:22:00Z">
            <w:rPr>
              <w:u w:val="single"/>
            </w:rPr>
          </w:rPrChange>
        </w:rPr>
        <w:t>J Extracell Vesicles</w:t>
      </w:r>
      <w:r w:rsidRPr="00E13283">
        <w:rPr>
          <w:rFonts w:ascii="Times New Roman" w:hAnsi="Times New Roman" w:cs="Times New Roman"/>
          <w:rPrChange w:id="922" w:author="Harley Robinson " w:date="2016-03-17T14:22:00Z">
            <w:rPr/>
          </w:rPrChange>
        </w:rPr>
        <w:t xml:space="preserve"> </w:t>
      </w:r>
      <w:r w:rsidRPr="00E13283">
        <w:rPr>
          <w:rFonts w:ascii="Times New Roman" w:hAnsi="Times New Roman" w:cs="Times New Roman"/>
          <w:b/>
          <w:rPrChange w:id="923" w:author="Harley Robinson " w:date="2016-03-17T14:22:00Z">
            <w:rPr>
              <w:b/>
            </w:rPr>
          </w:rPrChange>
        </w:rPr>
        <w:t>3</w:t>
      </w:r>
      <w:r w:rsidRPr="00E13283">
        <w:rPr>
          <w:rFonts w:ascii="Times New Roman" w:hAnsi="Times New Roman" w:cs="Times New Roman"/>
          <w:rPrChange w:id="924" w:author="Harley Robinson " w:date="2016-03-17T14:22:00Z">
            <w:rPr/>
          </w:rPrChange>
        </w:rPr>
        <w:t>.</w:t>
      </w:r>
    </w:p>
    <w:p w14:paraId="0935477A" w14:textId="77777777" w:rsidR="00E13283" w:rsidRPr="00E13283" w:rsidRDefault="00E13283" w:rsidP="00E13283">
      <w:pPr>
        <w:pStyle w:val="EndNoteBibliography"/>
        <w:spacing w:after="0"/>
        <w:rPr>
          <w:rFonts w:ascii="Times New Roman" w:hAnsi="Times New Roman" w:cs="Times New Roman"/>
          <w:rPrChange w:id="925" w:author="Harley Robinson " w:date="2016-03-17T14:22:00Z">
            <w:rPr/>
          </w:rPrChange>
        </w:rPr>
      </w:pPr>
    </w:p>
    <w:p w14:paraId="38AA0BDB" w14:textId="77777777" w:rsidR="00E13283" w:rsidRPr="00E13283" w:rsidRDefault="00E13283" w:rsidP="00E13283">
      <w:pPr>
        <w:pStyle w:val="EndNoteBibliography"/>
        <w:rPr>
          <w:rFonts w:ascii="Times New Roman" w:hAnsi="Times New Roman" w:cs="Times New Roman"/>
          <w:rPrChange w:id="926" w:author="Harley Robinson " w:date="2016-03-17T14:22:00Z">
            <w:rPr/>
          </w:rPrChange>
        </w:rPr>
      </w:pPr>
      <w:r w:rsidRPr="00E13283">
        <w:rPr>
          <w:rFonts w:ascii="Times New Roman" w:hAnsi="Times New Roman" w:cs="Times New Roman"/>
          <w:rPrChange w:id="927" w:author="Harley Robinson " w:date="2016-03-17T14:22:00Z">
            <w:rPr/>
          </w:rPrChange>
        </w:rPr>
        <w:t xml:space="preserve">Inder, K. L., Y. Z. Zheng, M. J. Davis, H. Moon, D. Loo, H. Nguyen, J. A. Clements, R. G. Parton, L. J. Foster and M. M. Hill (2012). "Expression of PTRF in PC-3 Cells modulates cholesterol dynamics and the actin cytoskeleton impacting secretion pathways." </w:t>
      </w:r>
      <w:r w:rsidRPr="00E13283">
        <w:rPr>
          <w:rFonts w:ascii="Times New Roman" w:hAnsi="Times New Roman" w:cs="Times New Roman"/>
          <w:u w:val="single"/>
          <w:rPrChange w:id="928" w:author="Harley Robinson " w:date="2016-03-17T14:22:00Z">
            <w:rPr>
              <w:u w:val="single"/>
            </w:rPr>
          </w:rPrChange>
        </w:rPr>
        <w:t>Mol Cell Proteomics</w:t>
      </w:r>
      <w:r w:rsidRPr="00E13283">
        <w:rPr>
          <w:rFonts w:ascii="Times New Roman" w:hAnsi="Times New Roman" w:cs="Times New Roman"/>
          <w:rPrChange w:id="929" w:author="Harley Robinson " w:date="2016-03-17T14:22:00Z">
            <w:rPr/>
          </w:rPrChange>
        </w:rPr>
        <w:t xml:space="preserve"> </w:t>
      </w:r>
      <w:r w:rsidRPr="00E13283">
        <w:rPr>
          <w:rFonts w:ascii="Times New Roman" w:hAnsi="Times New Roman" w:cs="Times New Roman"/>
          <w:b/>
          <w:rPrChange w:id="930" w:author="Harley Robinson " w:date="2016-03-17T14:22:00Z">
            <w:rPr>
              <w:b/>
            </w:rPr>
          </w:rPrChange>
        </w:rPr>
        <w:t>11</w:t>
      </w:r>
      <w:r w:rsidRPr="00E13283">
        <w:rPr>
          <w:rFonts w:ascii="Times New Roman" w:hAnsi="Times New Roman" w:cs="Times New Roman"/>
          <w:rPrChange w:id="931" w:author="Harley Robinson " w:date="2016-03-17T14:22:00Z">
            <w:rPr/>
          </w:rPrChange>
        </w:rPr>
        <w:t>(2): M111.012245.</w:t>
      </w:r>
    </w:p>
    <w:p w14:paraId="0040AB03" w14:textId="77777777" w:rsidR="00E13283" w:rsidRPr="00E13283" w:rsidRDefault="00E13283" w:rsidP="00E13283">
      <w:pPr>
        <w:pStyle w:val="EndNoteBibliography"/>
        <w:spacing w:after="0"/>
        <w:rPr>
          <w:rFonts w:ascii="Times New Roman" w:hAnsi="Times New Roman" w:cs="Times New Roman"/>
          <w:rPrChange w:id="932" w:author="Harley Robinson " w:date="2016-03-17T14:22:00Z">
            <w:rPr/>
          </w:rPrChange>
        </w:rPr>
      </w:pPr>
    </w:p>
    <w:p w14:paraId="2A2D2FCD" w14:textId="77777777" w:rsidR="00E13283" w:rsidRPr="00E13283" w:rsidRDefault="00E13283" w:rsidP="00E13283">
      <w:pPr>
        <w:pStyle w:val="EndNoteBibliography"/>
        <w:rPr>
          <w:rFonts w:ascii="Times New Roman" w:hAnsi="Times New Roman" w:cs="Times New Roman"/>
          <w:rPrChange w:id="933" w:author="Harley Robinson " w:date="2016-03-17T14:22:00Z">
            <w:rPr/>
          </w:rPrChange>
        </w:rPr>
      </w:pPr>
      <w:r w:rsidRPr="00E13283">
        <w:rPr>
          <w:rFonts w:ascii="Times New Roman" w:hAnsi="Times New Roman" w:cs="Times New Roman"/>
          <w:rPrChange w:id="934" w:author="Harley Robinson " w:date="2016-03-17T14:22:00Z">
            <w:rPr/>
          </w:rPrChange>
        </w:rPr>
        <w:t xml:space="preserve">Kamhieh-Milz, J., R. F. H. Moftah, G. Bal, #xfc, rkan, M. Futschik, V. Sterzer, O. Khorramshahi, M. Burow, G. Thiel, A. Stuke-Sontheimer, R. Chaoui, S. Kamhieh-Milz and A. Salama (2014). </w:t>
      </w:r>
      <w:r w:rsidRPr="00E13283">
        <w:rPr>
          <w:rFonts w:ascii="Times New Roman" w:hAnsi="Times New Roman" w:cs="Times New Roman"/>
          <w:rPrChange w:id="935" w:author="Harley Robinson " w:date="2016-03-17T14:22:00Z">
            <w:rPr/>
          </w:rPrChange>
        </w:rPr>
        <w:lastRenderedPageBreak/>
        <w:t xml:space="preserve">"Differentially Expressed MicroRNAs in Maternal Plasma for the Noninvasive Prenatal Diagnosis of Down Syndrome (Trisomy 21)." </w:t>
      </w:r>
      <w:r w:rsidRPr="00E13283">
        <w:rPr>
          <w:rFonts w:ascii="Times New Roman" w:hAnsi="Times New Roman" w:cs="Times New Roman"/>
          <w:u w:val="single"/>
          <w:rPrChange w:id="936" w:author="Harley Robinson " w:date="2016-03-17T14:22:00Z">
            <w:rPr>
              <w:u w:val="single"/>
            </w:rPr>
          </w:rPrChange>
        </w:rPr>
        <w:t>BioMed Research International</w:t>
      </w:r>
      <w:r w:rsidRPr="00E13283">
        <w:rPr>
          <w:rFonts w:ascii="Times New Roman" w:hAnsi="Times New Roman" w:cs="Times New Roman"/>
          <w:rPrChange w:id="937" w:author="Harley Robinson " w:date="2016-03-17T14:22:00Z">
            <w:rPr/>
          </w:rPrChange>
        </w:rPr>
        <w:t xml:space="preserve"> </w:t>
      </w:r>
      <w:r w:rsidRPr="00E13283">
        <w:rPr>
          <w:rFonts w:ascii="Times New Roman" w:hAnsi="Times New Roman" w:cs="Times New Roman"/>
          <w:b/>
          <w:rPrChange w:id="938" w:author="Harley Robinson " w:date="2016-03-17T14:22:00Z">
            <w:rPr>
              <w:b/>
            </w:rPr>
          </w:rPrChange>
        </w:rPr>
        <w:t>2014</w:t>
      </w:r>
      <w:r w:rsidRPr="00E13283">
        <w:rPr>
          <w:rFonts w:ascii="Times New Roman" w:hAnsi="Times New Roman" w:cs="Times New Roman"/>
          <w:rPrChange w:id="939" w:author="Harley Robinson " w:date="2016-03-17T14:22:00Z">
            <w:rPr/>
          </w:rPrChange>
        </w:rPr>
        <w:t>: 9.</w:t>
      </w:r>
    </w:p>
    <w:p w14:paraId="7B6CA3BD" w14:textId="77777777" w:rsidR="00E13283" w:rsidRPr="00E13283" w:rsidRDefault="00E13283" w:rsidP="00E13283">
      <w:pPr>
        <w:pStyle w:val="EndNoteBibliography"/>
        <w:spacing w:after="0"/>
        <w:rPr>
          <w:rFonts w:ascii="Times New Roman" w:hAnsi="Times New Roman" w:cs="Times New Roman"/>
          <w:rPrChange w:id="940" w:author="Harley Robinson " w:date="2016-03-17T14:22:00Z">
            <w:rPr/>
          </w:rPrChange>
        </w:rPr>
      </w:pPr>
    </w:p>
    <w:p w14:paraId="27A92051" w14:textId="77777777" w:rsidR="00E13283" w:rsidRPr="00E13283" w:rsidRDefault="00E13283" w:rsidP="00E13283">
      <w:pPr>
        <w:pStyle w:val="EndNoteBibliography"/>
        <w:rPr>
          <w:rFonts w:ascii="Times New Roman" w:hAnsi="Times New Roman" w:cs="Times New Roman"/>
          <w:rPrChange w:id="941" w:author="Harley Robinson " w:date="2016-03-17T14:22:00Z">
            <w:rPr/>
          </w:rPrChange>
        </w:rPr>
      </w:pPr>
      <w:r w:rsidRPr="00E13283">
        <w:rPr>
          <w:rFonts w:ascii="Times New Roman" w:hAnsi="Times New Roman" w:cs="Times New Roman"/>
          <w:rPrChange w:id="942" w:author="Harley Robinson " w:date="2016-03-17T14:22:00Z">
            <w:rPr/>
          </w:rPrChange>
        </w:rPr>
        <w:t xml:space="preserve">Köberle, V., T. Pleli, C. Schmithals and E. Augusto Alonso (2013). "Differential stability of cell-free circulating microRNAs: implications for their utilization as biomarkers." </w:t>
      </w:r>
      <w:r w:rsidRPr="00E13283">
        <w:rPr>
          <w:rFonts w:ascii="Times New Roman" w:hAnsi="Times New Roman" w:cs="Times New Roman"/>
          <w:u w:val="single"/>
          <w:rPrChange w:id="943" w:author="Harley Robinson " w:date="2016-03-17T14:22:00Z">
            <w:rPr>
              <w:u w:val="single"/>
            </w:rPr>
          </w:rPrChange>
        </w:rPr>
        <w:t>PLoS ONE</w:t>
      </w:r>
      <w:r w:rsidRPr="00E13283">
        <w:rPr>
          <w:rFonts w:ascii="Times New Roman" w:hAnsi="Times New Roman" w:cs="Times New Roman"/>
          <w:rPrChange w:id="944" w:author="Harley Robinson " w:date="2016-03-17T14:22:00Z">
            <w:rPr/>
          </w:rPrChange>
        </w:rPr>
        <w:t xml:space="preserve"> </w:t>
      </w:r>
      <w:r w:rsidRPr="00E13283">
        <w:rPr>
          <w:rFonts w:ascii="Times New Roman" w:hAnsi="Times New Roman" w:cs="Times New Roman"/>
          <w:b/>
          <w:rPrChange w:id="945" w:author="Harley Robinson " w:date="2016-03-17T14:22:00Z">
            <w:rPr>
              <w:b/>
            </w:rPr>
          </w:rPrChange>
        </w:rPr>
        <w:t>8</w:t>
      </w:r>
      <w:r w:rsidRPr="00E13283">
        <w:rPr>
          <w:rFonts w:ascii="Times New Roman" w:hAnsi="Times New Roman" w:cs="Times New Roman"/>
          <w:rPrChange w:id="946" w:author="Harley Robinson " w:date="2016-03-17T14:22:00Z">
            <w:rPr/>
          </w:rPrChange>
        </w:rPr>
        <w:t>(9): e75184.</w:t>
      </w:r>
    </w:p>
    <w:p w14:paraId="03D088AE" w14:textId="77777777" w:rsidR="00E13283" w:rsidRPr="00E13283" w:rsidRDefault="00E13283" w:rsidP="00E13283">
      <w:pPr>
        <w:pStyle w:val="EndNoteBibliography"/>
        <w:spacing w:after="0"/>
        <w:rPr>
          <w:rFonts w:ascii="Times New Roman" w:hAnsi="Times New Roman" w:cs="Times New Roman"/>
          <w:rPrChange w:id="947" w:author="Harley Robinson " w:date="2016-03-17T14:22:00Z">
            <w:rPr/>
          </w:rPrChange>
        </w:rPr>
      </w:pPr>
    </w:p>
    <w:p w14:paraId="5D654A75" w14:textId="77777777" w:rsidR="00E13283" w:rsidRPr="00E13283" w:rsidRDefault="00E13283" w:rsidP="00E13283">
      <w:pPr>
        <w:pStyle w:val="EndNoteBibliography"/>
        <w:rPr>
          <w:rFonts w:ascii="Times New Roman" w:hAnsi="Times New Roman" w:cs="Times New Roman"/>
          <w:rPrChange w:id="948" w:author="Harley Robinson " w:date="2016-03-17T14:22:00Z">
            <w:rPr/>
          </w:rPrChange>
        </w:rPr>
      </w:pPr>
      <w:r w:rsidRPr="00E13283">
        <w:rPr>
          <w:rFonts w:ascii="Times New Roman" w:hAnsi="Times New Roman" w:cs="Times New Roman"/>
          <w:rPrChange w:id="949" w:author="Harley Robinson " w:date="2016-03-17T14:22:00Z">
            <w:rPr/>
          </w:rPrChange>
        </w:rPr>
        <w:t xml:space="preserve">Lang, T., D. Bruns, D. Wenzel, D. Riedel, P. Holroyd, C. Thiele and R. Jahn (2001). "SNAREs are concentrated in cholesterol-dependent clusters that define docking and fusion sites for exocytosis." </w:t>
      </w:r>
      <w:r w:rsidRPr="00E13283">
        <w:rPr>
          <w:rFonts w:ascii="Times New Roman" w:hAnsi="Times New Roman" w:cs="Times New Roman"/>
          <w:u w:val="single"/>
          <w:rPrChange w:id="950" w:author="Harley Robinson " w:date="2016-03-17T14:22:00Z">
            <w:rPr>
              <w:u w:val="single"/>
            </w:rPr>
          </w:rPrChange>
        </w:rPr>
        <w:t>The EMBO Journal</w:t>
      </w:r>
      <w:r w:rsidRPr="00E13283">
        <w:rPr>
          <w:rFonts w:ascii="Times New Roman" w:hAnsi="Times New Roman" w:cs="Times New Roman"/>
          <w:rPrChange w:id="951" w:author="Harley Robinson " w:date="2016-03-17T14:22:00Z">
            <w:rPr/>
          </w:rPrChange>
        </w:rPr>
        <w:t xml:space="preserve"> </w:t>
      </w:r>
      <w:r w:rsidRPr="00E13283">
        <w:rPr>
          <w:rFonts w:ascii="Times New Roman" w:hAnsi="Times New Roman" w:cs="Times New Roman"/>
          <w:b/>
          <w:rPrChange w:id="952" w:author="Harley Robinson " w:date="2016-03-17T14:22:00Z">
            <w:rPr>
              <w:b/>
            </w:rPr>
          </w:rPrChange>
        </w:rPr>
        <w:t>20</w:t>
      </w:r>
      <w:r w:rsidRPr="00E13283">
        <w:rPr>
          <w:rFonts w:ascii="Times New Roman" w:hAnsi="Times New Roman" w:cs="Times New Roman"/>
          <w:rPrChange w:id="953" w:author="Harley Robinson " w:date="2016-03-17T14:22:00Z">
            <w:rPr/>
          </w:rPrChange>
        </w:rPr>
        <w:t>(9): 2202-2213.</w:t>
      </w:r>
    </w:p>
    <w:p w14:paraId="4D3FAE74" w14:textId="77777777" w:rsidR="00E13283" w:rsidRPr="00E13283" w:rsidRDefault="00E13283" w:rsidP="00E13283">
      <w:pPr>
        <w:pStyle w:val="EndNoteBibliography"/>
        <w:spacing w:after="0"/>
        <w:rPr>
          <w:rFonts w:ascii="Times New Roman" w:hAnsi="Times New Roman" w:cs="Times New Roman"/>
          <w:rPrChange w:id="954" w:author="Harley Robinson " w:date="2016-03-17T14:22:00Z">
            <w:rPr/>
          </w:rPrChange>
        </w:rPr>
      </w:pPr>
    </w:p>
    <w:p w14:paraId="32306B59" w14:textId="77777777" w:rsidR="00E13283" w:rsidRPr="00E13283" w:rsidRDefault="00E13283" w:rsidP="00E13283">
      <w:pPr>
        <w:pStyle w:val="EndNoteBibliography"/>
        <w:rPr>
          <w:rFonts w:ascii="Times New Roman" w:hAnsi="Times New Roman" w:cs="Times New Roman"/>
          <w:rPrChange w:id="955" w:author="Harley Robinson " w:date="2016-03-17T14:22:00Z">
            <w:rPr/>
          </w:rPrChange>
        </w:rPr>
      </w:pPr>
      <w:r w:rsidRPr="00E13283">
        <w:rPr>
          <w:rFonts w:ascii="Times New Roman" w:hAnsi="Times New Roman" w:cs="Times New Roman"/>
          <w:rPrChange w:id="956" w:author="Harley Robinson " w:date="2016-03-17T14:22:00Z">
            <w:rPr/>
          </w:rPrChange>
        </w:rPr>
        <w:t xml:space="preserve">Leyt, J., N. Melamed-Book, J. P. Vaerman, S. Cohen, A. M. Weiss and B. Aroeti (2007). "Cholesterol-sensitive modulation of transcytosis." </w:t>
      </w:r>
      <w:r w:rsidRPr="00E13283">
        <w:rPr>
          <w:rFonts w:ascii="Times New Roman" w:hAnsi="Times New Roman" w:cs="Times New Roman"/>
          <w:u w:val="single"/>
          <w:rPrChange w:id="957" w:author="Harley Robinson " w:date="2016-03-17T14:22:00Z">
            <w:rPr>
              <w:u w:val="single"/>
            </w:rPr>
          </w:rPrChange>
        </w:rPr>
        <w:t>Mol Biol Cell</w:t>
      </w:r>
      <w:r w:rsidRPr="00E13283">
        <w:rPr>
          <w:rFonts w:ascii="Times New Roman" w:hAnsi="Times New Roman" w:cs="Times New Roman"/>
          <w:rPrChange w:id="958" w:author="Harley Robinson " w:date="2016-03-17T14:22:00Z">
            <w:rPr/>
          </w:rPrChange>
        </w:rPr>
        <w:t xml:space="preserve"> </w:t>
      </w:r>
      <w:r w:rsidRPr="00E13283">
        <w:rPr>
          <w:rFonts w:ascii="Times New Roman" w:hAnsi="Times New Roman" w:cs="Times New Roman"/>
          <w:b/>
          <w:rPrChange w:id="959" w:author="Harley Robinson " w:date="2016-03-17T14:22:00Z">
            <w:rPr>
              <w:b/>
            </w:rPr>
          </w:rPrChange>
        </w:rPr>
        <w:t>18</w:t>
      </w:r>
      <w:r w:rsidRPr="00E13283">
        <w:rPr>
          <w:rFonts w:ascii="Times New Roman" w:hAnsi="Times New Roman" w:cs="Times New Roman"/>
          <w:rPrChange w:id="960" w:author="Harley Robinson " w:date="2016-03-17T14:22:00Z">
            <w:rPr/>
          </w:rPrChange>
        </w:rPr>
        <w:t>(6): 2057-2071.</w:t>
      </w:r>
    </w:p>
    <w:p w14:paraId="52246361" w14:textId="77777777" w:rsidR="00E13283" w:rsidRPr="00E13283" w:rsidRDefault="00E13283" w:rsidP="00E13283">
      <w:pPr>
        <w:pStyle w:val="EndNoteBibliography"/>
        <w:spacing w:after="0"/>
        <w:rPr>
          <w:rFonts w:ascii="Times New Roman" w:hAnsi="Times New Roman" w:cs="Times New Roman"/>
          <w:rPrChange w:id="961" w:author="Harley Robinson " w:date="2016-03-17T14:22:00Z">
            <w:rPr/>
          </w:rPrChange>
        </w:rPr>
      </w:pPr>
    </w:p>
    <w:p w14:paraId="40AA9CEA" w14:textId="77777777" w:rsidR="00E13283" w:rsidRPr="00E13283" w:rsidRDefault="00E13283" w:rsidP="00E13283">
      <w:pPr>
        <w:pStyle w:val="EndNoteBibliography"/>
        <w:rPr>
          <w:rFonts w:ascii="Times New Roman" w:hAnsi="Times New Roman" w:cs="Times New Roman"/>
          <w:rPrChange w:id="962" w:author="Harley Robinson " w:date="2016-03-17T14:22:00Z">
            <w:rPr/>
          </w:rPrChange>
        </w:rPr>
      </w:pPr>
      <w:r w:rsidRPr="00E13283">
        <w:rPr>
          <w:rFonts w:ascii="Times New Roman" w:hAnsi="Times New Roman" w:cs="Times New Roman"/>
          <w:rPrChange w:id="963" w:author="Harley Robinson " w:date="2016-03-17T14:22:00Z">
            <w:rPr/>
          </w:rPrChange>
        </w:rPr>
        <w:t xml:space="preserve">Love, M. I., W. Huber and S. Anders (2014). "Moderated estimation of fold change and dispersion for RNA-seq data with DESeq2." </w:t>
      </w:r>
      <w:r w:rsidRPr="00E13283">
        <w:rPr>
          <w:rFonts w:ascii="Times New Roman" w:hAnsi="Times New Roman" w:cs="Times New Roman"/>
          <w:u w:val="single"/>
          <w:rPrChange w:id="964" w:author="Harley Robinson " w:date="2016-03-17T14:22:00Z">
            <w:rPr>
              <w:u w:val="single"/>
            </w:rPr>
          </w:rPrChange>
        </w:rPr>
        <w:t>Genome Biology</w:t>
      </w:r>
      <w:r w:rsidRPr="00E13283">
        <w:rPr>
          <w:rFonts w:ascii="Times New Roman" w:hAnsi="Times New Roman" w:cs="Times New Roman"/>
          <w:rPrChange w:id="965" w:author="Harley Robinson " w:date="2016-03-17T14:22:00Z">
            <w:rPr/>
          </w:rPrChange>
        </w:rPr>
        <w:t xml:space="preserve"> </w:t>
      </w:r>
      <w:r w:rsidRPr="00E13283">
        <w:rPr>
          <w:rFonts w:ascii="Times New Roman" w:hAnsi="Times New Roman" w:cs="Times New Roman"/>
          <w:b/>
          <w:rPrChange w:id="966" w:author="Harley Robinson " w:date="2016-03-17T14:22:00Z">
            <w:rPr>
              <w:b/>
            </w:rPr>
          </w:rPrChange>
        </w:rPr>
        <w:t>15</w:t>
      </w:r>
      <w:r w:rsidRPr="00E13283">
        <w:rPr>
          <w:rFonts w:ascii="Times New Roman" w:hAnsi="Times New Roman" w:cs="Times New Roman"/>
          <w:rPrChange w:id="967" w:author="Harley Robinson " w:date="2016-03-17T14:22:00Z">
            <w:rPr/>
          </w:rPrChange>
        </w:rPr>
        <w:t>(12): 1-21.</w:t>
      </w:r>
    </w:p>
    <w:p w14:paraId="39C7B99B" w14:textId="77777777" w:rsidR="00E13283" w:rsidRPr="00E13283" w:rsidRDefault="00E13283" w:rsidP="00E13283">
      <w:pPr>
        <w:pStyle w:val="EndNoteBibliography"/>
        <w:spacing w:after="0"/>
        <w:rPr>
          <w:rFonts w:ascii="Times New Roman" w:hAnsi="Times New Roman" w:cs="Times New Roman"/>
          <w:rPrChange w:id="968" w:author="Harley Robinson " w:date="2016-03-17T14:22:00Z">
            <w:rPr/>
          </w:rPrChange>
        </w:rPr>
      </w:pPr>
    </w:p>
    <w:p w14:paraId="294E9564" w14:textId="77777777" w:rsidR="00E13283" w:rsidRPr="00E13283" w:rsidRDefault="00E13283" w:rsidP="00E13283">
      <w:pPr>
        <w:pStyle w:val="EndNoteBibliography"/>
        <w:rPr>
          <w:rFonts w:ascii="Times New Roman" w:hAnsi="Times New Roman" w:cs="Times New Roman"/>
          <w:rPrChange w:id="969" w:author="Harley Robinson " w:date="2016-03-17T14:22:00Z">
            <w:rPr/>
          </w:rPrChange>
        </w:rPr>
      </w:pPr>
      <w:r w:rsidRPr="00E13283">
        <w:rPr>
          <w:rFonts w:ascii="Times New Roman" w:hAnsi="Times New Roman" w:cs="Times New Roman"/>
          <w:rPrChange w:id="970" w:author="Harley Robinson " w:date="2016-03-17T14:22:00Z">
            <w:rPr/>
          </w:rPrChange>
        </w:rPr>
        <w:t xml:space="preserve">Minciacchi, V. R., M. R. Freeman and D. Di Vizio (2015). "Extracellular Vesicles in Cancer: Exosomes, Microvesicles and the Emerging Role of Large Oncosomes." </w:t>
      </w:r>
      <w:r w:rsidRPr="00E13283">
        <w:rPr>
          <w:rFonts w:ascii="Times New Roman" w:hAnsi="Times New Roman" w:cs="Times New Roman"/>
          <w:u w:val="single"/>
          <w:rPrChange w:id="971" w:author="Harley Robinson " w:date="2016-03-17T14:22:00Z">
            <w:rPr>
              <w:u w:val="single"/>
            </w:rPr>
          </w:rPrChange>
        </w:rPr>
        <w:t>Seminars in cell &amp; developmental biology</w:t>
      </w:r>
      <w:r w:rsidRPr="00E13283">
        <w:rPr>
          <w:rFonts w:ascii="Times New Roman" w:hAnsi="Times New Roman" w:cs="Times New Roman"/>
          <w:rPrChange w:id="972" w:author="Harley Robinson " w:date="2016-03-17T14:22:00Z">
            <w:rPr/>
          </w:rPrChange>
        </w:rPr>
        <w:t xml:space="preserve"> </w:t>
      </w:r>
      <w:r w:rsidRPr="00E13283">
        <w:rPr>
          <w:rFonts w:ascii="Times New Roman" w:hAnsi="Times New Roman" w:cs="Times New Roman"/>
          <w:b/>
          <w:rPrChange w:id="973" w:author="Harley Robinson " w:date="2016-03-17T14:22:00Z">
            <w:rPr>
              <w:b/>
            </w:rPr>
          </w:rPrChange>
        </w:rPr>
        <w:t>40</w:t>
      </w:r>
      <w:r w:rsidRPr="00E13283">
        <w:rPr>
          <w:rFonts w:ascii="Times New Roman" w:hAnsi="Times New Roman" w:cs="Times New Roman"/>
          <w:rPrChange w:id="974" w:author="Harley Robinson " w:date="2016-03-17T14:22:00Z">
            <w:rPr/>
          </w:rPrChange>
        </w:rPr>
        <w:t>: 41-51.</w:t>
      </w:r>
    </w:p>
    <w:p w14:paraId="334EE24E" w14:textId="77777777" w:rsidR="00E13283" w:rsidRPr="00E13283" w:rsidRDefault="00E13283" w:rsidP="00E13283">
      <w:pPr>
        <w:pStyle w:val="EndNoteBibliography"/>
        <w:spacing w:after="0"/>
        <w:rPr>
          <w:rFonts w:ascii="Times New Roman" w:hAnsi="Times New Roman" w:cs="Times New Roman"/>
          <w:rPrChange w:id="975" w:author="Harley Robinson " w:date="2016-03-17T14:22:00Z">
            <w:rPr/>
          </w:rPrChange>
        </w:rPr>
      </w:pPr>
    </w:p>
    <w:p w14:paraId="43CB5170" w14:textId="77777777" w:rsidR="00E13283" w:rsidRPr="00E13283" w:rsidRDefault="00E13283" w:rsidP="00E13283">
      <w:pPr>
        <w:pStyle w:val="EndNoteBibliography"/>
        <w:rPr>
          <w:rFonts w:ascii="Times New Roman" w:hAnsi="Times New Roman" w:cs="Times New Roman"/>
          <w:rPrChange w:id="976" w:author="Harley Robinson " w:date="2016-03-17T14:22:00Z">
            <w:rPr/>
          </w:rPrChange>
        </w:rPr>
      </w:pPr>
      <w:r w:rsidRPr="00E13283">
        <w:rPr>
          <w:rFonts w:ascii="Times New Roman" w:hAnsi="Times New Roman" w:cs="Times New Roman"/>
          <w:rPrChange w:id="977" w:author="Harley Robinson " w:date="2016-03-17T14:22:00Z">
            <w:rPr/>
          </w:rPrChange>
        </w:rPr>
        <w:t xml:space="preserve">Moon, H., C. S. Lee, K. L. Inder, S. Sharma, E. Choi, D. M. Black, K. A. Le Cao, C. Winterford, J. I. Coward, M. T. Ling, D. J. Craik, R. G. Parton, P. J. Russell and M. M. Hill (2014). "PTRF/cavin-1 neutralizes non-caveolar caveolin-1 microdomains in prostate cancer." </w:t>
      </w:r>
      <w:r w:rsidRPr="00E13283">
        <w:rPr>
          <w:rFonts w:ascii="Times New Roman" w:hAnsi="Times New Roman" w:cs="Times New Roman"/>
          <w:u w:val="single"/>
          <w:rPrChange w:id="978" w:author="Harley Robinson " w:date="2016-03-17T14:22:00Z">
            <w:rPr>
              <w:u w:val="single"/>
            </w:rPr>
          </w:rPrChange>
        </w:rPr>
        <w:t>Oncogene</w:t>
      </w:r>
      <w:r w:rsidRPr="00E13283">
        <w:rPr>
          <w:rFonts w:ascii="Times New Roman" w:hAnsi="Times New Roman" w:cs="Times New Roman"/>
          <w:rPrChange w:id="979" w:author="Harley Robinson " w:date="2016-03-17T14:22:00Z">
            <w:rPr/>
          </w:rPrChange>
        </w:rPr>
        <w:t xml:space="preserve"> </w:t>
      </w:r>
      <w:r w:rsidRPr="00E13283">
        <w:rPr>
          <w:rFonts w:ascii="Times New Roman" w:hAnsi="Times New Roman" w:cs="Times New Roman"/>
          <w:b/>
          <w:rPrChange w:id="980" w:author="Harley Robinson " w:date="2016-03-17T14:22:00Z">
            <w:rPr>
              <w:b/>
            </w:rPr>
          </w:rPrChange>
        </w:rPr>
        <w:t>33</w:t>
      </w:r>
      <w:r w:rsidRPr="00E13283">
        <w:rPr>
          <w:rFonts w:ascii="Times New Roman" w:hAnsi="Times New Roman" w:cs="Times New Roman"/>
          <w:rPrChange w:id="981" w:author="Harley Robinson " w:date="2016-03-17T14:22:00Z">
            <w:rPr/>
          </w:rPrChange>
        </w:rPr>
        <w:t>(27): 3561-3570.</w:t>
      </w:r>
    </w:p>
    <w:p w14:paraId="2215408D" w14:textId="77777777" w:rsidR="00E13283" w:rsidRPr="00E13283" w:rsidRDefault="00E13283" w:rsidP="00E13283">
      <w:pPr>
        <w:pStyle w:val="EndNoteBibliography"/>
        <w:spacing w:after="0"/>
        <w:rPr>
          <w:rFonts w:ascii="Times New Roman" w:hAnsi="Times New Roman" w:cs="Times New Roman"/>
          <w:rPrChange w:id="982" w:author="Harley Robinson " w:date="2016-03-17T14:22:00Z">
            <w:rPr/>
          </w:rPrChange>
        </w:rPr>
      </w:pPr>
    </w:p>
    <w:p w14:paraId="4A6B0CD7" w14:textId="77777777" w:rsidR="00E13283" w:rsidRPr="00E13283" w:rsidRDefault="00E13283" w:rsidP="00E13283">
      <w:pPr>
        <w:pStyle w:val="EndNoteBibliography"/>
        <w:rPr>
          <w:rFonts w:ascii="Times New Roman" w:hAnsi="Times New Roman" w:cs="Times New Roman"/>
          <w:rPrChange w:id="983" w:author="Harley Robinson " w:date="2016-03-17T14:22:00Z">
            <w:rPr/>
          </w:rPrChange>
        </w:rPr>
      </w:pPr>
      <w:r w:rsidRPr="00E13283">
        <w:rPr>
          <w:rFonts w:ascii="Times New Roman" w:hAnsi="Times New Roman" w:cs="Times New Roman"/>
          <w:rPrChange w:id="984" w:author="Harley Robinson " w:date="2016-03-17T14:22:00Z">
            <w:rPr/>
          </w:rPrChange>
        </w:rPr>
        <w:t xml:space="preserve">Mulcahy, L. A., R. C. Pink and D. R. F. Carter (2014). "Routes and mechanisms of extracellular vesicle uptake." </w:t>
      </w:r>
      <w:r w:rsidRPr="00E13283">
        <w:rPr>
          <w:rFonts w:ascii="Times New Roman" w:hAnsi="Times New Roman" w:cs="Times New Roman"/>
          <w:u w:val="single"/>
          <w:rPrChange w:id="985" w:author="Harley Robinson " w:date="2016-03-17T14:22:00Z">
            <w:rPr>
              <w:u w:val="single"/>
            </w:rPr>
          </w:rPrChange>
        </w:rPr>
        <w:t>2014</w:t>
      </w:r>
      <w:r w:rsidRPr="00E13283">
        <w:rPr>
          <w:rFonts w:ascii="Times New Roman" w:hAnsi="Times New Roman" w:cs="Times New Roman"/>
          <w:rPrChange w:id="986" w:author="Harley Robinson " w:date="2016-03-17T14:22:00Z">
            <w:rPr/>
          </w:rPrChange>
        </w:rPr>
        <w:t>.</w:t>
      </w:r>
    </w:p>
    <w:p w14:paraId="161E21A8" w14:textId="77777777" w:rsidR="00E13283" w:rsidRPr="00E13283" w:rsidRDefault="00E13283" w:rsidP="00E13283">
      <w:pPr>
        <w:pStyle w:val="EndNoteBibliography"/>
        <w:spacing w:after="0"/>
        <w:rPr>
          <w:rFonts w:ascii="Times New Roman" w:hAnsi="Times New Roman" w:cs="Times New Roman"/>
          <w:rPrChange w:id="987" w:author="Harley Robinson " w:date="2016-03-17T14:22:00Z">
            <w:rPr/>
          </w:rPrChange>
        </w:rPr>
      </w:pPr>
    </w:p>
    <w:p w14:paraId="1A56902C" w14:textId="77777777" w:rsidR="00E13283" w:rsidRPr="00E13283" w:rsidRDefault="00E13283" w:rsidP="00E13283">
      <w:pPr>
        <w:pStyle w:val="EndNoteBibliography"/>
        <w:rPr>
          <w:rFonts w:ascii="Times New Roman" w:hAnsi="Times New Roman" w:cs="Times New Roman"/>
          <w:rPrChange w:id="988" w:author="Harley Robinson " w:date="2016-03-17T14:22:00Z">
            <w:rPr/>
          </w:rPrChange>
        </w:rPr>
      </w:pPr>
      <w:r w:rsidRPr="00E13283">
        <w:rPr>
          <w:rFonts w:ascii="Times New Roman" w:hAnsi="Times New Roman" w:cs="Times New Roman"/>
          <w:rPrChange w:id="989" w:author="Harley Robinson " w:date="2016-03-17T14:22:00Z">
            <w:rPr/>
          </w:rPrChange>
        </w:rPr>
        <w:t xml:space="preserve">Phuyal, S., N. P. Hessvik, T. Skotland, K. Sandvig and A. Llorente (2014). "Regulation of exosome release by glycosphingolipids and flotillins." </w:t>
      </w:r>
      <w:r w:rsidRPr="00E13283">
        <w:rPr>
          <w:rFonts w:ascii="Times New Roman" w:hAnsi="Times New Roman" w:cs="Times New Roman"/>
          <w:u w:val="single"/>
          <w:rPrChange w:id="990" w:author="Harley Robinson " w:date="2016-03-17T14:22:00Z">
            <w:rPr>
              <w:u w:val="single"/>
            </w:rPr>
          </w:rPrChange>
        </w:rPr>
        <w:t>FEBS Journal</w:t>
      </w:r>
      <w:r w:rsidRPr="00E13283">
        <w:rPr>
          <w:rFonts w:ascii="Times New Roman" w:hAnsi="Times New Roman" w:cs="Times New Roman"/>
          <w:rPrChange w:id="991" w:author="Harley Robinson " w:date="2016-03-17T14:22:00Z">
            <w:rPr/>
          </w:rPrChange>
        </w:rPr>
        <w:t xml:space="preserve"> </w:t>
      </w:r>
      <w:r w:rsidRPr="00E13283">
        <w:rPr>
          <w:rFonts w:ascii="Times New Roman" w:hAnsi="Times New Roman" w:cs="Times New Roman"/>
          <w:b/>
          <w:rPrChange w:id="992" w:author="Harley Robinson " w:date="2016-03-17T14:22:00Z">
            <w:rPr>
              <w:b/>
            </w:rPr>
          </w:rPrChange>
        </w:rPr>
        <w:t>281</w:t>
      </w:r>
      <w:r w:rsidRPr="00E13283">
        <w:rPr>
          <w:rFonts w:ascii="Times New Roman" w:hAnsi="Times New Roman" w:cs="Times New Roman"/>
          <w:rPrChange w:id="993" w:author="Harley Robinson " w:date="2016-03-17T14:22:00Z">
            <w:rPr/>
          </w:rPrChange>
        </w:rPr>
        <w:t>(9): 2214-2227.</w:t>
      </w:r>
    </w:p>
    <w:p w14:paraId="541F7453" w14:textId="77777777" w:rsidR="00E13283" w:rsidRPr="00E13283" w:rsidRDefault="00E13283" w:rsidP="00E13283">
      <w:pPr>
        <w:pStyle w:val="EndNoteBibliography"/>
        <w:spacing w:after="0"/>
        <w:rPr>
          <w:rFonts w:ascii="Times New Roman" w:hAnsi="Times New Roman" w:cs="Times New Roman"/>
          <w:rPrChange w:id="994" w:author="Harley Robinson " w:date="2016-03-17T14:22:00Z">
            <w:rPr/>
          </w:rPrChange>
        </w:rPr>
      </w:pPr>
    </w:p>
    <w:p w14:paraId="16D59362" w14:textId="77777777" w:rsidR="00E13283" w:rsidRPr="00E13283" w:rsidRDefault="00E13283" w:rsidP="00E13283">
      <w:pPr>
        <w:pStyle w:val="EndNoteBibliography"/>
        <w:rPr>
          <w:rFonts w:ascii="Times New Roman" w:hAnsi="Times New Roman" w:cs="Times New Roman"/>
          <w:rPrChange w:id="995" w:author="Harley Robinson " w:date="2016-03-17T14:22:00Z">
            <w:rPr/>
          </w:rPrChange>
        </w:rPr>
      </w:pPr>
      <w:r w:rsidRPr="00E13283">
        <w:rPr>
          <w:rFonts w:ascii="Times New Roman" w:hAnsi="Times New Roman" w:cs="Times New Roman"/>
          <w:rPrChange w:id="996" w:author="Harley Robinson " w:date="2016-03-17T14:22:00Z">
            <w:rPr/>
          </w:rPrChange>
        </w:rPr>
        <w:t xml:space="preserve">Razani, B., J. A. Engelman, X. B. Wang, W. Schubert, X. L. Zhang, C. B. Marks, F. Macaluso, R. G. Russell, M. Li, R. G. Pestell, D. D. Vizio, H. Harry, Jr., B. Kneitz, G. Lagaud, G. J. Christ, W. Edelmann and M. P. Lisanti (2001). "Caveolin-1 Null Mice Are Viable but Show Evidence of Hyperproliferative and Vascular Abnormalities." </w:t>
      </w:r>
      <w:r w:rsidRPr="00E13283">
        <w:rPr>
          <w:rFonts w:ascii="Times New Roman" w:hAnsi="Times New Roman" w:cs="Times New Roman"/>
          <w:u w:val="single"/>
          <w:rPrChange w:id="997" w:author="Harley Robinson " w:date="2016-03-17T14:22:00Z">
            <w:rPr>
              <w:u w:val="single"/>
            </w:rPr>
          </w:rPrChange>
        </w:rPr>
        <w:t>Journal of Biological Chemistry</w:t>
      </w:r>
      <w:r w:rsidRPr="00E13283">
        <w:rPr>
          <w:rFonts w:ascii="Times New Roman" w:hAnsi="Times New Roman" w:cs="Times New Roman"/>
          <w:rPrChange w:id="998" w:author="Harley Robinson " w:date="2016-03-17T14:22:00Z">
            <w:rPr/>
          </w:rPrChange>
        </w:rPr>
        <w:t xml:space="preserve"> </w:t>
      </w:r>
      <w:r w:rsidRPr="00E13283">
        <w:rPr>
          <w:rFonts w:ascii="Times New Roman" w:hAnsi="Times New Roman" w:cs="Times New Roman"/>
          <w:b/>
          <w:rPrChange w:id="999" w:author="Harley Robinson " w:date="2016-03-17T14:22:00Z">
            <w:rPr>
              <w:b/>
            </w:rPr>
          </w:rPrChange>
        </w:rPr>
        <w:t>276</w:t>
      </w:r>
      <w:r w:rsidRPr="00E13283">
        <w:rPr>
          <w:rFonts w:ascii="Times New Roman" w:hAnsi="Times New Roman" w:cs="Times New Roman"/>
          <w:rPrChange w:id="1000" w:author="Harley Robinson " w:date="2016-03-17T14:22:00Z">
            <w:rPr/>
          </w:rPrChange>
        </w:rPr>
        <w:t>(41): 38121-38138.</w:t>
      </w:r>
    </w:p>
    <w:p w14:paraId="4FDD510E" w14:textId="77777777" w:rsidR="00E13283" w:rsidRPr="00E13283" w:rsidRDefault="00E13283" w:rsidP="00E13283">
      <w:pPr>
        <w:pStyle w:val="EndNoteBibliography"/>
        <w:spacing w:after="0"/>
        <w:rPr>
          <w:rFonts w:ascii="Times New Roman" w:hAnsi="Times New Roman" w:cs="Times New Roman"/>
          <w:rPrChange w:id="1001" w:author="Harley Robinson " w:date="2016-03-17T14:22:00Z">
            <w:rPr/>
          </w:rPrChange>
        </w:rPr>
      </w:pPr>
    </w:p>
    <w:p w14:paraId="4156BFDA" w14:textId="77777777" w:rsidR="00E13283" w:rsidRPr="00E13283" w:rsidRDefault="00E13283" w:rsidP="00E13283">
      <w:pPr>
        <w:pStyle w:val="EndNoteBibliography"/>
        <w:rPr>
          <w:rFonts w:ascii="Times New Roman" w:hAnsi="Times New Roman" w:cs="Times New Roman"/>
          <w:rPrChange w:id="1002" w:author="Harley Robinson " w:date="2016-03-17T14:22:00Z">
            <w:rPr/>
          </w:rPrChange>
        </w:rPr>
      </w:pPr>
      <w:r w:rsidRPr="00E13283">
        <w:rPr>
          <w:rFonts w:ascii="Times New Roman" w:hAnsi="Times New Roman" w:cs="Times New Roman"/>
          <w:rPrChange w:id="1003" w:author="Harley Robinson " w:date="2016-03-17T14:22:00Z">
            <w:rPr/>
          </w:rPrChange>
        </w:rPr>
        <w:t xml:space="preserve">Reddi, K. K. and J. F. Holland (1976). "Elevated serum ribonuclease in patients with pancreatic cancer." </w:t>
      </w:r>
      <w:r w:rsidRPr="00E13283">
        <w:rPr>
          <w:rFonts w:ascii="Times New Roman" w:hAnsi="Times New Roman" w:cs="Times New Roman"/>
          <w:u w:val="single"/>
          <w:rPrChange w:id="1004" w:author="Harley Robinson " w:date="2016-03-17T14:22:00Z">
            <w:rPr>
              <w:u w:val="single"/>
            </w:rPr>
          </w:rPrChange>
        </w:rPr>
        <w:t>Proceedings of the National Academy of Sciences</w:t>
      </w:r>
      <w:r w:rsidRPr="00E13283">
        <w:rPr>
          <w:rFonts w:ascii="Times New Roman" w:hAnsi="Times New Roman" w:cs="Times New Roman"/>
          <w:rPrChange w:id="1005" w:author="Harley Robinson " w:date="2016-03-17T14:22:00Z">
            <w:rPr/>
          </w:rPrChange>
        </w:rPr>
        <w:t xml:space="preserve"> </w:t>
      </w:r>
      <w:r w:rsidRPr="00E13283">
        <w:rPr>
          <w:rFonts w:ascii="Times New Roman" w:hAnsi="Times New Roman" w:cs="Times New Roman"/>
          <w:b/>
          <w:rPrChange w:id="1006" w:author="Harley Robinson " w:date="2016-03-17T14:22:00Z">
            <w:rPr>
              <w:b/>
            </w:rPr>
          </w:rPrChange>
        </w:rPr>
        <w:t>73</w:t>
      </w:r>
      <w:r w:rsidRPr="00E13283">
        <w:rPr>
          <w:rFonts w:ascii="Times New Roman" w:hAnsi="Times New Roman" w:cs="Times New Roman"/>
          <w:rPrChange w:id="1007" w:author="Harley Robinson " w:date="2016-03-17T14:22:00Z">
            <w:rPr/>
          </w:rPrChange>
        </w:rPr>
        <w:t>(7): 2308-2310.</w:t>
      </w:r>
    </w:p>
    <w:p w14:paraId="170F8073" w14:textId="77777777" w:rsidR="00E13283" w:rsidRPr="00E13283" w:rsidRDefault="00E13283" w:rsidP="00E13283">
      <w:pPr>
        <w:pStyle w:val="EndNoteBibliography"/>
        <w:spacing w:after="0"/>
        <w:rPr>
          <w:rFonts w:ascii="Times New Roman" w:hAnsi="Times New Roman" w:cs="Times New Roman"/>
          <w:rPrChange w:id="1008" w:author="Harley Robinson " w:date="2016-03-17T14:22:00Z">
            <w:rPr/>
          </w:rPrChange>
        </w:rPr>
      </w:pPr>
    </w:p>
    <w:p w14:paraId="76B698C5" w14:textId="77777777" w:rsidR="00E13283" w:rsidRPr="00E13283" w:rsidRDefault="00E13283" w:rsidP="00E13283">
      <w:pPr>
        <w:pStyle w:val="EndNoteBibliography"/>
        <w:rPr>
          <w:rFonts w:ascii="Times New Roman" w:hAnsi="Times New Roman" w:cs="Times New Roman"/>
          <w:rPrChange w:id="1009" w:author="Harley Robinson " w:date="2016-03-17T14:22:00Z">
            <w:rPr/>
          </w:rPrChange>
        </w:rPr>
      </w:pPr>
      <w:r w:rsidRPr="00E13283">
        <w:rPr>
          <w:rFonts w:ascii="Times New Roman" w:hAnsi="Times New Roman" w:cs="Times New Roman"/>
          <w:rPrChange w:id="1010" w:author="Harley Robinson " w:date="2016-03-17T14:22:00Z">
            <w:rPr/>
          </w:rPrChange>
        </w:rPr>
        <w:t xml:space="preserve">Robinson, M. D., D. J. McCarthy and G. K. Smyth (2009). "edgeR: a Bioconductor package for differential expression analysis of digital gene expression data." </w:t>
      </w:r>
      <w:r w:rsidRPr="00E13283">
        <w:rPr>
          <w:rFonts w:ascii="Times New Roman" w:hAnsi="Times New Roman" w:cs="Times New Roman"/>
          <w:u w:val="single"/>
          <w:rPrChange w:id="1011" w:author="Harley Robinson " w:date="2016-03-17T14:22:00Z">
            <w:rPr>
              <w:u w:val="single"/>
            </w:rPr>
          </w:rPrChange>
        </w:rPr>
        <w:t>Bioinformatics</w:t>
      </w:r>
      <w:r w:rsidRPr="00E13283">
        <w:rPr>
          <w:rFonts w:ascii="Times New Roman" w:hAnsi="Times New Roman" w:cs="Times New Roman"/>
          <w:rPrChange w:id="1012" w:author="Harley Robinson " w:date="2016-03-17T14:22:00Z">
            <w:rPr/>
          </w:rPrChange>
        </w:rPr>
        <w:t xml:space="preserve"> </w:t>
      </w:r>
      <w:r w:rsidRPr="00E13283">
        <w:rPr>
          <w:rFonts w:ascii="Times New Roman" w:hAnsi="Times New Roman" w:cs="Times New Roman"/>
          <w:b/>
          <w:rPrChange w:id="1013" w:author="Harley Robinson " w:date="2016-03-17T14:22:00Z">
            <w:rPr>
              <w:b/>
            </w:rPr>
          </w:rPrChange>
        </w:rPr>
        <w:t>26</w:t>
      </w:r>
      <w:r w:rsidRPr="00E13283">
        <w:rPr>
          <w:rFonts w:ascii="Times New Roman" w:hAnsi="Times New Roman" w:cs="Times New Roman"/>
          <w:rPrChange w:id="1014" w:author="Harley Robinson " w:date="2016-03-17T14:22:00Z">
            <w:rPr/>
          </w:rPrChange>
        </w:rPr>
        <w:t>.</w:t>
      </w:r>
    </w:p>
    <w:p w14:paraId="3218C11C" w14:textId="77777777" w:rsidR="00E13283" w:rsidRPr="00E13283" w:rsidRDefault="00E13283" w:rsidP="00E13283">
      <w:pPr>
        <w:pStyle w:val="EndNoteBibliography"/>
        <w:spacing w:after="0"/>
        <w:rPr>
          <w:rFonts w:ascii="Times New Roman" w:hAnsi="Times New Roman" w:cs="Times New Roman"/>
          <w:rPrChange w:id="1015" w:author="Harley Robinson " w:date="2016-03-17T14:22:00Z">
            <w:rPr/>
          </w:rPrChange>
        </w:rPr>
      </w:pPr>
    </w:p>
    <w:p w14:paraId="103E68EF" w14:textId="77777777" w:rsidR="00E13283" w:rsidRPr="00E13283" w:rsidRDefault="00E13283" w:rsidP="00E13283">
      <w:pPr>
        <w:pStyle w:val="EndNoteBibliography"/>
        <w:rPr>
          <w:rFonts w:ascii="Times New Roman" w:hAnsi="Times New Roman" w:cs="Times New Roman"/>
          <w:rPrChange w:id="1016" w:author="Harley Robinson " w:date="2016-03-17T14:22:00Z">
            <w:rPr/>
          </w:rPrChange>
        </w:rPr>
      </w:pPr>
      <w:r w:rsidRPr="00E13283">
        <w:rPr>
          <w:rFonts w:ascii="Times New Roman" w:hAnsi="Times New Roman" w:cs="Times New Roman"/>
          <w:rPrChange w:id="1017" w:author="Harley Robinson " w:date="2016-03-17T14:22:00Z">
            <w:rPr/>
          </w:rPrChange>
        </w:rPr>
        <w:t xml:space="preserve">Schober, A., M. Nazari-Jahantigh and C. Weber (2015). "MicroRNA-mediated mechanisms of the cellular stress response in atherosclerosis." </w:t>
      </w:r>
      <w:r w:rsidRPr="00E13283">
        <w:rPr>
          <w:rFonts w:ascii="Times New Roman" w:hAnsi="Times New Roman" w:cs="Times New Roman"/>
          <w:u w:val="single"/>
          <w:rPrChange w:id="1018" w:author="Harley Robinson " w:date="2016-03-17T14:22:00Z">
            <w:rPr>
              <w:u w:val="single"/>
            </w:rPr>
          </w:rPrChange>
        </w:rPr>
        <w:t>Nat Rev Cardiol</w:t>
      </w:r>
      <w:r w:rsidRPr="00E13283">
        <w:rPr>
          <w:rFonts w:ascii="Times New Roman" w:hAnsi="Times New Roman" w:cs="Times New Roman"/>
          <w:rPrChange w:id="1019" w:author="Harley Robinson " w:date="2016-03-17T14:22:00Z">
            <w:rPr/>
          </w:rPrChange>
        </w:rPr>
        <w:t xml:space="preserve"> </w:t>
      </w:r>
      <w:r w:rsidRPr="00E13283">
        <w:rPr>
          <w:rFonts w:ascii="Times New Roman" w:hAnsi="Times New Roman" w:cs="Times New Roman"/>
          <w:b/>
          <w:rPrChange w:id="1020" w:author="Harley Robinson " w:date="2016-03-17T14:22:00Z">
            <w:rPr>
              <w:b/>
            </w:rPr>
          </w:rPrChange>
        </w:rPr>
        <w:t>12</w:t>
      </w:r>
      <w:r w:rsidRPr="00E13283">
        <w:rPr>
          <w:rFonts w:ascii="Times New Roman" w:hAnsi="Times New Roman" w:cs="Times New Roman"/>
          <w:rPrChange w:id="1021" w:author="Harley Robinson " w:date="2016-03-17T14:22:00Z">
            <w:rPr/>
          </w:rPrChange>
        </w:rPr>
        <w:t>(6): 361-374.</w:t>
      </w:r>
    </w:p>
    <w:p w14:paraId="1A65BFAA" w14:textId="77777777" w:rsidR="00E13283" w:rsidRPr="00E13283" w:rsidRDefault="00E13283" w:rsidP="00E13283">
      <w:pPr>
        <w:pStyle w:val="EndNoteBibliography"/>
        <w:spacing w:after="0"/>
        <w:rPr>
          <w:rFonts w:ascii="Times New Roman" w:hAnsi="Times New Roman" w:cs="Times New Roman"/>
          <w:rPrChange w:id="1022" w:author="Harley Robinson " w:date="2016-03-17T14:22:00Z">
            <w:rPr/>
          </w:rPrChange>
        </w:rPr>
      </w:pPr>
    </w:p>
    <w:p w14:paraId="337D6BAF" w14:textId="77777777" w:rsidR="00E13283" w:rsidRPr="00E13283" w:rsidRDefault="00E13283" w:rsidP="00E13283">
      <w:pPr>
        <w:pStyle w:val="EndNoteBibliography"/>
        <w:rPr>
          <w:rFonts w:ascii="Times New Roman" w:hAnsi="Times New Roman" w:cs="Times New Roman"/>
          <w:rPrChange w:id="1023" w:author="Harley Robinson " w:date="2016-03-17T14:22:00Z">
            <w:rPr/>
          </w:rPrChange>
        </w:rPr>
      </w:pPr>
      <w:r w:rsidRPr="00E13283">
        <w:rPr>
          <w:rFonts w:ascii="Times New Roman" w:hAnsi="Times New Roman" w:cs="Times New Roman"/>
          <w:rPrChange w:id="1024" w:author="Harley Robinson " w:date="2016-03-17T14:22:00Z">
            <w:rPr/>
          </w:rPrChange>
        </w:rPr>
        <w:t xml:space="preserve">Simons, K. and K. Simons (2002). "Cholesterol, lipid rafts, and disease." </w:t>
      </w:r>
      <w:r w:rsidRPr="00E13283">
        <w:rPr>
          <w:rFonts w:ascii="Times New Roman" w:hAnsi="Times New Roman" w:cs="Times New Roman"/>
          <w:u w:val="single"/>
          <w:rPrChange w:id="1025" w:author="Harley Robinson " w:date="2016-03-17T14:22:00Z">
            <w:rPr>
              <w:u w:val="single"/>
            </w:rPr>
          </w:rPrChange>
        </w:rPr>
        <w:t>The Journal of clinical investigation</w:t>
      </w:r>
      <w:r w:rsidRPr="00E13283">
        <w:rPr>
          <w:rFonts w:ascii="Times New Roman" w:hAnsi="Times New Roman" w:cs="Times New Roman"/>
          <w:rPrChange w:id="1026" w:author="Harley Robinson " w:date="2016-03-17T14:22:00Z">
            <w:rPr/>
          </w:rPrChange>
        </w:rPr>
        <w:t xml:space="preserve"> </w:t>
      </w:r>
      <w:r w:rsidRPr="00E13283">
        <w:rPr>
          <w:rFonts w:ascii="Times New Roman" w:hAnsi="Times New Roman" w:cs="Times New Roman"/>
          <w:b/>
          <w:rPrChange w:id="1027" w:author="Harley Robinson " w:date="2016-03-17T14:22:00Z">
            <w:rPr>
              <w:b/>
            </w:rPr>
          </w:rPrChange>
        </w:rPr>
        <w:t>110</w:t>
      </w:r>
      <w:r w:rsidRPr="00E13283">
        <w:rPr>
          <w:rFonts w:ascii="Times New Roman" w:hAnsi="Times New Roman" w:cs="Times New Roman"/>
          <w:rPrChange w:id="1028" w:author="Harley Robinson " w:date="2016-03-17T14:22:00Z">
            <w:rPr/>
          </w:rPrChange>
        </w:rPr>
        <w:t>(5): 597-603.</w:t>
      </w:r>
    </w:p>
    <w:p w14:paraId="1F426210" w14:textId="77777777" w:rsidR="00E13283" w:rsidRPr="00E13283" w:rsidRDefault="00E13283" w:rsidP="00E13283">
      <w:pPr>
        <w:pStyle w:val="EndNoteBibliography"/>
        <w:spacing w:after="0"/>
        <w:rPr>
          <w:rFonts w:ascii="Times New Roman" w:hAnsi="Times New Roman" w:cs="Times New Roman"/>
          <w:rPrChange w:id="1029" w:author="Harley Robinson " w:date="2016-03-17T14:22:00Z">
            <w:rPr/>
          </w:rPrChange>
        </w:rPr>
      </w:pPr>
    </w:p>
    <w:p w14:paraId="59F96196" w14:textId="77777777" w:rsidR="00E13283" w:rsidRPr="00E13283" w:rsidRDefault="00E13283" w:rsidP="00E13283">
      <w:pPr>
        <w:pStyle w:val="EndNoteBibliography"/>
        <w:rPr>
          <w:rFonts w:ascii="Times New Roman" w:hAnsi="Times New Roman" w:cs="Times New Roman"/>
          <w:rPrChange w:id="1030" w:author="Harley Robinson " w:date="2016-03-17T14:22:00Z">
            <w:rPr/>
          </w:rPrChange>
        </w:rPr>
      </w:pPr>
      <w:r w:rsidRPr="00E13283">
        <w:rPr>
          <w:rFonts w:ascii="Times New Roman" w:hAnsi="Times New Roman" w:cs="Times New Roman"/>
          <w:rPrChange w:id="1031" w:author="Harley Robinson " w:date="2016-03-17T14:22:00Z">
            <w:rPr/>
          </w:rPrChange>
        </w:rPr>
        <w:t xml:space="preserve">Sinha, S. (2006). "On counting position weight matrix matches in a sequence, with application to discriminative motif finding." </w:t>
      </w:r>
      <w:r w:rsidRPr="00E13283">
        <w:rPr>
          <w:rFonts w:ascii="Times New Roman" w:hAnsi="Times New Roman" w:cs="Times New Roman"/>
          <w:u w:val="single"/>
          <w:rPrChange w:id="1032" w:author="Harley Robinson " w:date="2016-03-17T14:22:00Z">
            <w:rPr>
              <w:u w:val="single"/>
            </w:rPr>
          </w:rPrChange>
        </w:rPr>
        <w:t>Bioinformatics</w:t>
      </w:r>
      <w:r w:rsidRPr="00E13283">
        <w:rPr>
          <w:rFonts w:ascii="Times New Roman" w:hAnsi="Times New Roman" w:cs="Times New Roman"/>
          <w:rPrChange w:id="1033" w:author="Harley Robinson " w:date="2016-03-17T14:22:00Z">
            <w:rPr/>
          </w:rPrChange>
        </w:rPr>
        <w:t xml:space="preserve"> </w:t>
      </w:r>
      <w:r w:rsidRPr="00E13283">
        <w:rPr>
          <w:rFonts w:ascii="Times New Roman" w:hAnsi="Times New Roman" w:cs="Times New Roman"/>
          <w:b/>
          <w:rPrChange w:id="1034" w:author="Harley Robinson " w:date="2016-03-17T14:22:00Z">
            <w:rPr>
              <w:b/>
            </w:rPr>
          </w:rPrChange>
        </w:rPr>
        <w:t>22</w:t>
      </w:r>
      <w:r w:rsidRPr="00E13283">
        <w:rPr>
          <w:rFonts w:ascii="Times New Roman" w:hAnsi="Times New Roman" w:cs="Times New Roman"/>
          <w:rPrChange w:id="1035" w:author="Harley Robinson " w:date="2016-03-17T14:22:00Z">
            <w:rPr/>
          </w:rPrChange>
        </w:rPr>
        <w:t>(14): e454-e463.</w:t>
      </w:r>
    </w:p>
    <w:p w14:paraId="580A61F1" w14:textId="77777777" w:rsidR="00E13283" w:rsidRPr="00E13283" w:rsidRDefault="00E13283" w:rsidP="00E13283">
      <w:pPr>
        <w:pStyle w:val="EndNoteBibliography"/>
        <w:spacing w:after="0"/>
        <w:rPr>
          <w:rFonts w:ascii="Times New Roman" w:hAnsi="Times New Roman" w:cs="Times New Roman"/>
          <w:rPrChange w:id="1036" w:author="Harley Robinson " w:date="2016-03-17T14:22:00Z">
            <w:rPr/>
          </w:rPrChange>
        </w:rPr>
      </w:pPr>
    </w:p>
    <w:p w14:paraId="29BBBB28" w14:textId="77777777" w:rsidR="00E13283" w:rsidRPr="00E13283" w:rsidRDefault="00E13283" w:rsidP="00E13283">
      <w:pPr>
        <w:pStyle w:val="EndNoteBibliography"/>
        <w:rPr>
          <w:rFonts w:ascii="Times New Roman" w:hAnsi="Times New Roman" w:cs="Times New Roman"/>
          <w:rPrChange w:id="1037" w:author="Harley Robinson " w:date="2016-03-17T14:22:00Z">
            <w:rPr/>
          </w:rPrChange>
        </w:rPr>
      </w:pPr>
      <w:r w:rsidRPr="00E13283">
        <w:rPr>
          <w:rFonts w:ascii="Times New Roman" w:hAnsi="Times New Roman" w:cs="Times New Roman"/>
          <w:rPrChange w:id="1038" w:author="Harley Robinson " w:date="2016-03-17T14:22:00Z">
            <w:rPr/>
          </w:rPrChange>
        </w:rPr>
        <w:t xml:space="preserve">Skog, J., T. Wurdinger, S. van Rijn, D. H. Meijer, L. Gainche, W. T. Curry, B. S. Carter, A. M. Krichevsky and X. O. Breakefield (2008). "Glioblastoma microvesicles transport RNA and proteins that promote tumour growth and provide diagnostic biomarkers." </w:t>
      </w:r>
      <w:r w:rsidRPr="00E13283">
        <w:rPr>
          <w:rFonts w:ascii="Times New Roman" w:hAnsi="Times New Roman" w:cs="Times New Roman"/>
          <w:u w:val="single"/>
          <w:rPrChange w:id="1039" w:author="Harley Robinson " w:date="2016-03-17T14:22:00Z">
            <w:rPr>
              <w:u w:val="single"/>
            </w:rPr>
          </w:rPrChange>
        </w:rPr>
        <w:t>Nat Cell Biol</w:t>
      </w:r>
      <w:r w:rsidRPr="00E13283">
        <w:rPr>
          <w:rFonts w:ascii="Times New Roman" w:hAnsi="Times New Roman" w:cs="Times New Roman"/>
          <w:rPrChange w:id="1040" w:author="Harley Robinson " w:date="2016-03-17T14:22:00Z">
            <w:rPr/>
          </w:rPrChange>
        </w:rPr>
        <w:t xml:space="preserve"> </w:t>
      </w:r>
      <w:r w:rsidRPr="00E13283">
        <w:rPr>
          <w:rFonts w:ascii="Times New Roman" w:hAnsi="Times New Roman" w:cs="Times New Roman"/>
          <w:b/>
          <w:rPrChange w:id="1041" w:author="Harley Robinson " w:date="2016-03-17T14:22:00Z">
            <w:rPr>
              <w:b/>
            </w:rPr>
          </w:rPrChange>
        </w:rPr>
        <w:t>10</w:t>
      </w:r>
      <w:r w:rsidRPr="00E13283">
        <w:rPr>
          <w:rFonts w:ascii="Times New Roman" w:hAnsi="Times New Roman" w:cs="Times New Roman"/>
          <w:rPrChange w:id="1042" w:author="Harley Robinson " w:date="2016-03-17T14:22:00Z">
            <w:rPr/>
          </w:rPrChange>
        </w:rPr>
        <w:t>(12): 1470-1476.</w:t>
      </w:r>
    </w:p>
    <w:p w14:paraId="1B67C801" w14:textId="77777777" w:rsidR="00E13283" w:rsidRPr="00E13283" w:rsidRDefault="00E13283" w:rsidP="00E13283">
      <w:pPr>
        <w:pStyle w:val="EndNoteBibliography"/>
        <w:spacing w:after="0"/>
        <w:rPr>
          <w:rFonts w:ascii="Times New Roman" w:hAnsi="Times New Roman" w:cs="Times New Roman"/>
          <w:rPrChange w:id="1043" w:author="Harley Robinson " w:date="2016-03-17T14:22:00Z">
            <w:rPr/>
          </w:rPrChange>
        </w:rPr>
      </w:pPr>
    </w:p>
    <w:p w14:paraId="2DD4C0D5" w14:textId="77777777" w:rsidR="00E13283" w:rsidRPr="00E13283" w:rsidRDefault="00E13283" w:rsidP="00E13283">
      <w:pPr>
        <w:pStyle w:val="EndNoteBibliography"/>
        <w:rPr>
          <w:rFonts w:ascii="Times New Roman" w:hAnsi="Times New Roman" w:cs="Times New Roman"/>
          <w:rPrChange w:id="1044" w:author="Harley Robinson " w:date="2016-03-17T14:22:00Z">
            <w:rPr/>
          </w:rPrChange>
        </w:rPr>
      </w:pPr>
      <w:r w:rsidRPr="00E13283">
        <w:rPr>
          <w:rFonts w:ascii="Times New Roman" w:hAnsi="Times New Roman" w:cs="Times New Roman"/>
          <w:rPrChange w:id="1045" w:author="Harley Robinson " w:date="2016-03-17T14:22:00Z">
            <w:rPr/>
          </w:rPrChange>
        </w:rPr>
        <w:t xml:space="preserve">Smart, E. J., Y.-s. Ying, W. C. Donzell and R. G. W. Anderson (1996). "A Role for Caveolin in Transport of Cholesterol from Endoplasmic Reticulum to Plasma Membrane." </w:t>
      </w:r>
      <w:r w:rsidRPr="00E13283">
        <w:rPr>
          <w:rFonts w:ascii="Times New Roman" w:hAnsi="Times New Roman" w:cs="Times New Roman"/>
          <w:u w:val="single"/>
          <w:rPrChange w:id="1046" w:author="Harley Robinson " w:date="2016-03-17T14:22:00Z">
            <w:rPr>
              <w:u w:val="single"/>
            </w:rPr>
          </w:rPrChange>
        </w:rPr>
        <w:t>Journal of Biological Chemistry</w:t>
      </w:r>
      <w:r w:rsidRPr="00E13283">
        <w:rPr>
          <w:rFonts w:ascii="Times New Roman" w:hAnsi="Times New Roman" w:cs="Times New Roman"/>
          <w:rPrChange w:id="1047" w:author="Harley Robinson " w:date="2016-03-17T14:22:00Z">
            <w:rPr/>
          </w:rPrChange>
        </w:rPr>
        <w:t xml:space="preserve"> </w:t>
      </w:r>
      <w:r w:rsidRPr="00E13283">
        <w:rPr>
          <w:rFonts w:ascii="Times New Roman" w:hAnsi="Times New Roman" w:cs="Times New Roman"/>
          <w:b/>
          <w:rPrChange w:id="1048" w:author="Harley Robinson " w:date="2016-03-17T14:22:00Z">
            <w:rPr>
              <w:b/>
            </w:rPr>
          </w:rPrChange>
        </w:rPr>
        <w:t>271</w:t>
      </w:r>
      <w:r w:rsidRPr="00E13283">
        <w:rPr>
          <w:rFonts w:ascii="Times New Roman" w:hAnsi="Times New Roman" w:cs="Times New Roman"/>
          <w:rPrChange w:id="1049" w:author="Harley Robinson " w:date="2016-03-17T14:22:00Z">
            <w:rPr/>
          </w:rPrChange>
        </w:rPr>
        <w:t>(46): 29427-29435.</w:t>
      </w:r>
    </w:p>
    <w:p w14:paraId="6A22CC63" w14:textId="77777777" w:rsidR="00E13283" w:rsidRPr="00E13283" w:rsidRDefault="00E13283" w:rsidP="00E13283">
      <w:pPr>
        <w:pStyle w:val="EndNoteBibliography"/>
        <w:spacing w:after="0"/>
        <w:rPr>
          <w:rFonts w:ascii="Times New Roman" w:hAnsi="Times New Roman" w:cs="Times New Roman"/>
          <w:rPrChange w:id="1050" w:author="Harley Robinson " w:date="2016-03-17T14:22:00Z">
            <w:rPr/>
          </w:rPrChange>
        </w:rPr>
      </w:pPr>
    </w:p>
    <w:p w14:paraId="059D77C8" w14:textId="77777777" w:rsidR="00E13283" w:rsidRPr="00E13283" w:rsidRDefault="00E13283" w:rsidP="00E13283">
      <w:pPr>
        <w:pStyle w:val="EndNoteBibliography"/>
        <w:rPr>
          <w:rFonts w:ascii="Times New Roman" w:hAnsi="Times New Roman" w:cs="Times New Roman"/>
          <w:rPrChange w:id="1051" w:author="Harley Robinson " w:date="2016-03-17T14:22:00Z">
            <w:rPr/>
          </w:rPrChange>
        </w:rPr>
      </w:pPr>
      <w:r w:rsidRPr="00E13283">
        <w:rPr>
          <w:rFonts w:ascii="Times New Roman" w:hAnsi="Times New Roman" w:cs="Times New Roman"/>
          <w:rPrChange w:id="1052" w:author="Harley Robinson " w:date="2016-03-17T14:22:00Z">
            <w:rPr/>
          </w:rPrChange>
        </w:rPr>
        <w:t xml:space="preserve">Sonnino, S. and A. Prinetti (2013). "Membrane domains and the "lipid raft" concept." </w:t>
      </w:r>
      <w:r w:rsidRPr="00E13283">
        <w:rPr>
          <w:rFonts w:ascii="Times New Roman" w:hAnsi="Times New Roman" w:cs="Times New Roman"/>
          <w:u w:val="single"/>
          <w:rPrChange w:id="1053" w:author="Harley Robinson " w:date="2016-03-17T14:22:00Z">
            <w:rPr>
              <w:u w:val="single"/>
            </w:rPr>
          </w:rPrChange>
        </w:rPr>
        <w:t>Curr Med Chem</w:t>
      </w:r>
      <w:r w:rsidRPr="00E13283">
        <w:rPr>
          <w:rFonts w:ascii="Times New Roman" w:hAnsi="Times New Roman" w:cs="Times New Roman"/>
          <w:rPrChange w:id="1054" w:author="Harley Robinson " w:date="2016-03-17T14:22:00Z">
            <w:rPr/>
          </w:rPrChange>
        </w:rPr>
        <w:t xml:space="preserve"> </w:t>
      </w:r>
      <w:r w:rsidRPr="00E13283">
        <w:rPr>
          <w:rFonts w:ascii="Times New Roman" w:hAnsi="Times New Roman" w:cs="Times New Roman"/>
          <w:b/>
          <w:rPrChange w:id="1055" w:author="Harley Robinson " w:date="2016-03-17T14:22:00Z">
            <w:rPr>
              <w:b/>
            </w:rPr>
          </w:rPrChange>
        </w:rPr>
        <w:t>20</w:t>
      </w:r>
      <w:r w:rsidRPr="00E13283">
        <w:rPr>
          <w:rFonts w:ascii="Times New Roman" w:hAnsi="Times New Roman" w:cs="Times New Roman"/>
          <w:rPrChange w:id="1056" w:author="Harley Robinson " w:date="2016-03-17T14:22:00Z">
            <w:rPr/>
          </w:rPrChange>
        </w:rPr>
        <w:t>(1): 4-21.</w:t>
      </w:r>
    </w:p>
    <w:p w14:paraId="40CE9E14" w14:textId="77777777" w:rsidR="00E13283" w:rsidRPr="00E13283" w:rsidRDefault="00E13283" w:rsidP="00E13283">
      <w:pPr>
        <w:pStyle w:val="EndNoteBibliography"/>
        <w:spacing w:after="0"/>
        <w:rPr>
          <w:rFonts w:ascii="Times New Roman" w:hAnsi="Times New Roman" w:cs="Times New Roman"/>
          <w:rPrChange w:id="1057" w:author="Harley Robinson " w:date="2016-03-17T14:22:00Z">
            <w:rPr/>
          </w:rPrChange>
        </w:rPr>
      </w:pPr>
    </w:p>
    <w:p w14:paraId="16146113" w14:textId="77777777" w:rsidR="00E13283" w:rsidRPr="00E13283" w:rsidRDefault="00E13283" w:rsidP="00E13283">
      <w:pPr>
        <w:pStyle w:val="EndNoteBibliography"/>
        <w:rPr>
          <w:rFonts w:ascii="Times New Roman" w:hAnsi="Times New Roman" w:cs="Times New Roman"/>
          <w:rPrChange w:id="1058" w:author="Harley Robinson " w:date="2016-03-17T14:22:00Z">
            <w:rPr/>
          </w:rPrChange>
        </w:rPr>
      </w:pPr>
      <w:r w:rsidRPr="00E13283">
        <w:rPr>
          <w:rFonts w:ascii="Times New Roman" w:hAnsi="Times New Roman" w:cs="Times New Roman"/>
          <w:rPrChange w:id="1059" w:author="Harley Robinson " w:date="2016-03-17T14:22:00Z">
            <w:rPr/>
          </w:rPrChange>
        </w:rPr>
        <w:t xml:space="preserve">Stoorvogel, W. (2015). "Resolving sorting mechanisms into exosomes." </w:t>
      </w:r>
      <w:r w:rsidRPr="00E13283">
        <w:rPr>
          <w:rFonts w:ascii="Times New Roman" w:hAnsi="Times New Roman" w:cs="Times New Roman"/>
          <w:u w:val="single"/>
          <w:rPrChange w:id="1060" w:author="Harley Robinson " w:date="2016-03-17T14:22:00Z">
            <w:rPr>
              <w:u w:val="single"/>
            </w:rPr>
          </w:rPrChange>
        </w:rPr>
        <w:t>Cell Res</w:t>
      </w:r>
      <w:r w:rsidRPr="00E13283">
        <w:rPr>
          <w:rFonts w:ascii="Times New Roman" w:hAnsi="Times New Roman" w:cs="Times New Roman"/>
          <w:rPrChange w:id="1061" w:author="Harley Robinson " w:date="2016-03-17T14:22:00Z">
            <w:rPr/>
          </w:rPrChange>
        </w:rPr>
        <w:t xml:space="preserve"> </w:t>
      </w:r>
      <w:r w:rsidRPr="00E13283">
        <w:rPr>
          <w:rFonts w:ascii="Times New Roman" w:hAnsi="Times New Roman" w:cs="Times New Roman"/>
          <w:b/>
          <w:rPrChange w:id="1062" w:author="Harley Robinson " w:date="2016-03-17T14:22:00Z">
            <w:rPr>
              <w:b/>
            </w:rPr>
          </w:rPrChange>
        </w:rPr>
        <w:t>25</w:t>
      </w:r>
      <w:r w:rsidRPr="00E13283">
        <w:rPr>
          <w:rFonts w:ascii="Times New Roman" w:hAnsi="Times New Roman" w:cs="Times New Roman"/>
          <w:rPrChange w:id="1063" w:author="Harley Robinson " w:date="2016-03-17T14:22:00Z">
            <w:rPr/>
          </w:rPrChange>
        </w:rPr>
        <w:t>(5): 531-532.</w:t>
      </w:r>
    </w:p>
    <w:p w14:paraId="7F7C9C07" w14:textId="77777777" w:rsidR="00E13283" w:rsidRPr="00E13283" w:rsidRDefault="00E13283" w:rsidP="00E13283">
      <w:pPr>
        <w:pStyle w:val="EndNoteBibliography"/>
        <w:spacing w:after="0"/>
        <w:rPr>
          <w:rFonts w:ascii="Times New Roman" w:hAnsi="Times New Roman" w:cs="Times New Roman"/>
          <w:rPrChange w:id="1064" w:author="Harley Robinson " w:date="2016-03-17T14:22:00Z">
            <w:rPr/>
          </w:rPrChange>
        </w:rPr>
      </w:pPr>
    </w:p>
    <w:p w14:paraId="6B16DAD4" w14:textId="77777777" w:rsidR="00E13283" w:rsidRPr="00E13283" w:rsidRDefault="00E13283" w:rsidP="00E13283">
      <w:pPr>
        <w:pStyle w:val="EndNoteBibliography"/>
        <w:rPr>
          <w:rFonts w:ascii="Times New Roman" w:hAnsi="Times New Roman" w:cs="Times New Roman"/>
          <w:rPrChange w:id="1065" w:author="Harley Robinson " w:date="2016-03-17T14:22:00Z">
            <w:rPr/>
          </w:rPrChange>
        </w:rPr>
      </w:pPr>
      <w:r w:rsidRPr="00E13283">
        <w:rPr>
          <w:rFonts w:ascii="Times New Roman" w:hAnsi="Times New Roman" w:cs="Times New Roman"/>
          <w:rPrChange w:id="1066" w:author="Harley Robinson " w:date="2016-03-17T14:22:00Z">
            <w:rPr/>
          </w:rPrChange>
        </w:rPr>
        <w:t xml:space="preserve">Stormo, G. D. (2010). "Motif discovery using expectation maximization and Gibbs' sampling." </w:t>
      </w:r>
      <w:r w:rsidRPr="00E13283">
        <w:rPr>
          <w:rFonts w:ascii="Times New Roman" w:hAnsi="Times New Roman" w:cs="Times New Roman"/>
          <w:u w:val="single"/>
          <w:rPrChange w:id="1067" w:author="Harley Robinson " w:date="2016-03-17T14:22:00Z">
            <w:rPr>
              <w:u w:val="single"/>
            </w:rPr>
          </w:rPrChange>
        </w:rPr>
        <w:t>Methods in molecular biology (Clifton, N.J.)</w:t>
      </w:r>
      <w:r w:rsidRPr="00E13283">
        <w:rPr>
          <w:rFonts w:ascii="Times New Roman" w:hAnsi="Times New Roman" w:cs="Times New Roman"/>
          <w:rPrChange w:id="1068" w:author="Harley Robinson " w:date="2016-03-17T14:22:00Z">
            <w:rPr/>
          </w:rPrChange>
        </w:rPr>
        <w:t xml:space="preserve"> </w:t>
      </w:r>
      <w:r w:rsidRPr="00E13283">
        <w:rPr>
          <w:rFonts w:ascii="Times New Roman" w:hAnsi="Times New Roman" w:cs="Times New Roman"/>
          <w:b/>
          <w:rPrChange w:id="1069" w:author="Harley Robinson " w:date="2016-03-17T14:22:00Z">
            <w:rPr>
              <w:b/>
            </w:rPr>
          </w:rPrChange>
        </w:rPr>
        <w:t>674</w:t>
      </w:r>
      <w:r w:rsidRPr="00E13283">
        <w:rPr>
          <w:rFonts w:ascii="Times New Roman" w:hAnsi="Times New Roman" w:cs="Times New Roman"/>
          <w:rPrChange w:id="1070" w:author="Harley Robinson " w:date="2016-03-17T14:22:00Z">
            <w:rPr/>
          </w:rPrChange>
        </w:rPr>
        <w:t>: 85-95.</w:t>
      </w:r>
    </w:p>
    <w:p w14:paraId="3627175F" w14:textId="77777777" w:rsidR="00E13283" w:rsidRPr="00E13283" w:rsidRDefault="00E13283" w:rsidP="00E13283">
      <w:pPr>
        <w:pStyle w:val="EndNoteBibliography"/>
        <w:spacing w:after="0"/>
        <w:rPr>
          <w:rFonts w:ascii="Times New Roman" w:hAnsi="Times New Roman" w:cs="Times New Roman"/>
          <w:rPrChange w:id="1071" w:author="Harley Robinson " w:date="2016-03-17T14:22:00Z">
            <w:rPr/>
          </w:rPrChange>
        </w:rPr>
      </w:pPr>
    </w:p>
    <w:p w14:paraId="47CDF665" w14:textId="77777777" w:rsidR="00E13283" w:rsidRPr="00E13283" w:rsidRDefault="00E13283" w:rsidP="00E13283">
      <w:pPr>
        <w:pStyle w:val="EndNoteBibliography"/>
        <w:rPr>
          <w:rFonts w:ascii="Times New Roman" w:hAnsi="Times New Roman" w:cs="Times New Roman"/>
          <w:rPrChange w:id="1072" w:author="Harley Robinson " w:date="2016-03-17T14:22:00Z">
            <w:rPr/>
          </w:rPrChange>
        </w:rPr>
      </w:pPr>
      <w:r w:rsidRPr="00E13283">
        <w:rPr>
          <w:rFonts w:ascii="Times New Roman" w:hAnsi="Times New Roman" w:cs="Times New Roman"/>
          <w:rPrChange w:id="1073" w:author="Harley Robinson " w:date="2016-03-17T14:22:00Z">
            <w:rPr/>
          </w:rPrChange>
        </w:rPr>
        <w:t xml:space="preserve">Trajkovic, K., C. Hsu, S. Chiantia, L. Rajendran, D. Wenzel, F. Wieland, P. Schwille, Br, xfc, B. gger and M. Simons (2008). "Ceramide Triggers Budding of Exosome Vesicles into Multivesicular Endosomes." </w:t>
      </w:r>
      <w:r w:rsidRPr="00E13283">
        <w:rPr>
          <w:rFonts w:ascii="Times New Roman" w:hAnsi="Times New Roman" w:cs="Times New Roman"/>
          <w:u w:val="single"/>
          <w:rPrChange w:id="1074" w:author="Harley Robinson " w:date="2016-03-17T14:22:00Z">
            <w:rPr>
              <w:u w:val="single"/>
            </w:rPr>
          </w:rPrChange>
        </w:rPr>
        <w:t>Science</w:t>
      </w:r>
      <w:r w:rsidRPr="00E13283">
        <w:rPr>
          <w:rFonts w:ascii="Times New Roman" w:hAnsi="Times New Roman" w:cs="Times New Roman"/>
          <w:rPrChange w:id="1075" w:author="Harley Robinson " w:date="2016-03-17T14:22:00Z">
            <w:rPr/>
          </w:rPrChange>
        </w:rPr>
        <w:t xml:space="preserve"> </w:t>
      </w:r>
      <w:r w:rsidRPr="00E13283">
        <w:rPr>
          <w:rFonts w:ascii="Times New Roman" w:hAnsi="Times New Roman" w:cs="Times New Roman"/>
          <w:b/>
          <w:rPrChange w:id="1076" w:author="Harley Robinson " w:date="2016-03-17T14:22:00Z">
            <w:rPr>
              <w:b/>
            </w:rPr>
          </w:rPrChange>
        </w:rPr>
        <w:t>319</w:t>
      </w:r>
      <w:r w:rsidRPr="00E13283">
        <w:rPr>
          <w:rFonts w:ascii="Times New Roman" w:hAnsi="Times New Roman" w:cs="Times New Roman"/>
          <w:rPrChange w:id="1077" w:author="Harley Robinson " w:date="2016-03-17T14:22:00Z">
            <w:rPr/>
          </w:rPrChange>
        </w:rPr>
        <w:t>(5867): 1244-1247.</w:t>
      </w:r>
    </w:p>
    <w:p w14:paraId="1815D8E8" w14:textId="77777777" w:rsidR="00E13283" w:rsidRPr="00E13283" w:rsidRDefault="00E13283" w:rsidP="00E13283">
      <w:pPr>
        <w:pStyle w:val="EndNoteBibliography"/>
        <w:spacing w:after="0"/>
        <w:rPr>
          <w:rFonts w:ascii="Times New Roman" w:hAnsi="Times New Roman" w:cs="Times New Roman"/>
          <w:rPrChange w:id="1078" w:author="Harley Robinson " w:date="2016-03-17T14:22:00Z">
            <w:rPr/>
          </w:rPrChange>
        </w:rPr>
      </w:pPr>
    </w:p>
    <w:p w14:paraId="0785F259" w14:textId="77777777" w:rsidR="00E13283" w:rsidRPr="00E13283" w:rsidRDefault="00E13283" w:rsidP="00E13283">
      <w:pPr>
        <w:pStyle w:val="EndNoteBibliography"/>
        <w:rPr>
          <w:rFonts w:ascii="Times New Roman" w:hAnsi="Times New Roman" w:cs="Times New Roman"/>
          <w:rPrChange w:id="1079" w:author="Harley Robinson " w:date="2016-03-17T14:22:00Z">
            <w:rPr/>
          </w:rPrChange>
        </w:rPr>
      </w:pPr>
      <w:r w:rsidRPr="00E13283">
        <w:rPr>
          <w:rFonts w:ascii="Times New Roman" w:hAnsi="Times New Roman" w:cs="Times New Roman"/>
          <w:rPrChange w:id="1080" w:author="Harley Robinson " w:date="2016-03-17T14:22:00Z">
            <w:rPr/>
          </w:rPrChange>
        </w:rPr>
        <w:t xml:space="preserve">Valadi, H., K. Ekstrom, A. Bossios, M. Sjostrand, J. J. Lee and J. O. Lotvall (2007). "Exosome-mediated transfer of mRNAs and microRNAs is a novel mechanism of genetic exchange between cells." </w:t>
      </w:r>
      <w:r w:rsidRPr="00E13283">
        <w:rPr>
          <w:rFonts w:ascii="Times New Roman" w:hAnsi="Times New Roman" w:cs="Times New Roman"/>
          <w:u w:val="single"/>
          <w:rPrChange w:id="1081" w:author="Harley Robinson " w:date="2016-03-17T14:22:00Z">
            <w:rPr>
              <w:u w:val="single"/>
            </w:rPr>
          </w:rPrChange>
        </w:rPr>
        <w:t>Nat Cell Biol</w:t>
      </w:r>
      <w:r w:rsidRPr="00E13283">
        <w:rPr>
          <w:rFonts w:ascii="Times New Roman" w:hAnsi="Times New Roman" w:cs="Times New Roman"/>
          <w:rPrChange w:id="1082" w:author="Harley Robinson " w:date="2016-03-17T14:22:00Z">
            <w:rPr/>
          </w:rPrChange>
        </w:rPr>
        <w:t xml:space="preserve"> </w:t>
      </w:r>
      <w:r w:rsidRPr="00E13283">
        <w:rPr>
          <w:rFonts w:ascii="Times New Roman" w:hAnsi="Times New Roman" w:cs="Times New Roman"/>
          <w:b/>
          <w:rPrChange w:id="1083" w:author="Harley Robinson " w:date="2016-03-17T14:22:00Z">
            <w:rPr>
              <w:b/>
            </w:rPr>
          </w:rPrChange>
        </w:rPr>
        <w:t>9</w:t>
      </w:r>
      <w:r w:rsidRPr="00E13283">
        <w:rPr>
          <w:rFonts w:ascii="Times New Roman" w:hAnsi="Times New Roman" w:cs="Times New Roman"/>
          <w:rPrChange w:id="1084" w:author="Harley Robinson " w:date="2016-03-17T14:22:00Z">
            <w:rPr/>
          </w:rPrChange>
        </w:rPr>
        <w:t>(6): 654-659.</w:t>
      </w:r>
    </w:p>
    <w:p w14:paraId="2CE2C5D1" w14:textId="77777777" w:rsidR="00E13283" w:rsidRPr="00E13283" w:rsidRDefault="00E13283" w:rsidP="00E13283">
      <w:pPr>
        <w:pStyle w:val="EndNoteBibliography"/>
        <w:spacing w:after="0"/>
        <w:rPr>
          <w:rFonts w:ascii="Times New Roman" w:hAnsi="Times New Roman" w:cs="Times New Roman"/>
          <w:rPrChange w:id="1085" w:author="Harley Robinson " w:date="2016-03-17T14:22:00Z">
            <w:rPr/>
          </w:rPrChange>
        </w:rPr>
      </w:pPr>
    </w:p>
    <w:p w14:paraId="2D20FC5C" w14:textId="77777777" w:rsidR="00E13283" w:rsidRPr="00E13283" w:rsidRDefault="00E13283" w:rsidP="00E13283">
      <w:pPr>
        <w:pStyle w:val="EndNoteBibliography"/>
        <w:rPr>
          <w:rFonts w:ascii="Times New Roman" w:hAnsi="Times New Roman" w:cs="Times New Roman"/>
          <w:rPrChange w:id="1086" w:author="Harley Robinson " w:date="2016-03-17T14:22:00Z">
            <w:rPr/>
          </w:rPrChange>
        </w:rPr>
      </w:pPr>
      <w:r w:rsidRPr="00E13283">
        <w:rPr>
          <w:rFonts w:ascii="Times New Roman" w:hAnsi="Times New Roman" w:cs="Times New Roman"/>
          <w:rPrChange w:id="1087" w:author="Harley Robinson " w:date="2016-03-17T14:22:00Z">
            <w:rPr/>
          </w:rPrChange>
        </w:rPr>
        <w:t xml:space="preserve">Valencia-Sanchez, M. A., J. Liu, G. J. Hannon and R. Parker (2006). "Control of translation and mRNA degradation by miRNAs and siRNAs." </w:t>
      </w:r>
      <w:r w:rsidRPr="00E13283">
        <w:rPr>
          <w:rFonts w:ascii="Times New Roman" w:hAnsi="Times New Roman" w:cs="Times New Roman"/>
          <w:u w:val="single"/>
          <w:rPrChange w:id="1088" w:author="Harley Robinson " w:date="2016-03-17T14:22:00Z">
            <w:rPr>
              <w:u w:val="single"/>
            </w:rPr>
          </w:rPrChange>
        </w:rPr>
        <w:t>Genes Dev</w:t>
      </w:r>
      <w:r w:rsidRPr="00E13283">
        <w:rPr>
          <w:rFonts w:ascii="Times New Roman" w:hAnsi="Times New Roman" w:cs="Times New Roman"/>
          <w:rPrChange w:id="1089" w:author="Harley Robinson " w:date="2016-03-17T14:22:00Z">
            <w:rPr/>
          </w:rPrChange>
        </w:rPr>
        <w:t xml:space="preserve"> </w:t>
      </w:r>
      <w:r w:rsidRPr="00E13283">
        <w:rPr>
          <w:rFonts w:ascii="Times New Roman" w:hAnsi="Times New Roman" w:cs="Times New Roman"/>
          <w:b/>
          <w:rPrChange w:id="1090" w:author="Harley Robinson " w:date="2016-03-17T14:22:00Z">
            <w:rPr>
              <w:b/>
            </w:rPr>
          </w:rPrChange>
        </w:rPr>
        <w:t>20</w:t>
      </w:r>
      <w:r w:rsidRPr="00E13283">
        <w:rPr>
          <w:rFonts w:ascii="Times New Roman" w:hAnsi="Times New Roman" w:cs="Times New Roman"/>
          <w:rPrChange w:id="1091" w:author="Harley Robinson " w:date="2016-03-17T14:22:00Z">
            <w:rPr/>
          </w:rPrChange>
        </w:rPr>
        <w:t>(5): 515-524.</w:t>
      </w:r>
    </w:p>
    <w:p w14:paraId="325E4C3E" w14:textId="77777777" w:rsidR="00E13283" w:rsidRPr="00E13283" w:rsidRDefault="00E13283" w:rsidP="00E13283">
      <w:pPr>
        <w:pStyle w:val="EndNoteBibliography"/>
        <w:spacing w:after="0"/>
        <w:rPr>
          <w:rFonts w:ascii="Times New Roman" w:hAnsi="Times New Roman" w:cs="Times New Roman"/>
          <w:rPrChange w:id="1092" w:author="Harley Robinson " w:date="2016-03-17T14:22:00Z">
            <w:rPr/>
          </w:rPrChange>
        </w:rPr>
      </w:pPr>
    </w:p>
    <w:p w14:paraId="393EB801" w14:textId="77777777" w:rsidR="00E13283" w:rsidRPr="00E13283" w:rsidRDefault="00E13283" w:rsidP="00E13283">
      <w:pPr>
        <w:pStyle w:val="EndNoteBibliography"/>
        <w:rPr>
          <w:rFonts w:ascii="Times New Roman" w:hAnsi="Times New Roman" w:cs="Times New Roman"/>
          <w:rPrChange w:id="1093" w:author="Harley Robinson " w:date="2016-03-17T14:22:00Z">
            <w:rPr/>
          </w:rPrChange>
        </w:rPr>
      </w:pPr>
      <w:r w:rsidRPr="00E13283">
        <w:rPr>
          <w:rFonts w:ascii="Times New Roman" w:hAnsi="Times New Roman" w:cs="Times New Roman"/>
          <w:rPrChange w:id="1094" w:author="Harley Robinson " w:date="2016-03-17T14:22:00Z">
            <w:rPr/>
          </w:rPrChange>
        </w:rPr>
        <w:t xml:space="preserve">Villarroya-Beltri, C., C. Gutiérrez-Vázquez, F. Sánchez-Cabo, D. Pérez-Hernández, J. Vázquez, N. Martin-Cofreces, D. J. Martinez-Herrera, A. Pascual-Montano, M. Mittelbrunn and F. Sánchez-Madrid (2013). "Sumoylated hnRNPA2B1 controls the sorting of miRNAs into exosomes through binding to specific motifs." </w:t>
      </w:r>
      <w:r w:rsidRPr="00E13283">
        <w:rPr>
          <w:rFonts w:ascii="Times New Roman" w:hAnsi="Times New Roman" w:cs="Times New Roman"/>
          <w:u w:val="single"/>
          <w:rPrChange w:id="1095" w:author="Harley Robinson " w:date="2016-03-17T14:22:00Z">
            <w:rPr>
              <w:u w:val="single"/>
            </w:rPr>
          </w:rPrChange>
        </w:rPr>
        <w:t>Nat Commun</w:t>
      </w:r>
      <w:r w:rsidRPr="00E13283">
        <w:rPr>
          <w:rFonts w:ascii="Times New Roman" w:hAnsi="Times New Roman" w:cs="Times New Roman"/>
          <w:rPrChange w:id="1096" w:author="Harley Robinson " w:date="2016-03-17T14:22:00Z">
            <w:rPr/>
          </w:rPrChange>
        </w:rPr>
        <w:t xml:space="preserve"> </w:t>
      </w:r>
      <w:r w:rsidRPr="00E13283">
        <w:rPr>
          <w:rFonts w:ascii="Times New Roman" w:hAnsi="Times New Roman" w:cs="Times New Roman"/>
          <w:b/>
          <w:rPrChange w:id="1097" w:author="Harley Robinson " w:date="2016-03-17T14:22:00Z">
            <w:rPr>
              <w:b/>
            </w:rPr>
          </w:rPrChange>
        </w:rPr>
        <w:t>4</w:t>
      </w:r>
      <w:r w:rsidRPr="00E13283">
        <w:rPr>
          <w:rFonts w:ascii="Times New Roman" w:hAnsi="Times New Roman" w:cs="Times New Roman"/>
          <w:rPrChange w:id="1098" w:author="Harley Robinson " w:date="2016-03-17T14:22:00Z">
            <w:rPr/>
          </w:rPrChange>
        </w:rPr>
        <w:t>.</w:t>
      </w:r>
    </w:p>
    <w:p w14:paraId="650972E1" w14:textId="77777777" w:rsidR="00E13283" w:rsidRPr="00E13283" w:rsidRDefault="00E13283" w:rsidP="00E13283">
      <w:pPr>
        <w:pStyle w:val="EndNoteBibliography"/>
        <w:spacing w:after="0"/>
        <w:rPr>
          <w:rFonts w:ascii="Times New Roman" w:hAnsi="Times New Roman" w:cs="Times New Roman"/>
          <w:rPrChange w:id="1099" w:author="Harley Robinson " w:date="2016-03-17T14:22:00Z">
            <w:rPr/>
          </w:rPrChange>
        </w:rPr>
      </w:pPr>
    </w:p>
    <w:p w14:paraId="65E1ACF2" w14:textId="77777777" w:rsidR="00E13283" w:rsidRPr="00E13283" w:rsidRDefault="00E13283" w:rsidP="00E13283">
      <w:pPr>
        <w:pStyle w:val="EndNoteBibliography"/>
        <w:rPr>
          <w:rFonts w:ascii="Times New Roman" w:hAnsi="Times New Roman" w:cs="Times New Roman"/>
          <w:rPrChange w:id="1100" w:author="Harley Robinson " w:date="2016-03-17T14:22:00Z">
            <w:rPr/>
          </w:rPrChange>
        </w:rPr>
      </w:pPr>
      <w:r w:rsidRPr="00E13283">
        <w:rPr>
          <w:rFonts w:ascii="Times New Roman" w:hAnsi="Times New Roman" w:cs="Times New Roman"/>
          <w:rPrChange w:id="1101" w:author="Harley Robinson " w:date="2016-03-17T14:22:00Z">
            <w:rPr/>
          </w:rPrChange>
        </w:rPr>
        <w:t xml:space="preserve">Weilner, S., E. Schraml, H. Redl, R. Grillari-Voglauer and J. Grillari (2013). "Secretion of microvesicular miRNAs in cellular and organismal aging." </w:t>
      </w:r>
      <w:r w:rsidRPr="00E13283">
        <w:rPr>
          <w:rFonts w:ascii="Times New Roman" w:hAnsi="Times New Roman" w:cs="Times New Roman"/>
          <w:u w:val="single"/>
          <w:rPrChange w:id="1102" w:author="Harley Robinson " w:date="2016-03-17T14:22:00Z">
            <w:rPr>
              <w:u w:val="single"/>
            </w:rPr>
          </w:rPrChange>
        </w:rPr>
        <w:t>Experimental Gerontology</w:t>
      </w:r>
      <w:r w:rsidRPr="00E13283">
        <w:rPr>
          <w:rFonts w:ascii="Times New Roman" w:hAnsi="Times New Roman" w:cs="Times New Roman"/>
          <w:rPrChange w:id="1103" w:author="Harley Robinson " w:date="2016-03-17T14:22:00Z">
            <w:rPr/>
          </w:rPrChange>
        </w:rPr>
        <w:t xml:space="preserve"> </w:t>
      </w:r>
      <w:r w:rsidRPr="00E13283">
        <w:rPr>
          <w:rFonts w:ascii="Times New Roman" w:hAnsi="Times New Roman" w:cs="Times New Roman"/>
          <w:b/>
          <w:rPrChange w:id="1104" w:author="Harley Robinson " w:date="2016-03-17T14:22:00Z">
            <w:rPr>
              <w:b/>
            </w:rPr>
          </w:rPrChange>
        </w:rPr>
        <w:t>48</w:t>
      </w:r>
      <w:r w:rsidRPr="00E13283">
        <w:rPr>
          <w:rFonts w:ascii="Times New Roman" w:hAnsi="Times New Roman" w:cs="Times New Roman"/>
          <w:rPrChange w:id="1105" w:author="Harley Robinson " w:date="2016-03-17T14:22:00Z">
            <w:rPr/>
          </w:rPrChange>
        </w:rPr>
        <w:t>(7): 626-633.</w:t>
      </w:r>
    </w:p>
    <w:p w14:paraId="38412755" w14:textId="77777777" w:rsidR="00E13283" w:rsidRPr="00E13283" w:rsidRDefault="00E13283" w:rsidP="00E13283">
      <w:pPr>
        <w:pStyle w:val="EndNoteBibliography"/>
        <w:spacing w:after="0"/>
        <w:rPr>
          <w:rFonts w:ascii="Times New Roman" w:hAnsi="Times New Roman" w:cs="Times New Roman"/>
          <w:rPrChange w:id="1106" w:author="Harley Robinson " w:date="2016-03-17T14:22:00Z">
            <w:rPr/>
          </w:rPrChange>
        </w:rPr>
      </w:pPr>
    </w:p>
    <w:p w14:paraId="6E5D283F" w14:textId="77777777" w:rsidR="00E13283" w:rsidRPr="00E13283" w:rsidRDefault="00E13283" w:rsidP="00E13283">
      <w:pPr>
        <w:pStyle w:val="EndNoteBibliography"/>
        <w:rPr>
          <w:rFonts w:ascii="Times New Roman" w:hAnsi="Times New Roman" w:cs="Times New Roman"/>
          <w:rPrChange w:id="1107" w:author="Harley Robinson " w:date="2016-03-17T14:22:00Z">
            <w:rPr/>
          </w:rPrChange>
        </w:rPr>
      </w:pPr>
      <w:r w:rsidRPr="00E13283">
        <w:rPr>
          <w:rFonts w:ascii="Times New Roman" w:hAnsi="Times New Roman" w:cs="Times New Roman"/>
          <w:rPrChange w:id="1108" w:author="Harley Robinson " w:date="2016-03-17T14:22:00Z">
            <w:rPr/>
          </w:rPrChange>
        </w:rPr>
        <w:t xml:space="preserve">Yoon, Y. J., O. Y. Kim and Y. S. Gho (2014). "Extracellular vesicles as emerging intercellular communicasomes." </w:t>
      </w:r>
      <w:r w:rsidRPr="00E13283">
        <w:rPr>
          <w:rFonts w:ascii="Times New Roman" w:hAnsi="Times New Roman" w:cs="Times New Roman"/>
          <w:u w:val="single"/>
          <w:rPrChange w:id="1109" w:author="Harley Robinson " w:date="2016-03-17T14:22:00Z">
            <w:rPr>
              <w:u w:val="single"/>
            </w:rPr>
          </w:rPrChange>
        </w:rPr>
        <w:t>BMB Reports</w:t>
      </w:r>
      <w:r w:rsidRPr="00E13283">
        <w:rPr>
          <w:rFonts w:ascii="Times New Roman" w:hAnsi="Times New Roman" w:cs="Times New Roman"/>
          <w:rPrChange w:id="1110" w:author="Harley Robinson " w:date="2016-03-17T14:22:00Z">
            <w:rPr/>
          </w:rPrChange>
        </w:rPr>
        <w:t xml:space="preserve"> </w:t>
      </w:r>
      <w:r w:rsidRPr="00E13283">
        <w:rPr>
          <w:rFonts w:ascii="Times New Roman" w:hAnsi="Times New Roman" w:cs="Times New Roman"/>
          <w:b/>
          <w:rPrChange w:id="1111" w:author="Harley Robinson " w:date="2016-03-17T14:22:00Z">
            <w:rPr>
              <w:b/>
            </w:rPr>
          </w:rPrChange>
        </w:rPr>
        <w:t>47</w:t>
      </w:r>
      <w:r w:rsidRPr="00E13283">
        <w:rPr>
          <w:rFonts w:ascii="Times New Roman" w:hAnsi="Times New Roman" w:cs="Times New Roman"/>
          <w:rPrChange w:id="1112" w:author="Harley Robinson " w:date="2016-03-17T14:22:00Z">
            <w:rPr/>
          </w:rPrChange>
        </w:rPr>
        <w:t>(10): 531-539.</w:t>
      </w:r>
    </w:p>
    <w:p w14:paraId="07E41025" w14:textId="77777777" w:rsidR="00E13283" w:rsidRPr="00E13283" w:rsidRDefault="00E13283" w:rsidP="00E13283">
      <w:pPr>
        <w:pStyle w:val="EndNoteBibliography"/>
        <w:spacing w:after="0"/>
        <w:rPr>
          <w:rFonts w:ascii="Times New Roman" w:hAnsi="Times New Roman" w:cs="Times New Roman"/>
          <w:rPrChange w:id="1113" w:author="Harley Robinson " w:date="2016-03-17T14:22:00Z">
            <w:rPr/>
          </w:rPrChange>
        </w:rPr>
      </w:pPr>
    </w:p>
    <w:p w14:paraId="27EDBEA8" w14:textId="77777777" w:rsidR="00E13283" w:rsidRPr="00E13283" w:rsidRDefault="00E13283" w:rsidP="00E13283">
      <w:pPr>
        <w:pStyle w:val="EndNoteBibliography"/>
        <w:rPr>
          <w:rFonts w:ascii="Times New Roman" w:hAnsi="Times New Roman" w:cs="Times New Roman"/>
          <w:rPrChange w:id="1114" w:author="Harley Robinson " w:date="2016-03-17T14:22:00Z">
            <w:rPr/>
          </w:rPrChange>
        </w:rPr>
      </w:pPr>
      <w:r w:rsidRPr="00E13283">
        <w:rPr>
          <w:rFonts w:ascii="Times New Roman" w:hAnsi="Times New Roman" w:cs="Times New Roman"/>
          <w:rPrChange w:id="1115" w:author="Harley Robinson " w:date="2016-03-17T14:22:00Z">
            <w:rPr/>
          </w:rPrChange>
        </w:rPr>
        <w:t xml:space="preserve">Zhang, J., S. Li, L. Li, M. Li, C. Guo, J. Yao and S. Mi (2015). "Exosome and Exosomal MicroRNA: Trafficking, Sorting, and Function." </w:t>
      </w:r>
      <w:r w:rsidRPr="00E13283">
        <w:rPr>
          <w:rFonts w:ascii="Times New Roman" w:hAnsi="Times New Roman" w:cs="Times New Roman"/>
          <w:u w:val="single"/>
          <w:rPrChange w:id="1116" w:author="Harley Robinson " w:date="2016-03-17T14:22:00Z">
            <w:rPr>
              <w:u w:val="single"/>
            </w:rPr>
          </w:rPrChange>
        </w:rPr>
        <w:t>Genomics, Proteomics &amp; Bioinformatics</w:t>
      </w:r>
      <w:r w:rsidRPr="00E13283">
        <w:rPr>
          <w:rFonts w:ascii="Times New Roman" w:hAnsi="Times New Roman" w:cs="Times New Roman"/>
          <w:rPrChange w:id="1117" w:author="Harley Robinson " w:date="2016-03-17T14:22:00Z">
            <w:rPr/>
          </w:rPrChange>
        </w:rPr>
        <w:t xml:space="preserve"> </w:t>
      </w:r>
      <w:r w:rsidRPr="00E13283">
        <w:rPr>
          <w:rFonts w:ascii="Times New Roman" w:hAnsi="Times New Roman" w:cs="Times New Roman"/>
          <w:b/>
          <w:rPrChange w:id="1118" w:author="Harley Robinson " w:date="2016-03-17T14:22:00Z">
            <w:rPr>
              <w:b/>
            </w:rPr>
          </w:rPrChange>
        </w:rPr>
        <w:t>13</w:t>
      </w:r>
      <w:r w:rsidRPr="00E13283">
        <w:rPr>
          <w:rFonts w:ascii="Times New Roman" w:hAnsi="Times New Roman" w:cs="Times New Roman"/>
          <w:rPrChange w:id="1119" w:author="Harley Robinson " w:date="2016-03-17T14:22:00Z">
            <w:rPr/>
          </w:rPrChange>
        </w:rPr>
        <w:t>(1): 17-24.</w:t>
      </w:r>
    </w:p>
    <w:p w14:paraId="3BE70ECD" w14:textId="77777777" w:rsidR="00E13283" w:rsidRPr="00E13283" w:rsidRDefault="00E13283" w:rsidP="00E13283">
      <w:pPr>
        <w:pStyle w:val="EndNoteBibliography"/>
        <w:spacing w:after="0"/>
        <w:rPr>
          <w:rFonts w:ascii="Times New Roman" w:hAnsi="Times New Roman" w:cs="Times New Roman"/>
          <w:rPrChange w:id="1120" w:author="Harley Robinson " w:date="2016-03-17T14:22:00Z">
            <w:rPr/>
          </w:rPrChange>
        </w:rPr>
      </w:pPr>
    </w:p>
    <w:p w14:paraId="2176F274" w14:textId="77777777" w:rsidR="00E13283" w:rsidRPr="00E13283" w:rsidRDefault="00E13283" w:rsidP="00E13283">
      <w:pPr>
        <w:pStyle w:val="EndNoteBibliography"/>
        <w:rPr>
          <w:rFonts w:ascii="Times New Roman" w:hAnsi="Times New Roman" w:cs="Times New Roman"/>
          <w:rPrChange w:id="1121" w:author="Harley Robinson " w:date="2016-03-17T14:22:00Z">
            <w:rPr/>
          </w:rPrChange>
        </w:rPr>
      </w:pPr>
      <w:r w:rsidRPr="00E13283">
        <w:rPr>
          <w:rFonts w:ascii="Times New Roman" w:hAnsi="Times New Roman" w:cs="Times New Roman"/>
          <w:rPrChange w:id="1122" w:author="Harley Robinson " w:date="2016-03-17T14:22:00Z">
            <w:rPr/>
          </w:rPrChange>
        </w:rPr>
        <w:t xml:space="preserve">Zhou, W., M. Y. Fong, Y. Min, G. Somlo, L. Liu, M. R. Palomares, Y. Yu, A. Chow, S. T. O'Connor, A. R. Chin, Y. Yen, Y. Wang, E. G. Marcusson, P. Chu, J. Wu, X. Wu, A. X. Li, Z. Li, H. Gao, X. Ren, </w:t>
      </w:r>
      <w:r w:rsidRPr="00E13283">
        <w:rPr>
          <w:rFonts w:ascii="Times New Roman" w:hAnsi="Times New Roman" w:cs="Times New Roman"/>
          <w:rPrChange w:id="1123" w:author="Harley Robinson " w:date="2016-03-17T14:22:00Z">
            <w:rPr/>
          </w:rPrChange>
        </w:rPr>
        <w:lastRenderedPageBreak/>
        <w:t xml:space="preserve">M. P. Boldin, P. C. Lin and S. E. Wang (2014). "Cancer-secreted miR-105 destroys vascular endothelial barriers to promote metastasis." </w:t>
      </w:r>
      <w:r w:rsidRPr="00E13283">
        <w:rPr>
          <w:rFonts w:ascii="Times New Roman" w:hAnsi="Times New Roman" w:cs="Times New Roman"/>
          <w:u w:val="single"/>
          <w:rPrChange w:id="1124" w:author="Harley Robinson " w:date="2016-03-17T14:22:00Z">
            <w:rPr>
              <w:u w:val="single"/>
            </w:rPr>
          </w:rPrChange>
        </w:rPr>
        <w:t>Cancer Cell</w:t>
      </w:r>
      <w:r w:rsidRPr="00E13283">
        <w:rPr>
          <w:rFonts w:ascii="Times New Roman" w:hAnsi="Times New Roman" w:cs="Times New Roman"/>
          <w:rPrChange w:id="1125" w:author="Harley Robinson " w:date="2016-03-17T14:22:00Z">
            <w:rPr/>
          </w:rPrChange>
        </w:rPr>
        <w:t xml:space="preserve"> </w:t>
      </w:r>
      <w:r w:rsidRPr="00E13283">
        <w:rPr>
          <w:rFonts w:ascii="Times New Roman" w:hAnsi="Times New Roman" w:cs="Times New Roman"/>
          <w:b/>
          <w:rPrChange w:id="1126" w:author="Harley Robinson " w:date="2016-03-17T14:22:00Z">
            <w:rPr>
              <w:b/>
            </w:rPr>
          </w:rPrChange>
        </w:rPr>
        <w:t>25</w:t>
      </w:r>
      <w:r w:rsidRPr="00E13283">
        <w:rPr>
          <w:rFonts w:ascii="Times New Roman" w:hAnsi="Times New Roman" w:cs="Times New Roman"/>
          <w:rPrChange w:id="1127" w:author="Harley Robinson " w:date="2016-03-17T14:22:00Z">
            <w:rPr/>
          </w:rPrChange>
        </w:rPr>
        <w:t>(4): 501-515.</w:t>
      </w:r>
    </w:p>
    <w:p w14:paraId="16098ADA" w14:textId="77777777" w:rsidR="00E13283" w:rsidRPr="00E13283" w:rsidRDefault="00E13283" w:rsidP="00E13283">
      <w:pPr>
        <w:pStyle w:val="EndNoteBibliography"/>
        <w:spacing w:after="0"/>
        <w:rPr>
          <w:rFonts w:ascii="Times New Roman" w:hAnsi="Times New Roman" w:cs="Times New Roman"/>
          <w:rPrChange w:id="1128" w:author="Harley Robinson " w:date="2016-03-17T14:22:00Z">
            <w:rPr/>
          </w:rPrChange>
        </w:rPr>
      </w:pPr>
    </w:p>
    <w:p w14:paraId="7EBA3523" w14:textId="77777777" w:rsidR="00E13283" w:rsidRPr="00E13283" w:rsidRDefault="00E13283" w:rsidP="00E13283">
      <w:pPr>
        <w:pStyle w:val="EndNoteBibliography"/>
        <w:rPr>
          <w:rFonts w:ascii="Times New Roman" w:hAnsi="Times New Roman" w:cs="Times New Roman"/>
          <w:rPrChange w:id="1129" w:author="Harley Robinson " w:date="2016-03-17T14:22:00Z">
            <w:rPr/>
          </w:rPrChange>
        </w:rPr>
      </w:pPr>
      <w:r w:rsidRPr="00E13283">
        <w:rPr>
          <w:rFonts w:ascii="Times New Roman" w:hAnsi="Times New Roman" w:cs="Times New Roman"/>
          <w:rPrChange w:id="1130" w:author="Harley Robinson " w:date="2016-03-17T14:22:00Z">
            <w:rPr/>
          </w:rPrChange>
        </w:rPr>
        <w:t xml:space="preserve">Zhou, W., Miranda Y. Fong, Y. Min, G. Somlo, L. Liu, Melanie R. Palomares, Y. Yu, A. Chow, Sean Timothy F. O’Connor, Andrew R. Chin, Y. Yen, Y. Wang, Eric G. Marcusson, P. Chu, J. Wu, X. Wu, Arthur X. Li, Z. Li, H. Gao, X. Ren, Mark P. Boldin, Pengnian C. Lin and Shizhen E. Wang (2014). "Cancer-Secreted miR-105 Destroys Vascular Endothelial Barriers to Promote Metastasis." </w:t>
      </w:r>
      <w:r w:rsidRPr="00E13283">
        <w:rPr>
          <w:rFonts w:ascii="Times New Roman" w:hAnsi="Times New Roman" w:cs="Times New Roman"/>
          <w:u w:val="single"/>
          <w:rPrChange w:id="1131" w:author="Harley Robinson " w:date="2016-03-17T14:22:00Z">
            <w:rPr>
              <w:u w:val="single"/>
            </w:rPr>
          </w:rPrChange>
        </w:rPr>
        <w:t>Cancer Cell</w:t>
      </w:r>
      <w:r w:rsidRPr="00E13283">
        <w:rPr>
          <w:rFonts w:ascii="Times New Roman" w:hAnsi="Times New Roman" w:cs="Times New Roman"/>
          <w:rPrChange w:id="1132" w:author="Harley Robinson " w:date="2016-03-17T14:22:00Z">
            <w:rPr/>
          </w:rPrChange>
        </w:rPr>
        <w:t xml:space="preserve"> </w:t>
      </w:r>
      <w:r w:rsidRPr="00E13283">
        <w:rPr>
          <w:rFonts w:ascii="Times New Roman" w:hAnsi="Times New Roman" w:cs="Times New Roman"/>
          <w:b/>
          <w:rPrChange w:id="1133" w:author="Harley Robinson " w:date="2016-03-17T14:22:00Z">
            <w:rPr>
              <w:b/>
            </w:rPr>
          </w:rPrChange>
        </w:rPr>
        <w:t>25</w:t>
      </w:r>
      <w:r w:rsidRPr="00E13283">
        <w:rPr>
          <w:rFonts w:ascii="Times New Roman" w:hAnsi="Times New Roman" w:cs="Times New Roman"/>
          <w:rPrChange w:id="1134" w:author="Harley Robinson " w:date="2016-03-17T14:22:00Z">
            <w:rPr/>
          </w:rPrChange>
        </w:rPr>
        <w:t>(4): 501-515.</w:t>
      </w:r>
    </w:p>
    <w:p w14:paraId="2C16B826" w14:textId="77777777" w:rsidR="00E13283" w:rsidRPr="00E13283" w:rsidRDefault="00E13283" w:rsidP="00E13283">
      <w:pPr>
        <w:pStyle w:val="EndNoteBibliography"/>
        <w:rPr>
          <w:rFonts w:ascii="Times New Roman" w:hAnsi="Times New Roman" w:cs="Times New Roman"/>
          <w:rPrChange w:id="1135" w:author="Harley Robinson " w:date="2016-03-17T14:22:00Z">
            <w:rPr/>
          </w:rPrChange>
        </w:rPr>
      </w:pPr>
    </w:p>
    <w:p w14:paraId="4BB8BB96" w14:textId="48958B88" w:rsidR="00853F36" w:rsidRPr="00132D7B" w:rsidRDefault="00853F36" w:rsidP="004551D3">
      <w:pPr>
        <w:pStyle w:val="NoSpacing"/>
        <w:spacing w:line="276" w:lineRule="auto"/>
        <w:rPr>
          <w:rFonts w:ascii="Times New Roman" w:hAnsi="Times New Roman" w:cs="Times New Roman"/>
          <w:b/>
          <w:szCs w:val="24"/>
          <w:rPrChange w:id="1136" w:author="Harley Robinson " w:date="2016-03-17T13:34:00Z">
            <w:rPr>
              <w:rFonts w:ascii="Times New Roman" w:hAnsi="Times New Roman" w:cs="Times New Roman"/>
              <w:b/>
              <w:szCs w:val="24"/>
            </w:rPr>
          </w:rPrChange>
        </w:rPr>
      </w:pPr>
      <w:r w:rsidRPr="00E13283">
        <w:rPr>
          <w:rFonts w:ascii="Times New Roman" w:hAnsi="Times New Roman" w:cs="Times New Roman"/>
          <w:b/>
          <w:szCs w:val="24"/>
          <w:rPrChange w:id="1137" w:author="Harley Robinson " w:date="2016-03-17T14:22:00Z">
            <w:rPr>
              <w:rFonts w:ascii="Times New Roman" w:hAnsi="Times New Roman" w:cs="Times New Roman"/>
              <w:b/>
              <w:szCs w:val="24"/>
            </w:rPr>
          </w:rPrChange>
        </w:rPr>
        <w:fldChar w:fldCharType="end"/>
      </w:r>
    </w:p>
    <w:sectPr w:rsidR="00853F36" w:rsidRPr="00132D7B" w:rsidSect="004D3D3F">
      <w:footerReference w:type="default" r:id="rId14"/>
      <w:pgSz w:w="11906" w:h="16838"/>
      <w:pgMar w:top="1361" w:right="1361" w:bottom="1361" w:left="136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107A3" w14:textId="77777777" w:rsidR="00FB5C5F" w:rsidRDefault="00FB5C5F" w:rsidP="00DC4F71">
      <w:pPr>
        <w:spacing w:after="0" w:line="240" w:lineRule="auto"/>
      </w:pPr>
      <w:r>
        <w:separator/>
      </w:r>
    </w:p>
  </w:endnote>
  <w:endnote w:type="continuationSeparator" w:id="0">
    <w:p w14:paraId="74A2485B" w14:textId="77777777" w:rsidR="00FB5C5F" w:rsidRDefault="00FB5C5F"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660546793"/>
      <w:docPartObj>
        <w:docPartGallery w:val="Page Numbers (Bottom of Page)"/>
        <w:docPartUnique/>
      </w:docPartObj>
    </w:sdtPr>
    <w:sdtEndPr>
      <w:rPr>
        <w:noProof/>
      </w:rPr>
    </w:sdtEndPr>
    <w:sdtContent>
      <w:p w14:paraId="577FD0C0" w14:textId="77777777" w:rsidR="008D38EF" w:rsidRPr="000C3393" w:rsidRDefault="008D38EF">
        <w:pPr>
          <w:pStyle w:val="Footer"/>
          <w:jc w:val="right"/>
          <w:rPr>
            <w:rFonts w:ascii="Times New Roman" w:hAnsi="Times New Roman" w:cs="Times New Roman"/>
          </w:rPr>
        </w:pPr>
        <w:r w:rsidRPr="000C3393">
          <w:rPr>
            <w:rFonts w:ascii="Times New Roman" w:hAnsi="Times New Roman" w:cs="Times New Roman"/>
          </w:rPr>
          <w:fldChar w:fldCharType="begin"/>
        </w:r>
        <w:r w:rsidRPr="000C3393">
          <w:rPr>
            <w:rFonts w:ascii="Times New Roman" w:hAnsi="Times New Roman" w:cs="Times New Roman"/>
          </w:rPr>
          <w:instrText xml:space="preserve"> PAGE   \* MERGEFORMAT </w:instrText>
        </w:r>
        <w:r w:rsidRPr="000C3393">
          <w:rPr>
            <w:rFonts w:ascii="Times New Roman" w:hAnsi="Times New Roman" w:cs="Times New Roman"/>
          </w:rPr>
          <w:fldChar w:fldCharType="separate"/>
        </w:r>
        <w:r w:rsidR="00E13283">
          <w:rPr>
            <w:rFonts w:ascii="Times New Roman" w:hAnsi="Times New Roman" w:cs="Times New Roman"/>
            <w:noProof/>
          </w:rPr>
          <w:t>1</w:t>
        </w:r>
        <w:r w:rsidRPr="000C3393">
          <w:rPr>
            <w:rFonts w:ascii="Times New Roman" w:hAnsi="Times New Roman" w:cs="Times New Roman"/>
            <w:noProof/>
          </w:rPr>
          <w:fldChar w:fldCharType="end"/>
        </w:r>
      </w:p>
    </w:sdtContent>
  </w:sdt>
  <w:p w14:paraId="5D784C83" w14:textId="77777777" w:rsidR="008D38EF" w:rsidRDefault="008D38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6F300" w14:textId="77777777" w:rsidR="00FB5C5F" w:rsidRDefault="00FB5C5F" w:rsidP="00DC4F71">
      <w:pPr>
        <w:spacing w:after="0" w:line="240" w:lineRule="auto"/>
      </w:pPr>
      <w:r>
        <w:separator/>
      </w:r>
    </w:p>
  </w:footnote>
  <w:footnote w:type="continuationSeparator" w:id="0">
    <w:p w14:paraId="2B1CF57A" w14:textId="77777777" w:rsidR="00FB5C5F" w:rsidRDefault="00FB5C5F"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2B3A"/>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 w15:restartNumberingAfterBreak="0">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rson w15:author="Michelle Hill">
    <w15:presenceInfo w15:providerId="AD" w15:userId="S-1-5-21-157896902-3385474465-166438253-3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10&lt;/item&gt;&lt;item&gt;21&lt;/item&gt;&lt;item&gt;22&lt;/item&gt;&lt;item&gt;27&lt;/item&gt;&lt;item&gt;28&lt;/item&gt;&lt;item&gt;29&lt;/item&gt;&lt;item&gt;30&lt;/item&gt;&lt;item&gt;32&lt;/item&gt;&lt;item&gt;33&lt;/item&gt;&lt;item&gt;41&lt;/item&gt;&lt;item&gt;76&lt;/item&gt;&lt;item&gt;110&lt;/item&gt;&lt;item&gt;114&lt;/item&gt;&lt;item&gt;116&lt;/item&gt;&lt;item&gt;117&lt;/item&gt;&lt;item&gt;119&lt;/item&gt;&lt;item&gt;120&lt;/item&gt;&lt;item&gt;121&lt;/item&gt;&lt;item&gt;122&lt;/item&gt;&lt;item&gt;123&lt;/item&gt;&lt;item&gt;124&lt;/item&gt;&lt;item&gt;125&lt;/item&gt;&lt;item&gt;126&lt;/item&gt;&lt;item&gt;127&lt;/item&gt;&lt;item&gt;130&lt;/item&gt;&lt;item&gt;131&lt;/item&gt;&lt;item&gt;132&lt;/item&gt;&lt;item&gt;134&lt;/item&gt;&lt;item&gt;135&lt;/item&gt;&lt;item&gt;136&lt;/item&gt;&lt;item&gt;137&lt;/item&gt;&lt;item&gt;138&lt;/item&gt;&lt;item&gt;140&lt;/item&gt;&lt;item&gt;141&lt;/item&gt;&lt;item&gt;144&lt;/item&gt;&lt;item&gt;145&lt;/item&gt;&lt;item&gt;146&lt;/item&gt;&lt;item&gt;147&lt;/item&gt;&lt;item&gt;150&lt;/item&gt;&lt;item&gt;151&lt;/item&gt;&lt;item&gt;153&lt;/item&gt;&lt;item&gt;154&lt;/item&gt;&lt;item&gt;155&lt;/item&gt;&lt;item&gt;156&lt;/item&gt;&lt;item&gt;157&lt;/item&gt;&lt;item&gt;158&lt;/item&gt;&lt;item&gt;159&lt;/item&gt;&lt;item&gt;160&lt;/item&gt;&lt;item&gt;161&lt;/item&gt;&lt;item&gt;162&lt;/item&gt;&lt;/record-ids&gt;&lt;/item&gt;&lt;/Libraries&gt;"/>
  </w:docVars>
  <w:rsids>
    <w:rsidRoot w:val="008070E3"/>
    <w:rsid w:val="00002BB9"/>
    <w:rsid w:val="00010B55"/>
    <w:rsid w:val="00011A07"/>
    <w:rsid w:val="000121DA"/>
    <w:rsid w:val="000173A3"/>
    <w:rsid w:val="0002149D"/>
    <w:rsid w:val="0002622E"/>
    <w:rsid w:val="0002673E"/>
    <w:rsid w:val="000311E0"/>
    <w:rsid w:val="00031795"/>
    <w:rsid w:val="0005482C"/>
    <w:rsid w:val="00056571"/>
    <w:rsid w:val="00060879"/>
    <w:rsid w:val="000675A8"/>
    <w:rsid w:val="00070E42"/>
    <w:rsid w:val="0007204F"/>
    <w:rsid w:val="000753FF"/>
    <w:rsid w:val="00076F66"/>
    <w:rsid w:val="00081117"/>
    <w:rsid w:val="000813C3"/>
    <w:rsid w:val="000849B7"/>
    <w:rsid w:val="00084D3E"/>
    <w:rsid w:val="00093F3F"/>
    <w:rsid w:val="000A3AEE"/>
    <w:rsid w:val="000B449E"/>
    <w:rsid w:val="000C300E"/>
    <w:rsid w:val="000C3393"/>
    <w:rsid w:val="000C342A"/>
    <w:rsid w:val="000D5C90"/>
    <w:rsid w:val="000D70F1"/>
    <w:rsid w:val="000E3480"/>
    <w:rsid w:val="00102BCA"/>
    <w:rsid w:val="001052C0"/>
    <w:rsid w:val="001172EA"/>
    <w:rsid w:val="00122B71"/>
    <w:rsid w:val="00125306"/>
    <w:rsid w:val="00131F6A"/>
    <w:rsid w:val="00132D7B"/>
    <w:rsid w:val="00137533"/>
    <w:rsid w:val="00137D0F"/>
    <w:rsid w:val="00171E9A"/>
    <w:rsid w:val="001811D3"/>
    <w:rsid w:val="001827B5"/>
    <w:rsid w:val="0019671A"/>
    <w:rsid w:val="001A26B1"/>
    <w:rsid w:val="001A2E4B"/>
    <w:rsid w:val="001A5732"/>
    <w:rsid w:val="001A5A52"/>
    <w:rsid w:val="001B313F"/>
    <w:rsid w:val="001B4551"/>
    <w:rsid w:val="001B537E"/>
    <w:rsid w:val="001B5889"/>
    <w:rsid w:val="001C20F5"/>
    <w:rsid w:val="001C3746"/>
    <w:rsid w:val="001C4BEF"/>
    <w:rsid w:val="001D2AF9"/>
    <w:rsid w:val="001D5CAE"/>
    <w:rsid w:val="001F662C"/>
    <w:rsid w:val="001F6D4E"/>
    <w:rsid w:val="001F7DAE"/>
    <w:rsid w:val="00200E87"/>
    <w:rsid w:val="00204100"/>
    <w:rsid w:val="00205CBF"/>
    <w:rsid w:val="00213892"/>
    <w:rsid w:val="00220369"/>
    <w:rsid w:val="00224A3B"/>
    <w:rsid w:val="002262ED"/>
    <w:rsid w:val="00227787"/>
    <w:rsid w:val="002318A9"/>
    <w:rsid w:val="00233064"/>
    <w:rsid w:val="00237793"/>
    <w:rsid w:val="00252164"/>
    <w:rsid w:val="00253D29"/>
    <w:rsid w:val="00264503"/>
    <w:rsid w:val="00276507"/>
    <w:rsid w:val="00277337"/>
    <w:rsid w:val="00285A77"/>
    <w:rsid w:val="00287D39"/>
    <w:rsid w:val="0029766A"/>
    <w:rsid w:val="002A131E"/>
    <w:rsid w:val="002B09A1"/>
    <w:rsid w:val="002B0C3C"/>
    <w:rsid w:val="002D7106"/>
    <w:rsid w:val="002D7259"/>
    <w:rsid w:val="002E3C53"/>
    <w:rsid w:val="002F5000"/>
    <w:rsid w:val="003009D6"/>
    <w:rsid w:val="00304A24"/>
    <w:rsid w:val="00306962"/>
    <w:rsid w:val="00307D2C"/>
    <w:rsid w:val="00310943"/>
    <w:rsid w:val="00312DAE"/>
    <w:rsid w:val="00314E80"/>
    <w:rsid w:val="00320ACC"/>
    <w:rsid w:val="00321603"/>
    <w:rsid w:val="00322B04"/>
    <w:rsid w:val="003248C8"/>
    <w:rsid w:val="003255D6"/>
    <w:rsid w:val="0033006A"/>
    <w:rsid w:val="00333E9F"/>
    <w:rsid w:val="00337616"/>
    <w:rsid w:val="00346213"/>
    <w:rsid w:val="00351ADF"/>
    <w:rsid w:val="00351CE8"/>
    <w:rsid w:val="00351F99"/>
    <w:rsid w:val="003529D3"/>
    <w:rsid w:val="00360908"/>
    <w:rsid w:val="0036340A"/>
    <w:rsid w:val="003676BE"/>
    <w:rsid w:val="0037139F"/>
    <w:rsid w:val="003768B9"/>
    <w:rsid w:val="003800F8"/>
    <w:rsid w:val="003909DB"/>
    <w:rsid w:val="003939FE"/>
    <w:rsid w:val="003A0D51"/>
    <w:rsid w:val="003A122B"/>
    <w:rsid w:val="003A5E4C"/>
    <w:rsid w:val="003B0D86"/>
    <w:rsid w:val="003B1F09"/>
    <w:rsid w:val="003B71E6"/>
    <w:rsid w:val="003D0D32"/>
    <w:rsid w:val="003E1989"/>
    <w:rsid w:val="003F5101"/>
    <w:rsid w:val="00405BD5"/>
    <w:rsid w:val="00413C66"/>
    <w:rsid w:val="0041465A"/>
    <w:rsid w:val="004147C1"/>
    <w:rsid w:val="00415B7E"/>
    <w:rsid w:val="00416A3D"/>
    <w:rsid w:val="00420EA6"/>
    <w:rsid w:val="00424AED"/>
    <w:rsid w:val="00424D31"/>
    <w:rsid w:val="004257A5"/>
    <w:rsid w:val="004267E0"/>
    <w:rsid w:val="004275A9"/>
    <w:rsid w:val="00446B8F"/>
    <w:rsid w:val="0044761E"/>
    <w:rsid w:val="00451452"/>
    <w:rsid w:val="004528AB"/>
    <w:rsid w:val="004551D3"/>
    <w:rsid w:val="0045699E"/>
    <w:rsid w:val="00461573"/>
    <w:rsid w:val="004624CC"/>
    <w:rsid w:val="004671B7"/>
    <w:rsid w:val="004739E2"/>
    <w:rsid w:val="004742E2"/>
    <w:rsid w:val="004806F2"/>
    <w:rsid w:val="00490181"/>
    <w:rsid w:val="004A05B7"/>
    <w:rsid w:val="004A1B4D"/>
    <w:rsid w:val="004B25C6"/>
    <w:rsid w:val="004B7CCF"/>
    <w:rsid w:val="004B7E1D"/>
    <w:rsid w:val="004C3FAC"/>
    <w:rsid w:val="004C41A2"/>
    <w:rsid w:val="004D128B"/>
    <w:rsid w:val="004D1DCF"/>
    <w:rsid w:val="004D3D3F"/>
    <w:rsid w:val="004D51EC"/>
    <w:rsid w:val="004D6347"/>
    <w:rsid w:val="004D7B02"/>
    <w:rsid w:val="004F12E2"/>
    <w:rsid w:val="004F2B98"/>
    <w:rsid w:val="00501F12"/>
    <w:rsid w:val="00506947"/>
    <w:rsid w:val="00506C10"/>
    <w:rsid w:val="0051671A"/>
    <w:rsid w:val="00522A22"/>
    <w:rsid w:val="0053023D"/>
    <w:rsid w:val="00535E3B"/>
    <w:rsid w:val="00537CB0"/>
    <w:rsid w:val="00540D51"/>
    <w:rsid w:val="00541B80"/>
    <w:rsid w:val="00542056"/>
    <w:rsid w:val="005435B2"/>
    <w:rsid w:val="00550C15"/>
    <w:rsid w:val="005548F9"/>
    <w:rsid w:val="0055521E"/>
    <w:rsid w:val="00557E6B"/>
    <w:rsid w:val="0056018E"/>
    <w:rsid w:val="0056029B"/>
    <w:rsid w:val="005641E4"/>
    <w:rsid w:val="00565C39"/>
    <w:rsid w:val="00572C4E"/>
    <w:rsid w:val="005756A9"/>
    <w:rsid w:val="005806A2"/>
    <w:rsid w:val="005B0F5D"/>
    <w:rsid w:val="005B2C48"/>
    <w:rsid w:val="005C40E9"/>
    <w:rsid w:val="005C48B9"/>
    <w:rsid w:val="005D1080"/>
    <w:rsid w:val="005D486D"/>
    <w:rsid w:val="005E3ED0"/>
    <w:rsid w:val="005E5202"/>
    <w:rsid w:val="005E549C"/>
    <w:rsid w:val="005F5372"/>
    <w:rsid w:val="0060356C"/>
    <w:rsid w:val="0060537C"/>
    <w:rsid w:val="0060583C"/>
    <w:rsid w:val="006065F3"/>
    <w:rsid w:val="00606901"/>
    <w:rsid w:val="00617984"/>
    <w:rsid w:val="006259AF"/>
    <w:rsid w:val="00635BB2"/>
    <w:rsid w:val="006407B5"/>
    <w:rsid w:val="006422A2"/>
    <w:rsid w:val="0064388C"/>
    <w:rsid w:val="00644803"/>
    <w:rsid w:val="006522F2"/>
    <w:rsid w:val="00656C55"/>
    <w:rsid w:val="00670805"/>
    <w:rsid w:val="00677877"/>
    <w:rsid w:val="00677F68"/>
    <w:rsid w:val="00684DE0"/>
    <w:rsid w:val="00691856"/>
    <w:rsid w:val="00694443"/>
    <w:rsid w:val="0069789F"/>
    <w:rsid w:val="006A1558"/>
    <w:rsid w:val="006A5B8C"/>
    <w:rsid w:val="006A6533"/>
    <w:rsid w:val="006A7020"/>
    <w:rsid w:val="006B2101"/>
    <w:rsid w:val="006B7F5B"/>
    <w:rsid w:val="006C56F2"/>
    <w:rsid w:val="006D0437"/>
    <w:rsid w:val="006E1E22"/>
    <w:rsid w:val="006E350B"/>
    <w:rsid w:val="006E3ADC"/>
    <w:rsid w:val="006F0613"/>
    <w:rsid w:val="006F0F2B"/>
    <w:rsid w:val="006F1312"/>
    <w:rsid w:val="006F4D0F"/>
    <w:rsid w:val="00703F1E"/>
    <w:rsid w:val="007042A4"/>
    <w:rsid w:val="00706B99"/>
    <w:rsid w:val="00714AEF"/>
    <w:rsid w:val="00714D3D"/>
    <w:rsid w:val="00716E81"/>
    <w:rsid w:val="007171CB"/>
    <w:rsid w:val="007221BD"/>
    <w:rsid w:val="007354B9"/>
    <w:rsid w:val="0074392D"/>
    <w:rsid w:val="007462B0"/>
    <w:rsid w:val="0074634A"/>
    <w:rsid w:val="00755718"/>
    <w:rsid w:val="00756E7E"/>
    <w:rsid w:val="00760CD8"/>
    <w:rsid w:val="007616F8"/>
    <w:rsid w:val="00763BB9"/>
    <w:rsid w:val="00766707"/>
    <w:rsid w:val="0077000B"/>
    <w:rsid w:val="00770E8B"/>
    <w:rsid w:val="00783163"/>
    <w:rsid w:val="00783692"/>
    <w:rsid w:val="00790392"/>
    <w:rsid w:val="00792B42"/>
    <w:rsid w:val="00793E61"/>
    <w:rsid w:val="0079678A"/>
    <w:rsid w:val="007A2937"/>
    <w:rsid w:val="007A6B06"/>
    <w:rsid w:val="007B3C94"/>
    <w:rsid w:val="007B3FE7"/>
    <w:rsid w:val="007C3740"/>
    <w:rsid w:val="007C42DC"/>
    <w:rsid w:val="007D33CF"/>
    <w:rsid w:val="007D47A5"/>
    <w:rsid w:val="007E3E88"/>
    <w:rsid w:val="007F3FD3"/>
    <w:rsid w:val="00801FAD"/>
    <w:rsid w:val="008070E3"/>
    <w:rsid w:val="00810ABF"/>
    <w:rsid w:val="00822721"/>
    <w:rsid w:val="008239A1"/>
    <w:rsid w:val="00824287"/>
    <w:rsid w:val="00830790"/>
    <w:rsid w:val="0085172D"/>
    <w:rsid w:val="00853F36"/>
    <w:rsid w:val="00860436"/>
    <w:rsid w:val="00863059"/>
    <w:rsid w:val="0086321D"/>
    <w:rsid w:val="00873DDC"/>
    <w:rsid w:val="00885479"/>
    <w:rsid w:val="00891A89"/>
    <w:rsid w:val="008947F8"/>
    <w:rsid w:val="008A2CC3"/>
    <w:rsid w:val="008A3D86"/>
    <w:rsid w:val="008B02A4"/>
    <w:rsid w:val="008B60A8"/>
    <w:rsid w:val="008B6EFA"/>
    <w:rsid w:val="008C3247"/>
    <w:rsid w:val="008C53F6"/>
    <w:rsid w:val="008C56FF"/>
    <w:rsid w:val="008C589B"/>
    <w:rsid w:val="008D293A"/>
    <w:rsid w:val="008D38EF"/>
    <w:rsid w:val="008E4ACF"/>
    <w:rsid w:val="008E6C4F"/>
    <w:rsid w:val="008F2ECE"/>
    <w:rsid w:val="00901654"/>
    <w:rsid w:val="00911E41"/>
    <w:rsid w:val="00913E7F"/>
    <w:rsid w:val="0091783B"/>
    <w:rsid w:val="009440FC"/>
    <w:rsid w:val="009521BF"/>
    <w:rsid w:val="00952F20"/>
    <w:rsid w:val="009646DD"/>
    <w:rsid w:val="009656F4"/>
    <w:rsid w:val="00966C5A"/>
    <w:rsid w:val="009856D1"/>
    <w:rsid w:val="00986484"/>
    <w:rsid w:val="00990069"/>
    <w:rsid w:val="009971A9"/>
    <w:rsid w:val="009B0041"/>
    <w:rsid w:val="009B53D7"/>
    <w:rsid w:val="009B7E6A"/>
    <w:rsid w:val="009C0181"/>
    <w:rsid w:val="009C0D0D"/>
    <w:rsid w:val="009D05CD"/>
    <w:rsid w:val="009D0835"/>
    <w:rsid w:val="009E53AB"/>
    <w:rsid w:val="009F2855"/>
    <w:rsid w:val="009F6EEA"/>
    <w:rsid w:val="00A00E40"/>
    <w:rsid w:val="00A11393"/>
    <w:rsid w:val="00A3232A"/>
    <w:rsid w:val="00A36799"/>
    <w:rsid w:val="00A46D44"/>
    <w:rsid w:val="00A53EE3"/>
    <w:rsid w:val="00A613F4"/>
    <w:rsid w:val="00A62DD6"/>
    <w:rsid w:val="00A65D75"/>
    <w:rsid w:val="00A65F25"/>
    <w:rsid w:val="00A770FA"/>
    <w:rsid w:val="00A83D67"/>
    <w:rsid w:val="00A86276"/>
    <w:rsid w:val="00A9593D"/>
    <w:rsid w:val="00A976DB"/>
    <w:rsid w:val="00AA08FF"/>
    <w:rsid w:val="00AA23B5"/>
    <w:rsid w:val="00AA585E"/>
    <w:rsid w:val="00AA6C11"/>
    <w:rsid w:val="00AA706D"/>
    <w:rsid w:val="00AB0787"/>
    <w:rsid w:val="00AC2ECD"/>
    <w:rsid w:val="00AC3379"/>
    <w:rsid w:val="00AC4834"/>
    <w:rsid w:val="00AC7507"/>
    <w:rsid w:val="00AD4ABF"/>
    <w:rsid w:val="00AE177C"/>
    <w:rsid w:val="00AE6142"/>
    <w:rsid w:val="00AF01B3"/>
    <w:rsid w:val="00AF18E1"/>
    <w:rsid w:val="00AF377E"/>
    <w:rsid w:val="00B05133"/>
    <w:rsid w:val="00B07ACB"/>
    <w:rsid w:val="00B10ADA"/>
    <w:rsid w:val="00B13574"/>
    <w:rsid w:val="00B13DD6"/>
    <w:rsid w:val="00B20444"/>
    <w:rsid w:val="00B31195"/>
    <w:rsid w:val="00B345B4"/>
    <w:rsid w:val="00B35C42"/>
    <w:rsid w:val="00B47BBC"/>
    <w:rsid w:val="00B53530"/>
    <w:rsid w:val="00B560FE"/>
    <w:rsid w:val="00B713A7"/>
    <w:rsid w:val="00B76576"/>
    <w:rsid w:val="00BA049E"/>
    <w:rsid w:val="00BA26AD"/>
    <w:rsid w:val="00BA4874"/>
    <w:rsid w:val="00BA4D05"/>
    <w:rsid w:val="00BA53A0"/>
    <w:rsid w:val="00BB0D8F"/>
    <w:rsid w:val="00BB1A7E"/>
    <w:rsid w:val="00BB5B35"/>
    <w:rsid w:val="00BB78F6"/>
    <w:rsid w:val="00BB7E87"/>
    <w:rsid w:val="00BC07DF"/>
    <w:rsid w:val="00BD1D4F"/>
    <w:rsid w:val="00BD6F94"/>
    <w:rsid w:val="00BE15B2"/>
    <w:rsid w:val="00C012EE"/>
    <w:rsid w:val="00C07191"/>
    <w:rsid w:val="00C14909"/>
    <w:rsid w:val="00C16094"/>
    <w:rsid w:val="00C1609C"/>
    <w:rsid w:val="00C24FE6"/>
    <w:rsid w:val="00C36410"/>
    <w:rsid w:val="00C41956"/>
    <w:rsid w:val="00C45304"/>
    <w:rsid w:val="00C47ADC"/>
    <w:rsid w:val="00C57B4B"/>
    <w:rsid w:val="00C660DF"/>
    <w:rsid w:val="00C72751"/>
    <w:rsid w:val="00C773CC"/>
    <w:rsid w:val="00C776A0"/>
    <w:rsid w:val="00C85857"/>
    <w:rsid w:val="00C90E5E"/>
    <w:rsid w:val="00C96BDF"/>
    <w:rsid w:val="00CA38C4"/>
    <w:rsid w:val="00CA56D7"/>
    <w:rsid w:val="00CB29BD"/>
    <w:rsid w:val="00CC2DFB"/>
    <w:rsid w:val="00CC4427"/>
    <w:rsid w:val="00CD2780"/>
    <w:rsid w:val="00CD2DB7"/>
    <w:rsid w:val="00CD520F"/>
    <w:rsid w:val="00CE2F2B"/>
    <w:rsid w:val="00CE4BD1"/>
    <w:rsid w:val="00CE713B"/>
    <w:rsid w:val="00CF69D9"/>
    <w:rsid w:val="00D13CA3"/>
    <w:rsid w:val="00D168AA"/>
    <w:rsid w:val="00D17E8A"/>
    <w:rsid w:val="00D20A32"/>
    <w:rsid w:val="00D339D0"/>
    <w:rsid w:val="00D34CA6"/>
    <w:rsid w:val="00D36602"/>
    <w:rsid w:val="00D40965"/>
    <w:rsid w:val="00D40A09"/>
    <w:rsid w:val="00D44803"/>
    <w:rsid w:val="00D45EEB"/>
    <w:rsid w:val="00D5542C"/>
    <w:rsid w:val="00D64D4B"/>
    <w:rsid w:val="00D71E68"/>
    <w:rsid w:val="00D85365"/>
    <w:rsid w:val="00DA0DF2"/>
    <w:rsid w:val="00DB10C8"/>
    <w:rsid w:val="00DC0D71"/>
    <w:rsid w:val="00DC4F71"/>
    <w:rsid w:val="00DC522E"/>
    <w:rsid w:val="00DC7784"/>
    <w:rsid w:val="00DD4399"/>
    <w:rsid w:val="00DD68AE"/>
    <w:rsid w:val="00DE4437"/>
    <w:rsid w:val="00DE4C2F"/>
    <w:rsid w:val="00DF79D0"/>
    <w:rsid w:val="00E13283"/>
    <w:rsid w:val="00E23807"/>
    <w:rsid w:val="00E24CDE"/>
    <w:rsid w:val="00E26F50"/>
    <w:rsid w:val="00E3056B"/>
    <w:rsid w:val="00E311B0"/>
    <w:rsid w:val="00E32E5F"/>
    <w:rsid w:val="00E33187"/>
    <w:rsid w:val="00E34D87"/>
    <w:rsid w:val="00E35707"/>
    <w:rsid w:val="00E37607"/>
    <w:rsid w:val="00E56D2D"/>
    <w:rsid w:val="00E618F1"/>
    <w:rsid w:val="00E61BBD"/>
    <w:rsid w:val="00E63F22"/>
    <w:rsid w:val="00E675AA"/>
    <w:rsid w:val="00E67D66"/>
    <w:rsid w:val="00E7621D"/>
    <w:rsid w:val="00E76703"/>
    <w:rsid w:val="00E927FA"/>
    <w:rsid w:val="00E94C0B"/>
    <w:rsid w:val="00E96010"/>
    <w:rsid w:val="00EA3821"/>
    <w:rsid w:val="00EB0CCD"/>
    <w:rsid w:val="00EB14FF"/>
    <w:rsid w:val="00EB3514"/>
    <w:rsid w:val="00EC7625"/>
    <w:rsid w:val="00EC7868"/>
    <w:rsid w:val="00EC7C5C"/>
    <w:rsid w:val="00EF4D2E"/>
    <w:rsid w:val="00EF79D0"/>
    <w:rsid w:val="00F02B59"/>
    <w:rsid w:val="00F0331D"/>
    <w:rsid w:val="00F049F1"/>
    <w:rsid w:val="00F216BD"/>
    <w:rsid w:val="00F30F41"/>
    <w:rsid w:val="00F35AF3"/>
    <w:rsid w:val="00F35E34"/>
    <w:rsid w:val="00F36325"/>
    <w:rsid w:val="00F3702D"/>
    <w:rsid w:val="00F37B85"/>
    <w:rsid w:val="00F46EFB"/>
    <w:rsid w:val="00F52D89"/>
    <w:rsid w:val="00F75375"/>
    <w:rsid w:val="00F81863"/>
    <w:rsid w:val="00F90E13"/>
    <w:rsid w:val="00FA3BEA"/>
    <w:rsid w:val="00FA525F"/>
    <w:rsid w:val="00FA67A5"/>
    <w:rsid w:val="00FB3165"/>
    <w:rsid w:val="00FB539C"/>
    <w:rsid w:val="00FB5C5F"/>
    <w:rsid w:val="00FB6FFE"/>
    <w:rsid w:val="00FC2AD9"/>
    <w:rsid w:val="00FC3076"/>
    <w:rsid w:val="00FD0CC2"/>
    <w:rsid w:val="00FD2EB6"/>
    <w:rsid w:val="00FD6241"/>
    <w:rsid w:val="00FF481D"/>
    <w:rsid w:val="00FF56BC"/>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4CCE1"/>
  <w15:chartTrackingRefBased/>
  <w15:docId w15:val="{BDE1F01E-DBC9-4EF6-A112-49D74016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EC7625"/>
    <w:pPr>
      <w:tabs>
        <w:tab w:val="right" w:leader="dot" w:pos="9174"/>
      </w:tabs>
      <w:spacing w:after="100" w:line="276" w:lineRule="auto"/>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61573"/>
    <w:pPr>
      <w:tabs>
        <w:tab w:val="right" w:leader="dot" w:pos="10456"/>
      </w:tabs>
      <w:spacing w:after="100" w:line="360" w:lineRule="auto"/>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 w:type="table" w:styleId="TableGrid">
    <w:name w:val="Table Grid"/>
    <w:basedOn w:val="TableNormal"/>
    <w:uiPriority w:val="39"/>
    <w:rsid w:val="0071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035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356C"/>
    <w:rPr>
      <w:i/>
      <w:iCs/>
      <w:color w:val="5B9BD5" w:themeColor="accent1"/>
    </w:rPr>
  </w:style>
  <w:style w:type="paragraph" w:styleId="Revision">
    <w:name w:val="Revision"/>
    <w:hidden/>
    <w:uiPriority w:val="99"/>
    <w:semiHidden/>
    <w:rsid w:val="00B35C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704907">
      <w:bodyDiv w:val="1"/>
      <w:marLeft w:val="0"/>
      <w:marRight w:val="0"/>
      <w:marTop w:val="0"/>
      <w:marBottom w:val="0"/>
      <w:divBdr>
        <w:top w:val="none" w:sz="0" w:space="0" w:color="auto"/>
        <w:left w:val="none" w:sz="0" w:space="0" w:color="auto"/>
        <w:bottom w:val="none" w:sz="0" w:space="0" w:color="auto"/>
        <w:right w:val="none" w:sz="0" w:space="0" w:color="auto"/>
      </w:divBdr>
      <w:divsChild>
        <w:div w:id="50472289">
          <w:marLeft w:val="0"/>
          <w:marRight w:val="0"/>
          <w:marTop w:val="0"/>
          <w:marBottom w:val="0"/>
          <w:divBdr>
            <w:top w:val="none" w:sz="0" w:space="0" w:color="auto"/>
            <w:left w:val="none" w:sz="0" w:space="0" w:color="auto"/>
            <w:bottom w:val="none" w:sz="0" w:space="0" w:color="auto"/>
            <w:right w:val="none" w:sz="0" w:space="0" w:color="auto"/>
          </w:divBdr>
        </w:div>
        <w:div w:id="53820519">
          <w:marLeft w:val="0"/>
          <w:marRight w:val="0"/>
          <w:marTop w:val="0"/>
          <w:marBottom w:val="0"/>
          <w:divBdr>
            <w:top w:val="none" w:sz="0" w:space="0" w:color="auto"/>
            <w:left w:val="none" w:sz="0" w:space="0" w:color="auto"/>
            <w:bottom w:val="none" w:sz="0" w:space="0" w:color="auto"/>
            <w:right w:val="none" w:sz="0" w:space="0" w:color="auto"/>
          </w:divBdr>
        </w:div>
        <w:div w:id="91358964">
          <w:marLeft w:val="0"/>
          <w:marRight w:val="0"/>
          <w:marTop w:val="0"/>
          <w:marBottom w:val="0"/>
          <w:divBdr>
            <w:top w:val="none" w:sz="0" w:space="0" w:color="auto"/>
            <w:left w:val="none" w:sz="0" w:space="0" w:color="auto"/>
            <w:bottom w:val="none" w:sz="0" w:space="0" w:color="auto"/>
            <w:right w:val="none" w:sz="0" w:space="0" w:color="auto"/>
          </w:divBdr>
        </w:div>
        <w:div w:id="93206457">
          <w:marLeft w:val="0"/>
          <w:marRight w:val="0"/>
          <w:marTop w:val="0"/>
          <w:marBottom w:val="0"/>
          <w:divBdr>
            <w:top w:val="none" w:sz="0" w:space="0" w:color="auto"/>
            <w:left w:val="none" w:sz="0" w:space="0" w:color="auto"/>
            <w:bottom w:val="none" w:sz="0" w:space="0" w:color="auto"/>
            <w:right w:val="none" w:sz="0" w:space="0" w:color="auto"/>
          </w:divBdr>
        </w:div>
        <w:div w:id="192156089">
          <w:marLeft w:val="0"/>
          <w:marRight w:val="0"/>
          <w:marTop w:val="0"/>
          <w:marBottom w:val="0"/>
          <w:divBdr>
            <w:top w:val="none" w:sz="0" w:space="0" w:color="auto"/>
            <w:left w:val="none" w:sz="0" w:space="0" w:color="auto"/>
            <w:bottom w:val="none" w:sz="0" w:space="0" w:color="auto"/>
            <w:right w:val="none" w:sz="0" w:space="0" w:color="auto"/>
          </w:divBdr>
        </w:div>
        <w:div w:id="211162616">
          <w:marLeft w:val="0"/>
          <w:marRight w:val="0"/>
          <w:marTop w:val="0"/>
          <w:marBottom w:val="0"/>
          <w:divBdr>
            <w:top w:val="none" w:sz="0" w:space="0" w:color="auto"/>
            <w:left w:val="none" w:sz="0" w:space="0" w:color="auto"/>
            <w:bottom w:val="none" w:sz="0" w:space="0" w:color="auto"/>
            <w:right w:val="none" w:sz="0" w:space="0" w:color="auto"/>
          </w:divBdr>
        </w:div>
        <w:div w:id="219709343">
          <w:marLeft w:val="0"/>
          <w:marRight w:val="0"/>
          <w:marTop w:val="0"/>
          <w:marBottom w:val="0"/>
          <w:divBdr>
            <w:top w:val="none" w:sz="0" w:space="0" w:color="auto"/>
            <w:left w:val="none" w:sz="0" w:space="0" w:color="auto"/>
            <w:bottom w:val="none" w:sz="0" w:space="0" w:color="auto"/>
            <w:right w:val="none" w:sz="0" w:space="0" w:color="auto"/>
          </w:divBdr>
        </w:div>
        <w:div w:id="229661394">
          <w:marLeft w:val="0"/>
          <w:marRight w:val="0"/>
          <w:marTop w:val="0"/>
          <w:marBottom w:val="0"/>
          <w:divBdr>
            <w:top w:val="none" w:sz="0" w:space="0" w:color="auto"/>
            <w:left w:val="none" w:sz="0" w:space="0" w:color="auto"/>
            <w:bottom w:val="none" w:sz="0" w:space="0" w:color="auto"/>
            <w:right w:val="none" w:sz="0" w:space="0" w:color="auto"/>
          </w:divBdr>
        </w:div>
        <w:div w:id="269506979">
          <w:marLeft w:val="0"/>
          <w:marRight w:val="0"/>
          <w:marTop w:val="0"/>
          <w:marBottom w:val="0"/>
          <w:divBdr>
            <w:top w:val="none" w:sz="0" w:space="0" w:color="auto"/>
            <w:left w:val="none" w:sz="0" w:space="0" w:color="auto"/>
            <w:bottom w:val="none" w:sz="0" w:space="0" w:color="auto"/>
            <w:right w:val="none" w:sz="0" w:space="0" w:color="auto"/>
          </w:divBdr>
        </w:div>
        <w:div w:id="305859940">
          <w:marLeft w:val="0"/>
          <w:marRight w:val="0"/>
          <w:marTop w:val="0"/>
          <w:marBottom w:val="0"/>
          <w:divBdr>
            <w:top w:val="none" w:sz="0" w:space="0" w:color="auto"/>
            <w:left w:val="none" w:sz="0" w:space="0" w:color="auto"/>
            <w:bottom w:val="none" w:sz="0" w:space="0" w:color="auto"/>
            <w:right w:val="none" w:sz="0" w:space="0" w:color="auto"/>
          </w:divBdr>
        </w:div>
        <w:div w:id="341902766">
          <w:marLeft w:val="0"/>
          <w:marRight w:val="0"/>
          <w:marTop w:val="0"/>
          <w:marBottom w:val="0"/>
          <w:divBdr>
            <w:top w:val="none" w:sz="0" w:space="0" w:color="auto"/>
            <w:left w:val="none" w:sz="0" w:space="0" w:color="auto"/>
            <w:bottom w:val="none" w:sz="0" w:space="0" w:color="auto"/>
            <w:right w:val="none" w:sz="0" w:space="0" w:color="auto"/>
          </w:divBdr>
        </w:div>
        <w:div w:id="468478579">
          <w:marLeft w:val="0"/>
          <w:marRight w:val="0"/>
          <w:marTop w:val="0"/>
          <w:marBottom w:val="0"/>
          <w:divBdr>
            <w:top w:val="none" w:sz="0" w:space="0" w:color="auto"/>
            <w:left w:val="none" w:sz="0" w:space="0" w:color="auto"/>
            <w:bottom w:val="none" w:sz="0" w:space="0" w:color="auto"/>
            <w:right w:val="none" w:sz="0" w:space="0" w:color="auto"/>
          </w:divBdr>
        </w:div>
        <w:div w:id="562256876">
          <w:marLeft w:val="0"/>
          <w:marRight w:val="0"/>
          <w:marTop w:val="0"/>
          <w:marBottom w:val="0"/>
          <w:divBdr>
            <w:top w:val="none" w:sz="0" w:space="0" w:color="auto"/>
            <w:left w:val="none" w:sz="0" w:space="0" w:color="auto"/>
            <w:bottom w:val="none" w:sz="0" w:space="0" w:color="auto"/>
            <w:right w:val="none" w:sz="0" w:space="0" w:color="auto"/>
          </w:divBdr>
        </w:div>
        <w:div w:id="585575017">
          <w:marLeft w:val="0"/>
          <w:marRight w:val="0"/>
          <w:marTop w:val="0"/>
          <w:marBottom w:val="0"/>
          <w:divBdr>
            <w:top w:val="none" w:sz="0" w:space="0" w:color="auto"/>
            <w:left w:val="none" w:sz="0" w:space="0" w:color="auto"/>
            <w:bottom w:val="none" w:sz="0" w:space="0" w:color="auto"/>
            <w:right w:val="none" w:sz="0" w:space="0" w:color="auto"/>
          </w:divBdr>
        </w:div>
        <w:div w:id="812675548">
          <w:marLeft w:val="0"/>
          <w:marRight w:val="0"/>
          <w:marTop w:val="0"/>
          <w:marBottom w:val="0"/>
          <w:divBdr>
            <w:top w:val="none" w:sz="0" w:space="0" w:color="auto"/>
            <w:left w:val="none" w:sz="0" w:space="0" w:color="auto"/>
            <w:bottom w:val="none" w:sz="0" w:space="0" w:color="auto"/>
            <w:right w:val="none" w:sz="0" w:space="0" w:color="auto"/>
          </w:divBdr>
        </w:div>
        <w:div w:id="855851127">
          <w:marLeft w:val="0"/>
          <w:marRight w:val="0"/>
          <w:marTop w:val="0"/>
          <w:marBottom w:val="0"/>
          <w:divBdr>
            <w:top w:val="none" w:sz="0" w:space="0" w:color="auto"/>
            <w:left w:val="none" w:sz="0" w:space="0" w:color="auto"/>
            <w:bottom w:val="none" w:sz="0" w:space="0" w:color="auto"/>
            <w:right w:val="none" w:sz="0" w:space="0" w:color="auto"/>
          </w:divBdr>
        </w:div>
        <w:div w:id="889651824">
          <w:marLeft w:val="0"/>
          <w:marRight w:val="0"/>
          <w:marTop w:val="0"/>
          <w:marBottom w:val="0"/>
          <w:divBdr>
            <w:top w:val="none" w:sz="0" w:space="0" w:color="auto"/>
            <w:left w:val="none" w:sz="0" w:space="0" w:color="auto"/>
            <w:bottom w:val="none" w:sz="0" w:space="0" w:color="auto"/>
            <w:right w:val="none" w:sz="0" w:space="0" w:color="auto"/>
          </w:divBdr>
        </w:div>
        <w:div w:id="895700382">
          <w:marLeft w:val="0"/>
          <w:marRight w:val="0"/>
          <w:marTop w:val="0"/>
          <w:marBottom w:val="0"/>
          <w:divBdr>
            <w:top w:val="none" w:sz="0" w:space="0" w:color="auto"/>
            <w:left w:val="none" w:sz="0" w:space="0" w:color="auto"/>
            <w:bottom w:val="none" w:sz="0" w:space="0" w:color="auto"/>
            <w:right w:val="none" w:sz="0" w:space="0" w:color="auto"/>
          </w:divBdr>
        </w:div>
        <w:div w:id="964239867">
          <w:marLeft w:val="0"/>
          <w:marRight w:val="0"/>
          <w:marTop w:val="0"/>
          <w:marBottom w:val="0"/>
          <w:divBdr>
            <w:top w:val="none" w:sz="0" w:space="0" w:color="auto"/>
            <w:left w:val="none" w:sz="0" w:space="0" w:color="auto"/>
            <w:bottom w:val="none" w:sz="0" w:space="0" w:color="auto"/>
            <w:right w:val="none" w:sz="0" w:space="0" w:color="auto"/>
          </w:divBdr>
        </w:div>
        <w:div w:id="979772060">
          <w:marLeft w:val="0"/>
          <w:marRight w:val="0"/>
          <w:marTop w:val="0"/>
          <w:marBottom w:val="0"/>
          <w:divBdr>
            <w:top w:val="none" w:sz="0" w:space="0" w:color="auto"/>
            <w:left w:val="none" w:sz="0" w:space="0" w:color="auto"/>
            <w:bottom w:val="none" w:sz="0" w:space="0" w:color="auto"/>
            <w:right w:val="none" w:sz="0" w:space="0" w:color="auto"/>
          </w:divBdr>
        </w:div>
        <w:div w:id="1014259285">
          <w:marLeft w:val="0"/>
          <w:marRight w:val="0"/>
          <w:marTop w:val="0"/>
          <w:marBottom w:val="0"/>
          <w:divBdr>
            <w:top w:val="none" w:sz="0" w:space="0" w:color="auto"/>
            <w:left w:val="none" w:sz="0" w:space="0" w:color="auto"/>
            <w:bottom w:val="none" w:sz="0" w:space="0" w:color="auto"/>
            <w:right w:val="none" w:sz="0" w:space="0" w:color="auto"/>
          </w:divBdr>
        </w:div>
        <w:div w:id="1064453155">
          <w:marLeft w:val="0"/>
          <w:marRight w:val="0"/>
          <w:marTop w:val="0"/>
          <w:marBottom w:val="0"/>
          <w:divBdr>
            <w:top w:val="none" w:sz="0" w:space="0" w:color="auto"/>
            <w:left w:val="none" w:sz="0" w:space="0" w:color="auto"/>
            <w:bottom w:val="none" w:sz="0" w:space="0" w:color="auto"/>
            <w:right w:val="none" w:sz="0" w:space="0" w:color="auto"/>
          </w:divBdr>
        </w:div>
        <w:div w:id="1104767463">
          <w:marLeft w:val="0"/>
          <w:marRight w:val="0"/>
          <w:marTop w:val="0"/>
          <w:marBottom w:val="0"/>
          <w:divBdr>
            <w:top w:val="none" w:sz="0" w:space="0" w:color="auto"/>
            <w:left w:val="none" w:sz="0" w:space="0" w:color="auto"/>
            <w:bottom w:val="none" w:sz="0" w:space="0" w:color="auto"/>
            <w:right w:val="none" w:sz="0" w:space="0" w:color="auto"/>
          </w:divBdr>
        </w:div>
        <w:div w:id="1120077477">
          <w:marLeft w:val="0"/>
          <w:marRight w:val="0"/>
          <w:marTop w:val="0"/>
          <w:marBottom w:val="0"/>
          <w:divBdr>
            <w:top w:val="none" w:sz="0" w:space="0" w:color="auto"/>
            <w:left w:val="none" w:sz="0" w:space="0" w:color="auto"/>
            <w:bottom w:val="none" w:sz="0" w:space="0" w:color="auto"/>
            <w:right w:val="none" w:sz="0" w:space="0" w:color="auto"/>
          </w:divBdr>
        </w:div>
        <w:div w:id="1195340101">
          <w:marLeft w:val="0"/>
          <w:marRight w:val="0"/>
          <w:marTop w:val="0"/>
          <w:marBottom w:val="0"/>
          <w:divBdr>
            <w:top w:val="none" w:sz="0" w:space="0" w:color="auto"/>
            <w:left w:val="none" w:sz="0" w:space="0" w:color="auto"/>
            <w:bottom w:val="none" w:sz="0" w:space="0" w:color="auto"/>
            <w:right w:val="none" w:sz="0" w:space="0" w:color="auto"/>
          </w:divBdr>
        </w:div>
        <w:div w:id="1433355756">
          <w:marLeft w:val="0"/>
          <w:marRight w:val="0"/>
          <w:marTop w:val="0"/>
          <w:marBottom w:val="0"/>
          <w:divBdr>
            <w:top w:val="none" w:sz="0" w:space="0" w:color="auto"/>
            <w:left w:val="none" w:sz="0" w:space="0" w:color="auto"/>
            <w:bottom w:val="none" w:sz="0" w:space="0" w:color="auto"/>
            <w:right w:val="none" w:sz="0" w:space="0" w:color="auto"/>
          </w:divBdr>
        </w:div>
        <w:div w:id="1456564203">
          <w:marLeft w:val="0"/>
          <w:marRight w:val="0"/>
          <w:marTop w:val="0"/>
          <w:marBottom w:val="0"/>
          <w:divBdr>
            <w:top w:val="none" w:sz="0" w:space="0" w:color="auto"/>
            <w:left w:val="none" w:sz="0" w:space="0" w:color="auto"/>
            <w:bottom w:val="none" w:sz="0" w:space="0" w:color="auto"/>
            <w:right w:val="none" w:sz="0" w:space="0" w:color="auto"/>
          </w:divBdr>
        </w:div>
        <w:div w:id="1470705722">
          <w:marLeft w:val="0"/>
          <w:marRight w:val="0"/>
          <w:marTop w:val="0"/>
          <w:marBottom w:val="0"/>
          <w:divBdr>
            <w:top w:val="none" w:sz="0" w:space="0" w:color="auto"/>
            <w:left w:val="none" w:sz="0" w:space="0" w:color="auto"/>
            <w:bottom w:val="none" w:sz="0" w:space="0" w:color="auto"/>
            <w:right w:val="none" w:sz="0" w:space="0" w:color="auto"/>
          </w:divBdr>
        </w:div>
        <w:div w:id="1492676946">
          <w:marLeft w:val="0"/>
          <w:marRight w:val="0"/>
          <w:marTop w:val="0"/>
          <w:marBottom w:val="0"/>
          <w:divBdr>
            <w:top w:val="none" w:sz="0" w:space="0" w:color="auto"/>
            <w:left w:val="none" w:sz="0" w:space="0" w:color="auto"/>
            <w:bottom w:val="none" w:sz="0" w:space="0" w:color="auto"/>
            <w:right w:val="none" w:sz="0" w:space="0" w:color="auto"/>
          </w:divBdr>
        </w:div>
        <w:div w:id="1549295620">
          <w:marLeft w:val="0"/>
          <w:marRight w:val="0"/>
          <w:marTop w:val="0"/>
          <w:marBottom w:val="0"/>
          <w:divBdr>
            <w:top w:val="none" w:sz="0" w:space="0" w:color="auto"/>
            <w:left w:val="none" w:sz="0" w:space="0" w:color="auto"/>
            <w:bottom w:val="none" w:sz="0" w:space="0" w:color="auto"/>
            <w:right w:val="none" w:sz="0" w:space="0" w:color="auto"/>
          </w:divBdr>
        </w:div>
        <w:div w:id="1698265788">
          <w:marLeft w:val="0"/>
          <w:marRight w:val="0"/>
          <w:marTop w:val="0"/>
          <w:marBottom w:val="0"/>
          <w:divBdr>
            <w:top w:val="none" w:sz="0" w:space="0" w:color="auto"/>
            <w:left w:val="none" w:sz="0" w:space="0" w:color="auto"/>
            <w:bottom w:val="none" w:sz="0" w:space="0" w:color="auto"/>
            <w:right w:val="none" w:sz="0" w:space="0" w:color="auto"/>
          </w:divBdr>
        </w:div>
        <w:div w:id="1749619764">
          <w:marLeft w:val="0"/>
          <w:marRight w:val="0"/>
          <w:marTop w:val="0"/>
          <w:marBottom w:val="0"/>
          <w:divBdr>
            <w:top w:val="none" w:sz="0" w:space="0" w:color="auto"/>
            <w:left w:val="none" w:sz="0" w:space="0" w:color="auto"/>
            <w:bottom w:val="none" w:sz="0" w:space="0" w:color="auto"/>
            <w:right w:val="none" w:sz="0" w:space="0" w:color="auto"/>
          </w:divBdr>
        </w:div>
        <w:div w:id="1836023669">
          <w:marLeft w:val="0"/>
          <w:marRight w:val="0"/>
          <w:marTop w:val="0"/>
          <w:marBottom w:val="0"/>
          <w:divBdr>
            <w:top w:val="none" w:sz="0" w:space="0" w:color="auto"/>
            <w:left w:val="none" w:sz="0" w:space="0" w:color="auto"/>
            <w:bottom w:val="none" w:sz="0" w:space="0" w:color="auto"/>
            <w:right w:val="none" w:sz="0" w:space="0" w:color="auto"/>
          </w:divBdr>
        </w:div>
        <w:div w:id="2051685240">
          <w:marLeft w:val="0"/>
          <w:marRight w:val="0"/>
          <w:marTop w:val="0"/>
          <w:marBottom w:val="0"/>
          <w:divBdr>
            <w:top w:val="none" w:sz="0" w:space="0" w:color="auto"/>
            <w:left w:val="none" w:sz="0" w:space="0" w:color="auto"/>
            <w:bottom w:val="none" w:sz="0" w:space="0" w:color="auto"/>
            <w:right w:val="none" w:sz="0" w:space="0" w:color="auto"/>
          </w:divBdr>
        </w:div>
        <w:div w:id="2146582741">
          <w:marLeft w:val="0"/>
          <w:marRight w:val="0"/>
          <w:marTop w:val="0"/>
          <w:marBottom w:val="0"/>
          <w:divBdr>
            <w:top w:val="none" w:sz="0" w:space="0" w:color="auto"/>
            <w:left w:val="none" w:sz="0" w:space="0" w:color="auto"/>
            <w:bottom w:val="none" w:sz="0" w:space="0" w:color="auto"/>
            <w:right w:val="none" w:sz="0" w:space="0" w:color="auto"/>
          </w:divBdr>
        </w:div>
      </w:divsChild>
    </w:div>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B9ABE-8CB0-4313-9A5C-A9589ADAF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24</Pages>
  <Words>13982</Words>
  <Characters>79702</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Investigating the selective export mechanism of microRNAs via extracellular vesicles</vt:lpstr>
    </vt:vector>
  </TitlesOfParts>
  <Company>UQ Diamantina Institute</Company>
  <LinksUpToDate>false</LinksUpToDate>
  <CharactersWithSpaces>93498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selective export mechanism of microRNAs via extracellular vesicles</dc:title>
  <dc:subject>Honours Proposal</dc:subject>
  <dc:creator>Harley Robinson</dc:creator>
  <cp:keywords/>
  <dc:description/>
  <cp:lastModifiedBy>Harley Robinson </cp:lastModifiedBy>
  <cp:revision>4</cp:revision>
  <cp:lastPrinted>2016-03-17T04:21:00Z</cp:lastPrinted>
  <dcterms:created xsi:type="dcterms:W3CDTF">2016-03-17T03:37:00Z</dcterms:created>
  <dcterms:modified xsi:type="dcterms:W3CDTF">2016-03-17T04:23:00Z</dcterms:modified>
</cp:coreProperties>
</file>