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41A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 xml:space="preserve">Abstract: </w:t>
      </w:r>
      <w:r w:rsidRPr="006006F1">
        <w:rPr>
          <w:rFonts w:ascii="Times New Roman" w:hAnsi="Times New Roman" w:cs="Times New Roman"/>
          <w:lang w:val="en-US"/>
        </w:rPr>
        <w:t>no more than two pages</w:t>
      </w:r>
      <w:r w:rsidR="00E87904" w:rsidRPr="006006F1">
        <w:rPr>
          <w:rFonts w:ascii="Times New Roman" w:hAnsi="Times New Roman" w:cs="Times New Roman"/>
          <w:lang w:val="en-US"/>
        </w:rPr>
        <w:t xml:space="preserve"> ~500words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Introduction:</w:t>
      </w:r>
      <w:r w:rsidRPr="006006F1">
        <w:rPr>
          <w:rFonts w:ascii="Times New Roman" w:hAnsi="Times New Roman" w:cs="Times New Roman"/>
          <w:lang w:val="en-US"/>
        </w:rPr>
        <w:t xml:space="preserve"> Brief summary of the literature leading up to rationale and statement of aims and hypotheses. </w:t>
      </w:r>
      <w:r w:rsidR="00E87904" w:rsidRPr="006006F1">
        <w:rPr>
          <w:rFonts w:ascii="Times New Roman" w:hAnsi="Times New Roman" w:cs="Times New Roman"/>
          <w:lang w:val="en-US"/>
        </w:rPr>
        <w:t>~1000w</w:t>
      </w:r>
    </w:p>
    <w:p w:rsidR="0082674B" w:rsidRPr="006006F1" w:rsidRDefault="0082674B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6006F1">
        <w:rPr>
          <w:rStyle w:val="Heading1Char"/>
          <w:rFonts w:ascii="Times New Roman" w:hAnsi="Times New Roman" w:cs="Times New Roman"/>
        </w:rPr>
        <w:t>Methods</w:t>
      </w:r>
      <w:r w:rsidR="00BB0A81" w:rsidRPr="006006F1">
        <w:rPr>
          <w:rStyle w:val="Heading1Char"/>
          <w:rFonts w:ascii="Times New Roman" w:hAnsi="Times New Roman" w:cs="Times New Roman"/>
        </w:rPr>
        <w:t xml:space="preserve"> and Materials</w:t>
      </w:r>
      <w:r w:rsidRPr="006006F1">
        <w:rPr>
          <w:rStyle w:val="Heading1Char"/>
          <w:rFonts w:ascii="Times New Roman" w:hAnsi="Times New Roman" w:cs="Times New Roman"/>
        </w:rPr>
        <w:t>:</w:t>
      </w:r>
      <w:r w:rsidRPr="006006F1">
        <w:rPr>
          <w:rFonts w:ascii="Times New Roman" w:hAnsi="Times New Roman" w:cs="Times New Roman"/>
          <w:lang w:val="en-US"/>
        </w:rPr>
        <w:t xml:space="preserve"> 5-10 pages. Include description of techniques and sources of materials. Including controls, technical controls and biological controls.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Reagents: </w:t>
      </w:r>
    </w:p>
    <w:p w:rsidR="006006F1" w:rsidRPr="006006F1" w:rsidRDefault="006006F1" w:rsidP="006006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>Trypsin-EDTA (</w:t>
      </w:r>
      <w:proofErr w:type="spellStart"/>
      <w:r w:rsidRPr="006006F1">
        <w:rPr>
          <w:rFonts w:ascii="Times New Roman" w:hAnsi="Times New Roman" w:cs="Times New Roman"/>
          <w:lang w:val="en-US"/>
        </w:rPr>
        <w:t>Gibco</w:t>
      </w:r>
      <w:proofErr w:type="spellEnd"/>
      <w:r w:rsidRPr="006006F1">
        <w:rPr>
          <w:rFonts w:ascii="Times New Roman" w:hAnsi="Times New Roman" w:cs="Times New Roman"/>
          <w:lang w:val="en-US"/>
        </w:rPr>
        <w:t>), Roswell Park Memorial Institute (RPMI) 1640 media, Fetal Bovine Serum (FBS) (</w:t>
      </w:r>
      <w:proofErr w:type="spellStart"/>
      <w:r w:rsidRPr="006006F1">
        <w:rPr>
          <w:rFonts w:ascii="Times New Roman" w:hAnsi="Times New Roman" w:cs="Times New Roman"/>
          <w:lang w:val="en-US"/>
        </w:rPr>
        <w:t>Bovogen</w:t>
      </w:r>
      <w:proofErr w:type="spellEnd"/>
      <w:r w:rsidRPr="006006F1">
        <w:rPr>
          <w:rFonts w:ascii="Times New Roman" w:hAnsi="Times New Roman" w:cs="Times New Roman"/>
          <w:lang w:val="en-US"/>
        </w:rPr>
        <w:t>), Phosphate Buffered Saline (PBS) (</w:t>
      </w:r>
      <w:proofErr w:type="spellStart"/>
      <w:r w:rsidRPr="006006F1">
        <w:rPr>
          <w:rFonts w:ascii="Times New Roman" w:hAnsi="Times New Roman" w:cs="Times New Roman"/>
          <w:lang w:val="en-US"/>
        </w:rPr>
        <w:t>Amresco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6006F1">
        <w:rPr>
          <w:rFonts w:ascii="Times New Roman" w:hAnsi="Times New Roman" w:cs="Times New Roman"/>
          <w:lang w:val="en-US"/>
        </w:rPr>
        <w:t>Inc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6006F1">
        <w:rPr>
          <w:rFonts w:ascii="Times New Roman" w:hAnsi="Times New Roman" w:cs="Times New Roman"/>
          <w:lang w:val="en-US"/>
        </w:rPr>
        <w:t>Geneticin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G418 Antibiotic and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2000 (Invitrogen). Rabbit anti-FUS and rabbit anti-</w:t>
      </w:r>
      <w:proofErr w:type="spellStart"/>
      <w:r w:rsidRPr="006006F1">
        <w:rPr>
          <w:rFonts w:ascii="Times New Roman" w:hAnsi="Times New Roman" w:cs="Times New Roman"/>
          <w:lang w:val="en-US"/>
        </w:rPr>
        <w:t>hnRNP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 (</w:t>
      </w:r>
      <w:proofErr w:type="spellStart"/>
      <w:r w:rsidRPr="006006F1">
        <w:rPr>
          <w:rFonts w:ascii="Times New Roman" w:hAnsi="Times New Roman" w:cs="Times New Roman"/>
          <w:lang w:val="en-US"/>
        </w:rPr>
        <w:t>Abcam</w:t>
      </w:r>
      <w:proofErr w:type="spellEnd"/>
      <w:r w:rsidRPr="006006F1">
        <w:rPr>
          <w:rFonts w:ascii="Times New Roman" w:hAnsi="Times New Roman" w:cs="Times New Roman"/>
          <w:lang w:val="en-US"/>
        </w:rPr>
        <w:t>).</w:t>
      </w:r>
    </w:p>
    <w:p w:rsidR="00BB0A81" w:rsidRPr="006006F1" w:rsidRDefault="00BB0A81" w:rsidP="003445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Cell culture: </w:t>
      </w:r>
    </w:p>
    <w:p w:rsidR="00BB0A81" w:rsidRPr="006006F1" w:rsidRDefault="009F5CA8" w:rsidP="00BB0A8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Previously generated PC3 cell lines, containing GFP or GFP tagged Cavin-1, were assessed through Western immunoblotting for GFP to determine stable GFP expressivity. These cell lines were cultured in 5% FBS/RPMI1640 media in a 5% </w:t>
      </w:r>
      <w:r w:rsidRPr="009F5CA8">
        <w:rPr>
          <w:rFonts w:ascii="Times New Roman" w:hAnsi="Times New Roman" w:cs="Times New Roman"/>
          <w:lang w:val="en-US"/>
        </w:rPr>
        <w:t>CO</w:t>
      </w:r>
      <w:r w:rsidRPr="009F5CA8">
        <w:rPr>
          <w:rFonts w:ascii="Times New Roman" w:hAnsi="Times New Roman" w:cs="Times New Roman"/>
          <w:vertAlign w:val="subscript"/>
          <w:lang w:val="en-US"/>
        </w:rPr>
        <w:t>2</w:t>
      </w:r>
      <w:r>
        <w:rPr>
          <w:rFonts w:ascii="Times New Roman" w:hAnsi="Times New Roman" w:cs="Times New Roman"/>
          <w:lang w:val="en-US"/>
        </w:rPr>
        <w:t xml:space="preserve"> incubator set to 37°C</w:t>
      </w:r>
      <w:r w:rsidR="00666CCC">
        <w:rPr>
          <w:rFonts w:ascii="Times New Roman" w:hAnsi="Times New Roman" w:cs="Times New Roman"/>
          <w:lang w:val="en-US"/>
        </w:rPr>
        <w:t>. G418 antibiotic was added to these cultured cells to select fo</w:t>
      </w:r>
      <w:bookmarkStart w:id="0" w:name="_GoBack"/>
      <w:bookmarkEnd w:id="0"/>
      <w:r w:rsidR="00666CCC">
        <w:rPr>
          <w:rFonts w:ascii="Times New Roman" w:hAnsi="Times New Roman" w:cs="Times New Roman"/>
          <w:lang w:val="en-US"/>
        </w:rPr>
        <w:t>r GFP expressing cells, making a total concentration of 0.1mg/</w:t>
      </w:r>
      <w:proofErr w:type="spellStart"/>
      <w:r w:rsidR="00666CCC">
        <w:rPr>
          <w:rFonts w:ascii="Times New Roman" w:hAnsi="Times New Roman" w:cs="Times New Roman"/>
          <w:lang w:val="en-US"/>
        </w:rPr>
        <w:t>mL.</w:t>
      </w:r>
      <w:proofErr w:type="spellEnd"/>
      <w:r w:rsidR="00666CCC">
        <w:rPr>
          <w:rFonts w:ascii="Times New Roman" w:hAnsi="Times New Roman" w:cs="Times New Roman"/>
          <w:lang w:val="en-US"/>
        </w:rPr>
        <w:t xml:space="preserve"> Detachment of the cells during passaging was completed using 0.25% Trypsin-EDTA solution. </w:t>
      </w:r>
    </w:p>
    <w:p w:rsidR="00BB0A81" w:rsidRPr="006006F1" w:rsidRDefault="00A74AF4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Differential miRNA expression: </w:t>
      </w:r>
    </w:p>
    <w:p w:rsidR="003445F1" w:rsidRPr="006006F1" w:rsidRDefault="00BB0A81" w:rsidP="003445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Describe what data </w:t>
      </w:r>
      <w:proofErr w:type="spellStart"/>
      <w:r w:rsidRPr="006006F1">
        <w:rPr>
          <w:rFonts w:ascii="Times New Roman" w:hAnsi="Times New Roman" w:cs="Times New Roman"/>
          <w:lang w:val="en-US"/>
        </w:rPr>
        <w:t>youre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using. U</w:t>
      </w:r>
      <w:r w:rsidR="00A74AF4" w:rsidRPr="006006F1">
        <w:rPr>
          <w:rFonts w:ascii="Times New Roman" w:hAnsi="Times New Roman" w:cs="Times New Roman"/>
          <w:lang w:val="en-US"/>
        </w:rPr>
        <w:t xml:space="preserve">tilizing an R package, DESeq2. </w:t>
      </w:r>
      <w:r w:rsidR="00436CA3" w:rsidRPr="006006F1">
        <w:rPr>
          <w:rFonts w:ascii="Times New Roman" w:hAnsi="Times New Roman" w:cs="Times New Roman"/>
          <w:lang w:val="en-US"/>
        </w:rPr>
        <w:t>Normalized</w:t>
      </w:r>
      <w:r w:rsidR="00A74AF4" w:rsidRPr="006006F1">
        <w:rPr>
          <w:rFonts w:ascii="Times New Roman" w:hAnsi="Times New Roman" w:cs="Times New Roman"/>
          <w:lang w:val="en-US"/>
        </w:rPr>
        <w:t xml:space="preserve"> to a </w:t>
      </w:r>
      <w:r w:rsidR="00F34C01" w:rsidRPr="006006F1">
        <w:rPr>
          <w:rFonts w:ascii="Times New Roman" w:hAnsi="Times New Roman" w:cs="Times New Roman"/>
          <w:lang w:val="en-US"/>
        </w:rPr>
        <w:t>negative</w:t>
      </w:r>
      <w:r w:rsidR="00A74AF4" w:rsidRPr="006006F1">
        <w:rPr>
          <w:rFonts w:ascii="Times New Roman" w:hAnsi="Times New Roman" w:cs="Times New Roman"/>
          <w:lang w:val="en-US"/>
        </w:rPr>
        <w:t xml:space="preserve"> binomial as per the code, filtered out low/no count </w:t>
      </w:r>
      <w:proofErr w:type="spellStart"/>
      <w:r w:rsidR="00A74AF4" w:rsidRPr="006006F1">
        <w:rPr>
          <w:rFonts w:ascii="Times New Roman" w:hAnsi="Times New Roman" w:cs="Times New Roman"/>
          <w:lang w:val="en-US"/>
        </w:rPr>
        <w:t>miRs</w:t>
      </w:r>
      <w:proofErr w:type="spellEnd"/>
      <w:r w:rsidR="00A74AF4" w:rsidRPr="006006F1">
        <w:rPr>
          <w:rFonts w:ascii="Times New Roman" w:hAnsi="Times New Roman" w:cs="Times New Roman"/>
          <w:lang w:val="en-US"/>
        </w:rPr>
        <w:t xml:space="preserve"> and then </w:t>
      </w:r>
      <w:r w:rsidR="00ED6BA4" w:rsidRPr="006006F1">
        <w:rPr>
          <w:rFonts w:ascii="Times New Roman" w:hAnsi="Times New Roman" w:cs="Times New Roman"/>
          <w:lang w:val="en-US"/>
        </w:rPr>
        <w:t xml:space="preserve">applied to a function. Returned </w:t>
      </w:r>
      <w:proofErr w:type="spellStart"/>
      <w:r w:rsidR="00ED6BA4" w:rsidRPr="006006F1">
        <w:rPr>
          <w:rFonts w:ascii="Times New Roman" w:hAnsi="Times New Roman" w:cs="Times New Roman"/>
          <w:lang w:val="en-US"/>
        </w:rPr>
        <w:t>pval</w:t>
      </w:r>
      <w:proofErr w:type="spellEnd"/>
      <w:r w:rsidR="00ED6BA4" w:rsidRPr="006006F1">
        <w:rPr>
          <w:rFonts w:ascii="Times New Roman" w:hAnsi="Times New Roman" w:cs="Times New Roman"/>
          <w:lang w:val="en-US"/>
        </w:rPr>
        <w:t xml:space="preserve">, as per a negative </w:t>
      </w:r>
      <w:r w:rsidR="00436CA3" w:rsidRPr="006006F1">
        <w:rPr>
          <w:rFonts w:ascii="Times New Roman" w:hAnsi="Times New Roman" w:cs="Times New Roman"/>
          <w:lang w:val="en-US"/>
        </w:rPr>
        <w:t>binomial</w:t>
      </w:r>
      <w:r w:rsidR="00ED6BA4" w:rsidRPr="006006F1">
        <w:rPr>
          <w:rFonts w:ascii="Times New Roman" w:hAnsi="Times New Roman" w:cs="Times New Roman"/>
          <w:lang w:val="en-US"/>
        </w:rPr>
        <w:t xml:space="preserve"> </w:t>
      </w:r>
      <w:r w:rsidR="00436CA3" w:rsidRPr="006006F1">
        <w:rPr>
          <w:rFonts w:ascii="Times New Roman" w:hAnsi="Times New Roman" w:cs="Times New Roman"/>
          <w:lang w:val="en-US"/>
        </w:rPr>
        <w:t>Wald</w:t>
      </w:r>
      <w:r w:rsidR="00ED6BA4" w:rsidRPr="006006F1">
        <w:rPr>
          <w:rFonts w:ascii="Times New Roman" w:hAnsi="Times New Roman" w:cs="Times New Roman"/>
          <w:lang w:val="en-US"/>
        </w:rPr>
        <w:t xml:space="preserve"> statistic, </w:t>
      </w:r>
      <w:proofErr w:type="spellStart"/>
      <w:r w:rsidR="00ED6BA4" w:rsidRPr="006006F1">
        <w:rPr>
          <w:rFonts w:ascii="Times New Roman" w:hAnsi="Times New Roman" w:cs="Times New Roman"/>
          <w:lang w:val="en-US"/>
        </w:rPr>
        <w:t>pval</w:t>
      </w:r>
      <w:proofErr w:type="spellEnd"/>
      <w:r w:rsidR="00ED6BA4" w:rsidRPr="006006F1">
        <w:rPr>
          <w:rFonts w:ascii="Times New Roman" w:hAnsi="Times New Roman" w:cs="Times New Roman"/>
          <w:lang w:val="en-US"/>
        </w:rPr>
        <w:t xml:space="preserve"> adjusted by false discovery rate. By using the log2FC values</w:t>
      </w:r>
      <w:r w:rsidRPr="006006F1">
        <w:rPr>
          <w:rFonts w:ascii="Times New Roman" w:hAnsi="Times New Roman" w:cs="Times New Roman"/>
          <w:lang w:val="en-US"/>
        </w:rPr>
        <w:t xml:space="preserve">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Extracellular Vesicle Extraction: </w:t>
      </w:r>
    </w:p>
    <w:p w:rsidR="00BB0A81" w:rsidRPr="006006F1" w:rsidRDefault="00BB0A81" w:rsidP="003445F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Using either Ultracentrifugation or </w:t>
      </w:r>
      <w:proofErr w:type="spellStart"/>
      <w:r w:rsidRPr="006006F1">
        <w:rPr>
          <w:rFonts w:ascii="Times New Roman" w:hAnsi="Times New Roman" w:cs="Times New Roman"/>
          <w:lang w:val="en-US"/>
        </w:rPr>
        <w:t>exoRNeasy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kit. </w:t>
      </w:r>
    </w:p>
    <w:p w:rsidR="00BB0A81" w:rsidRPr="006006F1" w:rsidRDefault="00BB0A81" w:rsidP="00BB0A8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Reverse Transcription quantitative Polymerase Chain Reaction (RT-qPCR) and preparation: </w:t>
      </w:r>
    </w:p>
    <w:p w:rsidR="003445F1" w:rsidRPr="006006F1" w:rsidRDefault="00BB0A81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RNA extraction methods for cellular RNA. </w:t>
      </w:r>
      <w:r w:rsidR="00A61DCF" w:rsidRPr="006006F1">
        <w:rPr>
          <w:rFonts w:ascii="Times New Roman" w:hAnsi="Times New Roman" w:cs="Times New Roman"/>
          <w:lang w:val="en-US"/>
        </w:rPr>
        <w:t>Poly-</w:t>
      </w:r>
      <w:proofErr w:type="gramStart"/>
      <w:r w:rsidR="00A61DCF" w:rsidRPr="006006F1">
        <w:rPr>
          <w:rFonts w:ascii="Times New Roman" w:hAnsi="Times New Roman" w:cs="Times New Roman"/>
          <w:lang w:val="en-US"/>
        </w:rPr>
        <w:t>A</w:t>
      </w:r>
      <w:proofErr w:type="gramEnd"/>
      <w:r w:rsidR="00A61DCF" w:rsidRPr="006006F1">
        <w:rPr>
          <w:rFonts w:ascii="Times New Roman" w:hAnsi="Times New Roman" w:cs="Times New Roman"/>
          <w:lang w:val="en-US"/>
        </w:rPr>
        <w:t xml:space="preserve"> addition, first strand synthesis, cDNA conversion. Then RT-qPCR. </w:t>
      </w:r>
    </w:p>
    <w:p w:rsidR="00A61DCF" w:rsidRPr="006006F1" w:rsidRDefault="00A61DCF" w:rsidP="00A61DC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Bioinformatics Analysis: </w:t>
      </w:r>
    </w:p>
    <w:p w:rsidR="00A61DCF" w:rsidRPr="006006F1" w:rsidRDefault="00A61DCF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The data being used, make sure you reference it. </w:t>
      </w:r>
      <w:r w:rsidR="008B3F4E" w:rsidRPr="006006F1">
        <w:rPr>
          <w:rFonts w:ascii="Times New Roman" w:hAnsi="Times New Roman" w:cs="Times New Roman"/>
          <w:lang w:val="en-US"/>
        </w:rPr>
        <w:t>Comparison</w:t>
      </w:r>
      <w:r w:rsidRPr="006006F1">
        <w:rPr>
          <w:rFonts w:ascii="Times New Roman" w:hAnsi="Times New Roman" w:cs="Times New Roman"/>
          <w:lang w:val="en-US"/>
        </w:rPr>
        <w:t xml:space="preserve"> between data sets using R in </w:t>
      </w:r>
      <w:r w:rsidR="008B3F4E" w:rsidRPr="006006F1">
        <w:rPr>
          <w:rFonts w:ascii="Times New Roman" w:hAnsi="Times New Roman" w:cs="Times New Roman"/>
          <w:lang w:val="en-US"/>
        </w:rPr>
        <w:t>conjunction</w:t>
      </w:r>
      <w:r w:rsidRPr="006006F1">
        <w:rPr>
          <w:rFonts w:ascii="Times New Roman" w:hAnsi="Times New Roman" w:cs="Times New Roman"/>
          <w:lang w:val="en-US"/>
        </w:rPr>
        <w:t xml:space="preserve"> with </w:t>
      </w:r>
      <w:proofErr w:type="spellStart"/>
      <w:r w:rsidRPr="006006F1">
        <w:rPr>
          <w:rFonts w:ascii="Times New Roman" w:hAnsi="Times New Roman" w:cs="Times New Roman"/>
          <w:lang w:val="en-US"/>
        </w:rPr>
        <w:t>biomaRt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</w:t>
      </w:r>
      <w:r w:rsidR="008B3F4E" w:rsidRPr="006006F1">
        <w:rPr>
          <w:rFonts w:ascii="Times New Roman" w:hAnsi="Times New Roman" w:cs="Times New Roman"/>
          <w:lang w:val="en-US"/>
        </w:rPr>
        <w:t xml:space="preserve">for Gene ontology assessment. Followed by PPI investigation to identify interacting proteins that integral membrane proteins. </w:t>
      </w:r>
    </w:p>
    <w:p w:rsidR="00F7594F" w:rsidRPr="006006F1" w:rsidRDefault="00F7594F" w:rsidP="00F7594F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Pull down assay: </w:t>
      </w:r>
    </w:p>
    <w:p w:rsidR="00F7594F" w:rsidRPr="006006F1" w:rsidRDefault="00B70D8E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List antibodies </w:t>
      </w:r>
      <w:proofErr w:type="spellStart"/>
      <w:r w:rsidRPr="006006F1">
        <w:rPr>
          <w:rFonts w:ascii="Times New Roman" w:hAnsi="Times New Roman" w:cs="Times New Roman"/>
          <w:lang w:val="en-US"/>
        </w:rPr>
        <w:t>etc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set up, controls. </w:t>
      </w:r>
    </w:p>
    <w:p w:rsidR="006006F1" w:rsidRPr="006006F1" w:rsidRDefault="006006F1" w:rsidP="006006F1">
      <w:pPr>
        <w:pStyle w:val="Heading2"/>
        <w:rPr>
          <w:rFonts w:ascii="Times New Roman" w:hAnsi="Times New Roman" w:cs="Times New Roman"/>
          <w:lang w:val="en-US"/>
        </w:rPr>
      </w:pPr>
      <w:r w:rsidRPr="006006F1">
        <w:rPr>
          <w:rStyle w:val="Heading2Char"/>
          <w:rFonts w:ascii="Times New Roman" w:hAnsi="Times New Roman" w:cs="Times New Roman"/>
        </w:rPr>
        <w:t>Transfection of Biotinylated miRNA:</w:t>
      </w:r>
    </w:p>
    <w:p w:rsidR="006006F1" w:rsidRPr="006006F1" w:rsidRDefault="006006F1" w:rsidP="00A61DCF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Basically a </w:t>
      </w:r>
      <w:proofErr w:type="spellStart"/>
      <w:r w:rsidRPr="006006F1">
        <w:rPr>
          <w:rFonts w:ascii="Times New Roman" w:hAnsi="Times New Roman" w:cs="Times New Roman"/>
          <w:lang w:val="en-US"/>
        </w:rPr>
        <w:t>lipofectamine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process and any optimization test. </w:t>
      </w:r>
    </w:p>
    <w:p w:rsidR="00B70D8E" w:rsidRPr="006006F1" w:rsidRDefault="00B70D8E" w:rsidP="00B70D8E">
      <w:pPr>
        <w:pStyle w:val="Heading2"/>
        <w:rPr>
          <w:rFonts w:ascii="Times New Roman" w:hAnsi="Times New Roman" w:cs="Times New Roman"/>
          <w:lang w:val="en-US"/>
        </w:rPr>
      </w:pPr>
      <w:proofErr w:type="spellStart"/>
      <w:r w:rsidRPr="006006F1">
        <w:rPr>
          <w:rFonts w:ascii="Times New Roman" w:hAnsi="Times New Roman" w:cs="Times New Roman"/>
          <w:lang w:val="en-US"/>
        </w:rPr>
        <w:t>Colocalization</w:t>
      </w:r>
      <w:proofErr w:type="spellEnd"/>
      <w:r w:rsidRPr="006006F1">
        <w:rPr>
          <w:rFonts w:ascii="Times New Roman" w:hAnsi="Times New Roman" w:cs="Times New Roman"/>
          <w:lang w:val="en-US"/>
        </w:rPr>
        <w:t xml:space="preserve"> by Immunofluorescence Confocal Microscopy:</w:t>
      </w:r>
    </w:p>
    <w:p w:rsidR="00B70D8E" w:rsidRPr="006006F1" w:rsidRDefault="00B70D8E" w:rsidP="00B70D8E">
      <w:pPr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t xml:space="preserve">All the things. 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Results</w:t>
      </w:r>
      <w:r w:rsidRPr="006006F1">
        <w:rPr>
          <w:rFonts w:ascii="Times New Roman" w:hAnsi="Times New Roman" w:cs="Times New Roman"/>
          <w:lang w:val="en-US"/>
        </w:rPr>
        <w:t xml:space="preserve">: 10pages. Experimental data with explanations to make the data comprehendible with stats. </w:t>
      </w:r>
      <w:r w:rsidR="00E87904" w:rsidRPr="006006F1">
        <w:rPr>
          <w:rFonts w:ascii="Times New Roman" w:hAnsi="Times New Roman" w:cs="Times New Roman"/>
          <w:lang w:val="en-US"/>
        </w:rPr>
        <w:t>2000w</w:t>
      </w: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Discussion:</w:t>
      </w:r>
      <w:r w:rsidRPr="006006F1">
        <w:rPr>
          <w:rFonts w:ascii="Times New Roman" w:hAnsi="Times New Roman" w:cs="Times New Roman"/>
          <w:lang w:val="en-US"/>
        </w:rPr>
        <w:t xml:space="preserve"> 5-10pages. Interpret and critical review of the results in relation to the published body of knowledge.</w:t>
      </w:r>
      <w:r w:rsidR="00E87904" w:rsidRPr="006006F1">
        <w:rPr>
          <w:rFonts w:ascii="Times New Roman" w:hAnsi="Times New Roman" w:cs="Times New Roman"/>
          <w:lang w:val="en-US"/>
        </w:rPr>
        <w:t xml:space="preserve"> 2000w</w:t>
      </w:r>
      <w:r w:rsidRPr="006006F1">
        <w:rPr>
          <w:rFonts w:ascii="Times New Roman" w:hAnsi="Times New Roman" w:cs="Times New Roman"/>
          <w:lang w:val="en-US"/>
        </w:rPr>
        <w:t xml:space="preserve"> </w:t>
      </w:r>
    </w:p>
    <w:p w:rsidR="0082674B" w:rsidRPr="006006F1" w:rsidRDefault="0082674B" w:rsidP="002B6664">
      <w:pPr>
        <w:pStyle w:val="Heading1"/>
        <w:rPr>
          <w:rFonts w:ascii="Times New Roman" w:hAnsi="Times New Roman" w:cs="Times New Roman"/>
          <w:lang w:val="en-US"/>
        </w:rPr>
      </w:pPr>
      <w:r w:rsidRPr="006006F1">
        <w:rPr>
          <w:rFonts w:ascii="Times New Roman" w:hAnsi="Times New Roman" w:cs="Times New Roman"/>
          <w:lang w:val="en-US"/>
        </w:rPr>
        <w:lastRenderedPageBreak/>
        <w:t xml:space="preserve">References: </w:t>
      </w:r>
    </w:p>
    <w:p w:rsidR="00421134" w:rsidRPr="006006F1" w:rsidRDefault="00421134" w:rsidP="00421134">
      <w:pPr>
        <w:rPr>
          <w:rFonts w:ascii="Times New Roman" w:hAnsi="Times New Roman" w:cs="Times New Roman"/>
          <w:lang w:val="en-US"/>
        </w:rPr>
      </w:pPr>
    </w:p>
    <w:p w:rsidR="0082674B" w:rsidRPr="006006F1" w:rsidRDefault="0082674B">
      <w:pPr>
        <w:rPr>
          <w:rFonts w:ascii="Times New Roman" w:hAnsi="Times New Roman" w:cs="Times New Roman"/>
          <w:lang w:val="en-US"/>
        </w:rPr>
      </w:pPr>
      <w:r w:rsidRPr="006006F1">
        <w:rPr>
          <w:rStyle w:val="Heading1Char"/>
          <w:rFonts w:ascii="Times New Roman" w:hAnsi="Times New Roman" w:cs="Times New Roman"/>
        </w:rPr>
        <w:t>Appendices:</w:t>
      </w:r>
      <w:r w:rsidRPr="006006F1">
        <w:rPr>
          <w:rFonts w:ascii="Times New Roman" w:hAnsi="Times New Roman" w:cs="Times New Roman"/>
          <w:lang w:val="en-US"/>
        </w:rPr>
        <w:t xml:space="preserve"> large bits of data in here with summary in result section. </w:t>
      </w:r>
    </w:p>
    <w:p w:rsidR="0082674B" w:rsidRPr="0082674B" w:rsidRDefault="0082674B">
      <w:pPr>
        <w:rPr>
          <w:lang w:val="en-US"/>
        </w:rPr>
      </w:pPr>
    </w:p>
    <w:sectPr w:rsidR="0082674B" w:rsidRPr="008267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74B"/>
    <w:rsid w:val="00284449"/>
    <w:rsid w:val="002B6664"/>
    <w:rsid w:val="003445F1"/>
    <w:rsid w:val="00360908"/>
    <w:rsid w:val="003A122B"/>
    <w:rsid w:val="00421134"/>
    <w:rsid w:val="00436CA3"/>
    <w:rsid w:val="006006F1"/>
    <w:rsid w:val="00666CCC"/>
    <w:rsid w:val="0082674B"/>
    <w:rsid w:val="00852D03"/>
    <w:rsid w:val="008B3F4E"/>
    <w:rsid w:val="009F5CA8"/>
    <w:rsid w:val="00A61DCF"/>
    <w:rsid w:val="00A74AF4"/>
    <w:rsid w:val="00A77200"/>
    <w:rsid w:val="00B002B1"/>
    <w:rsid w:val="00B70D8E"/>
    <w:rsid w:val="00BB0A81"/>
    <w:rsid w:val="00E87904"/>
    <w:rsid w:val="00ED6BA4"/>
    <w:rsid w:val="00F34C01"/>
    <w:rsid w:val="00F7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5043-A221-483B-8D0B-498803CE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5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45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445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UQ Diamantina Institute</Company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Harley Robinson</dc:creator>
  <cp:keywords/>
  <dc:description/>
  <cp:lastModifiedBy>Harley Robinson </cp:lastModifiedBy>
  <cp:revision>7</cp:revision>
  <dcterms:created xsi:type="dcterms:W3CDTF">2016-04-04T00:14:00Z</dcterms:created>
  <dcterms:modified xsi:type="dcterms:W3CDTF">2016-04-15T02:44:00Z</dcterms:modified>
</cp:coreProperties>
</file>