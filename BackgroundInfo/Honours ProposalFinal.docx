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514169"/>
        <w:docPartObj>
          <w:docPartGallery w:val="Cover Pages"/>
          <w:docPartUnique/>
        </w:docPartObj>
      </w:sdtPr>
      <w:sdtEndPr>
        <w:rPr>
          <w:rFonts w:ascii="Times New Roman" w:hAnsi="Times New Roman" w:cs="Times New Roman"/>
        </w:rPr>
      </w:sdtEndPr>
      <w:sdtContent>
        <w:p w14:paraId="64E75002" w14:textId="77777777" w:rsidR="0060356C" w:rsidRDefault="0060356C"/>
        <w:p w14:paraId="18F54986" w14:textId="77777777" w:rsidR="0060356C" w:rsidRDefault="0060356C"/>
        <w:p w14:paraId="151269A2" w14:textId="77777777" w:rsidR="0060356C" w:rsidRDefault="0060356C"/>
        <w:p w14:paraId="7E6B180E" w14:textId="77777777" w:rsidR="0060356C" w:rsidRDefault="0060356C"/>
        <w:p w14:paraId="6D86D7BB" w14:textId="77777777" w:rsidR="0060356C" w:rsidRDefault="0060356C"/>
        <w:p w14:paraId="690F0A81" w14:textId="77777777" w:rsidR="0060356C" w:rsidRDefault="0060356C">
          <w:bookmarkStart w:id="1" w:name="_GoBack"/>
          <w:bookmarkEnd w:id="1"/>
        </w:p>
        <w:p w14:paraId="0112F486" w14:textId="77777777" w:rsidR="0060356C" w:rsidRDefault="0060356C"/>
        <w:p w14:paraId="4F3B5D3E" w14:textId="77777777" w:rsidR="0060356C" w:rsidRDefault="0060356C"/>
        <w:p w14:paraId="337505F1" w14:textId="77777777" w:rsidR="0060356C" w:rsidRDefault="0060356C"/>
        <w:p w14:paraId="2B71BB81" w14:textId="77777777"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r w:rsidR="007462B0">
            <w:rPr>
              <w:rFonts w:ascii="Times New Roman" w:hAnsi="Times New Roman" w:cs="Times New Roman"/>
              <w:sz w:val="52"/>
            </w:rPr>
            <w:t xml:space="preserve">selective </w:t>
          </w:r>
          <w:r>
            <w:rPr>
              <w:rFonts w:ascii="Times New Roman" w:hAnsi="Times New Roman" w:cs="Times New Roman"/>
              <w:sz w:val="52"/>
            </w:rPr>
            <w:t>microRNA export mechanism via extracellular vesicles</w:t>
          </w:r>
        </w:p>
        <w:p w14:paraId="45330C3E" w14:textId="77777777" w:rsidR="0060356C" w:rsidRDefault="0060356C" w:rsidP="0060356C">
          <w:pPr>
            <w:jc w:val="center"/>
            <w:rPr>
              <w:rFonts w:ascii="Times New Roman" w:hAnsi="Times New Roman" w:cs="Times New Roman"/>
              <w:sz w:val="52"/>
            </w:rPr>
          </w:pPr>
        </w:p>
        <w:p w14:paraId="52699232"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371A62AE"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0A4870E0" w14:textId="77777777" w:rsidR="0060356C" w:rsidRDefault="0060356C" w:rsidP="0060356C">
          <w:pPr>
            <w:jc w:val="center"/>
            <w:rPr>
              <w:rFonts w:ascii="Times New Roman" w:hAnsi="Times New Roman" w:cs="Times New Roman"/>
              <w:sz w:val="36"/>
            </w:rPr>
          </w:pPr>
        </w:p>
        <w:p w14:paraId="181EF5AD" w14:textId="77777777" w:rsidR="0060356C" w:rsidRDefault="0060356C" w:rsidP="0060356C">
          <w:pPr>
            <w:jc w:val="center"/>
            <w:rPr>
              <w:rFonts w:ascii="Times New Roman" w:hAnsi="Times New Roman" w:cs="Times New Roman"/>
              <w:sz w:val="36"/>
            </w:rPr>
          </w:pPr>
        </w:p>
        <w:p w14:paraId="76C3BF71" w14:textId="77777777"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w:t>
          </w:r>
          <w:del w:id="2" w:author="Michelle Hill" w:date="2016-03-14T19:11:00Z">
            <w:r w:rsidR="00C45304" w:rsidDel="00694443">
              <w:rPr>
                <w:rFonts w:ascii="Times New Roman" w:hAnsi="Times New Roman" w:cs="Times New Roman"/>
                <w:i/>
                <w:sz w:val="36"/>
              </w:rPr>
              <w:delText>Dr</w:delText>
            </w:r>
            <w:r w:rsidRPr="0060356C" w:rsidDel="00694443">
              <w:rPr>
                <w:rFonts w:ascii="Times New Roman" w:hAnsi="Times New Roman" w:cs="Times New Roman"/>
                <w:i/>
                <w:sz w:val="36"/>
              </w:rPr>
              <w:delText xml:space="preserve"> </w:delText>
            </w:r>
          </w:del>
          <w:ins w:id="3" w:author="Michelle Hill" w:date="2016-03-14T19:11:00Z">
            <w:r w:rsidR="00694443">
              <w:rPr>
                <w:rFonts w:ascii="Times New Roman" w:hAnsi="Times New Roman" w:cs="Times New Roman"/>
                <w:i/>
                <w:sz w:val="36"/>
              </w:rPr>
              <w:t xml:space="preserve">A/Prof </w:t>
            </w:r>
          </w:ins>
          <w:r w:rsidRPr="0060356C">
            <w:rPr>
              <w:rFonts w:ascii="Times New Roman" w:hAnsi="Times New Roman" w:cs="Times New Roman"/>
              <w:i/>
              <w:sz w:val="36"/>
            </w:rPr>
            <w:t>Michelle Hill</w:t>
          </w:r>
        </w:p>
        <w:p w14:paraId="4E944AD6" w14:textId="7777777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r w:rsidRPr="0060356C">
            <w:rPr>
              <w:rFonts w:ascii="Times New Roman" w:hAnsi="Times New Roman" w:cs="Times New Roman"/>
              <w:i/>
              <w:sz w:val="36"/>
            </w:rPr>
            <w:t>Alex</w:t>
          </w:r>
          <w:r w:rsidR="00C45304">
            <w:rPr>
              <w:rFonts w:ascii="Times New Roman" w:hAnsi="Times New Roman" w:cs="Times New Roman"/>
              <w:i/>
              <w:sz w:val="36"/>
            </w:rPr>
            <w:t>andre</w:t>
          </w:r>
          <w:r w:rsidRPr="0060356C">
            <w:rPr>
              <w:rFonts w:ascii="Times New Roman" w:hAnsi="Times New Roman" w:cs="Times New Roman"/>
              <w:i/>
              <w:sz w:val="36"/>
            </w:rPr>
            <w:t xml:space="preserve"> Cristino</w:t>
          </w:r>
          <w:r w:rsidRPr="0060356C">
            <w:rPr>
              <w:rFonts w:ascii="Times New Roman" w:hAnsi="Times New Roman" w:cs="Times New Roman"/>
              <w:i/>
              <w:sz w:val="52"/>
            </w:rPr>
            <w:t xml:space="preserve"> </w:t>
          </w:r>
        </w:p>
        <w:p w14:paraId="2A07C617" w14:textId="77777777" w:rsidR="004D3D3F" w:rsidRDefault="004D3D3F" w:rsidP="004D3D3F">
          <w:pPr>
            <w:jc w:val="center"/>
            <w:rPr>
              <w:rFonts w:ascii="Times New Roman" w:hAnsi="Times New Roman" w:cs="Times New Roman"/>
              <w:sz w:val="24"/>
            </w:rPr>
          </w:pPr>
        </w:p>
        <w:p w14:paraId="07472BBD" w14:textId="1066C43E"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w:t>
          </w:r>
          <w:ins w:id="4" w:author="Microsoft account" w:date="2016-03-15T18:12:00Z">
            <w:r w:rsidR="008E4ACF">
              <w:rPr>
                <w:rFonts w:ascii="Times New Roman" w:hAnsi="Times New Roman" w:cs="Times New Roman"/>
                <w:sz w:val="24"/>
              </w:rPr>
              <w:t>3</w:t>
            </w:r>
          </w:ins>
          <w:ins w:id="5" w:author="Harley Robinson " w:date="2016-03-15T09:20:00Z">
            <w:del w:id="6" w:author="Microsoft account" w:date="2016-03-15T18:12:00Z">
              <w:r w:rsidR="00A3232A" w:rsidDel="008E4ACF">
                <w:rPr>
                  <w:rFonts w:ascii="Times New Roman" w:hAnsi="Times New Roman" w:cs="Times New Roman"/>
                  <w:sz w:val="24"/>
                </w:rPr>
                <w:delText>2</w:delText>
              </w:r>
            </w:del>
          </w:ins>
          <w:ins w:id="7" w:author="Microsoft account" w:date="2016-03-15T18:12:00Z">
            <w:r w:rsidR="008E4ACF">
              <w:rPr>
                <w:rFonts w:ascii="Times New Roman" w:hAnsi="Times New Roman" w:cs="Times New Roman"/>
                <w:sz w:val="24"/>
              </w:rPr>
              <w:t>09</w:t>
            </w:r>
          </w:ins>
          <w:ins w:id="8" w:author="Harley Robinson " w:date="2016-03-15T09:20:00Z">
            <w:del w:id="9" w:author="Microsoft account" w:date="2016-03-15T18:12:00Z">
              <w:r w:rsidR="00A3232A" w:rsidDel="008E4ACF">
                <w:rPr>
                  <w:rFonts w:ascii="Times New Roman" w:hAnsi="Times New Roman" w:cs="Times New Roman"/>
                  <w:sz w:val="24"/>
                </w:rPr>
                <w:delText>85</w:delText>
              </w:r>
            </w:del>
          </w:ins>
          <w:del w:id="10" w:author="Harley Robinson " w:date="2016-03-15T09:20:00Z">
            <w:r w:rsidR="007462B0" w:rsidDel="00A3232A">
              <w:rPr>
                <w:rFonts w:ascii="Times New Roman" w:hAnsi="Times New Roman" w:cs="Times New Roman"/>
                <w:sz w:val="24"/>
              </w:rPr>
              <w:delText>527</w:delText>
            </w:r>
          </w:del>
          <w:r w:rsidR="007462B0">
            <w:rPr>
              <w:rFonts w:ascii="Times New Roman" w:hAnsi="Times New Roman" w:cs="Times New Roman"/>
              <w:sz w:val="24"/>
            </w:rPr>
            <w:t xml:space="preserve"> words</w:t>
          </w:r>
        </w:p>
        <w:p w14:paraId="50659ACC" w14:textId="77777777" w:rsidR="0060356C" w:rsidRPr="0060356C" w:rsidRDefault="0060356C" w:rsidP="0060356C">
          <w:pPr>
            <w:jc w:val="center"/>
            <w:rPr>
              <w:rFonts w:ascii="Times New Roman" w:hAnsi="Times New Roman" w:cs="Times New Roman"/>
              <w:i/>
              <w:sz w:val="52"/>
            </w:rPr>
          </w:pPr>
        </w:p>
        <w:p w14:paraId="64F0533B"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72B5F771" w14:textId="77777777"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49E2914D" w14:textId="77777777"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13ED1C81" w14:textId="77777777" w:rsidR="004D3D3F" w:rsidRDefault="004D3D3F" w:rsidP="004D3D3F">
          <w:pPr>
            <w:spacing w:line="360" w:lineRule="auto"/>
            <w:rPr>
              <w:rFonts w:ascii="Times New Roman" w:hAnsi="Times New Roman" w:cs="Times New Roman"/>
              <w:sz w:val="24"/>
              <w:szCs w:val="24"/>
            </w:rPr>
          </w:pPr>
        </w:p>
        <w:p w14:paraId="0A6B3910" w14:textId="77777777"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4E78D721" w14:textId="77777777"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0CE1EF4C" w14:textId="77777777" w:rsidR="004D3D3F" w:rsidRPr="004D3D3F" w:rsidRDefault="004D3D3F" w:rsidP="004D3D3F">
          <w:pPr>
            <w:spacing w:line="360" w:lineRule="auto"/>
            <w:jc w:val="center"/>
            <w:rPr>
              <w:rFonts w:ascii="Times New Roman" w:hAnsi="Times New Roman" w:cs="Times New Roman"/>
              <w:sz w:val="24"/>
              <w:szCs w:val="24"/>
            </w:rPr>
          </w:pPr>
        </w:p>
        <w:p w14:paraId="52A5F613"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43DE0AF9"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3857C4A7" w14:textId="77777777" w:rsidR="0060356C"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1A201E7A" w14:textId="77777777" w:rsidR="004D3D3F" w:rsidRPr="004D3D3F" w:rsidRDefault="004D3D3F" w:rsidP="004D3D3F">
          <w:pPr>
            <w:spacing w:line="360" w:lineRule="auto"/>
            <w:rPr>
              <w:rFonts w:ascii="Times New Roman" w:hAnsi="Times New Roman" w:cs="Times New Roman"/>
              <w:sz w:val="24"/>
              <w:szCs w:val="24"/>
            </w:rPr>
          </w:pPr>
        </w:p>
        <w:p w14:paraId="5D3DDFB2" w14:textId="77777777"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BBA467" w14:textId="0BB6B9B2" w:rsidR="004D3D3F" w:rsidRDefault="0056018E" w:rsidP="004D3D3F">
          <w:pPr>
            <w:spacing w:line="360" w:lineRule="auto"/>
            <w:rPr>
              <w:rFonts w:ascii="Times New Roman" w:hAnsi="Times New Roman" w:cs="Times New Roman"/>
              <w:sz w:val="24"/>
              <w:szCs w:val="24"/>
            </w:rPr>
          </w:pPr>
          <w:r>
            <w:rPr>
              <w:rFonts w:ascii="Times New Roman" w:hAnsi="Times New Roman" w:cs="Times New Roman"/>
              <w:sz w:val="24"/>
              <w:szCs w:val="24"/>
            </w:rPr>
            <w:t>I thank my supervisor, A/Prof Michelle Hill, and co-supervisor, Dr Alexandre Cristino for their encouragement and assistance so fa</w:t>
          </w:r>
          <w:r w:rsidR="00B13DD6">
            <w:rPr>
              <w:rFonts w:ascii="Times New Roman" w:hAnsi="Times New Roman" w:cs="Times New Roman"/>
              <w:sz w:val="24"/>
              <w:szCs w:val="24"/>
            </w:rPr>
            <w:t>r. I also extend my appreciation to the members of the Hill group for their support</w:t>
          </w:r>
          <w:del w:id="11" w:author="Microsoft account" w:date="2016-03-15T17:31:00Z">
            <w:r w:rsidR="00B13DD6" w:rsidDel="00B13DD6">
              <w:rPr>
                <w:rFonts w:ascii="Times New Roman" w:hAnsi="Times New Roman" w:cs="Times New Roman"/>
                <w:sz w:val="24"/>
                <w:szCs w:val="24"/>
              </w:rPr>
              <w:delText xml:space="preserve"> and help</w:delText>
            </w:r>
          </w:del>
          <w:r w:rsidR="00B13DD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E9EDD1C" w14:textId="77777777" w:rsidR="004D3D3F" w:rsidRDefault="004D3D3F" w:rsidP="004D3D3F">
          <w:pPr>
            <w:spacing w:line="360" w:lineRule="auto"/>
            <w:rPr>
              <w:rFonts w:ascii="Times New Roman" w:hAnsi="Times New Roman" w:cs="Times New Roman"/>
              <w:sz w:val="24"/>
              <w:szCs w:val="24"/>
            </w:rPr>
          </w:pPr>
        </w:p>
        <w:p w14:paraId="4F953EE8" w14:textId="77777777" w:rsidR="004D3D3F" w:rsidRDefault="004D3D3F" w:rsidP="004D3D3F">
          <w:pPr>
            <w:spacing w:line="360" w:lineRule="auto"/>
            <w:rPr>
              <w:rFonts w:ascii="Times New Roman" w:hAnsi="Times New Roman" w:cs="Times New Roman"/>
              <w:sz w:val="24"/>
              <w:szCs w:val="24"/>
            </w:rPr>
          </w:pPr>
        </w:p>
        <w:p w14:paraId="2B9B2BEA" w14:textId="77777777" w:rsidR="004D3D3F" w:rsidRDefault="004D3D3F" w:rsidP="004D3D3F">
          <w:pPr>
            <w:spacing w:line="360" w:lineRule="auto"/>
            <w:rPr>
              <w:rFonts w:ascii="Times New Roman" w:hAnsi="Times New Roman" w:cs="Times New Roman"/>
              <w:sz w:val="24"/>
              <w:szCs w:val="24"/>
            </w:rPr>
          </w:pPr>
        </w:p>
        <w:p w14:paraId="7AF07D7B"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 _____________________________ Date: ___________</w:t>
          </w:r>
        </w:p>
        <w:p w14:paraId="770AD0D7" w14:textId="77777777" w:rsidR="0060356C" w:rsidDel="00A3232A" w:rsidRDefault="0060356C" w:rsidP="0060356C">
          <w:pPr>
            <w:rPr>
              <w:del w:id="12" w:author="Harley Robinson " w:date="2016-03-15T09:19:00Z"/>
              <w:rFonts w:ascii="Times New Roman" w:hAnsi="Times New Roman" w:cs="Times New Roman"/>
            </w:rPr>
          </w:pPr>
          <w:del w:id="13" w:author="Harley Robinson " w:date="2016-03-15T09:19:00Z">
            <w:r w:rsidRPr="004D3D3F" w:rsidDel="00A3232A">
              <w:rPr>
                <w:rFonts w:ascii="Times New Roman" w:hAnsi="Times New Roman" w:cs="Times New Roman"/>
                <w:sz w:val="24"/>
                <w:szCs w:val="24"/>
              </w:rPr>
              <w:delText xml:space="preserve"> </w:delText>
            </w:r>
            <w:r w:rsidDel="00A3232A">
              <w:rPr>
                <w:rFonts w:ascii="Times New Roman" w:hAnsi="Times New Roman" w:cs="Times New Roman"/>
              </w:rPr>
              <w:br w:type="page"/>
            </w:r>
          </w:del>
        </w:p>
        <w:p w14:paraId="74FABD5E" w14:textId="77777777" w:rsidR="0060356C" w:rsidRDefault="0056018E">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523FA354" w14:textId="77777777" w:rsidR="003800F8" w:rsidRPr="00461573" w:rsidRDefault="003800F8" w:rsidP="00461573">
          <w:pPr>
            <w:pStyle w:val="TOCHeading"/>
            <w:spacing w:line="360" w:lineRule="auto"/>
            <w:rPr>
              <w:rFonts w:ascii="Times New Roman" w:hAnsi="Times New Roman" w:cs="Times New Roman"/>
              <w:sz w:val="28"/>
              <w:szCs w:val="24"/>
              <w:rPrChange w:id="14" w:author="Microsoft account" w:date="2016-03-15T18:03:00Z">
                <w:rPr>
                  <w:rFonts w:ascii="Times New Roman" w:hAnsi="Times New Roman" w:cs="Times New Roman"/>
                </w:rPr>
              </w:rPrChange>
            </w:rPr>
            <w:pPrChange w:id="15" w:author="Microsoft account" w:date="2016-03-15T18:01:00Z">
              <w:pPr>
                <w:pStyle w:val="TOCHeading"/>
              </w:pPr>
            </w:pPrChange>
          </w:pPr>
          <w:r w:rsidRPr="00461573">
            <w:rPr>
              <w:rFonts w:ascii="Times New Roman" w:hAnsi="Times New Roman" w:cs="Times New Roman"/>
              <w:sz w:val="28"/>
              <w:szCs w:val="24"/>
              <w:rPrChange w:id="16" w:author="Microsoft account" w:date="2016-03-15T18:03:00Z">
                <w:rPr>
                  <w:rFonts w:ascii="Times New Roman" w:hAnsi="Times New Roman" w:cs="Times New Roman"/>
                </w:rPr>
              </w:rPrChange>
            </w:rPr>
            <w:t>Contents</w:t>
          </w:r>
        </w:p>
        <w:p w14:paraId="2B3BD519" w14:textId="77777777" w:rsidR="008E4ACF" w:rsidRPr="008E4ACF" w:rsidRDefault="003800F8" w:rsidP="008E4ACF">
          <w:pPr>
            <w:pStyle w:val="TOC1"/>
            <w:tabs>
              <w:tab w:val="right" w:leader="dot" w:pos="9174"/>
            </w:tabs>
            <w:spacing w:line="276" w:lineRule="auto"/>
            <w:rPr>
              <w:ins w:id="17" w:author="Microsoft account" w:date="2016-03-15T18:06:00Z"/>
              <w:rFonts w:eastAsiaTheme="minorEastAsia"/>
              <w:noProof/>
              <w:sz w:val="24"/>
              <w:szCs w:val="24"/>
              <w:lang w:eastAsia="en-AU"/>
              <w:rPrChange w:id="18" w:author="Microsoft account" w:date="2016-03-15T18:06:00Z">
                <w:rPr>
                  <w:ins w:id="19" w:author="Microsoft account" w:date="2016-03-15T18:06:00Z"/>
                  <w:rFonts w:eastAsiaTheme="minorEastAsia"/>
                  <w:noProof/>
                  <w:lang w:eastAsia="en-AU"/>
                </w:rPr>
              </w:rPrChange>
            </w:rPr>
            <w:pPrChange w:id="20" w:author="Microsoft account" w:date="2016-03-15T18:06:00Z">
              <w:pPr>
                <w:pStyle w:val="TOC1"/>
                <w:tabs>
                  <w:tab w:val="right" w:leader="dot" w:pos="9174"/>
                </w:tabs>
              </w:pPr>
            </w:pPrChange>
          </w:pPr>
          <w:r w:rsidRPr="008E4ACF">
            <w:rPr>
              <w:rFonts w:ascii="Times New Roman" w:hAnsi="Times New Roman" w:cs="Times New Roman"/>
              <w:sz w:val="24"/>
              <w:szCs w:val="24"/>
              <w:rPrChange w:id="21" w:author="Microsoft account" w:date="2016-03-15T18:05:00Z">
                <w:rPr>
                  <w:rFonts w:ascii="Times New Roman" w:hAnsi="Times New Roman" w:cs="Times New Roman"/>
                  <w:bCs/>
                  <w:noProof/>
                  <w:sz w:val="24"/>
                  <w:szCs w:val="24"/>
                </w:rPr>
              </w:rPrChange>
            </w:rPr>
            <w:fldChar w:fldCharType="begin"/>
          </w:r>
          <w:r w:rsidRPr="008E4ACF">
            <w:rPr>
              <w:rFonts w:ascii="Times New Roman" w:hAnsi="Times New Roman" w:cs="Times New Roman"/>
              <w:sz w:val="24"/>
              <w:szCs w:val="24"/>
            </w:rPr>
            <w:instrText xml:space="preserve"> TOC \o "1-3" \h \z \u </w:instrText>
          </w:r>
          <w:r w:rsidRPr="008E4ACF">
            <w:rPr>
              <w:rFonts w:ascii="Times New Roman" w:hAnsi="Times New Roman" w:cs="Times New Roman"/>
              <w:sz w:val="24"/>
              <w:szCs w:val="24"/>
              <w:rPrChange w:id="22" w:author="Microsoft account" w:date="2016-03-15T18:05:00Z">
                <w:rPr>
                  <w:rFonts w:ascii="Times New Roman" w:hAnsi="Times New Roman" w:cs="Times New Roman"/>
                  <w:bCs/>
                  <w:noProof/>
                  <w:sz w:val="24"/>
                  <w:szCs w:val="24"/>
                </w:rPr>
              </w:rPrChange>
            </w:rPr>
            <w:fldChar w:fldCharType="separate"/>
          </w:r>
          <w:ins w:id="23" w:author="Microsoft account" w:date="2016-03-15T18:06:00Z">
            <w:r w:rsidR="008E4ACF" w:rsidRPr="008E4ACF">
              <w:rPr>
                <w:rStyle w:val="Hyperlink"/>
                <w:noProof/>
                <w:sz w:val="24"/>
                <w:szCs w:val="24"/>
                <w:rPrChange w:id="24" w:author="Microsoft account" w:date="2016-03-15T18:06:00Z">
                  <w:rPr>
                    <w:rStyle w:val="Hyperlink"/>
                    <w:noProof/>
                  </w:rPr>
                </w:rPrChange>
              </w:rPr>
              <w:fldChar w:fldCharType="begin"/>
            </w:r>
            <w:r w:rsidR="008E4ACF" w:rsidRPr="008E4ACF">
              <w:rPr>
                <w:rStyle w:val="Hyperlink"/>
                <w:noProof/>
                <w:sz w:val="24"/>
                <w:szCs w:val="24"/>
                <w:rPrChange w:id="25" w:author="Microsoft account" w:date="2016-03-15T18:06:00Z">
                  <w:rPr>
                    <w:rStyle w:val="Hyperlink"/>
                    <w:noProof/>
                  </w:rPr>
                </w:rPrChange>
              </w:rPr>
              <w:instrText xml:space="preserve"> </w:instrText>
            </w:r>
            <w:r w:rsidR="008E4ACF" w:rsidRPr="008E4ACF">
              <w:rPr>
                <w:noProof/>
                <w:sz w:val="24"/>
                <w:szCs w:val="24"/>
                <w:rPrChange w:id="26" w:author="Microsoft account" w:date="2016-03-15T18:06:00Z">
                  <w:rPr>
                    <w:noProof/>
                  </w:rPr>
                </w:rPrChange>
              </w:rPr>
              <w:instrText>HYPERLINK \l "_Toc445828504"</w:instrText>
            </w:r>
            <w:r w:rsidR="008E4ACF" w:rsidRPr="008E4ACF">
              <w:rPr>
                <w:rStyle w:val="Hyperlink"/>
                <w:noProof/>
                <w:sz w:val="24"/>
                <w:szCs w:val="24"/>
                <w:rPrChange w:id="27" w:author="Microsoft account" w:date="2016-03-15T18:06:00Z">
                  <w:rPr>
                    <w:rStyle w:val="Hyperlink"/>
                    <w:noProof/>
                  </w:rPr>
                </w:rPrChange>
              </w:rPr>
              <w:instrText xml:space="preserve"> </w:instrText>
            </w:r>
            <w:r w:rsidR="008E4ACF" w:rsidRPr="008E4ACF">
              <w:rPr>
                <w:rStyle w:val="Hyperlink"/>
                <w:noProof/>
                <w:sz w:val="24"/>
                <w:szCs w:val="24"/>
                <w:rPrChange w:id="28" w:author="Microsoft account" w:date="2016-03-15T18:06:00Z">
                  <w:rPr>
                    <w:rStyle w:val="Hyperlink"/>
                    <w:noProof/>
                  </w:rPr>
                </w:rPrChange>
              </w:rPr>
            </w:r>
            <w:r w:rsidR="008E4ACF" w:rsidRPr="008E4ACF">
              <w:rPr>
                <w:rStyle w:val="Hyperlink"/>
                <w:noProof/>
                <w:sz w:val="24"/>
                <w:szCs w:val="24"/>
                <w:rPrChange w:id="29" w:author="Microsoft account" w:date="2016-03-15T18:06:00Z">
                  <w:rPr>
                    <w:rStyle w:val="Hyperlink"/>
                    <w:noProof/>
                  </w:rPr>
                </w:rPrChange>
              </w:rPr>
              <w:fldChar w:fldCharType="separate"/>
            </w:r>
            <w:r w:rsidR="008E4ACF" w:rsidRPr="008E4ACF">
              <w:rPr>
                <w:rStyle w:val="Hyperlink"/>
                <w:rFonts w:ascii="Times New Roman" w:hAnsi="Times New Roman" w:cs="Times New Roman"/>
                <w:noProof/>
                <w:sz w:val="24"/>
                <w:szCs w:val="24"/>
                <w:rPrChange w:id="30" w:author="Microsoft account" w:date="2016-03-15T18:06:00Z">
                  <w:rPr>
                    <w:rStyle w:val="Hyperlink"/>
                    <w:rFonts w:ascii="Times New Roman" w:hAnsi="Times New Roman" w:cs="Times New Roman"/>
                    <w:noProof/>
                  </w:rPr>
                </w:rPrChange>
              </w:rPr>
              <w:t>List of Abbreviations:</w:t>
            </w:r>
            <w:r w:rsidR="008E4ACF" w:rsidRPr="008E4ACF">
              <w:rPr>
                <w:noProof/>
                <w:webHidden/>
                <w:sz w:val="24"/>
                <w:szCs w:val="24"/>
                <w:rPrChange w:id="31" w:author="Microsoft account" w:date="2016-03-15T18:06:00Z">
                  <w:rPr>
                    <w:noProof/>
                    <w:webHidden/>
                  </w:rPr>
                </w:rPrChange>
              </w:rPr>
              <w:tab/>
            </w:r>
            <w:r w:rsidR="008E4ACF" w:rsidRPr="008E4ACF">
              <w:rPr>
                <w:noProof/>
                <w:webHidden/>
                <w:sz w:val="24"/>
                <w:szCs w:val="24"/>
                <w:rPrChange w:id="32" w:author="Microsoft account" w:date="2016-03-15T18:06:00Z">
                  <w:rPr>
                    <w:noProof/>
                    <w:webHidden/>
                  </w:rPr>
                </w:rPrChange>
              </w:rPr>
              <w:fldChar w:fldCharType="begin"/>
            </w:r>
            <w:r w:rsidR="008E4ACF" w:rsidRPr="008E4ACF">
              <w:rPr>
                <w:noProof/>
                <w:webHidden/>
                <w:sz w:val="24"/>
                <w:szCs w:val="24"/>
                <w:rPrChange w:id="33" w:author="Microsoft account" w:date="2016-03-15T18:06:00Z">
                  <w:rPr>
                    <w:noProof/>
                    <w:webHidden/>
                  </w:rPr>
                </w:rPrChange>
              </w:rPr>
              <w:instrText xml:space="preserve"> PAGEREF _Toc445828504 \h </w:instrText>
            </w:r>
            <w:r w:rsidR="008E4ACF" w:rsidRPr="008E4ACF">
              <w:rPr>
                <w:noProof/>
                <w:webHidden/>
                <w:sz w:val="24"/>
                <w:szCs w:val="24"/>
                <w:rPrChange w:id="34" w:author="Microsoft account" w:date="2016-03-15T18:06:00Z">
                  <w:rPr>
                    <w:noProof/>
                    <w:webHidden/>
                  </w:rPr>
                </w:rPrChange>
              </w:rPr>
            </w:r>
          </w:ins>
          <w:r w:rsidR="008E4ACF" w:rsidRPr="008E4ACF">
            <w:rPr>
              <w:noProof/>
              <w:webHidden/>
              <w:sz w:val="24"/>
              <w:szCs w:val="24"/>
              <w:rPrChange w:id="35" w:author="Microsoft account" w:date="2016-03-15T18:06:00Z">
                <w:rPr>
                  <w:noProof/>
                  <w:webHidden/>
                </w:rPr>
              </w:rPrChange>
            </w:rPr>
            <w:fldChar w:fldCharType="separate"/>
          </w:r>
          <w:ins w:id="36" w:author="Microsoft account" w:date="2016-03-15T18:06:00Z">
            <w:r w:rsidR="008E4ACF" w:rsidRPr="008E4ACF">
              <w:rPr>
                <w:noProof/>
                <w:webHidden/>
                <w:sz w:val="24"/>
                <w:szCs w:val="24"/>
                <w:rPrChange w:id="37" w:author="Microsoft account" w:date="2016-03-15T18:06:00Z">
                  <w:rPr>
                    <w:noProof/>
                    <w:webHidden/>
                  </w:rPr>
                </w:rPrChange>
              </w:rPr>
              <w:t>2</w:t>
            </w:r>
            <w:r w:rsidR="008E4ACF" w:rsidRPr="008E4ACF">
              <w:rPr>
                <w:noProof/>
                <w:webHidden/>
                <w:sz w:val="24"/>
                <w:szCs w:val="24"/>
                <w:rPrChange w:id="38" w:author="Microsoft account" w:date="2016-03-15T18:06:00Z">
                  <w:rPr>
                    <w:noProof/>
                    <w:webHidden/>
                  </w:rPr>
                </w:rPrChange>
              </w:rPr>
              <w:fldChar w:fldCharType="end"/>
            </w:r>
            <w:r w:rsidR="008E4ACF" w:rsidRPr="008E4ACF">
              <w:rPr>
                <w:rStyle w:val="Hyperlink"/>
                <w:noProof/>
                <w:sz w:val="24"/>
                <w:szCs w:val="24"/>
                <w:rPrChange w:id="39" w:author="Microsoft account" w:date="2016-03-15T18:06:00Z">
                  <w:rPr>
                    <w:rStyle w:val="Hyperlink"/>
                    <w:noProof/>
                  </w:rPr>
                </w:rPrChange>
              </w:rPr>
              <w:fldChar w:fldCharType="end"/>
            </w:r>
          </w:ins>
        </w:p>
        <w:p w14:paraId="316AF188" w14:textId="77777777" w:rsidR="008E4ACF" w:rsidRPr="008E4ACF" w:rsidRDefault="008E4ACF" w:rsidP="008E4ACF">
          <w:pPr>
            <w:pStyle w:val="TOC1"/>
            <w:tabs>
              <w:tab w:val="right" w:leader="dot" w:pos="9174"/>
            </w:tabs>
            <w:spacing w:line="276" w:lineRule="auto"/>
            <w:rPr>
              <w:ins w:id="40" w:author="Microsoft account" w:date="2016-03-15T18:06:00Z"/>
              <w:rFonts w:eastAsiaTheme="minorEastAsia"/>
              <w:noProof/>
              <w:sz w:val="24"/>
              <w:szCs w:val="24"/>
              <w:lang w:eastAsia="en-AU"/>
              <w:rPrChange w:id="41" w:author="Microsoft account" w:date="2016-03-15T18:06:00Z">
                <w:rPr>
                  <w:ins w:id="42" w:author="Microsoft account" w:date="2016-03-15T18:06:00Z"/>
                  <w:rFonts w:eastAsiaTheme="minorEastAsia"/>
                  <w:noProof/>
                  <w:lang w:eastAsia="en-AU"/>
                </w:rPr>
              </w:rPrChange>
            </w:rPr>
            <w:pPrChange w:id="43" w:author="Microsoft account" w:date="2016-03-15T18:06:00Z">
              <w:pPr>
                <w:pStyle w:val="TOC1"/>
                <w:tabs>
                  <w:tab w:val="right" w:leader="dot" w:pos="9174"/>
                </w:tabs>
              </w:pPr>
            </w:pPrChange>
          </w:pPr>
          <w:ins w:id="44" w:author="Microsoft account" w:date="2016-03-15T18:06:00Z">
            <w:r w:rsidRPr="008E4ACF">
              <w:rPr>
                <w:rStyle w:val="Hyperlink"/>
                <w:noProof/>
                <w:sz w:val="24"/>
                <w:szCs w:val="24"/>
                <w:rPrChange w:id="45" w:author="Microsoft account" w:date="2016-03-15T18:06:00Z">
                  <w:rPr>
                    <w:rStyle w:val="Hyperlink"/>
                    <w:noProof/>
                  </w:rPr>
                </w:rPrChange>
              </w:rPr>
              <w:fldChar w:fldCharType="begin"/>
            </w:r>
            <w:r w:rsidRPr="008E4ACF">
              <w:rPr>
                <w:rStyle w:val="Hyperlink"/>
                <w:noProof/>
                <w:sz w:val="24"/>
                <w:szCs w:val="24"/>
                <w:rPrChange w:id="46" w:author="Microsoft account" w:date="2016-03-15T18:06:00Z">
                  <w:rPr>
                    <w:rStyle w:val="Hyperlink"/>
                    <w:noProof/>
                  </w:rPr>
                </w:rPrChange>
              </w:rPr>
              <w:instrText xml:space="preserve"> </w:instrText>
            </w:r>
            <w:r w:rsidRPr="008E4ACF">
              <w:rPr>
                <w:noProof/>
                <w:sz w:val="24"/>
                <w:szCs w:val="24"/>
                <w:rPrChange w:id="47" w:author="Microsoft account" w:date="2016-03-15T18:06:00Z">
                  <w:rPr>
                    <w:noProof/>
                  </w:rPr>
                </w:rPrChange>
              </w:rPr>
              <w:instrText>HYPERLINK \l "_Toc445828505"</w:instrText>
            </w:r>
            <w:r w:rsidRPr="008E4ACF">
              <w:rPr>
                <w:rStyle w:val="Hyperlink"/>
                <w:noProof/>
                <w:sz w:val="24"/>
                <w:szCs w:val="24"/>
                <w:rPrChange w:id="48" w:author="Microsoft account" w:date="2016-03-15T18:06:00Z">
                  <w:rPr>
                    <w:rStyle w:val="Hyperlink"/>
                    <w:noProof/>
                  </w:rPr>
                </w:rPrChange>
              </w:rPr>
              <w:instrText xml:space="preserve"> </w:instrText>
            </w:r>
            <w:r w:rsidRPr="008E4ACF">
              <w:rPr>
                <w:rStyle w:val="Hyperlink"/>
                <w:noProof/>
                <w:sz w:val="24"/>
                <w:szCs w:val="24"/>
                <w:rPrChange w:id="49" w:author="Microsoft account" w:date="2016-03-15T18:06:00Z">
                  <w:rPr>
                    <w:rStyle w:val="Hyperlink"/>
                    <w:noProof/>
                  </w:rPr>
                </w:rPrChange>
              </w:rPr>
            </w:r>
            <w:r w:rsidRPr="008E4ACF">
              <w:rPr>
                <w:rStyle w:val="Hyperlink"/>
                <w:noProof/>
                <w:sz w:val="24"/>
                <w:szCs w:val="24"/>
                <w:rPrChange w:id="5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51" w:author="Microsoft account" w:date="2016-03-15T18:06:00Z">
                  <w:rPr>
                    <w:rStyle w:val="Hyperlink"/>
                    <w:rFonts w:ascii="Times New Roman" w:hAnsi="Times New Roman" w:cs="Times New Roman"/>
                    <w:b/>
                    <w:noProof/>
                  </w:rPr>
                </w:rPrChange>
              </w:rPr>
              <w:t>Introduction</w:t>
            </w:r>
            <w:r w:rsidRPr="008E4ACF">
              <w:rPr>
                <w:noProof/>
                <w:webHidden/>
                <w:sz w:val="24"/>
                <w:szCs w:val="24"/>
                <w:rPrChange w:id="52" w:author="Microsoft account" w:date="2016-03-15T18:06:00Z">
                  <w:rPr>
                    <w:noProof/>
                    <w:webHidden/>
                  </w:rPr>
                </w:rPrChange>
              </w:rPr>
              <w:tab/>
            </w:r>
            <w:r w:rsidRPr="008E4ACF">
              <w:rPr>
                <w:noProof/>
                <w:webHidden/>
                <w:sz w:val="24"/>
                <w:szCs w:val="24"/>
                <w:rPrChange w:id="53" w:author="Microsoft account" w:date="2016-03-15T18:06:00Z">
                  <w:rPr>
                    <w:noProof/>
                    <w:webHidden/>
                  </w:rPr>
                </w:rPrChange>
              </w:rPr>
              <w:fldChar w:fldCharType="begin"/>
            </w:r>
            <w:r w:rsidRPr="008E4ACF">
              <w:rPr>
                <w:noProof/>
                <w:webHidden/>
                <w:sz w:val="24"/>
                <w:szCs w:val="24"/>
                <w:rPrChange w:id="54" w:author="Microsoft account" w:date="2016-03-15T18:06:00Z">
                  <w:rPr>
                    <w:noProof/>
                    <w:webHidden/>
                  </w:rPr>
                </w:rPrChange>
              </w:rPr>
              <w:instrText xml:space="preserve"> PAGEREF _Toc445828505 \h </w:instrText>
            </w:r>
            <w:r w:rsidRPr="008E4ACF">
              <w:rPr>
                <w:noProof/>
                <w:webHidden/>
                <w:sz w:val="24"/>
                <w:szCs w:val="24"/>
                <w:rPrChange w:id="55" w:author="Microsoft account" w:date="2016-03-15T18:06:00Z">
                  <w:rPr>
                    <w:noProof/>
                    <w:webHidden/>
                  </w:rPr>
                </w:rPrChange>
              </w:rPr>
            </w:r>
          </w:ins>
          <w:r w:rsidRPr="008E4ACF">
            <w:rPr>
              <w:noProof/>
              <w:webHidden/>
              <w:sz w:val="24"/>
              <w:szCs w:val="24"/>
              <w:rPrChange w:id="56" w:author="Microsoft account" w:date="2016-03-15T18:06:00Z">
                <w:rPr>
                  <w:noProof/>
                  <w:webHidden/>
                </w:rPr>
              </w:rPrChange>
            </w:rPr>
            <w:fldChar w:fldCharType="separate"/>
          </w:r>
          <w:ins w:id="57" w:author="Microsoft account" w:date="2016-03-15T18:06:00Z">
            <w:r w:rsidRPr="008E4ACF">
              <w:rPr>
                <w:noProof/>
                <w:webHidden/>
                <w:sz w:val="24"/>
                <w:szCs w:val="24"/>
                <w:rPrChange w:id="58" w:author="Microsoft account" w:date="2016-03-15T18:06:00Z">
                  <w:rPr>
                    <w:noProof/>
                    <w:webHidden/>
                  </w:rPr>
                </w:rPrChange>
              </w:rPr>
              <w:t>4</w:t>
            </w:r>
            <w:r w:rsidRPr="008E4ACF">
              <w:rPr>
                <w:noProof/>
                <w:webHidden/>
                <w:sz w:val="24"/>
                <w:szCs w:val="24"/>
                <w:rPrChange w:id="59" w:author="Microsoft account" w:date="2016-03-15T18:06:00Z">
                  <w:rPr>
                    <w:noProof/>
                    <w:webHidden/>
                  </w:rPr>
                </w:rPrChange>
              </w:rPr>
              <w:fldChar w:fldCharType="end"/>
            </w:r>
            <w:r w:rsidRPr="008E4ACF">
              <w:rPr>
                <w:rStyle w:val="Hyperlink"/>
                <w:noProof/>
                <w:sz w:val="24"/>
                <w:szCs w:val="24"/>
                <w:rPrChange w:id="60" w:author="Microsoft account" w:date="2016-03-15T18:06:00Z">
                  <w:rPr>
                    <w:rStyle w:val="Hyperlink"/>
                    <w:noProof/>
                  </w:rPr>
                </w:rPrChange>
              </w:rPr>
              <w:fldChar w:fldCharType="end"/>
            </w:r>
          </w:ins>
        </w:p>
        <w:p w14:paraId="6EC0B2E3" w14:textId="77777777" w:rsidR="008E4ACF" w:rsidRPr="008E4ACF" w:rsidRDefault="008E4ACF" w:rsidP="008E4ACF">
          <w:pPr>
            <w:pStyle w:val="TOC1"/>
            <w:tabs>
              <w:tab w:val="right" w:leader="dot" w:pos="9174"/>
            </w:tabs>
            <w:spacing w:line="276" w:lineRule="auto"/>
            <w:rPr>
              <w:ins w:id="61" w:author="Microsoft account" w:date="2016-03-15T18:06:00Z"/>
              <w:rFonts w:eastAsiaTheme="minorEastAsia"/>
              <w:noProof/>
              <w:sz w:val="24"/>
              <w:szCs w:val="24"/>
              <w:lang w:eastAsia="en-AU"/>
              <w:rPrChange w:id="62" w:author="Microsoft account" w:date="2016-03-15T18:06:00Z">
                <w:rPr>
                  <w:ins w:id="63" w:author="Microsoft account" w:date="2016-03-15T18:06:00Z"/>
                  <w:rFonts w:eastAsiaTheme="minorEastAsia"/>
                  <w:noProof/>
                  <w:lang w:eastAsia="en-AU"/>
                </w:rPr>
              </w:rPrChange>
            </w:rPr>
            <w:pPrChange w:id="64" w:author="Microsoft account" w:date="2016-03-15T18:06:00Z">
              <w:pPr>
                <w:pStyle w:val="TOC1"/>
                <w:tabs>
                  <w:tab w:val="right" w:leader="dot" w:pos="9174"/>
                </w:tabs>
              </w:pPr>
            </w:pPrChange>
          </w:pPr>
          <w:ins w:id="65" w:author="Microsoft account" w:date="2016-03-15T18:06:00Z">
            <w:r w:rsidRPr="008E4ACF">
              <w:rPr>
                <w:rStyle w:val="Hyperlink"/>
                <w:noProof/>
                <w:sz w:val="24"/>
                <w:szCs w:val="24"/>
                <w:rPrChange w:id="66" w:author="Microsoft account" w:date="2016-03-15T18:06:00Z">
                  <w:rPr>
                    <w:rStyle w:val="Hyperlink"/>
                    <w:noProof/>
                  </w:rPr>
                </w:rPrChange>
              </w:rPr>
              <w:fldChar w:fldCharType="begin"/>
            </w:r>
            <w:r w:rsidRPr="008E4ACF">
              <w:rPr>
                <w:rStyle w:val="Hyperlink"/>
                <w:noProof/>
                <w:sz w:val="24"/>
                <w:szCs w:val="24"/>
                <w:rPrChange w:id="67" w:author="Microsoft account" w:date="2016-03-15T18:06:00Z">
                  <w:rPr>
                    <w:rStyle w:val="Hyperlink"/>
                    <w:noProof/>
                  </w:rPr>
                </w:rPrChange>
              </w:rPr>
              <w:instrText xml:space="preserve"> </w:instrText>
            </w:r>
            <w:r w:rsidRPr="008E4ACF">
              <w:rPr>
                <w:noProof/>
                <w:sz w:val="24"/>
                <w:szCs w:val="24"/>
                <w:rPrChange w:id="68" w:author="Microsoft account" w:date="2016-03-15T18:06:00Z">
                  <w:rPr>
                    <w:noProof/>
                  </w:rPr>
                </w:rPrChange>
              </w:rPr>
              <w:instrText>HYPERLINK \l "_Toc445828506"</w:instrText>
            </w:r>
            <w:r w:rsidRPr="008E4ACF">
              <w:rPr>
                <w:rStyle w:val="Hyperlink"/>
                <w:noProof/>
                <w:sz w:val="24"/>
                <w:szCs w:val="24"/>
                <w:rPrChange w:id="69" w:author="Microsoft account" w:date="2016-03-15T18:06:00Z">
                  <w:rPr>
                    <w:rStyle w:val="Hyperlink"/>
                    <w:noProof/>
                  </w:rPr>
                </w:rPrChange>
              </w:rPr>
              <w:instrText xml:space="preserve"> </w:instrText>
            </w:r>
            <w:r w:rsidRPr="008E4ACF">
              <w:rPr>
                <w:rStyle w:val="Hyperlink"/>
                <w:noProof/>
                <w:sz w:val="24"/>
                <w:szCs w:val="24"/>
                <w:rPrChange w:id="70" w:author="Microsoft account" w:date="2016-03-15T18:06:00Z">
                  <w:rPr>
                    <w:rStyle w:val="Hyperlink"/>
                    <w:noProof/>
                  </w:rPr>
                </w:rPrChange>
              </w:rPr>
            </w:r>
            <w:r w:rsidRPr="008E4ACF">
              <w:rPr>
                <w:rStyle w:val="Hyperlink"/>
                <w:noProof/>
                <w:sz w:val="24"/>
                <w:szCs w:val="24"/>
                <w:rPrChange w:id="71"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72" w:author="Microsoft account" w:date="2016-03-15T18:06:00Z">
                  <w:rPr>
                    <w:rStyle w:val="Hyperlink"/>
                    <w:rFonts w:ascii="Times New Roman" w:hAnsi="Times New Roman" w:cs="Times New Roman"/>
                    <w:b/>
                    <w:noProof/>
                  </w:rPr>
                </w:rPrChange>
              </w:rPr>
              <w:t>Background</w:t>
            </w:r>
            <w:r w:rsidRPr="008E4ACF">
              <w:rPr>
                <w:noProof/>
                <w:webHidden/>
                <w:sz w:val="24"/>
                <w:szCs w:val="24"/>
                <w:rPrChange w:id="73" w:author="Microsoft account" w:date="2016-03-15T18:06:00Z">
                  <w:rPr>
                    <w:noProof/>
                    <w:webHidden/>
                  </w:rPr>
                </w:rPrChange>
              </w:rPr>
              <w:tab/>
            </w:r>
            <w:r w:rsidRPr="008E4ACF">
              <w:rPr>
                <w:noProof/>
                <w:webHidden/>
                <w:sz w:val="24"/>
                <w:szCs w:val="24"/>
                <w:rPrChange w:id="74" w:author="Microsoft account" w:date="2016-03-15T18:06:00Z">
                  <w:rPr>
                    <w:noProof/>
                    <w:webHidden/>
                  </w:rPr>
                </w:rPrChange>
              </w:rPr>
              <w:fldChar w:fldCharType="begin"/>
            </w:r>
            <w:r w:rsidRPr="008E4ACF">
              <w:rPr>
                <w:noProof/>
                <w:webHidden/>
                <w:sz w:val="24"/>
                <w:szCs w:val="24"/>
                <w:rPrChange w:id="75" w:author="Microsoft account" w:date="2016-03-15T18:06:00Z">
                  <w:rPr>
                    <w:noProof/>
                    <w:webHidden/>
                  </w:rPr>
                </w:rPrChange>
              </w:rPr>
              <w:instrText xml:space="preserve"> PAGEREF _Toc445828506 \h </w:instrText>
            </w:r>
            <w:r w:rsidRPr="008E4ACF">
              <w:rPr>
                <w:noProof/>
                <w:webHidden/>
                <w:sz w:val="24"/>
                <w:szCs w:val="24"/>
                <w:rPrChange w:id="76" w:author="Microsoft account" w:date="2016-03-15T18:06:00Z">
                  <w:rPr>
                    <w:noProof/>
                    <w:webHidden/>
                  </w:rPr>
                </w:rPrChange>
              </w:rPr>
            </w:r>
          </w:ins>
          <w:r w:rsidRPr="008E4ACF">
            <w:rPr>
              <w:noProof/>
              <w:webHidden/>
              <w:sz w:val="24"/>
              <w:szCs w:val="24"/>
              <w:rPrChange w:id="77" w:author="Microsoft account" w:date="2016-03-15T18:06:00Z">
                <w:rPr>
                  <w:noProof/>
                  <w:webHidden/>
                </w:rPr>
              </w:rPrChange>
            </w:rPr>
            <w:fldChar w:fldCharType="separate"/>
          </w:r>
          <w:ins w:id="78" w:author="Microsoft account" w:date="2016-03-15T18:06:00Z">
            <w:r w:rsidRPr="008E4ACF">
              <w:rPr>
                <w:noProof/>
                <w:webHidden/>
                <w:sz w:val="24"/>
                <w:szCs w:val="24"/>
                <w:rPrChange w:id="79" w:author="Microsoft account" w:date="2016-03-15T18:06:00Z">
                  <w:rPr>
                    <w:noProof/>
                    <w:webHidden/>
                  </w:rPr>
                </w:rPrChange>
              </w:rPr>
              <w:t>4</w:t>
            </w:r>
            <w:r w:rsidRPr="008E4ACF">
              <w:rPr>
                <w:noProof/>
                <w:webHidden/>
                <w:sz w:val="24"/>
                <w:szCs w:val="24"/>
                <w:rPrChange w:id="80" w:author="Microsoft account" w:date="2016-03-15T18:06:00Z">
                  <w:rPr>
                    <w:noProof/>
                    <w:webHidden/>
                  </w:rPr>
                </w:rPrChange>
              </w:rPr>
              <w:fldChar w:fldCharType="end"/>
            </w:r>
            <w:r w:rsidRPr="008E4ACF">
              <w:rPr>
                <w:rStyle w:val="Hyperlink"/>
                <w:noProof/>
                <w:sz w:val="24"/>
                <w:szCs w:val="24"/>
                <w:rPrChange w:id="81" w:author="Microsoft account" w:date="2016-03-15T18:06:00Z">
                  <w:rPr>
                    <w:rStyle w:val="Hyperlink"/>
                    <w:noProof/>
                  </w:rPr>
                </w:rPrChange>
              </w:rPr>
              <w:fldChar w:fldCharType="end"/>
            </w:r>
          </w:ins>
        </w:p>
        <w:p w14:paraId="719BAF6A" w14:textId="77777777" w:rsidR="008E4ACF" w:rsidRPr="008E4ACF" w:rsidRDefault="008E4ACF" w:rsidP="008E4ACF">
          <w:pPr>
            <w:pStyle w:val="TOC2"/>
            <w:spacing w:line="276" w:lineRule="auto"/>
            <w:rPr>
              <w:ins w:id="82" w:author="Microsoft account" w:date="2016-03-15T18:06:00Z"/>
              <w:rFonts w:eastAsiaTheme="minorEastAsia"/>
              <w:noProof/>
              <w:sz w:val="24"/>
              <w:szCs w:val="24"/>
              <w:lang w:eastAsia="en-AU"/>
              <w:rPrChange w:id="83" w:author="Microsoft account" w:date="2016-03-15T18:06:00Z">
                <w:rPr>
                  <w:ins w:id="84" w:author="Microsoft account" w:date="2016-03-15T18:06:00Z"/>
                  <w:rFonts w:eastAsiaTheme="minorEastAsia"/>
                  <w:noProof/>
                  <w:lang w:eastAsia="en-AU"/>
                </w:rPr>
              </w:rPrChange>
            </w:rPr>
            <w:pPrChange w:id="85" w:author="Microsoft account" w:date="2016-03-15T18:06:00Z">
              <w:pPr>
                <w:pStyle w:val="TOC2"/>
              </w:pPr>
            </w:pPrChange>
          </w:pPr>
          <w:ins w:id="86" w:author="Microsoft account" w:date="2016-03-15T18:06:00Z">
            <w:r w:rsidRPr="008E4ACF">
              <w:rPr>
                <w:rStyle w:val="Hyperlink"/>
                <w:noProof/>
                <w:sz w:val="24"/>
                <w:szCs w:val="24"/>
                <w:rPrChange w:id="87" w:author="Microsoft account" w:date="2016-03-15T18:06:00Z">
                  <w:rPr>
                    <w:rStyle w:val="Hyperlink"/>
                    <w:noProof/>
                  </w:rPr>
                </w:rPrChange>
              </w:rPr>
              <w:fldChar w:fldCharType="begin"/>
            </w:r>
            <w:r w:rsidRPr="008E4ACF">
              <w:rPr>
                <w:rStyle w:val="Hyperlink"/>
                <w:noProof/>
                <w:sz w:val="24"/>
                <w:szCs w:val="24"/>
                <w:rPrChange w:id="88" w:author="Microsoft account" w:date="2016-03-15T18:06:00Z">
                  <w:rPr>
                    <w:rStyle w:val="Hyperlink"/>
                    <w:noProof/>
                  </w:rPr>
                </w:rPrChange>
              </w:rPr>
              <w:instrText xml:space="preserve"> </w:instrText>
            </w:r>
            <w:r w:rsidRPr="008E4ACF">
              <w:rPr>
                <w:noProof/>
                <w:sz w:val="24"/>
                <w:szCs w:val="24"/>
                <w:rPrChange w:id="89" w:author="Microsoft account" w:date="2016-03-15T18:06:00Z">
                  <w:rPr>
                    <w:noProof/>
                  </w:rPr>
                </w:rPrChange>
              </w:rPr>
              <w:instrText>HYPERLINK \l "_Toc445828507"</w:instrText>
            </w:r>
            <w:r w:rsidRPr="008E4ACF">
              <w:rPr>
                <w:rStyle w:val="Hyperlink"/>
                <w:noProof/>
                <w:sz w:val="24"/>
                <w:szCs w:val="24"/>
                <w:rPrChange w:id="90" w:author="Microsoft account" w:date="2016-03-15T18:06:00Z">
                  <w:rPr>
                    <w:rStyle w:val="Hyperlink"/>
                    <w:noProof/>
                  </w:rPr>
                </w:rPrChange>
              </w:rPr>
              <w:instrText xml:space="preserve"> </w:instrText>
            </w:r>
            <w:r w:rsidRPr="008E4ACF">
              <w:rPr>
                <w:rStyle w:val="Hyperlink"/>
                <w:noProof/>
                <w:sz w:val="24"/>
                <w:szCs w:val="24"/>
                <w:rPrChange w:id="91" w:author="Microsoft account" w:date="2016-03-15T18:06:00Z">
                  <w:rPr>
                    <w:rStyle w:val="Hyperlink"/>
                    <w:noProof/>
                  </w:rPr>
                </w:rPrChange>
              </w:rPr>
            </w:r>
            <w:r w:rsidRPr="008E4ACF">
              <w:rPr>
                <w:rStyle w:val="Hyperlink"/>
                <w:noProof/>
                <w:sz w:val="24"/>
                <w:szCs w:val="24"/>
                <w:rPrChange w:id="92"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93" w:author="Microsoft account" w:date="2016-03-15T18:06:00Z">
                  <w:rPr>
                    <w:rStyle w:val="Hyperlink"/>
                    <w:rFonts w:ascii="Times New Roman" w:hAnsi="Times New Roman" w:cs="Times New Roman"/>
                    <w:b/>
                    <w:noProof/>
                  </w:rPr>
                </w:rPrChange>
              </w:rPr>
              <w:t>Extracellular vesicles.</w:t>
            </w:r>
            <w:r w:rsidRPr="008E4ACF">
              <w:rPr>
                <w:noProof/>
                <w:webHidden/>
                <w:sz w:val="24"/>
                <w:szCs w:val="24"/>
                <w:rPrChange w:id="94" w:author="Microsoft account" w:date="2016-03-15T18:06:00Z">
                  <w:rPr>
                    <w:noProof/>
                    <w:webHidden/>
                  </w:rPr>
                </w:rPrChange>
              </w:rPr>
              <w:tab/>
            </w:r>
            <w:r w:rsidRPr="008E4ACF">
              <w:rPr>
                <w:noProof/>
                <w:webHidden/>
                <w:sz w:val="24"/>
                <w:szCs w:val="24"/>
                <w:rPrChange w:id="95" w:author="Microsoft account" w:date="2016-03-15T18:06:00Z">
                  <w:rPr>
                    <w:noProof/>
                    <w:webHidden/>
                  </w:rPr>
                </w:rPrChange>
              </w:rPr>
              <w:fldChar w:fldCharType="begin"/>
            </w:r>
            <w:r w:rsidRPr="008E4ACF">
              <w:rPr>
                <w:noProof/>
                <w:webHidden/>
                <w:sz w:val="24"/>
                <w:szCs w:val="24"/>
                <w:rPrChange w:id="96" w:author="Microsoft account" w:date="2016-03-15T18:06:00Z">
                  <w:rPr>
                    <w:noProof/>
                    <w:webHidden/>
                  </w:rPr>
                </w:rPrChange>
              </w:rPr>
              <w:instrText xml:space="preserve"> PAGEREF _Toc445828507 \h </w:instrText>
            </w:r>
            <w:r w:rsidRPr="008E4ACF">
              <w:rPr>
                <w:noProof/>
                <w:webHidden/>
                <w:sz w:val="24"/>
                <w:szCs w:val="24"/>
                <w:rPrChange w:id="97" w:author="Microsoft account" w:date="2016-03-15T18:06:00Z">
                  <w:rPr>
                    <w:noProof/>
                    <w:webHidden/>
                  </w:rPr>
                </w:rPrChange>
              </w:rPr>
            </w:r>
          </w:ins>
          <w:r w:rsidRPr="008E4ACF">
            <w:rPr>
              <w:noProof/>
              <w:webHidden/>
              <w:sz w:val="24"/>
              <w:szCs w:val="24"/>
              <w:rPrChange w:id="98" w:author="Microsoft account" w:date="2016-03-15T18:06:00Z">
                <w:rPr>
                  <w:noProof/>
                  <w:webHidden/>
                </w:rPr>
              </w:rPrChange>
            </w:rPr>
            <w:fldChar w:fldCharType="separate"/>
          </w:r>
          <w:ins w:id="99" w:author="Microsoft account" w:date="2016-03-15T18:06:00Z">
            <w:r w:rsidRPr="008E4ACF">
              <w:rPr>
                <w:noProof/>
                <w:webHidden/>
                <w:sz w:val="24"/>
                <w:szCs w:val="24"/>
                <w:rPrChange w:id="100" w:author="Microsoft account" w:date="2016-03-15T18:06:00Z">
                  <w:rPr>
                    <w:noProof/>
                    <w:webHidden/>
                  </w:rPr>
                </w:rPrChange>
              </w:rPr>
              <w:t>4</w:t>
            </w:r>
            <w:r w:rsidRPr="008E4ACF">
              <w:rPr>
                <w:noProof/>
                <w:webHidden/>
                <w:sz w:val="24"/>
                <w:szCs w:val="24"/>
                <w:rPrChange w:id="101" w:author="Microsoft account" w:date="2016-03-15T18:06:00Z">
                  <w:rPr>
                    <w:noProof/>
                    <w:webHidden/>
                  </w:rPr>
                </w:rPrChange>
              </w:rPr>
              <w:fldChar w:fldCharType="end"/>
            </w:r>
            <w:r w:rsidRPr="008E4ACF">
              <w:rPr>
                <w:rStyle w:val="Hyperlink"/>
                <w:noProof/>
                <w:sz w:val="24"/>
                <w:szCs w:val="24"/>
                <w:rPrChange w:id="102" w:author="Microsoft account" w:date="2016-03-15T18:06:00Z">
                  <w:rPr>
                    <w:rStyle w:val="Hyperlink"/>
                    <w:noProof/>
                  </w:rPr>
                </w:rPrChange>
              </w:rPr>
              <w:fldChar w:fldCharType="end"/>
            </w:r>
          </w:ins>
        </w:p>
        <w:p w14:paraId="7CA56692" w14:textId="77777777" w:rsidR="008E4ACF" w:rsidRPr="008E4ACF" w:rsidRDefault="008E4ACF" w:rsidP="008E4ACF">
          <w:pPr>
            <w:pStyle w:val="TOC2"/>
            <w:spacing w:line="276" w:lineRule="auto"/>
            <w:rPr>
              <w:ins w:id="103" w:author="Microsoft account" w:date="2016-03-15T18:06:00Z"/>
              <w:rFonts w:eastAsiaTheme="minorEastAsia"/>
              <w:noProof/>
              <w:sz w:val="24"/>
              <w:szCs w:val="24"/>
              <w:lang w:eastAsia="en-AU"/>
              <w:rPrChange w:id="104" w:author="Microsoft account" w:date="2016-03-15T18:06:00Z">
                <w:rPr>
                  <w:ins w:id="105" w:author="Microsoft account" w:date="2016-03-15T18:06:00Z"/>
                  <w:rFonts w:eastAsiaTheme="minorEastAsia"/>
                  <w:noProof/>
                  <w:lang w:eastAsia="en-AU"/>
                </w:rPr>
              </w:rPrChange>
            </w:rPr>
            <w:pPrChange w:id="106" w:author="Microsoft account" w:date="2016-03-15T18:06:00Z">
              <w:pPr>
                <w:pStyle w:val="TOC2"/>
              </w:pPr>
            </w:pPrChange>
          </w:pPr>
          <w:ins w:id="107" w:author="Microsoft account" w:date="2016-03-15T18:06:00Z">
            <w:r w:rsidRPr="008E4ACF">
              <w:rPr>
                <w:rStyle w:val="Hyperlink"/>
                <w:noProof/>
                <w:sz w:val="24"/>
                <w:szCs w:val="24"/>
                <w:rPrChange w:id="108" w:author="Microsoft account" w:date="2016-03-15T18:06:00Z">
                  <w:rPr>
                    <w:rStyle w:val="Hyperlink"/>
                    <w:noProof/>
                  </w:rPr>
                </w:rPrChange>
              </w:rPr>
              <w:fldChar w:fldCharType="begin"/>
            </w:r>
            <w:r w:rsidRPr="008E4ACF">
              <w:rPr>
                <w:rStyle w:val="Hyperlink"/>
                <w:noProof/>
                <w:sz w:val="24"/>
                <w:szCs w:val="24"/>
                <w:rPrChange w:id="109" w:author="Microsoft account" w:date="2016-03-15T18:06:00Z">
                  <w:rPr>
                    <w:rStyle w:val="Hyperlink"/>
                    <w:noProof/>
                  </w:rPr>
                </w:rPrChange>
              </w:rPr>
              <w:instrText xml:space="preserve"> </w:instrText>
            </w:r>
            <w:r w:rsidRPr="008E4ACF">
              <w:rPr>
                <w:noProof/>
                <w:sz w:val="24"/>
                <w:szCs w:val="24"/>
                <w:rPrChange w:id="110" w:author="Microsoft account" w:date="2016-03-15T18:06:00Z">
                  <w:rPr>
                    <w:noProof/>
                  </w:rPr>
                </w:rPrChange>
              </w:rPr>
              <w:instrText>HYPERLINK \l "_Toc445828508"</w:instrText>
            </w:r>
            <w:r w:rsidRPr="008E4ACF">
              <w:rPr>
                <w:rStyle w:val="Hyperlink"/>
                <w:noProof/>
                <w:sz w:val="24"/>
                <w:szCs w:val="24"/>
                <w:rPrChange w:id="111" w:author="Microsoft account" w:date="2016-03-15T18:06:00Z">
                  <w:rPr>
                    <w:rStyle w:val="Hyperlink"/>
                    <w:noProof/>
                  </w:rPr>
                </w:rPrChange>
              </w:rPr>
              <w:instrText xml:space="preserve"> </w:instrText>
            </w:r>
            <w:r w:rsidRPr="008E4ACF">
              <w:rPr>
                <w:rStyle w:val="Hyperlink"/>
                <w:noProof/>
                <w:sz w:val="24"/>
                <w:szCs w:val="24"/>
                <w:rPrChange w:id="112" w:author="Microsoft account" w:date="2016-03-15T18:06:00Z">
                  <w:rPr>
                    <w:rStyle w:val="Hyperlink"/>
                    <w:noProof/>
                  </w:rPr>
                </w:rPrChange>
              </w:rPr>
            </w:r>
            <w:r w:rsidRPr="008E4ACF">
              <w:rPr>
                <w:rStyle w:val="Hyperlink"/>
                <w:noProof/>
                <w:sz w:val="24"/>
                <w:szCs w:val="24"/>
                <w:rPrChange w:id="113"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114" w:author="Microsoft account" w:date="2016-03-15T18:06:00Z">
                  <w:rPr>
                    <w:rStyle w:val="Hyperlink"/>
                    <w:rFonts w:ascii="Times New Roman" w:hAnsi="Times New Roman" w:cs="Times New Roman"/>
                    <w:b/>
                    <w:noProof/>
                  </w:rPr>
                </w:rPrChange>
              </w:rPr>
              <w:t>microRNAs:</w:t>
            </w:r>
            <w:r w:rsidRPr="008E4ACF">
              <w:rPr>
                <w:noProof/>
                <w:webHidden/>
                <w:sz w:val="24"/>
                <w:szCs w:val="24"/>
                <w:rPrChange w:id="115" w:author="Microsoft account" w:date="2016-03-15T18:06:00Z">
                  <w:rPr>
                    <w:noProof/>
                    <w:webHidden/>
                  </w:rPr>
                </w:rPrChange>
              </w:rPr>
              <w:tab/>
            </w:r>
            <w:r w:rsidRPr="008E4ACF">
              <w:rPr>
                <w:noProof/>
                <w:webHidden/>
                <w:sz w:val="24"/>
                <w:szCs w:val="24"/>
                <w:rPrChange w:id="116" w:author="Microsoft account" w:date="2016-03-15T18:06:00Z">
                  <w:rPr>
                    <w:noProof/>
                    <w:webHidden/>
                  </w:rPr>
                </w:rPrChange>
              </w:rPr>
              <w:fldChar w:fldCharType="begin"/>
            </w:r>
            <w:r w:rsidRPr="008E4ACF">
              <w:rPr>
                <w:noProof/>
                <w:webHidden/>
                <w:sz w:val="24"/>
                <w:szCs w:val="24"/>
                <w:rPrChange w:id="117" w:author="Microsoft account" w:date="2016-03-15T18:06:00Z">
                  <w:rPr>
                    <w:noProof/>
                    <w:webHidden/>
                  </w:rPr>
                </w:rPrChange>
              </w:rPr>
              <w:instrText xml:space="preserve"> PAGEREF _Toc445828508 \h </w:instrText>
            </w:r>
            <w:r w:rsidRPr="008E4ACF">
              <w:rPr>
                <w:noProof/>
                <w:webHidden/>
                <w:sz w:val="24"/>
                <w:szCs w:val="24"/>
                <w:rPrChange w:id="118" w:author="Microsoft account" w:date="2016-03-15T18:06:00Z">
                  <w:rPr>
                    <w:noProof/>
                    <w:webHidden/>
                  </w:rPr>
                </w:rPrChange>
              </w:rPr>
            </w:r>
          </w:ins>
          <w:r w:rsidRPr="008E4ACF">
            <w:rPr>
              <w:noProof/>
              <w:webHidden/>
              <w:sz w:val="24"/>
              <w:szCs w:val="24"/>
              <w:rPrChange w:id="119" w:author="Microsoft account" w:date="2016-03-15T18:06:00Z">
                <w:rPr>
                  <w:noProof/>
                  <w:webHidden/>
                </w:rPr>
              </w:rPrChange>
            </w:rPr>
            <w:fldChar w:fldCharType="separate"/>
          </w:r>
          <w:ins w:id="120" w:author="Microsoft account" w:date="2016-03-15T18:06:00Z">
            <w:r w:rsidRPr="008E4ACF">
              <w:rPr>
                <w:noProof/>
                <w:webHidden/>
                <w:sz w:val="24"/>
                <w:szCs w:val="24"/>
                <w:rPrChange w:id="121" w:author="Microsoft account" w:date="2016-03-15T18:06:00Z">
                  <w:rPr>
                    <w:noProof/>
                    <w:webHidden/>
                  </w:rPr>
                </w:rPrChange>
              </w:rPr>
              <w:t>5</w:t>
            </w:r>
            <w:r w:rsidRPr="008E4ACF">
              <w:rPr>
                <w:noProof/>
                <w:webHidden/>
                <w:sz w:val="24"/>
                <w:szCs w:val="24"/>
                <w:rPrChange w:id="122" w:author="Microsoft account" w:date="2016-03-15T18:06:00Z">
                  <w:rPr>
                    <w:noProof/>
                    <w:webHidden/>
                  </w:rPr>
                </w:rPrChange>
              </w:rPr>
              <w:fldChar w:fldCharType="end"/>
            </w:r>
            <w:r w:rsidRPr="008E4ACF">
              <w:rPr>
                <w:rStyle w:val="Hyperlink"/>
                <w:noProof/>
                <w:sz w:val="24"/>
                <w:szCs w:val="24"/>
                <w:rPrChange w:id="123" w:author="Microsoft account" w:date="2016-03-15T18:06:00Z">
                  <w:rPr>
                    <w:rStyle w:val="Hyperlink"/>
                    <w:noProof/>
                  </w:rPr>
                </w:rPrChange>
              </w:rPr>
              <w:fldChar w:fldCharType="end"/>
            </w:r>
          </w:ins>
        </w:p>
        <w:p w14:paraId="705CF2FC" w14:textId="77777777" w:rsidR="008E4ACF" w:rsidRPr="008E4ACF" w:rsidRDefault="008E4ACF" w:rsidP="008E4ACF">
          <w:pPr>
            <w:pStyle w:val="TOC2"/>
            <w:spacing w:line="276" w:lineRule="auto"/>
            <w:rPr>
              <w:ins w:id="124" w:author="Microsoft account" w:date="2016-03-15T18:06:00Z"/>
              <w:rFonts w:eastAsiaTheme="minorEastAsia"/>
              <w:noProof/>
              <w:sz w:val="24"/>
              <w:szCs w:val="24"/>
              <w:lang w:eastAsia="en-AU"/>
              <w:rPrChange w:id="125" w:author="Microsoft account" w:date="2016-03-15T18:06:00Z">
                <w:rPr>
                  <w:ins w:id="126" w:author="Microsoft account" w:date="2016-03-15T18:06:00Z"/>
                  <w:rFonts w:eastAsiaTheme="minorEastAsia"/>
                  <w:noProof/>
                  <w:lang w:eastAsia="en-AU"/>
                </w:rPr>
              </w:rPrChange>
            </w:rPr>
            <w:pPrChange w:id="127" w:author="Microsoft account" w:date="2016-03-15T18:06:00Z">
              <w:pPr>
                <w:pStyle w:val="TOC2"/>
              </w:pPr>
            </w:pPrChange>
          </w:pPr>
          <w:ins w:id="128" w:author="Microsoft account" w:date="2016-03-15T18:06:00Z">
            <w:r w:rsidRPr="008E4ACF">
              <w:rPr>
                <w:rStyle w:val="Hyperlink"/>
                <w:noProof/>
                <w:sz w:val="24"/>
                <w:szCs w:val="24"/>
                <w:rPrChange w:id="129" w:author="Microsoft account" w:date="2016-03-15T18:06:00Z">
                  <w:rPr>
                    <w:rStyle w:val="Hyperlink"/>
                    <w:noProof/>
                  </w:rPr>
                </w:rPrChange>
              </w:rPr>
              <w:fldChar w:fldCharType="begin"/>
            </w:r>
            <w:r w:rsidRPr="008E4ACF">
              <w:rPr>
                <w:rStyle w:val="Hyperlink"/>
                <w:noProof/>
                <w:sz w:val="24"/>
                <w:szCs w:val="24"/>
                <w:rPrChange w:id="130" w:author="Microsoft account" w:date="2016-03-15T18:06:00Z">
                  <w:rPr>
                    <w:rStyle w:val="Hyperlink"/>
                    <w:noProof/>
                  </w:rPr>
                </w:rPrChange>
              </w:rPr>
              <w:instrText xml:space="preserve"> </w:instrText>
            </w:r>
            <w:r w:rsidRPr="008E4ACF">
              <w:rPr>
                <w:noProof/>
                <w:sz w:val="24"/>
                <w:szCs w:val="24"/>
                <w:rPrChange w:id="131" w:author="Microsoft account" w:date="2016-03-15T18:06:00Z">
                  <w:rPr>
                    <w:noProof/>
                  </w:rPr>
                </w:rPrChange>
              </w:rPr>
              <w:instrText>HYPERLINK \l "_Toc445828509"</w:instrText>
            </w:r>
            <w:r w:rsidRPr="008E4ACF">
              <w:rPr>
                <w:rStyle w:val="Hyperlink"/>
                <w:noProof/>
                <w:sz w:val="24"/>
                <w:szCs w:val="24"/>
                <w:rPrChange w:id="132" w:author="Microsoft account" w:date="2016-03-15T18:06:00Z">
                  <w:rPr>
                    <w:rStyle w:val="Hyperlink"/>
                    <w:noProof/>
                  </w:rPr>
                </w:rPrChange>
              </w:rPr>
              <w:instrText xml:space="preserve"> </w:instrText>
            </w:r>
            <w:r w:rsidRPr="008E4ACF">
              <w:rPr>
                <w:rStyle w:val="Hyperlink"/>
                <w:noProof/>
                <w:sz w:val="24"/>
                <w:szCs w:val="24"/>
                <w:rPrChange w:id="133" w:author="Microsoft account" w:date="2016-03-15T18:06:00Z">
                  <w:rPr>
                    <w:rStyle w:val="Hyperlink"/>
                    <w:noProof/>
                  </w:rPr>
                </w:rPrChange>
              </w:rPr>
            </w:r>
            <w:r w:rsidRPr="008E4ACF">
              <w:rPr>
                <w:rStyle w:val="Hyperlink"/>
                <w:noProof/>
                <w:sz w:val="24"/>
                <w:szCs w:val="24"/>
                <w:rPrChange w:id="134"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135" w:author="Microsoft account" w:date="2016-03-15T18:06:00Z">
                  <w:rPr>
                    <w:rStyle w:val="Hyperlink"/>
                    <w:rFonts w:ascii="Times New Roman" w:hAnsi="Times New Roman" w:cs="Times New Roman"/>
                    <w:b/>
                    <w:noProof/>
                  </w:rPr>
                </w:rPrChange>
              </w:rPr>
              <w:t>Lipid raft domains and EV cargo sorting</w:t>
            </w:r>
            <w:r w:rsidRPr="008E4ACF">
              <w:rPr>
                <w:noProof/>
                <w:webHidden/>
                <w:sz w:val="24"/>
                <w:szCs w:val="24"/>
                <w:rPrChange w:id="136" w:author="Microsoft account" w:date="2016-03-15T18:06:00Z">
                  <w:rPr>
                    <w:noProof/>
                    <w:webHidden/>
                  </w:rPr>
                </w:rPrChange>
              </w:rPr>
              <w:tab/>
            </w:r>
            <w:r w:rsidRPr="008E4ACF">
              <w:rPr>
                <w:noProof/>
                <w:webHidden/>
                <w:sz w:val="24"/>
                <w:szCs w:val="24"/>
                <w:rPrChange w:id="137" w:author="Microsoft account" w:date="2016-03-15T18:06:00Z">
                  <w:rPr>
                    <w:noProof/>
                    <w:webHidden/>
                  </w:rPr>
                </w:rPrChange>
              </w:rPr>
              <w:fldChar w:fldCharType="begin"/>
            </w:r>
            <w:r w:rsidRPr="008E4ACF">
              <w:rPr>
                <w:noProof/>
                <w:webHidden/>
                <w:sz w:val="24"/>
                <w:szCs w:val="24"/>
                <w:rPrChange w:id="138" w:author="Microsoft account" w:date="2016-03-15T18:06:00Z">
                  <w:rPr>
                    <w:noProof/>
                    <w:webHidden/>
                  </w:rPr>
                </w:rPrChange>
              </w:rPr>
              <w:instrText xml:space="preserve"> PAGEREF _Toc445828509 \h </w:instrText>
            </w:r>
            <w:r w:rsidRPr="008E4ACF">
              <w:rPr>
                <w:noProof/>
                <w:webHidden/>
                <w:sz w:val="24"/>
                <w:szCs w:val="24"/>
                <w:rPrChange w:id="139" w:author="Microsoft account" w:date="2016-03-15T18:06:00Z">
                  <w:rPr>
                    <w:noProof/>
                    <w:webHidden/>
                  </w:rPr>
                </w:rPrChange>
              </w:rPr>
            </w:r>
          </w:ins>
          <w:r w:rsidRPr="008E4ACF">
            <w:rPr>
              <w:noProof/>
              <w:webHidden/>
              <w:sz w:val="24"/>
              <w:szCs w:val="24"/>
              <w:rPrChange w:id="140" w:author="Microsoft account" w:date="2016-03-15T18:06:00Z">
                <w:rPr>
                  <w:noProof/>
                  <w:webHidden/>
                </w:rPr>
              </w:rPrChange>
            </w:rPr>
            <w:fldChar w:fldCharType="separate"/>
          </w:r>
          <w:ins w:id="141" w:author="Microsoft account" w:date="2016-03-15T18:06:00Z">
            <w:r w:rsidRPr="008E4ACF">
              <w:rPr>
                <w:noProof/>
                <w:webHidden/>
                <w:sz w:val="24"/>
                <w:szCs w:val="24"/>
                <w:rPrChange w:id="142" w:author="Microsoft account" w:date="2016-03-15T18:06:00Z">
                  <w:rPr>
                    <w:noProof/>
                    <w:webHidden/>
                  </w:rPr>
                </w:rPrChange>
              </w:rPr>
              <w:t>6</w:t>
            </w:r>
            <w:r w:rsidRPr="008E4ACF">
              <w:rPr>
                <w:noProof/>
                <w:webHidden/>
                <w:sz w:val="24"/>
                <w:szCs w:val="24"/>
                <w:rPrChange w:id="143" w:author="Microsoft account" w:date="2016-03-15T18:06:00Z">
                  <w:rPr>
                    <w:noProof/>
                    <w:webHidden/>
                  </w:rPr>
                </w:rPrChange>
              </w:rPr>
              <w:fldChar w:fldCharType="end"/>
            </w:r>
            <w:r w:rsidRPr="008E4ACF">
              <w:rPr>
                <w:rStyle w:val="Hyperlink"/>
                <w:noProof/>
                <w:sz w:val="24"/>
                <w:szCs w:val="24"/>
                <w:rPrChange w:id="144" w:author="Microsoft account" w:date="2016-03-15T18:06:00Z">
                  <w:rPr>
                    <w:rStyle w:val="Hyperlink"/>
                    <w:noProof/>
                  </w:rPr>
                </w:rPrChange>
              </w:rPr>
              <w:fldChar w:fldCharType="end"/>
            </w:r>
          </w:ins>
        </w:p>
        <w:p w14:paraId="38E2A8CE" w14:textId="77777777" w:rsidR="008E4ACF" w:rsidRPr="008E4ACF" w:rsidRDefault="008E4ACF" w:rsidP="008E4ACF">
          <w:pPr>
            <w:pStyle w:val="TOC2"/>
            <w:spacing w:line="276" w:lineRule="auto"/>
            <w:rPr>
              <w:ins w:id="145" w:author="Microsoft account" w:date="2016-03-15T18:06:00Z"/>
              <w:rFonts w:eastAsiaTheme="minorEastAsia"/>
              <w:noProof/>
              <w:sz w:val="24"/>
              <w:szCs w:val="24"/>
              <w:lang w:eastAsia="en-AU"/>
              <w:rPrChange w:id="146" w:author="Microsoft account" w:date="2016-03-15T18:06:00Z">
                <w:rPr>
                  <w:ins w:id="147" w:author="Microsoft account" w:date="2016-03-15T18:06:00Z"/>
                  <w:rFonts w:eastAsiaTheme="minorEastAsia"/>
                  <w:noProof/>
                  <w:lang w:eastAsia="en-AU"/>
                </w:rPr>
              </w:rPrChange>
            </w:rPr>
            <w:pPrChange w:id="148" w:author="Microsoft account" w:date="2016-03-15T18:06:00Z">
              <w:pPr>
                <w:pStyle w:val="TOC2"/>
              </w:pPr>
            </w:pPrChange>
          </w:pPr>
          <w:ins w:id="149" w:author="Microsoft account" w:date="2016-03-15T18:06:00Z">
            <w:r w:rsidRPr="008E4ACF">
              <w:rPr>
                <w:rStyle w:val="Hyperlink"/>
                <w:noProof/>
                <w:sz w:val="24"/>
                <w:szCs w:val="24"/>
                <w:rPrChange w:id="150" w:author="Microsoft account" w:date="2016-03-15T18:06:00Z">
                  <w:rPr>
                    <w:rStyle w:val="Hyperlink"/>
                    <w:noProof/>
                  </w:rPr>
                </w:rPrChange>
              </w:rPr>
              <w:fldChar w:fldCharType="begin"/>
            </w:r>
            <w:r w:rsidRPr="008E4ACF">
              <w:rPr>
                <w:rStyle w:val="Hyperlink"/>
                <w:noProof/>
                <w:sz w:val="24"/>
                <w:szCs w:val="24"/>
                <w:rPrChange w:id="151" w:author="Microsoft account" w:date="2016-03-15T18:06:00Z">
                  <w:rPr>
                    <w:rStyle w:val="Hyperlink"/>
                    <w:noProof/>
                  </w:rPr>
                </w:rPrChange>
              </w:rPr>
              <w:instrText xml:space="preserve"> </w:instrText>
            </w:r>
            <w:r w:rsidRPr="008E4ACF">
              <w:rPr>
                <w:noProof/>
                <w:sz w:val="24"/>
                <w:szCs w:val="24"/>
                <w:rPrChange w:id="152" w:author="Microsoft account" w:date="2016-03-15T18:06:00Z">
                  <w:rPr>
                    <w:noProof/>
                  </w:rPr>
                </w:rPrChange>
              </w:rPr>
              <w:instrText>HYPERLINK \l "_Toc445828510"</w:instrText>
            </w:r>
            <w:r w:rsidRPr="008E4ACF">
              <w:rPr>
                <w:rStyle w:val="Hyperlink"/>
                <w:noProof/>
                <w:sz w:val="24"/>
                <w:szCs w:val="24"/>
                <w:rPrChange w:id="153" w:author="Microsoft account" w:date="2016-03-15T18:06:00Z">
                  <w:rPr>
                    <w:rStyle w:val="Hyperlink"/>
                    <w:noProof/>
                  </w:rPr>
                </w:rPrChange>
              </w:rPr>
              <w:instrText xml:space="preserve"> </w:instrText>
            </w:r>
            <w:r w:rsidRPr="008E4ACF">
              <w:rPr>
                <w:rStyle w:val="Hyperlink"/>
                <w:noProof/>
                <w:sz w:val="24"/>
                <w:szCs w:val="24"/>
                <w:rPrChange w:id="154" w:author="Microsoft account" w:date="2016-03-15T18:06:00Z">
                  <w:rPr>
                    <w:rStyle w:val="Hyperlink"/>
                    <w:noProof/>
                  </w:rPr>
                </w:rPrChange>
              </w:rPr>
            </w:r>
            <w:r w:rsidRPr="008E4ACF">
              <w:rPr>
                <w:rStyle w:val="Hyperlink"/>
                <w:noProof/>
                <w:sz w:val="24"/>
                <w:szCs w:val="24"/>
                <w:rPrChange w:id="155"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156" w:author="Microsoft account" w:date="2016-03-15T18:06:00Z">
                  <w:rPr>
                    <w:rStyle w:val="Hyperlink"/>
                    <w:rFonts w:ascii="Times New Roman" w:hAnsi="Times New Roman" w:cs="Times New Roman"/>
                    <w:b/>
                    <w:noProof/>
                  </w:rPr>
                </w:rPrChange>
              </w:rPr>
              <w:t>Caveolin-1: mediating lipid raft composition</w:t>
            </w:r>
            <w:r w:rsidRPr="008E4ACF">
              <w:rPr>
                <w:noProof/>
                <w:webHidden/>
                <w:sz w:val="24"/>
                <w:szCs w:val="24"/>
                <w:rPrChange w:id="157" w:author="Microsoft account" w:date="2016-03-15T18:06:00Z">
                  <w:rPr>
                    <w:noProof/>
                    <w:webHidden/>
                  </w:rPr>
                </w:rPrChange>
              </w:rPr>
              <w:tab/>
            </w:r>
            <w:r w:rsidRPr="008E4ACF">
              <w:rPr>
                <w:noProof/>
                <w:webHidden/>
                <w:sz w:val="24"/>
                <w:szCs w:val="24"/>
                <w:rPrChange w:id="158" w:author="Microsoft account" w:date="2016-03-15T18:06:00Z">
                  <w:rPr>
                    <w:noProof/>
                    <w:webHidden/>
                  </w:rPr>
                </w:rPrChange>
              </w:rPr>
              <w:fldChar w:fldCharType="begin"/>
            </w:r>
            <w:r w:rsidRPr="008E4ACF">
              <w:rPr>
                <w:noProof/>
                <w:webHidden/>
                <w:sz w:val="24"/>
                <w:szCs w:val="24"/>
                <w:rPrChange w:id="159" w:author="Microsoft account" w:date="2016-03-15T18:06:00Z">
                  <w:rPr>
                    <w:noProof/>
                    <w:webHidden/>
                  </w:rPr>
                </w:rPrChange>
              </w:rPr>
              <w:instrText xml:space="preserve"> PAGEREF _Toc445828510 \h </w:instrText>
            </w:r>
            <w:r w:rsidRPr="008E4ACF">
              <w:rPr>
                <w:noProof/>
                <w:webHidden/>
                <w:sz w:val="24"/>
                <w:szCs w:val="24"/>
                <w:rPrChange w:id="160" w:author="Microsoft account" w:date="2016-03-15T18:06:00Z">
                  <w:rPr>
                    <w:noProof/>
                    <w:webHidden/>
                  </w:rPr>
                </w:rPrChange>
              </w:rPr>
            </w:r>
          </w:ins>
          <w:r w:rsidRPr="008E4ACF">
            <w:rPr>
              <w:noProof/>
              <w:webHidden/>
              <w:sz w:val="24"/>
              <w:szCs w:val="24"/>
              <w:rPrChange w:id="161" w:author="Microsoft account" w:date="2016-03-15T18:06:00Z">
                <w:rPr>
                  <w:noProof/>
                  <w:webHidden/>
                </w:rPr>
              </w:rPrChange>
            </w:rPr>
            <w:fldChar w:fldCharType="separate"/>
          </w:r>
          <w:ins w:id="162" w:author="Microsoft account" w:date="2016-03-15T18:06:00Z">
            <w:r w:rsidRPr="008E4ACF">
              <w:rPr>
                <w:noProof/>
                <w:webHidden/>
                <w:sz w:val="24"/>
                <w:szCs w:val="24"/>
                <w:rPrChange w:id="163" w:author="Microsoft account" w:date="2016-03-15T18:06:00Z">
                  <w:rPr>
                    <w:noProof/>
                    <w:webHidden/>
                  </w:rPr>
                </w:rPrChange>
              </w:rPr>
              <w:t>7</w:t>
            </w:r>
            <w:r w:rsidRPr="008E4ACF">
              <w:rPr>
                <w:noProof/>
                <w:webHidden/>
                <w:sz w:val="24"/>
                <w:szCs w:val="24"/>
                <w:rPrChange w:id="164" w:author="Microsoft account" w:date="2016-03-15T18:06:00Z">
                  <w:rPr>
                    <w:noProof/>
                    <w:webHidden/>
                  </w:rPr>
                </w:rPrChange>
              </w:rPr>
              <w:fldChar w:fldCharType="end"/>
            </w:r>
            <w:r w:rsidRPr="008E4ACF">
              <w:rPr>
                <w:rStyle w:val="Hyperlink"/>
                <w:noProof/>
                <w:sz w:val="24"/>
                <w:szCs w:val="24"/>
                <w:rPrChange w:id="165" w:author="Microsoft account" w:date="2016-03-15T18:06:00Z">
                  <w:rPr>
                    <w:rStyle w:val="Hyperlink"/>
                    <w:noProof/>
                  </w:rPr>
                </w:rPrChange>
              </w:rPr>
              <w:fldChar w:fldCharType="end"/>
            </w:r>
          </w:ins>
        </w:p>
        <w:p w14:paraId="6A72B908" w14:textId="77777777" w:rsidR="008E4ACF" w:rsidRPr="008E4ACF" w:rsidRDefault="008E4ACF" w:rsidP="008E4ACF">
          <w:pPr>
            <w:pStyle w:val="TOC2"/>
            <w:spacing w:line="276" w:lineRule="auto"/>
            <w:rPr>
              <w:ins w:id="166" w:author="Microsoft account" w:date="2016-03-15T18:06:00Z"/>
              <w:rFonts w:eastAsiaTheme="minorEastAsia"/>
              <w:noProof/>
              <w:sz w:val="24"/>
              <w:szCs w:val="24"/>
              <w:lang w:eastAsia="en-AU"/>
              <w:rPrChange w:id="167" w:author="Microsoft account" w:date="2016-03-15T18:06:00Z">
                <w:rPr>
                  <w:ins w:id="168" w:author="Microsoft account" w:date="2016-03-15T18:06:00Z"/>
                  <w:rFonts w:eastAsiaTheme="minorEastAsia"/>
                  <w:noProof/>
                  <w:lang w:eastAsia="en-AU"/>
                </w:rPr>
              </w:rPrChange>
            </w:rPr>
            <w:pPrChange w:id="169" w:author="Microsoft account" w:date="2016-03-15T18:06:00Z">
              <w:pPr>
                <w:pStyle w:val="TOC2"/>
              </w:pPr>
            </w:pPrChange>
          </w:pPr>
          <w:ins w:id="170" w:author="Microsoft account" w:date="2016-03-15T18:06:00Z">
            <w:r w:rsidRPr="008E4ACF">
              <w:rPr>
                <w:rStyle w:val="Hyperlink"/>
                <w:noProof/>
                <w:sz w:val="24"/>
                <w:szCs w:val="24"/>
                <w:rPrChange w:id="171" w:author="Microsoft account" w:date="2016-03-15T18:06:00Z">
                  <w:rPr>
                    <w:rStyle w:val="Hyperlink"/>
                    <w:noProof/>
                  </w:rPr>
                </w:rPrChange>
              </w:rPr>
              <w:fldChar w:fldCharType="begin"/>
            </w:r>
            <w:r w:rsidRPr="008E4ACF">
              <w:rPr>
                <w:rStyle w:val="Hyperlink"/>
                <w:noProof/>
                <w:sz w:val="24"/>
                <w:szCs w:val="24"/>
                <w:rPrChange w:id="172" w:author="Microsoft account" w:date="2016-03-15T18:06:00Z">
                  <w:rPr>
                    <w:rStyle w:val="Hyperlink"/>
                    <w:noProof/>
                  </w:rPr>
                </w:rPrChange>
              </w:rPr>
              <w:instrText xml:space="preserve"> </w:instrText>
            </w:r>
            <w:r w:rsidRPr="008E4ACF">
              <w:rPr>
                <w:noProof/>
                <w:sz w:val="24"/>
                <w:szCs w:val="24"/>
                <w:rPrChange w:id="173" w:author="Microsoft account" w:date="2016-03-15T18:06:00Z">
                  <w:rPr>
                    <w:noProof/>
                  </w:rPr>
                </w:rPrChange>
              </w:rPr>
              <w:instrText>HYPERLINK \l "_Toc445828511"</w:instrText>
            </w:r>
            <w:r w:rsidRPr="008E4ACF">
              <w:rPr>
                <w:rStyle w:val="Hyperlink"/>
                <w:noProof/>
                <w:sz w:val="24"/>
                <w:szCs w:val="24"/>
                <w:rPrChange w:id="174" w:author="Microsoft account" w:date="2016-03-15T18:06:00Z">
                  <w:rPr>
                    <w:rStyle w:val="Hyperlink"/>
                    <w:noProof/>
                  </w:rPr>
                </w:rPrChange>
              </w:rPr>
              <w:instrText xml:space="preserve"> </w:instrText>
            </w:r>
            <w:r w:rsidRPr="008E4ACF">
              <w:rPr>
                <w:rStyle w:val="Hyperlink"/>
                <w:noProof/>
                <w:sz w:val="24"/>
                <w:szCs w:val="24"/>
                <w:rPrChange w:id="175" w:author="Microsoft account" w:date="2016-03-15T18:06:00Z">
                  <w:rPr>
                    <w:rStyle w:val="Hyperlink"/>
                    <w:noProof/>
                  </w:rPr>
                </w:rPrChange>
              </w:rPr>
            </w:r>
            <w:r w:rsidRPr="008E4ACF">
              <w:rPr>
                <w:rStyle w:val="Hyperlink"/>
                <w:noProof/>
                <w:sz w:val="24"/>
                <w:szCs w:val="24"/>
                <w:rPrChange w:id="176"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177" w:author="Microsoft account" w:date="2016-03-15T18:06:00Z">
                  <w:rPr>
                    <w:rStyle w:val="Hyperlink"/>
                    <w:rFonts w:ascii="Times New Roman" w:hAnsi="Times New Roman" w:cs="Times New Roman"/>
                    <w:b/>
                    <w:noProof/>
                  </w:rPr>
                </w:rPrChange>
              </w:rPr>
              <w:t>Cavins: modifying lipid raft composition.</w:t>
            </w:r>
            <w:r w:rsidRPr="008E4ACF">
              <w:rPr>
                <w:noProof/>
                <w:webHidden/>
                <w:sz w:val="24"/>
                <w:szCs w:val="24"/>
                <w:rPrChange w:id="178" w:author="Microsoft account" w:date="2016-03-15T18:06:00Z">
                  <w:rPr>
                    <w:noProof/>
                    <w:webHidden/>
                  </w:rPr>
                </w:rPrChange>
              </w:rPr>
              <w:tab/>
            </w:r>
            <w:r w:rsidRPr="008E4ACF">
              <w:rPr>
                <w:noProof/>
                <w:webHidden/>
                <w:sz w:val="24"/>
                <w:szCs w:val="24"/>
                <w:rPrChange w:id="179" w:author="Microsoft account" w:date="2016-03-15T18:06:00Z">
                  <w:rPr>
                    <w:noProof/>
                    <w:webHidden/>
                  </w:rPr>
                </w:rPrChange>
              </w:rPr>
              <w:fldChar w:fldCharType="begin"/>
            </w:r>
            <w:r w:rsidRPr="008E4ACF">
              <w:rPr>
                <w:noProof/>
                <w:webHidden/>
                <w:sz w:val="24"/>
                <w:szCs w:val="24"/>
                <w:rPrChange w:id="180" w:author="Microsoft account" w:date="2016-03-15T18:06:00Z">
                  <w:rPr>
                    <w:noProof/>
                    <w:webHidden/>
                  </w:rPr>
                </w:rPrChange>
              </w:rPr>
              <w:instrText xml:space="preserve"> PAGEREF _Toc445828511 \h </w:instrText>
            </w:r>
            <w:r w:rsidRPr="008E4ACF">
              <w:rPr>
                <w:noProof/>
                <w:webHidden/>
                <w:sz w:val="24"/>
                <w:szCs w:val="24"/>
                <w:rPrChange w:id="181" w:author="Microsoft account" w:date="2016-03-15T18:06:00Z">
                  <w:rPr>
                    <w:noProof/>
                    <w:webHidden/>
                  </w:rPr>
                </w:rPrChange>
              </w:rPr>
            </w:r>
          </w:ins>
          <w:r w:rsidRPr="008E4ACF">
            <w:rPr>
              <w:noProof/>
              <w:webHidden/>
              <w:sz w:val="24"/>
              <w:szCs w:val="24"/>
              <w:rPrChange w:id="182" w:author="Microsoft account" w:date="2016-03-15T18:06:00Z">
                <w:rPr>
                  <w:noProof/>
                  <w:webHidden/>
                </w:rPr>
              </w:rPrChange>
            </w:rPr>
            <w:fldChar w:fldCharType="separate"/>
          </w:r>
          <w:ins w:id="183" w:author="Microsoft account" w:date="2016-03-15T18:06:00Z">
            <w:r w:rsidRPr="008E4ACF">
              <w:rPr>
                <w:noProof/>
                <w:webHidden/>
                <w:sz w:val="24"/>
                <w:szCs w:val="24"/>
                <w:rPrChange w:id="184" w:author="Microsoft account" w:date="2016-03-15T18:06:00Z">
                  <w:rPr>
                    <w:noProof/>
                    <w:webHidden/>
                  </w:rPr>
                </w:rPrChange>
              </w:rPr>
              <w:t>8</w:t>
            </w:r>
            <w:r w:rsidRPr="008E4ACF">
              <w:rPr>
                <w:noProof/>
                <w:webHidden/>
                <w:sz w:val="24"/>
                <w:szCs w:val="24"/>
                <w:rPrChange w:id="185" w:author="Microsoft account" w:date="2016-03-15T18:06:00Z">
                  <w:rPr>
                    <w:noProof/>
                    <w:webHidden/>
                  </w:rPr>
                </w:rPrChange>
              </w:rPr>
              <w:fldChar w:fldCharType="end"/>
            </w:r>
            <w:r w:rsidRPr="008E4ACF">
              <w:rPr>
                <w:rStyle w:val="Hyperlink"/>
                <w:noProof/>
                <w:sz w:val="24"/>
                <w:szCs w:val="24"/>
                <w:rPrChange w:id="186" w:author="Microsoft account" w:date="2016-03-15T18:06:00Z">
                  <w:rPr>
                    <w:rStyle w:val="Hyperlink"/>
                    <w:noProof/>
                  </w:rPr>
                </w:rPrChange>
              </w:rPr>
              <w:fldChar w:fldCharType="end"/>
            </w:r>
          </w:ins>
        </w:p>
        <w:p w14:paraId="4E314BB6" w14:textId="77777777" w:rsidR="008E4ACF" w:rsidRPr="008E4ACF" w:rsidRDefault="008E4ACF" w:rsidP="008E4ACF">
          <w:pPr>
            <w:pStyle w:val="TOC2"/>
            <w:spacing w:line="276" w:lineRule="auto"/>
            <w:rPr>
              <w:ins w:id="187" w:author="Microsoft account" w:date="2016-03-15T18:06:00Z"/>
              <w:rFonts w:eastAsiaTheme="minorEastAsia"/>
              <w:noProof/>
              <w:sz w:val="24"/>
              <w:szCs w:val="24"/>
              <w:lang w:eastAsia="en-AU"/>
              <w:rPrChange w:id="188" w:author="Microsoft account" w:date="2016-03-15T18:06:00Z">
                <w:rPr>
                  <w:ins w:id="189" w:author="Microsoft account" w:date="2016-03-15T18:06:00Z"/>
                  <w:rFonts w:eastAsiaTheme="minorEastAsia"/>
                  <w:noProof/>
                  <w:lang w:eastAsia="en-AU"/>
                </w:rPr>
              </w:rPrChange>
            </w:rPr>
            <w:pPrChange w:id="190" w:author="Microsoft account" w:date="2016-03-15T18:06:00Z">
              <w:pPr>
                <w:pStyle w:val="TOC2"/>
              </w:pPr>
            </w:pPrChange>
          </w:pPr>
          <w:ins w:id="191" w:author="Microsoft account" w:date="2016-03-15T18:06:00Z">
            <w:r w:rsidRPr="008E4ACF">
              <w:rPr>
                <w:rStyle w:val="Hyperlink"/>
                <w:noProof/>
                <w:sz w:val="24"/>
                <w:szCs w:val="24"/>
                <w:rPrChange w:id="192" w:author="Microsoft account" w:date="2016-03-15T18:06:00Z">
                  <w:rPr>
                    <w:rStyle w:val="Hyperlink"/>
                    <w:noProof/>
                  </w:rPr>
                </w:rPrChange>
              </w:rPr>
              <w:fldChar w:fldCharType="begin"/>
            </w:r>
            <w:r w:rsidRPr="008E4ACF">
              <w:rPr>
                <w:rStyle w:val="Hyperlink"/>
                <w:noProof/>
                <w:sz w:val="24"/>
                <w:szCs w:val="24"/>
                <w:rPrChange w:id="193" w:author="Microsoft account" w:date="2016-03-15T18:06:00Z">
                  <w:rPr>
                    <w:rStyle w:val="Hyperlink"/>
                    <w:noProof/>
                  </w:rPr>
                </w:rPrChange>
              </w:rPr>
              <w:instrText xml:space="preserve"> </w:instrText>
            </w:r>
            <w:r w:rsidRPr="008E4ACF">
              <w:rPr>
                <w:noProof/>
                <w:sz w:val="24"/>
                <w:szCs w:val="24"/>
                <w:rPrChange w:id="194" w:author="Microsoft account" w:date="2016-03-15T18:06:00Z">
                  <w:rPr>
                    <w:noProof/>
                  </w:rPr>
                </w:rPrChange>
              </w:rPr>
              <w:instrText>HYPERLINK \l "_Toc445828512"</w:instrText>
            </w:r>
            <w:r w:rsidRPr="008E4ACF">
              <w:rPr>
                <w:rStyle w:val="Hyperlink"/>
                <w:noProof/>
                <w:sz w:val="24"/>
                <w:szCs w:val="24"/>
                <w:rPrChange w:id="195" w:author="Microsoft account" w:date="2016-03-15T18:06:00Z">
                  <w:rPr>
                    <w:rStyle w:val="Hyperlink"/>
                    <w:noProof/>
                  </w:rPr>
                </w:rPrChange>
              </w:rPr>
              <w:instrText xml:space="preserve"> </w:instrText>
            </w:r>
            <w:r w:rsidRPr="008E4ACF">
              <w:rPr>
                <w:rStyle w:val="Hyperlink"/>
                <w:noProof/>
                <w:sz w:val="24"/>
                <w:szCs w:val="24"/>
                <w:rPrChange w:id="196" w:author="Microsoft account" w:date="2016-03-15T18:06:00Z">
                  <w:rPr>
                    <w:rStyle w:val="Hyperlink"/>
                    <w:noProof/>
                  </w:rPr>
                </w:rPrChange>
              </w:rPr>
            </w:r>
            <w:r w:rsidRPr="008E4ACF">
              <w:rPr>
                <w:rStyle w:val="Hyperlink"/>
                <w:noProof/>
                <w:sz w:val="24"/>
                <w:szCs w:val="24"/>
                <w:rPrChange w:id="197"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198" w:author="Microsoft account" w:date="2016-03-15T18:06:00Z">
                  <w:rPr>
                    <w:rStyle w:val="Hyperlink"/>
                    <w:rFonts w:ascii="Times New Roman" w:hAnsi="Times New Roman" w:cs="Times New Roman"/>
                    <w:b/>
                    <w:noProof/>
                  </w:rPr>
                </w:rPrChange>
              </w:rPr>
              <w:t>Caveolin-1 and cavin-1: association with cargo export</w:t>
            </w:r>
            <w:r w:rsidRPr="008E4ACF">
              <w:rPr>
                <w:noProof/>
                <w:webHidden/>
                <w:sz w:val="24"/>
                <w:szCs w:val="24"/>
                <w:rPrChange w:id="199" w:author="Microsoft account" w:date="2016-03-15T18:06:00Z">
                  <w:rPr>
                    <w:noProof/>
                    <w:webHidden/>
                  </w:rPr>
                </w:rPrChange>
              </w:rPr>
              <w:tab/>
            </w:r>
            <w:r w:rsidRPr="008E4ACF">
              <w:rPr>
                <w:noProof/>
                <w:webHidden/>
                <w:sz w:val="24"/>
                <w:szCs w:val="24"/>
                <w:rPrChange w:id="200" w:author="Microsoft account" w:date="2016-03-15T18:06:00Z">
                  <w:rPr>
                    <w:noProof/>
                    <w:webHidden/>
                  </w:rPr>
                </w:rPrChange>
              </w:rPr>
              <w:fldChar w:fldCharType="begin"/>
            </w:r>
            <w:r w:rsidRPr="008E4ACF">
              <w:rPr>
                <w:noProof/>
                <w:webHidden/>
                <w:sz w:val="24"/>
                <w:szCs w:val="24"/>
                <w:rPrChange w:id="201" w:author="Microsoft account" w:date="2016-03-15T18:06:00Z">
                  <w:rPr>
                    <w:noProof/>
                    <w:webHidden/>
                  </w:rPr>
                </w:rPrChange>
              </w:rPr>
              <w:instrText xml:space="preserve"> PAGEREF _Toc445828512 \h </w:instrText>
            </w:r>
            <w:r w:rsidRPr="008E4ACF">
              <w:rPr>
                <w:noProof/>
                <w:webHidden/>
                <w:sz w:val="24"/>
                <w:szCs w:val="24"/>
                <w:rPrChange w:id="202" w:author="Microsoft account" w:date="2016-03-15T18:06:00Z">
                  <w:rPr>
                    <w:noProof/>
                    <w:webHidden/>
                  </w:rPr>
                </w:rPrChange>
              </w:rPr>
            </w:r>
          </w:ins>
          <w:r w:rsidRPr="008E4ACF">
            <w:rPr>
              <w:noProof/>
              <w:webHidden/>
              <w:sz w:val="24"/>
              <w:szCs w:val="24"/>
              <w:rPrChange w:id="203" w:author="Microsoft account" w:date="2016-03-15T18:06:00Z">
                <w:rPr>
                  <w:noProof/>
                  <w:webHidden/>
                </w:rPr>
              </w:rPrChange>
            </w:rPr>
            <w:fldChar w:fldCharType="separate"/>
          </w:r>
          <w:ins w:id="204" w:author="Microsoft account" w:date="2016-03-15T18:06:00Z">
            <w:r w:rsidRPr="008E4ACF">
              <w:rPr>
                <w:noProof/>
                <w:webHidden/>
                <w:sz w:val="24"/>
                <w:szCs w:val="24"/>
                <w:rPrChange w:id="205" w:author="Microsoft account" w:date="2016-03-15T18:06:00Z">
                  <w:rPr>
                    <w:noProof/>
                    <w:webHidden/>
                  </w:rPr>
                </w:rPrChange>
              </w:rPr>
              <w:t>9</w:t>
            </w:r>
            <w:r w:rsidRPr="008E4ACF">
              <w:rPr>
                <w:noProof/>
                <w:webHidden/>
                <w:sz w:val="24"/>
                <w:szCs w:val="24"/>
                <w:rPrChange w:id="206" w:author="Microsoft account" w:date="2016-03-15T18:06:00Z">
                  <w:rPr>
                    <w:noProof/>
                    <w:webHidden/>
                  </w:rPr>
                </w:rPrChange>
              </w:rPr>
              <w:fldChar w:fldCharType="end"/>
            </w:r>
            <w:r w:rsidRPr="008E4ACF">
              <w:rPr>
                <w:rStyle w:val="Hyperlink"/>
                <w:noProof/>
                <w:sz w:val="24"/>
                <w:szCs w:val="24"/>
                <w:rPrChange w:id="207" w:author="Microsoft account" w:date="2016-03-15T18:06:00Z">
                  <w:rPr>
                    <w:rStyle w:val="Hyperlink"/>
                    <w:noProof/>
                  </w:rPr>
                </w:rPrChange>
              </w:rPr>
              <w:fldChar w:fldCharType="end"/>
            </w:r>
          </w:ins>
        </w:p>
        <w:p w14:paraId="54325CDB" w14:textId="77777777" w:rsidR="008E4ACF" w:rsidRPr="008E4ACF" w:rsidRDefault="008E4ACF" w:rsidP="008E4ACF">
          <w:pPr>
            <w:pStyle w:val="TOC1"/>
            <w:tabs>
              <w:tab w:val="right" w:leader="dot" w:pos="9174"/>
            </w:tabs>
            <w:spacing w:line="276" w:lineRule="auto"/>
            <w:rPr>
              <w:ins w:id="208" w:author="Microsoft account" w:date="2016-03-15T18:06:00Z"/>
              <w:rFonts w:eastAsiaTheme="minorEastAsia"/>
              <w:noProof/>
              <w:sz w:val="24"/>
              <w:szCs w:val="24"/>
              <w:lang w:eastAsia="en-AU"/>
              <w:rPrChange w:id="209" w:author="Microsoft account" w:date="2016-03-15T18:06:00Z">
                <w:rPr>
                  <w:ins w:id="210" w:author="Microsoft account" w:date="2016-03-15T18:06:00Z"/>
                  <w:rFonts w:eastAsiaTheme="minorEastAsia"/>
                  <w:noProof/>
                  <w:lang w:eastAsia="en-AU"/>
                </w:rPr>
              </w:rPrChange>
            </w:rPr>
            <w:pPrChange w:id="211" w:author="Microsoft account" w:date="2016-03-15T18:06:00Z">
              <w:pPr>
                <w:pStyle w:val="TOC1"/>
                <w:tabs>
                  <w:tab w:val="right" w:leader="dot" w:pos="9174"/>
                </w:tabs>
              </w:pPr>
            </w:pPrChange>
          </w:pPr>
          <w:ins w:id="212" w:author="Microsoft account" w:date="2016-03-15T18:06:00Z">
            <w:r w:rsidRPr="008E4ACF">
              <w:rPr>
                <w:rStyle w:val="Hyperlink"/>
                <w:noProof/>
                <w:sz w:val="24"/>
                <w:szCs w:val="24"/>
                <w:rPrChange w:id="213" w:author="Microsoft account" w:date="2016-03-15T18:06:00Z">
                  <w:rPr>
                    <w:rStyle w:val="Hyperlink"/>
                    <w:noProof/>
                  </w:rPr>
                </w:rPrChange>
              </w:rPr>
              <w:fldChar w:fldCharType="begin"/>
            </w:r>
            <w:r w:rsidRPr="008E4ACF">
              <w:rPr>
                <w:rStyle w:val="Hyperlink"/>
                <w:noProof/>
                <w:sz w:val="24"/>
                <w:szCs w:val="24"/>
                <w:rPrChange w:id="214" w:author="Microsoft account" w:date="2016-03-15T18:06:00Z">
                  <w:rPr>
                    <w:rStyle w:val="Hyperlink"/>
                    <w:noProof/>
                  </w:rPr>
                </w:rPrChange>
              </w:rPr>
              <w:instrText xml:space="preserve"> </w:instrText>
            </w:r>
            <w:r w:rsidRPr="008E4ACF">
              <w:rPr>
                <w:noProof/>
                <w:sz w:val="24"/>
                <w:szCs w:val="24"/>
                <w:rPrChange w:id="215" w:author="Microsoft account" w:date="2016-03-15T18:06:00Z">
                  <w:rPr>
                    <w:noProof/>
                  </w:rPr>
                </w:rPrChange>
              </w:rPr>
              <w:instrText>HYPERLINK \l "_Toc445828513"</w:instrText>
            </w:r>
            <w:r w:rsidRPr="008E4ACF">
              <w:rPr>
                <w:rStyle w:val="Hyperlink"/>
                <w:noProof/>
                <w:sz w:val="24"/>
                <w:szCs w:val="24"/>
                <w:rPrChange w:id="216" w:author="Microsoft account" w:date="2016-03-15T18:06:00Z">
                  <w:rPr>
                    <w:rStyle w:val="Hyperlink"/>
                    <w:noProof/>
                  </w:rPr>
                </w:rPrChange>
              </w:rPr>
              <w:instrText xml:space="preserve"> </w:instrText>
            </w:r>
            <w:r w:rsidRPr="008E4ACF">
              <w:rPr>
                <w:rStyle w:val="Hyperlink"/>
                <w:noProof/>
                <w:sz w:val="24"/>
                <w:szCs w:val="24"/>
                <w:rPrChange w:id="217" w:author="Microsoft account" w:date="2016-03-15T18:06:00Z">
                  <w:rPr>
                    <w:rStyle w:val="Hyperlink"/>
                    <w:noProof/>
                  </w:rPr>
                </w:rPrChange>
              </w:rPr>
            </w:r>
            <w:r w:rsidRPr="008E4ACF">
              <w:rPr>
                <w:rStyle w:val="Hyperlink"/>
                <w:noProof/>
                <w:sz w:val="24"/>
                <w:szCs w:val="24"/>
                <w:rPrChange w:id="218"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219" w:author="Microsoft account" w:date="2016-03-15T18:06:00Z">
                  <w:rPr>
                    <w:rStyle w:val="Hyperlink"/>
                    <w:rFonts w:ascii="Times New Roman" w:hAnsi="Times New Roman" w:cs="Times New Roman"/>
                    <w:b/>
                    <w:noProof/>
                  </w:rPr>
                </w:rPrChange>
              </w:rPr>
              <w:t>Hypothesis</w:t>
            </w:r>
            <w:r w:rsidRPr="008E4ACF">
              <w:rPr>
                <w:noProof/>
                <w:webHidden/>
                <w:sz w:val="24"/>
                <w:szCs w:val="24"/>
                <w:rPrChange w:id="220" w:author="Microsoft account" w:date="2016-03-15T18:06:00Z">
                  <w:rPr>
                    <w:noProof/>
                    <w:webHidden/>
                  </w:rPr>
                </w:rPrChange>
              </w:rPr>
              <w:tab/>
            </w:r>
            <w:r w:rsidRPr="008E4ACF">
              <w:rPr>
                <w:noProof/>
                <w:webHidden/>
                <w:sz w:val="24"/>
                <w:szCs w:val="24"/>
                <w:rPrChange w:id="221" w:author="Microsoft account" w:date="2016-03-15T18:06:00Z">
                  <w:rPr>
                    <w:noProof/>
                    <w:webHidden/>
                  </w:rPr>
                </w:rPrChange>
              </w:rPr>
              <w:fldChar w:fldCharType="begin"/>
            </w:r>
            <w:r w:rsidRPr="008E4ACF">
              <w:rPr>
                <w:noProof/>
                <w:webHidden/>
                <w:sz w:val="24"/>
                <w:szCs w:val="24"/>
                <w:rPrChange w:id="222" w:author="Microsoft account" w:date="2016-03-15T18:06:00Z">
                  <w:rPr>
                    <w:noProof/>
                    <w:webHidden/>
                  </w:rPr>
                </w:rPrChange>
              </w:rPr>
              <w:instrText xml:space="preserve"> PAGEREF _Toc445828513 \h </w:instrText>
            </w:r>
            <w:r w:rsidRPr="008E4ACF">
              <w:rPr>
                <w:noProof/>
                <w:webHidden/>
                <w:sz w:val="24"/>
                <w:szCs w:val="24"/>
                <w:rPrChange w:id="223" w:author="Microsoft account" w:date="2016-03-15T18:06:00Z">
                  <w:rPr>
                    <w:noProof/>
                    <w:webHidden/>
                  </w:rPr>
                </w:rPrChange>
              </w:rPr>
            </w:r>
          </w:ins>
          <w:r w:rsidRPr="008E4ACF">
            <w:rPr>
              <w:noProof/>
              <w:webHidden/>
              <w:sz w:val="24"/>
              <w:szCs w:val="24"/>
              <w:rPrChange w:id="224" w:author="Microsoft account" w:date="2016-03-15T18:06:00Z">
                <w:rPr>
                  <w:noProof/>
                  <w:webHidden/>
                </w:rPr>
              </w:rPrChange>
            </w:rPr>
            <w:fldChar w:fldCharType="separate"/>
          </w:r>
          <w:ins w:id="225" w:author="Microsoft account" w:date="2016-03-15T18:06:00Z">
            <w:r w:rsidRPr="008E4ACF">
              <w:rPr>
                <w:noProof/>
                <w:webHidden/>
                <w:sz w:val="24"/>
                <w:szCs w:val="24"/>
                <w:rPrChange w:id="226" w:author="Microsoft account" w:date="2016-03-15T18:06:00Z">
                  <w:rPr>
                    <w:noProof/>
                    <w:webHidden/>
                  </w:rPr>
                </w:rPrChange>
              </w:rPr>
              <w:t>10</w:t>
            </w:r>
            <w:r w:rsidRPr="008E4ACF">
              <w:rPr>
                <w:noProof/>
                <w:webHidden/>
                <w:sz w:val="24"/>
                <w:szCs w:val="24"/>
                <w:rPrChange w:id="227" w:author="Microsoft account" w:date="2016-03-15T18:06:00Z">
                  <w:rPr>
                    <w:noProof/>
                    <w:webHidden/>
                  </w:rPr>
                </w:rPrChange>
              </w:rPr>
              <w:fldChar w:fldCharType="end"/>
            </w:r>
            <w:r w:rsidRPr="008E4ACF">
              <w:rPr>
                <w:rStyle w:val="Hyperlink"/>
                <w:noProof/>
                <w:sz w:val="24"/>
                <w:szCs w:val="24"/>
                <w:rPrChange w:id="228" w:author="Microsoft account" w:date="2016-03-15T18:06:00Z">
                  <w:rPr>
                    <w:rStyle w:val="Hyperlink"/>
                    <w:noProof/>
                  </w:rPr>
                </w:rPrChange>
              </w:rPr>
              <w:fldChar w:fldCharType="end"/>
            </w:r>
          </w:ins>
        </w:p>
        <w:p w14:paraId="2B21324C" w14:textId="77777777" w:rsidR="008E4ACF" w:rsidRPr="008E4ACF" w:rsidRDefault="008E4ACF" w:rsidP="008E4ACF">
          <w:pPr>
            <w:pStyle w:val="TOC1"/>
            <w:tabs>
              <w:tab w:val="right" w:leader="dot" w:pos="9174"/>
            </w:tabs>
            <w:spacing w:line="276" w:lineRule="auto"/>
            <w:rPr>
              <w:ins w:id="229" w:author="Microsoft account" w:date="2016-03-15T18:06:00Z"/>
              <w:rFonts w:eastAsiaTheme="minorEastAsia"/>
              <w:noProof/>
              <w:sz w:val="24"/>
              <w:szCs w:val="24"/>
              <w:lang w:eastAsia="en-AU"/>
              <w:rPrChange w:id="230" w:author="Microsoft account" w:date="2016-03-15T18:06:00Z">
                <w:rPr>
                  <w:ins w:id="231" w:author="Microsoft account" w:date="2016-03-15T18:06:00Z"/>
                  <w:rFonts w:eastAsiaTheme="minorEastAsia"/>
                  <w:noProof/>
                  <w:lang w:eastAsia="en-AU"/>
                </w:rPr>
              </w:rPrChange>
            </w:rPr>
            <w:pPrChange w:id="232" w:author="Microsoft account" w:date="2016-03-15T18:06:00Z">
              <w:pPr>
                <w:pStyle w:val="TOC1"/>
                <w:tabs>
                  <w:tab w:val="right" w:leader="dot" w:pos="9174"/>
                </w:tabs>
              </w:pPr>
            </w:pPrChange>
          </w:pPr>
          <w:ins w:id="233" w:author="Microsoft account" w:date="2016-03-15T18:06:00Z">
            <w:r w:rsidRPr="008E4ACF">
              <w:rPr>
                <w:rStyle w:val="Hyperlink"/>
                <w:noProof/>
                <w:sz w:val="24"/>
                <w:szCs w:val="24"/>
                <w:rPrChange w:id="234" w:author="Microsoft account" w:date="2016-03-15T18:06:00Z">
                  <w:rPr>
                    <w:rStyle w:val="Hyperlink"/>
                    <w:noProof/>
                  </w:rPr>
                </w:rPrChange>
              </w:rPr>
              <w:fldChar w:fldCharType="begin"/>
            </w:r>
            <w:r w:rsidRPr="008E4ACF">
              <w:rPr>
                <w:rStyle w:val="Hyperlink"/>
                <w:noProof/>
                <w:sz w:val="24"/>
                <w:szCs w:val="24"/>
                <w:rPrChange w:id="235" w:author="Microsoft account" w:date="2016-03-15T18:06:00Z">
                  <w:rPr>
                    <w:rStyle w:val="Hyperlink"/>
                    <w:noProof/>
                  </w:rPr>
                </w:rPrChange>
              </w:rPr>
              <w:instrText xml:space="preserve"> </w:instrText>
            </w:r>
            <w:r w:rsidRPr="008E4ACF">
              <w:rPr>
                <w:noProof/>
                <w:sz w:val="24"/>
                <w:szCs w:val="24"/>
                <w:rPrChange w:id="236" w:author="Microsoft account" w:date="2016-03-15T18:06:00Z">
                  <w:rPr>
                    <w:noProof/>
                  </w:rPr>
                </w:rPrChange>
              </w:rPr>
              <w:instrText>HYPERLINK \l "_Toc445828514"</w:instrText>
            </w:r>
            <w:r w:rsidRPr="008E4ACF">
              <w:rPr>
                <w:rStyle w:val="Hyperlink"/>
                <w:noProof/>
                <w:sz w:val="24"/>
                <w:szCs w:val="24"/>
                <w:rPrChange w:id="237" w:author="Microsoft account" w:date="2016-03-15T18:06:00Z">
                  <w:rPr>
                    <w:rStyle w:val="Hyperlink"/>
                    <w:noProof/>
                  </w:rPr>
                </w:rPrChange>
              </w:rPr>
              <w:instrText xml:space="preserve"> </w:instrText>
            </w:r>
            <w:r w:rsidRPr="008E4ACF">
              <w:rPr>
                <w:rStyle w:val="Hyperlink"/>
                <w:noProof/>
                <w:sz w:val="24"/>
                <w:szCs w:val="24"/>
                <w:rPrChange w:id="238" w:author="Microsoft account" w:date="2016-03-15T18:06:00Z">
                  <w:rPr>
                    <w:rStyle w:val="Hyperlink"/>
                    <w:noProof/>
                  </w:rPr>
                </w:rPrChange>
              </w:rPr>
            </w:r>
            <w:r w:rsidRPr="008E4ACF">
              <w:rPr>
                <w:rStyle w:val="Hyperlink"/>
                <w:noProof/>
                <w:sz w:val="24"/>
                <w:szCs w:val="24"/>
                <w:rPrChange w:id="239"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240" w:author="Microsoft account" w:date="2016-03-15T18:06:00Z">
                  <w:rPr>
                    <w:rStyle w:val="Hyperlink"/>
                    <w:rFonts w:ascii="Times New Roman" w:hAnsi="Times New Roman" w:cs="Times New Roman"/>
                    <w:b/>
                    <w:noProof/>
                  </w:rPr>
                </w:rPrChange>
              </w:rPr>
              <w:t>Aims:</w:t>
            </w:r>
            <w:r w:rsidRPr="008E4ACF">
              <w:rPr>
                <w:noProof/>
                <w:webHidden/>
                <w:sz w:val="24"/>
                <w:szCs w:val="24"/>
                <w:rPrChange w:id="241" w:author="Microsoft account" w:date="2016-03-15T18:06:00Z">
                  <w:rPr>
                    <w:noProof/>
                    <w:webHidden/>
                  </w:rPr>
                </w:rPrChange>
              </w:rPr>
              <w:tab/>
            </w:r>
            <w:r w:rsidRPr="008E4ACF">
              <w:rPr>
                <w:noProof/>
                <w:webHidden/>
                <w:sz w:val="24"/>
                <w:szCs w:val="24"/>
                <w:rPrChange w:id="242" w:author="Microsoft account" w:date="2016-03-15T18:06:00Z">
                  <w:rPr>
                    <w:noProof/>
                    <w:webHidden/>
                  </w:rPr>
                </w:rPrChange>
              </w:rPr>
              <w:fldChar w:fldCharType="begin"/>
            </w:r>
            <w:r w:rsidRPr="008E4ACF">
              <w:rPr>
                <w:noProof/>
                <w:webHidden/>
                <w:sz w:val="24"/>
                <w:szCs w:val="24"/>
                <w:rPrChange w:id="243" w:author="Microsoft account" w:date="2016-03-15T18:06:00Z">
                  <w:rPr>
                    <w:noProof/>
                    <w:webHidden/>
                  </w:rPr>
                </w:rPrChange>
              </w:rPr>
              <w:instrText xml:space="preserve"> PAGEREF _Toc445828514 \h </w:instrText>
            </w:r>
            <w:r w:rsidRPr="008E4ACF">
              <w:rPr>
                <w:noProof/>
                <w:webHidden/>
                <w:sz w:val="24"/>
                <w:szCs w:val="24"/>
                <w:rPrChange w:id="244" w:author="Microsoft account" w:date="2016-03-15T18:06:00Z">
                  <w:rPr>
                    <w:noProof/>
                    <w:webHidden/>
                  </w:rPr>
                </w:rPrChange>
              </w:rPr>
            </w:r>
          </w:ins>
          <w:r w:rsidRPr="008E4ACF">
            <w:rPr>
              <w:noProof/>
              <w:webHidden/>
              <w:sz w:val="24"/>
              <w:szCs w:val="24"/>
              <w:rPrChange w:id="245" w:author="Microsoft account" w:date="2016-03-15T18:06:00Z">
                <w:rPr>
                  <w:noProof/>
                  <w:webHidden/>
                </w:rPr>
              </w:rPrChange>
            </w:rPr>
            <w:fldChar w:fldCharType="separate"/>
          </w:r>
          <w:ins w:id="246" w:author="Microsoft account" w:date="2016-03-15T18:06:00Z">
            <w:r w:rsidRPr="008E4ACF">
              <w:rPr>
                <w:noProof/>
                <w:webHidden/>
                <w:sz w:val="24"/>
                <w:szCs w:val="24"/>
                <w:rPrChange w:id="247" w:author="Microsoft account" w:date="2016-03-15T18:06:00Z">
                  <w:rPr>
                    <w:noProof/>
                    <w:webHidden/>
                  </w:rPr>
                </w:rPrChange>
              </w:rPr>
              <w:t>10</w:t>
            </w:r>
            <w:r w:rsidRPr="008E4ACF">
              <w:rPr>
                <w:noProof/>
                <w:webHidden/>
                <w:sz w:val="24"/>
                <w:szCs w:val="24"/>
                <w:rPrChange w:id="248" w:author="Microsoft account" w:date="2016-03-15T18:06:00Z">
                  <w:rPr>
                    <w:noProof/>
                    <w:webHidden/>
                  </w:rPr>
                </w:rPrChange>
              </w:rPr>
              <w:fldChar w:fldCharType="end"/>
            </w:r>
            <w:r w:rsidRPr="008E4ACF">
              <w:rPr>
                <w:rStyle w:val="Hyperlink"/>
                <w:noProof/>
                <w:sz w:val="24"/>
                <w:szCs w:val="24"/>
                <w:rPrChange w:id="249" w:author="Microsoft account" w:date="2016-03-15T18:06:00Z">
                  <w:rPr>
                    <w:rStyle w:val="Hyperlink"/>
                    <w:noProof/>
                  </w:rPr>
                </w:rPrChange>
              </w:rPr>
              <w:fldChar w:fldCharType="end"/>
            </w:r>
          </w:ins>
        </w:p>
        <w:p w14:paraId="3393674D" w14:textId="77777777" w:rsidR="008E4ACF" w:rsidRPr="008E4ACF" w:rsidRDefault="008E4ACF" w:rsidP="008E4ACF">
          <w:pPr>
            <w:pStyle w:val="TOC1"/>
            <w:tabs>
              <w:tab w:val="right" w:leader="dot" w:pos="9174"/>
            </w:tabs>
            <w:spacing w:line="276" w:lineRule="auto"/>
            <w:rPr>
              <w:ins w:id="250" w:author="Microsoft account" w:date="2016-03-15T18:06:00Z"/>
              <w:rFonts w:eastAsiaTheme="minorEastAsia"/>
              <w:noProof/>
              <w:sz w:val="24"/>
              <w:szCs w:val="24"/>
              <w:lang w:eastAsia="en-AU"/>
              <w:rPrChange w:id="251" w:author="Microsoft account" w:date="2016-03-15T18:06:00Z">
                <w:rPr>
                  <w:ins w:id="252" w:author="Microsoft account" w:date="2016-03-15T18:06:00Z"/>
                  <w:rFonts w:eastAsiaTheme="minorEastAsia"/>
                  <w:noProof/>
                  <w:lang w:eastAsia="en-AU"/>
                </w:rPr>
              </w:rPrChange>
            </w:rPr>
            <w:pPrChange w:id="253" w:author="Microsoft account" w:date="2016-03-15T18:06:00Z">
              <w:pPr>
                <w:pStyle w:val="TOC1"/>
                <w:tabs>
                  <w:tab w:val="right" w:leader="dot" w:pos="9174"/>
                </w:tabs>
              </w:pPr>
            </w:pPrChange>
          </w:pPr>
          <w:ins w:id="254" w:author="Microsoft account" w:date="2016-03-15T18:06:00Z">
            <w:r w:rsidRPr="008E4ACF">
              <w:rPr>
                <w:rStyle w:val="Hyperlink"/>
                <w:noProof/>
                <w:sz w:val="24"/>
                <w:szCs w:val="24"/>
                <w:rPrChange w:id="255" w:author="Microsoft account" w:date="2016-03-15T18:06:00Z">
                  <w:rPr>
                    <w:rStyle w:val="Hyperlink"/>
                    <w:noProof/>
                  </w:rPr>
                </w:rPrChange>
              </w:rPr>
              <w:fldChar w:fldCharType="begin"/>
            </w:r>
            <w:r w:rsidRPr="008E4ACF">
              <w:rPr>
                <w:rStyle w:val="Hyperlink"/>
                <w:noProof/>
                <w:sz w:val="24"/>
                <w:szCs w:val="24"/>
                <w:rPrChange w:id="256" w:author="Microsoft account" w:date="2016-03-15T18:06:00Z">
                  <w:rPr>
                    <w:rStyle w:val="Hyperlink"/>
                    <w:noProof/>
                  </w:rPr>
                </w:rPrChange>
              </w:rPr>
              <w:instrText xml:space="preserve"> </w:instrText>
            </w:r>
            <w:r w:rsidRPr="008E4ACF">
              <w:rPr>
                <w:noProof/>
                <w:sz w:val="24"/>
                <w:szCs w:val="24"/>
                <w:rPrChange w:id="257" w:author="Microsoft account" w:date="2016-03-15T18:06:00Z">
                  <w:rPr>
                    <w:noProof/>
                  </w:rPr>
                </w:rPrChange>
              </w:rPr>
              <w:instrText>HYPERLINK \l "_Toc445828515"</w:instrText>
            </w:r>
            <w:r w:rsidRPr="008E4ACF">
              <w:rPr>
                <w:rStyle w:val="Hyperlink"/>
                <w:noProof/>
                <w:sz w:val="24"/>
                <w:szCs w:val="24"/>
                <w:rPrChange w:id="258" w:author="Microsoft account" w:date="2016-03-15T18:06:00Z">
                  <w:rPr>
                    <w:rStyle w:val="Hyperlink"/>
                    <w:noProof/>
                  </w:rPr>
                </w:rPrChange>
              </w:rPr>
              <w:instrText xml:space="preserve"> </w:instrText>
            </w:r>
            <w:r w:rsidRPr="008E4ACF">
              <w:rPr>
                <w:rStyle w:val="Hyperlink"/>
                <w:noProof/>
                <w:sz w:val="24"/>
                <w:szCs w:val="24"/>
                <w:rPrChange w:id="259" w:author="Microsoft account" w:date="2016-03-15T18:06:00Z">
                  <w:rPr>
                    <w:rStyle w:val="Hyperlink"/>
                    <w:noProof/>
                  </w:rPr>
                </w:rPrChange>
              </w:rPr>
            </w:r>
            <w:r w:rsidRPr="008E4ACF">
              <w:rPr>
                <w:rStyle w:val="Hyperlink"/>
                <w:noProof/>
                <w:sz w:val="24"/>
                <w:szCs w:val="24"/>
                <w:rPrChange w:id="26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261" w:author="Microsoft account" w:date="2016-03-15T18:06:00Z">
                  <w:rPr>
                    <w:rStyle w:val="Hyperlink"/>
                    <w:rFonts w:ascii="Times New Roman" w:hAnsi="Times New Roman" w:cs="Times New Roman"/>
                    <w:b/>
                    <w:noProof/>
                  </w:rPr>
                </w:rPrChange>
              </w:rPr>
              <w:t>Methods:</w:t>
            </w:r>
            <w:r w:rsidRPr="008E4ACF">
              <w:rPr>
                <w:noProof/>
                <w:webHidden/>
                <w:sz w:val="24"/>
                <w:szCs w:val="24"/>
                <w:rPrChange w:id="262" w:author="Microsoft account" w:date="2016-03-15T18:06:00Z">
                  <w:rPr>
                    <w:noProof/>
                    <w:webHidden/>
                  </w:rPr>
                </w:rPrChange>
              </w:rPr>
              <w:tab/>
            </w:r>
            <w:r w:rsidRPr="008E4ACF">
              <w:rPr>
                <w:noProof/>
                <w:webHidden/>
                <w:sz w:val="24"/>
                <w:szCs w:val="24"/>
                <w:rPrChange w:id="263" w:author="Microsoft account" w:date="2016-03-15T18:06:00Z">
                  <w:rPr>
                    <w:noProof/>
                    <w:webHidden/>
                  </w:rPr>
                </w:rPrChange>
              </w:rPr>
              <w:fldChar w:fldCharType="begin"/>
            </w:r>
            <w:r w:rsidRPr="008E4ACF">
              <w:rPr>
                <w:noProof/>
                <w:webHidden/>
                <w:sz w:val="24"/>
                <w:szCs w:val="24"/>
                <w:rPrChange w:id="264" w:author="Microsoft account" w:date="2016-03-15T18:06:00Z">
                  <w:rPr>
                    <w:noProof/>
                    <w:webHidden/>
                  </w:rPr>
                </w:rPrChange>
              </w:rPr>
              <w:instrText xml:space="preserve"> PAGEREF _Toc445828515 \h </w:instrText>
            </w:r>
            <w:r w:rsidRPr="008E4ACF">
              <w:rPr>
                <w:noProof/>
                <w:webHidden/>
                <w:sz w:val="24"/>
                <w:szCs w:val="24"/>
                <w:rPrChange w:id="265" w:author="Microsoft account" w:date="2016-03-15T18:06:00Z">
                  <w:rPr>
                    <w:noProof/>
                    <w:webHidden/>
                  </w:rPr>
                </w:rPrChange>
              </w:rPr>
            </w:r>
          </w:ins>
          <w:r w:rsidRPr="008E4ACF">
            <w:rPr>
              <w:noProof/>
              <w:webHidden/>
              <w:sz w:val="24"/>
              <w:szCs w:val="24"/>
              <w:rPrChange w:id="266" w:author="Microsoft account" w:date="2016-03-15T18:06:00Z">
                <w:rPr>
                  <w:noProof/>
                  <w:webHidden/>
                </w:rPr>
              </w:rPrChange>
            </w:rPr>
            <w:fldChar w:fldCharType="separate"/>
          </w:r>
          <w:ins w:id="267" w:author="Microsoft account" w:date="2016-03-15T18:06:00Z">
            <w:r w:rsidRPr="008E4ACF">
              <w:rPr>
                <w:noProof/>
                <w:webHidden/>
                <w:sz w:val="24"/>
                <w:szCs w:val="24"/>
                <w:rPrChange w:id="268" w:author="Microsoft account" w:date="2016-03-15T18:06:00Z">
                  <w:rPr>
                    <w:noProof/>
                    <w:webHidden/>
                  </w:rPr>
                </w:rPrChange>
              </w:rPr>
              <w:t>11</w:t>
            </w:r>
            <w:r w:rsidRPr="008E4ACF">
              <w:rPr>
                <w:noProof/>
                <w:webHidden/>
                <w:sz w:val="24"/>
                <w:szCs w:val="24"/>
                <w:rPrChange w:id="269" w:author="Microsoft account" w:date="2016-03-15T18:06:00Z">
                  <w:rPr>
                    <w:noProof/>
                    <w:webHidden/>
                  </w:rPr>
                </w:rPrChange>
              </w:rPr>
              <w:fldChar w:fldCharType="end"/>
            </w:r>
            <w:r w:rsidRPr="008E4ACF">
              <w:rPr>
                <w:rStyle w:val="Hyperlink"/>
                <w:noProof/>
                <w:sz w:val="24"/>
                <w:szCs w:val="24"/>
                <w:rPrChange w:id="270" w:author="Microsoft account" w:date="2016-03-15T18:06:00Z">
                  <w:rPr>
                    <w:rStyle w:val="Hyperlink"/>
                    <w:noProof/>
                  </w:rPr>
                </w:rPrChange>
              </w:rPr>
              <w:fldChar w:fldCharType="end"/>
            </w:r>
          </w:ins>
        </w:p>
        <w:p w14:paraId="38EEB8B5" w14:textId="77777777" w:rsidR="008E4ACF" w:rsidRPr="008E4ACF" w:rsidRDefault="008E4ACF" w:rsidP="008E4ACF">
          <w:pPr>
            <w:pStyle w:val="TOC2"/>
            <w:spacing w:line="276" w:lineRule="auto"/>
            <w:rPr>
              <w:ins w:id="271" w:author="Microsoft account" w:date="2016-03-15T18:06:00Z"/>
              <w:rFonts w:eastAsiaTheme="minorEastAsia"/>
              <w:noProof/>
              <w:sz w:val="24"/>
              <w:szCs w:val="24"/>
              <w:lang w:eastAsia="en-AU"/>
              <w:rPrChange w:id="272" w:author="Microsoft account" w:date="2016-03-15T18:06:00Z">
                <w:rPr>
                  <w:ins w:id="273" w:author="Microsoft account" w:date="2016-03-15T18:06:00Z"/>
                  <w:rFonts w:eastAsiaTheme="minorEastAsia"/>
                  <w:noProof/>
                  <w:lang w:eastAsia="en-AU"/>
                </w:rPr>
              </w:rPrChange>
            </w:rPr>
            <w:pPrChange w:id="274" w:author="Microsoft account" w:date="2016-03-15T18:06:00Z">
              <w:pPr>
                <w:pStyle w:val="TOC2"/>
              </w:pPr>
            </w:pPrChange>
          </w:pPr>
          <w:ins w:id="275" w:author="Microsoft account" w:date="2016-03-15T18:06:00Z">
            <w:r w:rsidRPr="008E4ACF">
              <w:rPr>
                <w:rStyle w:val="Hyperlink"/>
                <w:noProof/>
                <w:sz w:val="24"/>
                <w:szCs w:val="24"/>
                <w:rPrChange w:id="276" w:author="Microsoft account" w:date="2016-03-15T18:06:00Z">
                  <w:rPr>
                    <w:rStyle w:val="Hyperlink"/>
                    <w:noProof/>
                  </w:rPr>
                </w:rPrChange>
              </w:rPr>
              <w:fldChar w:fldCharType="begin"/>
            </w:r>
            <w:r w:rsidRPr="008E4ACF">
              <w:rPr>
                <w:rStyle w:val="Hyperlink"/>
                <w:noProof/>
                <w:sz w:val="24"/>
                <w:szCs w:val="24"/>
                <w:rPrChange w:id="277" w:author="Microsoft account" w:date="2016-03-15T18:06:00Z">
                  <w:rPr>
                    <w:rStyle w:val="Hyperlink"/>
                    <w:noProof/>
                  </w:rPr>
                </w:rPrChange>
              </w:rPr>
              <w:instrText xml:space="preserve"> </w:instrText>
            </w:r>
            <w:r w:rsidRPr="008E4ACF">
              <w:rPr>
                <w:noProof/>
                <w:sz w:val="24"/>
                <w:szCs w:val="24"/>
                <w:rPrChange w:id="278" w:author="Microsoft account" w:date="2016-03-15T18:06:00Z">
                  <w:rPr>
                    <w:noProof/>
                  </w:rPr>
                </w:rPrChange>
              </w:rPr>
              <w:instrText>HYPERLINK \l "_Toc445828516"</w:instrText>
            </w:r>
            <w:r w:rsidRPr="008E4ACF">
              <w:rPr>
                <w:rStyle w:val="Hyperlink"/>
                <w:noProof/>
                <w:sz w:val="24"/>
                <w:szCs w:val="24"/>
                <w:rPrChange w:id="279" w:author="Microsoft account" w:date="2016-03-15T18:06:00Z">
                  <w:rPr>
                    <w:rStyle w:val="Hyperlink"/>
                    <w:noProof/>
                  </w:rPr>
                </w:rPrChange>
              </w:rPr>
              <w:instrText xml:space="preserve"> </w:instrText>
            </w:r>
            <w:r w:rsidRPr="008E4ACF">
              <w:rPr>
                <w:rStyle w:val="Hyperlink"/>
                <w:noProof/>
                <w:sz w:val="24"/>
                <w:szCs w:val="24"/>
                <w:rPrChange w:id="280" w:author="Microsoft account" w:date="2016-03-15T18:06:00Z">
                  <w:rPr>
                    <w:rStyle w:val="Hyperlink"/>
                    <w:noProof/>
                  </w:rPr>
                </w:rPrChange>
              </w:rPr>
            </w:r>
            <w:r w:rsidRPr="008E4ACF">
              <w:rPr>
                <w:rStyle w:val="Hyperlink"/>
                <w:noProof/>
                <w:sz w:val="24"/>
                <w:szCs w:val="24"/>
                <w:rPrChange w:id="281"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282" w:author="Microsoft account" w:date="2016-03-15T18:06:00Z">
                  <w:rPr>
                    <w:rStyle w:val="Hyperlink"/>
                    <w:rFonts w:ascii="Times New Roman" w:hAnsi="Times New Roman" w:cs="Times New Roman"/>
                    <w:b/>
                    <w:noProof/>
                  </w:rPr>
                </w:rPrChange>
              </w:rPr>
              <w:t>Advanced Prostate Cancer cell line: PC3</w:t>
            </w:r>
            <w:r w:rsidRPr="008E4ACF">
              <w:rPr>
                <w:noProof/>
                <w:webHidden/>
                <w:sz w:val="24"/>
                <w:szCs w:val="24"/>
                <w:rPrChange w:id="283" w:author="Microsoft account" w:date="2016-03-15T18:06:00Z">
                  <w:rPr>
                    <w:noProof/>
                    <w:webHidden/>
                  </w:rPr>
                </w:rPrChange>
              </w:rPr>
              <w:tab/>
            </w:r>
            <w:r w:rsidRPr="008E4ACF">
              <w:rPr>
                <w:noProof/>
                <w:webHidden/>
                <w:sz w:val="24"/>
                <w:szCs w:val="24"/>
                <w:rPrChange w:id="284" w:author="Microsoft account" w:date="2016-03-15T18:06:00Z">
                  <w:rPr>
                    <w:noProof/>
                    <w:webHidden/>
                  </w:rPr>
                </w:rPrChange>
              </w:rPr>
              <w:fldChar w:fldCharType="begin"/>
            </w:r>
            <w:r w:rsidRPr="008E4ACF">
              <w:rPr>
                <w:noProof/>
                <w:webHidden/>
                <w:sz w:val="24"/>
                <w:szCs w:val="24"/>
                <w:rPrChange w:id="285" w:author="Microsoft account" w:date="2016-03-15T18:06:00Z">
                  <w:rPr>
                    <w:noProof/>
                    <w:webHidden/>
                  </w:rPr>
                </w:rPrChange>
              </w:rPr>
              <w:instrText xml:space="preserve"> PAGEREF _Toc445828516 \h </w:instrText>
            </w:r>
            <w:r w:rsidRPr="008E4ACF">
              <w:rPr>
                <w:noProof/>
                <w:webHidden/>
                <w:sz w:val="24"/>
                <w:szCs w:val="24"/>
                <w:rPrChange w:id="286" w:author="Microsoft account" w:date="2016-03-15T18:06:00Z">
                  <w:rPr>
                    <w:noProof/>
                    <w:webHidden/>
                  </w:rPr>
                </w:rPrChange>
              </w:rPr>
            </w:r>
          </w:ins>
          <w:r w:rsidRPr="008E4ACF">
            <w:rPr>
              <w:noProof/>
              <w:webHidden/>
              <w:sz w:val="24"/>
              <w:szCs w:val="24"/>
              <w:rPrChange w:id="287" w:author="Microsoft account" w:date="2016-03-15T18:06:00Z">
                <w:rPr>
                  <w:noProof/>
                  <w:webHidden/>
                </w:rPr>
              </w:rPrChange>
            </w:rPr>
            <w:fldChar w:fldCharType="separate"/>
          </w:r>
          <w:ins w:id="288" w:author="Microsoft account" w:date="2016-03-15T18:06:00Z">
            <w:r w:rsidRPr="008E4ACF">
              <w:rPr>
                <w:noProof/>
                <w:webHidden/>
                <w:sz w:val="24"/>
                <w:szCs w:val="24"/>
                <w:rPrChange w:id="289" w:author="Microsoft account" w:date="2016-03-15T18:06:00Z">
                  <w:rPr>
                    <w:noProof/>
                    <w:webHidden/>
                  </w:rPr>
                </w:rPrChange>
              </w:rPr>
              <w:t>11</w:t>
            </w:r>
            <w:r w:rsidRPr="008E4ACF">
              <w:rPr>
                <w:noProof/>
                <w:webHidden/>
                <w:sz w:val="24"/>
                <w:szCs w:val="24"/>
                <w:rPrChange w:id="290" w:author="Microsoft account" w:date="2016-03-15T18:06:00Z">
                  <w:rPr>
                    <w:noProof/>
                    <w:webHidden/>
                  </w:rPr>
                </w:rPrChange>
              </w:rPr>
              <w:fldChar w:fldCharType="end"/>
            </w:r>
            <w:r w:rsidRPr="008E4ACF">
              <w:rPr>
                <w:rStyle w:val="Hyperlink"/>
                <w:noProof/>
                <w:sz w:val="24"/>
                <w:szCs w:val="24"/>
                <w:rPrChange w:id="291" w:author="Microsoft account" w:date="2016-03-15T18:06:00Z">
                  <w:rPr>
                    <w:rStyle w:val="Hyperlink"/>
                    <w:noProof/>
                  </w:rPr>
                </w:rPrChange>
              </w:rPr>
              <w:fldChar w:fldCharType="end"/>
            </w:r>
          </w:ins>
        </w:p>
        <w:p w14:paraId="3930D963" w14:textId="77777777" w:rsidR="008E4ACF" w:rsidRPr="008E4ACF" w:rsidRDefault="008E4ACF" w:rsidP="008E4ACF">
          <w:pPr>
            <w:pStyle w:val="TOC2"/>
            <w:spacing w:line="276" w:lineRule="auto"/>
            <w:rPr>
              <w:ins w:id="292" w:author="Microsoft account" w:date="2016-03-15T18:06:00Z"/>
              <w:rFonts w:eastAsiaTheme="minorEastAsia"/>
              <w:noProof/>
              <w:sz w:val="24"/>
              <w:szCs w:val="24"/>
              <w:lang w:eastAsia="en-AU"/>
              <w:rPrChange w:id="293" w:author="Microsoft account" w:date="2016-03-15T18:06:00Z">
                <w:rPr>
                  <w:ins w:id="294" w:author="Microsoft account" w:date="2016-03-15T18:06:00Z"/>
                  <w:rFonts w:eastAsiaTheme="minorEastAsia"/>
                  <w:noProof/>
                  <w:lang w:eastAsia="en-AU"/>
                </w:rPr>
              </w:rPrChange>
            </w:rPr>
            <w:pPrChange w:id="295" w:author="Microsoft account" w:date="2016-03-15T18:06:00Z">
              <w:pPr>
                <w:pStyle w:val="TOC2"/>
              </w:pPr>
            </w:pPrChange>
          </w:pPr>
          <w:ins w:id="296" w:author="Microsoft account" w:date="2016-03-15T18:06:00Z">
            <w:r w:rsidRPr="008E4ACF">
              <w:rPr>
                <w:rStyle w:val="Hyperlink"/>
                <w:noProof/>
                <w:sz w:val="24"/>
                <w:szCs w:val="24"/>
                <w:rPrChange w:id="297" w:author="Microsoft account" w:date="2016-03-15T18:06:00Z">
                  <w:rPr>
                    <w:rStyle w:val="Hyperlink"/>
                    <w:noProof/>
                  </w:rPr>
                </w:rPrChange>
              </w:rPr>
              <w:fldChar w:fldCharType="begin"/>
            </w:r>
            <w:r w:rsidRPr="008E4ACF">
              <w:rPr>
                <w:rStyle w:val="Hyperlink"/>
                <w:noProof/>
                <w:sz w:val="24"/>
                <w:szCs w:val="24"/>
                <w:rPrChange w:id="298" w:author="Microsoft account" w:date="2016-03-15T18:06:00Z">
                  <w:rPr>
                    <w:rStyle w:val="Hyperlink"/>
                    <w:noProof/>
                  </w:rPr>
                </w:rPrChange>
              </w:rPr>
              <w:instrText xml:space="preserve"> </w:instrText>
            </w:r>
            <w:r w:rsidRPr="008E4ACF">
              <w:rPr>
                <w:noProof/>
                <w:sz w:val="24"/>
                <w:szCs w:val="24"/>
                <w:rPrChange w:id="299" w:author="Microsoft account" w:date="2016-03-15T18:06:00Z">
                  <w:rPr>
                    <w:noProof/>
                  </w:rPr>
                </w:rPrChange>
              </w:rPr>
              <w:instrText>HYPERLINK \l "_Toc445828517"</w:instrText>
            </w:r>
            <w:r w:rsidRPr="008E4ACF">
              <w:rPr>
                <w:rStyle w:val="Hyperlink"/>
                <w:noProof/>
                <w:sz w:val="24"/>
                <w:szCs w:val="24"/>
                <w:rPrChange w:id="300" w:author="Microsoft account" w:date="2016-03-15T18:06:00Z">
                  <w:rPr>
                    <w:rStyle w:val="Hyperlink"/>
                    <w:noProof/>
                  </w:rPr>
                </w:rPrChange>
              </w:rPr>
              <w:instrText xml:space="preserve"> </w:instrText>
            </w:r>
            <w:r w:rsidRPr="008E4ACF">
              <w:rPr>
                <w:rStyle w:val="Hyperlink"/>
                <w:noProof/>
                <w:sz w:val="24"/>
                <w:szCs w:val="24"/>
                <w:rPrChange w:id="301" w:author="Microsoft account" w:date="2016-03-15T18:06:00Z">
                  <w:rPr>
                    <w:rStyle w:val="Hyperlink"/>
                    <w:noProof/>
                  </w:rPr>
                </w:rPrChange>
              </w:rPr>
            </w:r>
            <w:r w:rsidRPr="008E4ACF">
              <w:rPr>
                <w:rStyle w:val="Hyperlink"/>
                <w:noProof/>
                <w:sz w:val="24"/>
                <w:szCs w:val="24"/>
                <w:rPrChange w:id="302"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303" w:author="Microsoft account" w:date="2016-03-15T18:06:00Z">
                  <w:rPr>
                    <w:rStyle w:val="Hyperlink"/>
                    <w:rFonts w:ascii="Times New Roman" w:hAnsi="Times New Roman" w:cs="Times New Roman"/>
                    <w:b/>
                    <w:noProof/>
                  </w:rPr>
                </w:rPrChange>
              </w:rPr>
              <w:t>Aim 1: Assessment of exported miRNAs</w:t>
            </w:r>
            <w:r w:rsidRPr="008E4ACF">
              <w:rPr>
                <w:noProof/>
                <w:webHidden/>
                <w:sz w:val="24"/>
                <w:szCs w:val="24"/>
                <w:rPrChange w:id="304" w:author="Microsoft account" w:date="2016-03-15T18:06:00Z">
                  <w:rPr>
                    <w:noProof/>
                    <w:webHidden/>
                  </w:rPr>
                </w:rPrChange>
              </w:rPr>
              <w:tab/>
            </w:r>
            <w:r w:rsidRPr="008E4ACF">
              <w:rPr>
                <w:noProof/>
                <w:webHidden/>
                <w:sz w:val="24"/>
                <w:szCs w:val="24"/>
                <w:rPrChange w:id="305" w:author="Microsoft account" w:date="2016-03-15T18:06:00Z">
                  <w:rPr>
                    <w:noProof/>
                    <w:webHidden/>
                  </w:rPr>
                </w:rPrChange>
              </w:rPr>
              <w:fldChar w:fldCharType="begin"/>
            </w:r>
            <w:r w:rsidRPr="008E4ACF">
              <w:rPr>
                <w:noProof/>
                <w:webHidden/>
                <w:sz w:val="24"/>
                <w:szCs w:val="24"/>
                <w:rPrChange w:id="306" w:author="Microsoft account" w:date="2016-03-15T18:06:00Z">
                  <w:rPr>
                    <w:noProof/>
                    <w:webHidden/>
                  </w:rPr>
                </w:rPrChange>
              </w:rPr>
              <w:instrText xml:space="preserve"> PAGEREF _Toc445828517 \h </w:instrText>
            </w:r>
            <w:r w:rsidRPr="008E4ACF">
              <w:rPr>
                <w:noProof/>
                <w:webHidden/>
                <w:sz w:val="24"/>
                <w:szCs w:val="24"/>
                <w:rPrChange w:id="307" w:author="Microsoft account" w:date="2016-03-15T18:06:00Z">
                  <w:rPr>
                    <w:noProof/>
                    <w:webHidden/>
                  </w:rPr>
                </w:rPrChange>
              </w:rPr>
            </w:r>
          </w:ins>
          <w:r w:rsidRPr="008E4ACF">
            <w:rPr>
              <w:noProof/>
              <w:webHidden/>
              <w:sz w:val="24"/>
              <w:szCs w:val="24"/>
              <w:rPrChange w:id="308" w:author="Microsoft account" w:date="2016-03-15T18:06:00Z">
                <w:rPr>
                  <w:noProof/>
                  <w:webHidden/>
                </w:rPr>
              </w:rPrChange>
            </w:rPr>
            <w:fldChar w:fldCharType="separate"/>
          </w:r>
          <w:ins w:id="309" w:author="Microsoft account" w:date="2016-03-15T18:06:00Z">
            <w:r w:rsidRPr="008E4ACF">
              <w:rPr>
                <w:noProof/>
                <w:webHidden/>
                <w:sz w:val="24"/>
                <w:szCs w:val="24"/>
                <w:rPrChange w:id="310" w:author="Microsoft account" w:date="2016-03-15T18:06:00Z">
                  <w:rPr>
                    <w:noProof/>
                    <w:webHidden/>
                  </w:rPr>
                </w:rPrChange>
              </w:rPr>
              <w:t>12</w:t>
            </w:r>
            <w:r w:rsidRPr="008E4ACF">
              <w:rPr>
                <w:noProof/>
                <w:webHidden/>
                <w:sz w:val="24"/>
                <w:szCs w:val="24"/>
                <w:rPrChange w:id="311" w:author="Microsoft account" w:date="2016-03-15T18:06:00Z">
                  <w:rPr>
                    <w:noProof/>
                    <w:webHidden/>
                  </w:rPr>
                </w:rPrChange>
              </w:rPr>
              <w:fldChar w:fldCharType="end"/>
            </w:r>
            <w:r w:rsidRPr="008E4ACF">
              <w:rPr>
                <w:rStyle w:val="Hyperlink"/>
                <w:noProof/>
                <w:sz w:val="24"/>
                <w:szCs w:val="24"/>
                <w:rPrChange w:id="312" w:author="Microsoft account" w:date="2016-03-15T18:06:00Z">
                  <w:rPr>
                    <w:rStyle w:val="Hyperlink"/>
                    <w:noProof/>
                  </w:rPr>
                </w:rPrChange>
              </w:rPr>
              <w:fldChar w:fldCharType="end"/>
            </w:r>
          </w:ins>
        </w:p>
        <w:p w14:paraId="22107871" w14:textId="77777777" w:rsidR="008E4ACF" w:rsidRPr="008E4ACF" w:rsidRDefault="008E4ACF" w:rsidP="008E4ACF">
          <w:pPr>
            <w:pStyle w:val="TOC3"/>
            <w:tabs>
              <w:tab w:val="right" w:leader="dot" w:pos="9174"/>
            </w:tabs>
            <w:spacing w:line="276" w:lineRule="auto"/>
            <w:rPr>
              <w:ins w:id="313" w:author="Microsoft account" w:date="2016-03-15T18:06:00Z"/>
              <w:rFonts w:eastAsiaTheme="minorEastAsia"/>
              <w:noProof/>
              <w:sz w:val="24"/>
              <w:szCs w:val="24"/>
              <w:lang w:eastAsia="en-AU"/>
              <w:rPrChange w:id="314" w:author="Microsoft account" w:date="2016-03-15T18:06:00Z">
                <w:rPr>
                  <w:ins w:id="315" w:author="Microsoft account" w:date="2016-03-15T18:06:00Z"/>
                  <w:rFonts w:eastAsiaTheme="minorEastAsia"/>
                  <w:noProof/>
                  <w:lang w:eastAsia="en-AU"/>
                </w:rPr>
              </w:rPrChange>
            </w:rPr>
            <w:pPrChange w:id="316" w:author="Microsoft account" w:date="2016-03-15T18:06:00Z">
              <w:pPr>
                <w:pStyle w:val="TOC3"/>
                <w:tabs>
                  <w:tab w:val="right" w:leader="dot" w:pos="9174"/>
                </w:tabs>
              </w:pPr>
            </w:pPrChange>
          </w:pPr>
          <w:ins w:id="317" w:author="Microsoft account" w:date="2016-03-15T18:06:00Z">
            <w:r w:rsidRPr="008E4ACF">
              <w:rPr>
                <w:rStyle w:val="Hyperlink"/>
                <w:noProof/>
                <w:sz w:val="24"/>
                <w:szCs w:val="24"/>
                <w:rPrChange w:id="318" w:author="Microsoft account" w:date="2016-03-15T18:06:00Z">
                  <w:rPr>
                    <w:rStyle w:val="Hyperlink"/>
                    <w:noProof/>
                  </w:rPr>
                </w:rPrChange>
              </w:rPr>
              <w:fldChar w:fldCharType="begin"/>
            </w:r>
            <w:r w:rsidRPr="008E4ACF">
              <w:rPr>
                <w:rStyle w:val="Hyperlink"/>
                <w:noProof/>
                <w:sz w:val="24"/>
                <w:szCs w:val="24"/>
                <w:rPrChange w:id="319" w:author="Microsoft account" w:date="2016-03-15T18:06:00Z">
                  <w:rPr>
                    <w:rStyle w:val="Hyperlink"/>
                    <w:noProof/>
                  </w:rPr>
                </w:rPrChange>
              </w:rPr>
              <w:instrText xml:space="preserve"> </w:instrText>
            </w:r>
            <w:r w:rsidRPr="008E4ACF">
              <w:rPr>
                <w:noProof/>
                <w:sz w:val="24"/>
                <w:szCs w:val="24"/>
                <w:rPrChange w:id="320" w:author="Microsoft account" w:date="2016-03-15T18:06:00Z">
                  <w:rPr>
                    <w:noProof/>
                  </w:rPr>
                </w:rPrChange>
              </w:rPr>
              <w:instrText>HYPERLINK \l "_Toc445828518"</w:instrText>
            </w:r>
            <w:r w:rsidRPr="008E4ACF">
              <w:rPr>
                <w:rStyle w:val="Hyperlink"/>
                <w:noProof/>
                <w:sz w:val="24"/>
                <w:szCs w:val="24"/>
                <w:rPrChange w:id="321" w:author="Microsoft account" w:date="2016-03-15T18:06:00Z">
                  <w:rPr>
                    <w:rStyle w:val="Hyperlink"/>
                    <w:noProof/>
                  </w:rPr>
                </w:rPrChange>
              </w:rPr>
              <w:instrText xml:space="preserve"> </w:instrText>
            </w:r>
            <w:r w:rsidRPr="008E4ACF">
              <w:rPr>
                <w:rStyle w:val="Hyperlink"/>
                <w:noProof/>
                <w:sz w:val="24"/>
                <w:szCs w:val="24"/>
                <w:rPrChange w:id="322" w:author="Microsoft account" w:date="2016-03-15T18:06:00Z">
                  <w:rPr>
                    <w:rStyle w:val="Hyperlink"/>
                    <w:noProof/>
                  </w:rPr>
                </w:rPrChange>
              </w:rPr>
            </w:r>
            <w:r w:rsidRPr="008E4ACF">
              <w:rPr>
                <w:rStyle w:val="Hyperlink"/>
                <w:noProof/>
                <w:sz w:val="24"/>
                <w:szCs w:val="24"/>
                <w:rPrChange w:id="323"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324" w:author="Microsoft account" w:date="2016-03-15T18:06:00Z">
                  <w:rPr>
                    <w:rStyle w:val="Hyperlink"/>
                    <w:rFonts w:ascii="Times New Roman" w:hAnsi="Times New Roman" w:cs="Times New Roman"/>
                    <w:noProof/>
                  </w:rPr>
                </w:rPrChange>
              </w:rPr>
              <w:t>Bioinformatics analysis:</w:t>
            </w:r>
            <w:r w:rsidRPr="008E4ACF">
              <w:rPr>
                <w:noProof/>
                <w:webHidden/>
                <w:sz w:val="24"/>
                <w:szCs w:val="24"/>
                <w:rPrChange w:id="325" w:author="Microsoft account" w:date="2016-03-15T18:06:00Z">
                  <w:rPr>
                    <w:noProof/>
                    <w:webHidden/>
                  </w:rPr>
                </w:rPrChange>
              </w:rPr>
              <w:tab/>
            </w:r>
            <w:r w:rsidRPr="008E4ACF">
              <w:rPr>
                <w:noProof/>
                <w:webHidden/>
                <w:sz w:val="24"/>
                <w:szCs w:val="24"/>
                <w:rPrChange w:id="326" w:author="Microsoft account" w:date="2016-03-15T18:06:00Z">
                  <w:rPr>
                    <w:noProof/>
                    <w:webHidden/>
                  </w:rPr>
                </w:rPrChange>
              </w:rPr>
              <w:fldChar w:fldCharType="begin"/>
            </w:r>
            <w:r w:rsidRPr="008E4ACF">
              <w:rPr>
                <w:noProof/>
                <w:webHidden/>
                <w:sz w:val="24"/>
                <w:szCs w:val="24"/>
                <w:rPrChange w:id="327" w:author="Microsoft account" w:date="2016-03-15T18:06:00Z">
                  <w:rPr>
                    <w:noProof/>
                    <w:webHidden/>
                  </w:rPr>
                </w:rPrChange>
              </w:rPr>
              <w:instrText xml:space="preserve"> PAGEREF _Toc445828518 \h </w:instrText>
            </w:r>
            <w:r w:rsidRPr="008E4ACF">
              <w:rPr>
                <w:noProof/>
                <w:webHidden/>
                <w:sz w:val="24"/>
                <w:szCs w:val="24"/>
                <w:rPrChange w:id="328" w:author="Microsoft account" w:date="2016-03-15T18:06:00Z">
                  <w:rPr>
                    <w:noProof/>
                    <w:webHidden/>
                  </w:rPr>
                </w:rPrChange>
              </w:rPr>
            </w:r>
          </w:ins>
          <w:r w:rsidRPr="008E4ACF">
            <w:rPr>
              <w:noProof/>
              <w:webHidden/>
              <w:sz w:val="24"/>
              <w:szCs w:val="24"/>
              <w:rPrChange w:id="329" w:author="Microsoft account" w:date="2016-03-15T18:06:00Z">
                <w:rPr>
                  <w:noProof/>
                  <w:webHidden/>
                </w:rPr>
              </w:rPrChange>
            </w:rPr>
            <w:fldChar w:fldCharType="separate"/>
          </w:r>
          <w:ins w:id="330" w:author="Microsoft account" w:date="2016-03-15T18:06:00Z">
            <w:r w:rsidRPr="008E4ACF">
              <w:rPr>
                <w:noProof/>
                <w:webHidden/>
                <w:sz w:val="24"/>
                <w:szCs w:val="24"/>
                <w:rPrChange w:id="331" w:author="Microsoft account" w:date="2016-03-15T18:06:00Z">
                  <w:rPr>
                    <w:noProof/>
                    <w:webHidden/>
                  </w:rPr>
                </w:rPrChange>
              </w:rPr>
              <w:t>12</w:t>
            </w:r>
            <w:r w:rsidRPr="008E4ACF">
              <w:rPr>
                <w:noProof/>
                <w:webHidden/>
                <w:sz w:val="24"/>
                <w:szCs w:val="24"/>
                <w:rPrChange w:id="332" w:author="Microsoft account" w:date="2016-03-15T18:06:00Z">
                  <w:rPr>
                    <w:noProof/>
                    <w:webHidden/>
                  </w:rPr>
                </w:rPrChange>
              </w:rPr>
              <w:fldChar w:fldCharType="end"/>
            </w:r>
            <w:r w:rsidRPr="008E4ACF">
              <w:rPr>
                <w:rStyle w:val="Hyperlink"/>
                <w:noProof/>
                <w:sz w:val="24"/>
                <w:szCs w:val="24"/>
                <w:rPrChange w:id="333" w:author="Microsoft account" w:date="2016-03-15T18:06:00Z">
                  <w:rPr>
                    <w:rStyle w:val="Hyperlink"/>
                    <w:noProof/>
                  </w:rPr>
                </w:rPrChange>
              </w:rPr>
              <w:fldChar w:fldCharType="end"/>
            </w:r>
          </w:ins>
        </w:p>
        <w:p w14:paraId="6CE959D8" w14:textId="77777777" w:rsidR="008E4ACF" w:rsidRPr="008E4ACF" w:rsidRDefault="008E4ACF" w:rsidP="008E4ACF">
          <w:pPr>
            <w:pStyle w:val="TOC3"/>
            <w:tabs>
              <w:tab w:val="right" w:leader="dot" w:pos="9174"/>
            </w:tabs>
            <w:spacing w:line="276" w:lineRule="auto"/>
            <w:rPr>
              <w:ins w:id="334" w:author="Microsoft account" w:date="2016-03-15T18:06:00Z"/>
              <w:rFonts w:eastAsiaTheme="minorEastAsia"/>
              <w:noProof/>
              <w:sz w:val="24"/>
              <w:szCs w:val="24"/>
              <w:lang w:eastAsia="en-AU"/>
              <w:rPrChange w:id="335" w:author="Microsoft account" w:date="2016-03-15T18:06:00Z">
                <w:rPr>
                  <w:ins w:id="336" w:author="Microsoft account" w:date="2016-03-15T18:06:00Z"/>
                  <w:rFonts w:eastAsiaTheme="minorEastAsia"/>
                  <w:noProof/>
                  <w:lang w:eastAsia="en-AU"/>
                </w:rPr>
              </w:rPrChange>
            </w:rPr>
            <w:pPrChange w:id="337" w:author="Microsoft account" w:date="2016-03-15T18:06:00Z">
              <w:pPr>
                <w:pStyle w:val="TOC3"/>
                <w:tabs>
                  <w:tab w:val="right" w:leader="dot" w:pos="9174"/>
                </w:tabs>
              </w:pPr>
            </w:pPrChange>
          </w:pPr>
          <w:ins w:id="338" w:author="Microsoft account" w:date="2016-03-15T18:06:00Z">
            <w:r w:rsidRPr="008E4ACF">
              <w:rPr>
                <w:rStyle w:val="Hyperlink"/>
                <w:noProof/>
                <w:sz w:val="24"/>
                <w:szCs w:val="24"/>
                <w:rPrChange w:id="339" w:author="Microsoft account" w:date="2016-03-15T18:06:00Z">
                  <w:rPr>
                    <w:rStyle w:val="Hyperlink"/>
                    <w:noProof/>
                  </w:rPr>
                </w:rPrChange>
              </w:rPr>
              <w:fldChar w:fldCharType="begin"/>
            </w:r>
            <w:r w:rsidRPr="008E4ACF">
              <w:rPr>
                <w:rStyle w:val="Hyperlink"/>
                <w:noProof/>
                <w:sz w:val="24"/>
                <w:szCs w:val="24"/>
                <w:rPrChange w:id="340" w:author="Microsoft account" w:date="2016-03-15T18:06:00Z">
                  <w:rPr>
                    <w:rStyle w:val="Hyperlink"/>
                    <w:noProof/>
                  </w:rPr>
                </w:rPrChange>
              </w:rPr>
              <w:instrText xml:space="preserve"> </w:instrText>
            </w:r>
            <w:r w:rsidRPr="008E4ACF">
              <w:rPr>
                <w:noProof/>
                <w:sz w:val="24"/>
                <w:szCs w:val="24"/>
                <w:rPrChange w:id="341" w:author="Microsoft account" w:date="2016-03-15T18:06:00Z">
                  <w:rPr>
                    <w:noProof/>
                  </w:rPr>
                </w:rPrChange>
              </w:rPr>
              <w:instrText>HYPERLINK \l "_Toc445828519"</w:instrText>
            </w:r>
            <w:r w:rsidRPr="008E4ACF">
              <w:rPr>
                <w:rStyle w:val="Hyperlink"/>
                <w:noProof/>
                <w:sz w:val="24"/>
                <w:szCs w:val="24"/>
                <w:rPrChange w:id="342" w:author="Microsoft account" w:date="2016-03-15T18:06:00Z">
                  <w:rPr>
                    <w:rStyle w:val="Hyperlink"/>
                    <w:noProof/>
                  </w:rPr>
                </w:rPrChange>
              </w:rPr>
              <w:instrText xml:space="preserve"> </w:instrText>
            </w:r>
            <w:r w:rsidRPr="008E4ACF">
              <w:rPr>
                <w:rStyle w:val="Hyperlink"/>
                <w:noProof/>
                <w:sz w:val="24"/>
                <w:szCs w:val="24"/>
                <w:rPrChange w:id="343" w:author="Microsoft account" w:date="2016-03-15T18:06:00Z">
                  <w:rPr>
                    <w:rStyle w:val="Hyperlink"/>
                    <w:noProof/>
                  </w:rPr>
                </w:rPrChange>
              </w:rPr>
            </w:r>
            <w:r w:rsidRPr="008E4ACF">
              <w:rPr>
                <w:rStyle w:val="Hyperlink"/>
                <w:noProof/>
                <w:sz w:val="24"/>
                <w:szCs w:val="24"/>
                <w:rPrChange w:id="344"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345" w:author="Microsoft account" w:date="2016-03-15T18:06:00Z">
                  <w:rPr>
                    <w:rStyle w:val="Hyperlink"/>
                    <w:rFonts w:ascii="Times New Roman" w:hAnsi="Times New Roman" w:cs="Times New Roman"/>
                    <w:noProof/>
                  </w:rPr>
                </w:rPrChange>
              </w:rPr>
              <w:t>RT-qPCR:</w:t>
            </w:r>
            <w:r w:rsidRPr="008E4ACF">
              <w:rPr>
                <w:noProof/>
                <w:webHidden/>
                <w:sz w:val="24"/>
                <w:szCs w:val="24"/>
                <w:rPrChange w:id="346" w:author="Microsoft account" w:date="2016-03-15T18:06:00Z">
                  <w:rPr>
                    <w:noProof/>
                    <w:webHidden/>
                  </w:rPr>
                </w:rPrChange>
              </w:rPr>
              <w:tab/>
            </w:r>
            <w:r w:rsidRPr="008E4ACF">
              <w:rPr>
                <w:noProof/>
                <w:webHidden/>
                <w:sz w:val="24"/>
                <w:szCs w:val="24"/>
                <w:rPrChange w:id="347" w:author="Microsoft account" w:date="2016-03-15T18:06:00Z">
                  <w:rPr>
                    <w:noProof/>
                    <w:webHidden/>
                  </w:rPr>
                </w:rPrChange>
              </w:rPr>
              <w:fldChar w:fldCharType="begin"/>
            </w:r>
            <w:r w:rsidRPr="008E4ACF">
              <w:rPr>
                <w:noProof/>
                <w:webHidden/>
                <w:sz w:val="24"/>
                <w:szCs w:val="24"/>
                <w:rPrChange w:id="348" w:author="Microsoft account" w:date="2016-03-15T18:06:00Z">
                  <w:rPr>
                    <w:noProof/>
                    <w:webHidden/>
                  </w:rPr>
                </w:rPrChange>
              </w:rPr>
              <w:instrText xml:space="preserve"> PAGEREF _Toc445828519 \h </w:instrText>
            </w:r>
            <w:r w:rsidRPr="008E4ACF">
              <w:rPr>
                <w:noProof/>
                <w:webHidden/>
                <w:sz w:val="24"/>
                <w:szCs w:val="24"/>
                <w:rPrChange w:id="349" w:author="Microsoft account" w:date="2016-03-15T18:06:00Z">
                  <w:rPr>
                    <w:noProof/>
                    <w:webHidden/>
                  </w:rPr>
                </w:rPrChange>
              </w:rPr>
            </w:r>
          </w:ins>
          <w:r w:rsidRPr="008E4ACF">
            <w:rPr>
              <w:noProof/>
              <w:webHidden/>
              <w:sz w:val="24"/>
              <w:szCs w:val="24"/>
              <w:rPrChange w:id="350" w:author="Microsoft account" w:date="2016-03-15T18:06:00Z">
                <w:rPr>
                  <w:noProof/>
                  <w:webHidden/>
                </w:rPr>
              </w:rPrChange>
            </w:rPr>
            <w:fldChar w:fldCharType="separate"/>
          </w:r>
          <w:ins w:id="351" w:author="Microsoft account" w:date="2016-03-15T18:06:00Z">
            <w:r w:rsidRPr="008E4ACF">
              <w:rPr>
                <w:noProof/>
                <w:webHidden/>
                <w:sz w:val="24"/>
                <w:szCs w:val="24"/>
                <w:rPrChange w:id="352" w:author="Microsoft account" w:date="2016-03-15T18:06:00Z">
                  <w:rPr>
                    <w:noProof/>
                    <w:webHidden/>
                  </w:rPr>
                </w:rPrChange>
              </w:rPr>
              <w:t>12</w:t>
            </w:r>
            <w:r w:rsidRPr="008E4ACF">
              <w:rPr>
                <w:noProof/>
                <w:webHidden/>
                <w:sz w:val="24"/>
                <w:szCs w:val="24"/>
                <w:rPrChange w:id="353" w:author="Microsoft account" w:date="2016-03-15T18:06:00Z">
                  <w:rPr>
                    <w:noProof/>
                    <w:webHidden/>
                  </w:rPr>
                </w:rPrChange>
              </w:rPr>
              <w:fldChar w:fldCharType="end"/>
            </w:r>
            <w:r w:rsidRPr="008E4ACF">
              <w:rPr>
                <w:rStyle w:val="Hyperlink"/>
                <w:noProof/>
                <w:sz w:val="24"/>
                <w:szCs w:val="24"/>
                <w:rPrChange w:id="354" w:author="Microsoft account" w:date="2016-03-15T18:06:00Z">
                  <w:rPr>
                    <w:rStyle w:val="Hyperlink"/>
                    <w:noProof/>
                  </w:rPr>
                </w:rPrChange>
              </w:rPr>
              <w:fldChar w:fldCharType="end"/>
            </w:r>
          </w:ins>
        </w:p>
        <w:p w14:paraId="4F28A8A8" w14:textId="77777777" w:rsidR="008E4ACF" w:rsidRPr="008E4ACF" w:rsidRDefault="008E4ACF" w:rsidP="008E4ACF">
          <w:pPr>
            <w:pStyle w:val="TOC3"/>
            <w:tabs>
              <w:tab w:val="right" w:leader="dot" w:pos="9174"/>
            </w:tabs>
            <w:spacing w:line="276" w:lineRule="auto"/>
            <w:rPr>
              <w:ins w:id="355" w:author="Microsoft account" w:date="2016-03-15T18:06:00Z"/>
              <w:rFonts w:eastAsiaTheme="minorEastAsia"/>
              <w:noProof/>
              <w:sz w:val="24"/>
              <w:szCs w:val="24"/>
              <w:lang w:eastAsia="en-AU"/>
              <w:rPrChange w:id="356" w:author="Microsoft account" w:date="2016-03-15T18:06:00Z">
                <w:rPr>
                  <w:ins w:id="357" w:author="Microsoft account" w:date="2016-03-15T18:06:00Z"/>
                  <w:rFonts w:eastAsiaTheme="minorEastAsia"/>
                  <w:noProof/>
                  <w:lang w:eastAsia="en-AU"/>
                </w:rPr>
              </w:rPrChange>
            </w:rPr>
            <w:pPrChange w:id="358" w:author="Microsoft account" w:date="2016-03-15T18:06:00Z">
              <w:pPr>
                <w:pStyle w:val="TOC3"/>
                <w:tabs>
                  <w:tab w:val="right" w:leader="dot" w:pos="9174"/>
                </w:tabs>
              </w:pPr>
            </w:pPrChange>
          </w:pPr>
          <w:ins w:id="359" w:author="Microsoft account" w:date="2016-03-15T18:06:00Z">
            <w:r w:rsidRPr="008E4ACF">
              <w:rPr>
                <w:rStyle w:val="Hyperlink"/>
                <w:noProof/>
                <w:sz w:val="24"/>
                <w:szCs w:val="24"/>
                <w:rPrChange w:id="360" w:author="Microsoft account" w:date="2016-03-15T18:06:00Z">
                  <w:rPr>
                    <w:rStyle w:val="Hyperlink"/>
                    <w:noProof/>
                  </w:rPr>
                </w:rPrChange>
              </w:rPr>
              <w:fldChar w:fldCharType="begin"/>
            </w:r>
            <w:r w:rsidRPr="008E4ACF">
              <w:rPr>
                <w:rStyle w:val="Hyperlink"/>
                <w:noProof/>
                <w:sz w:val="24"/>
                <w:szCs w:val="24"/>
                <w:rPrChange w:id="361" w:author="Microsoft account" w:date="2016-03-15T18:06:00Z">
                  <w:rPr>
                    <w:rStyle w:val="Hyperlink"/>
                    <w:noProof/>
                  </w:rPr>
                </w:rPrChange>
              </w:rPr>
              <w:instrText xml:space="preserve"> </w:instrText>
            </w:r>
            <w:r w:rsidRPr="008E4ACF">
              <w:rPr>
                <w:noProof/>
                <w:sz w:val="24"/>
                <w:szCs w:val="24"/>
                <w:rPrChange w:id="362" w:author="Microsoft account" w:date="2016-03-15T18:06:00Z">
                  <w:rPr>
                    <w:noProof/>
                  </w:rPr>
                </w:rPrChange>
              </w:rPr>
              <w:instrText>HYPERLINK \l "_Toc445828520"</w:instrText>
            </w:r>
            <w:r w:rsidRPr="008E4ACF">
              <w:rPr>
                <w:rStyle w:val="Hyperlink"/>
                <w:noProof/>
                <w:sz w:val="24"/>
                <w:szCs w:val="24"/>
                <w:rPrChange w:id="363" w:author="Microsoft account" w:date="2016-03-15T18:06:00Z">
                  <w:rPr>
                    <w:rStyle w:val="Hyperlink"/>
                    <w:noProof/>
                  </w:rPr>
                </w:rPrChange>
              </w:rPr>
              <w:instrText xml:space="preserve"> </w:instrText>
            </w:r>
            <w:r w:rsidRPr="008E4ACF">
              <w:rPr>
                <w:rStyle w:val="Hyperlink"/>
                <w:noProof/>
                <w:sz w:val="24"/>
                <w:szCs w:val="24"/>
                <w:rPrChange w:id="364" w:author="Microsoft account" w:date="2016-03-15T18:06:00Z">
                  <w:rPr>
                    <w:rStyle w:val="Hyperlink"/>
                    <w:noProof/>
                  </w:rPr>
                </w:rPrChange>
              </w:rPr>
            </w:r>
            <w:r w:rsidRPr="008E4ACF">
              <w:rPr>
                <w:rStyle w:val="Hyperlink"/>
                <w:noProof/>
                <w:sz w:val="24"/>
                <w:szCs w:val="24"/>
                <w:rPrChange w:id="365"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366" w:author="Microsoft account" w:date="2016-03-15T18:06:00Z">
                  <w:rPr>
                    <w:rStyle w:val="Hyperlink"/>
                    <w:rFonts w:ascii="Times New Roman" w:hAnsi="Times New Roman" w:cs="Times New Roman"/>
                    <w:noProof/>
                  </w:rPr>
                </w:rPrChange>
              </w:rPr>
              <w:t>Expectations for Aim 1:</w:t>
            </w:r>
            <w:r w:rsidRPr="008E4ACF">
              <w:rPr>
                <w:noProof/>
                <w:webHidden/>
                <w:sz w:val="24"/>
                <w:szCs w:val="24"/>
                <w:rPrChange w:id="367" w:author="Microsoft account" w:date="2016-03-15T18:06:00Z">
                  <w:rPr>
                    <w:noProof/>
                    <w:webHidden/>
                  </w:rPr>
                </w:rPrChange>
              </w:rPr>
              <w:tab/>
            </w:r>
            <w:r w:rsidRPr="008E4ACF">
              <w:rPr>
                <w:noProof/>
                <w:webHidden/>
                <w:sz w:val="24"/>
                <w:szCs w:val="24"/>
                <w:rPrChange w:id="368" w:author="Microsoft account" w:date="2016-03-15T18:06:00Z">
                  <w:rPr>
                    <w:noProof/>
                    <w:webHidden/>
                  </w:rPr>
                </w:rPrChange>
              </w:rPr>
              <w:fldChar w:fldCharType="begin"/>
            </w:r>
            <w:r w:rsidRPr="008E4ACF">
              <w:rPr>
                <w:noProof/>
                <w:webHidden/>
                <w:sz w:val="24"/>
                <w:szCs w:val="24"/>
                <w:rPrChange w:id="369" w:author="Microsoft account" w:date="2016-03-15T18:06:00Z">
                  <w:rPr>
                    <w:noProof/>
                    <w:webHidden/>
                  </w:rPr>
                </w:rPrChange>
              </w:rPr>
              <w:instrText xml:space="preserve"> PAGEREF _Toc445828520 \h </w:instrText>
            </w:r>
            <w:r w:rsidRPr="008E4ACF">
              <w:rPr>
                <w:noProof/>
                <w:webHidden/>
                <w:sz w:val="24"/>
                <w:szCs w:val="24"/>
                <w:rPrChange w:id="370" w:author="Microsoft account" w:date="2016-03-15T18:06:00Z">
                  <w:rPr>
                    <w:noProof/>
                    <w:webHidden/>
                  </w:rPr>
                </w:rPrChange>
              </w:rPr>
            </w:r>
          </w:ins>
          <w:r w:rsidRPr="008E4ACF">
            <w:rPr>
              <w:noProof/>
              <w:webHidden/>
              <w:sz w:val="24"/>
              <w:szCs w:val="24"/>
              <w:rPrChange w:id="371" w:author="Microsoft account" w:date="2016-03-15T18:06:00Z">
                <w:rPr>
                  <w:noProof/>
                  <w:webHidden/>
                </w:rPr>
              </w:rPrChange>
            </w:rPr>
            <w:fldChar w:fldCharType="separate"/>
          </w:r>
          <w:ins w:id="372" w:author="Microsoft account" w:date="2016-03-15T18:06:00Z">
            <w:r w:rsidRPr="008E4ACF">
              <w:rPr>
                <w:noProof/>
                <w:webHidden/>
                <w:sz w:val="24"/>
                <w:szCs w:val="24"/>
                <w:rPrChange w:id="373" w:author="Microsoft account" w:date="2016-03-15T18:06:00Z">
                  <w:rPr>
                    <w:noProof/>
                    <w:webHidden/>
                  </w:rPr>
                </w:rPrChange>
              </w:rPr>
              <w:t>13</w:t>
            </w:r>
            <w:r w:rsidRPr="008E4ACF">
              <w:rPr>
                <w:noProof/>
                <w:webHidden/>
                <w:sz w:val="24"/>
                <w:szCs w:val="24"/>
                <w:rPrChange w:id="374" w:author="Microsoft account" w:date="2016-03-15T18:06:00Z">
                  <w:rPr>
                    <w:noProof/>
                    <w:webHidden/>
                  </w:rPr>
                </w:rPrChange>
              </w:rPr>
              <w:fldChar w:fldCharType="end"/>
            </w:r>
            <w:r w:rsidRPr="008E4ACF">
              <w:rPr>
                <w:rStyle w:val="Hyperlink"/>
                <w:noProof/>
                <w:sz w:val="24"/>
                <w:szCs w:val="24"/>
                <w:rPrChange w:id="375" w:author="Microsoft account" w:date="2016-03-15T18:06:00Z">
                  <w:rPr>
                    <w:rStyle w:val="Hyperlink"/>
                    <w:noProof/>
                  </w:rPr>
                </w:rPrChange>
              </w:rPr>
              <w:fldChar w:fldCharType="end"/>
            </w:r>
          </w:ins>
        </w:p>
        <w:p w14:paraId="65DB122A" w14:textId="77777777" w:rsidR="008E4ACF" w:rsidRPr="008E4ACF" w:rsidRDefault="008E4ACF" w:rsidP="008E4ACF">
          <w:pPr>
            <w:pStyle w:val="TOC2"/>
            <w:spacing w:line="276" w:lineRule="auto"/>
            <w:rPr>
              <w:ins w:id="376" w:author="Microsoft account" w:date="2016-03-15T18:06:00Z"/>
              <w:rFonts w:eastAsiaTheme="minorEastAsia"/>
              <w:noProof/>
              <w:sz w:val="24"/>
              <w:szCs w:val="24"/>
              <w:lang w:eastAsia="en-AU"/>
              <w:rPrChange w:id="377" w:author="Microsoft account" w:date="2016-03-15T18:06:00Z">
                <w:rPr>
                  <w:ins w:id="378" w:author="Microsoft account" w:date="2016-03-15T18:06:00Z"/>
                  <w:rFonts w:eastAsiaTheme="minorEastAsia"/>
                  <w:noProof/>
                  <w:lang w:eastAsia="en-AU"/>
                </w:rPr>
              </w:rPrChange>
            </w:rPr>
            <w:pPrChange w:id="379" w:author="Microsoft account" w:date="2016-03-15T18:06:00Z">
              <w:pPr>
                <w:pStyle w:val="TOC2"/>
              </w:pPr>
            </w:pPrChange>
          </w:pPr>
          <w:ins w:id="380" w:author="Microsoft account" w:date="2016-03-15T18:06:00Z">
            <w:r w:rsidRPr="008E4ACF">
              <w:rPr>
                <w:rStyle w:val="Hyperlink"/>
                <w:noProof/>
                <w:sz w:val="24"/>
                <w:szCs w:val="24"/>
                <w:rPrChange w:id="381" w:author="Microsoft account" w:date="2016-03-15T18:06:00Z">
                  <w:rPr>
                    <w:rStyle w:val="Hyperlink"/>
                    <w:noProof/>
                  </w:rPr>
                </w:rPrChange>
              </w:rPr>
              <w:fldChar w:fldCharType="begin"/>
            </w:r>
            <w:r w:rsidRPr="008E4ACF">
              <w:rPr>
                <w:rStyle w:val="Hyperlink"/>
                <w:noProof/>
                <w:sz w:val="24"/>
                <w:szCs w:val="24"/>
                <w:rPrChange w:id="382" w:author="Microsoft account" w:date="2016-03-15T18:06:00Z">
                  <w:rPr>
                    <w:rStyle w:val="Hyperlink"/>
                    <w:noProof/>
                  </w:rPr>
                </w:rPrChange>
              </w:rPr>
              <w:instrText xml:space="preserve"> </w:instrText>
            </w:r>
            <w:r w:rsidRPr="008E4ACF">
              <w:rPr>
                <w:noProof/>
                <w:sz w:val="24"/>
                <w:szCs w:val="24"/>
                <w:rPrChange w:id="383" w:author="Microsoft account" w:date="2016-03-15T18:06:00Z">
                  <w:rPr>
                    <w:noProof/>
                  </w:rPr>
                </w:rPrChange>
              </w:rPr>
              <w:instrText>HYPERLINK \l "_Toc445828521"</w:instrText>
            </w:r>
            <w:r w:rsidRPr="008E4ACF">
              <w:rPr>
                <w:rStyle w:val="Hyperlink"/>
                <w:noProof/>
                <w:sz w:val="24"/>
                <w:szCs w:val="24"/>
                <w:rPrChange w:id="384" w:author="Microsoft account" w:date="2016-03-15T18:06:00Z">
                  <w:rPr>
                    <w:rStyle w:val="Hyperlink"/>
                    <w:noProof/>
                  </w:rPr>
                </w:rPrChange>
              </w:rPr>
              <w:instrText xml:space="preserve"> </w:instrText>
            </w:r>
            <w:r w:rsidRPr="008E4ACF">
              <w:rPr>
                <w:rStyle w:val="Hyperlink"/>
                <w:noProof/>
                <w:sz w:val="24"/>
                <w:szCs w:val="24"/>
                <w:rPrChange w:id="385" w:author="Microsoft account" w:date="2016-03-15T18:06:00Z">
                  <w:rPr>
                    <w:rStyle w:val="Hyperlink"/>
                    <w:noProof/>
                  </w:rPr>
                </w:rPrChange>
              </w:rPr>
            </w:r>
            <w:r w:rsidRPr="008E4ACF">
              <w:rPr>
                <w:rStyle w:val="Hyperlink"/>
                <w:noProof/>
                <w:sz w:val="24"/>
                <w:szCs w:val="24"/>
                <w:rPrChange w:id="386"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387" w:author="Microsoft account" w:date="2016-03-15T18:06:00Z">
                  <w:rPr>
                    <w:rStyle w:val="Hyperlink"/>
                    <w:rFonts w:ascii="Times New Roman" w:hAnsi="Times New Roman" w:cs="Times New Roman"/>
                    <w:b/>
                    <w:noProof/>
                  </w:rPr>
                </w:rPrChange>
              </w:rPr>
              <w:t>Aim 2: Identifying candidate miRNA escort proteins.</w:t>
            </w:r>
            <w:r w:rsidRPr="008E4ACF">
              <w:rPr>
                <w:noProof/>
                <w:webHidden/>
                <w:sz w:val="24"/>
                <w:szCs w:val="24"/>
                <w:rPrChange w:id="388" w:author="Microsoft account" w:date="2016-03-15T18:06:00Z">
                  <w:rPr>
                    <w:noProof/>
                    <w:webHidden/>
                  </w:rPr>
                </w:rPrChange>
              </w:rPr>
              <w:tab/>
            </w:r>
            <w:r w:rsidRPr="008E4ACF">
              <w:rPr>
                <w:noProof/>
                <w:webHidden/>
                <w:sz w:val="24"/>
                <w:szCs w:val="24"/>
                <w:rPrChange w:id="389" w:author="Microsoft account" w:date="2016-03-15T18:06:00Z">
                  <w:rPr>
                    <w:noProof/>
                    <w:webHidden/>
                  </w:rPr>
                </w:rPrChange>
              </w:rPr>
              <w:fldChar w:fldCharType="begin"/>
            </w:r>
            <w:r w:rsidRPr="008E4ACF">
              <w:rPr>
                <w:noProof/>
                <w:webHidden/>
                <w:sz w:val="24"/>
                <w:szCs w:val="24"/>
                <w:rPrChange w:id="390" w:author="Microsoft account" w:date="2016-03-15T18:06:00Z">
                  <w:rPr>
                    <w:noProof/>
                    <w:webHidden/>
                  </w:rPr>
                </w:rPrChange>
              </w:rPr>
              <w:instrText xml:space="preserve"> PAGEREF _Toc445828521 \h </w:instrText>
            </w:r>
            <w:r w:rsidRPr="008E4ACF">
              <w:rPr>
                <w:noProof/>
                <w:webHidden/>
                <w:sz w:val="24"/>
                <w:szCs w:val="24"/>
                <w:rPrChange w:id="391" w:author="Microsoft account" w:date="2016-03-15T18:06:00Z">
                  <w:rPr>
                    <w:noProof/>
                    <w:webHidden/>
                  </w:rPr>
                </w:rPrChange>
              </w:rPr>
            </w:r>
          </w:ins>
          <w:r w:rsidRPr="008E4ACF">
            <w:rPr>
              <w:noProof/>
              <w:webHidden/>
              <w:sz w:val="24"/>
              <w:szCs w:val="24"/>
              <w:rPrChange w:id="392" w:author="Microsoft account" w:date="2016-03-15T18:06:00Z">
                <w:rPr>
                  <w:noProof/>
                  <w:webHidden/>
                </w:rPr>
              </w:rPrChange>
            </w:rPr>
            <w:fldChar w:fldCharType="separate"/>
          </w:r>
          <w:ins w:id="393" w:author="Microsoft account" w:date="2016-03-15T18:06:00Z">
            <w:r w:rsidRPr="008E4ACF">
              <w:rPr>
                <w:noProof/>
                <w:webHidden/>
                <w:sz w:val="24"/>
                <w:szCs w:val="24"/>
                <w:rPrChange w:id="394" w:author="Microsoft account" w:date="2016-03-15T18:06:00Z">
                  <w:rPr>
                    <w:noProof/>
                    <w:webHidden/>
                  </w:rPr>
                </w:rPrChange>
              </w:rPr>
              <w:t>13</w:t>
            </w:r>
            <w:r w:rsidRPr="008E4ACF">
              <w:rPr>
                <w:noProof/>
                <w:webHidden/>
                <w:sz w:val="24"/>
                <w:szCs w:val="24"/>
                <w:rPrChange w:id="395" w:author="Microsoft account" w:date="2016-03-15T18:06:00Z">
                  <w:rPr>
                    <w:noProof/>
                    <w:webHidden/>
                  </w:rPr>
                </w:rPrChange>
              </w:rPr>
              <w:fldChar w:fldCharType="end"/>
            </w:r>
            <w:r w:rsidRPr="008E4ACF">
              <w:rPr>
                <w:rStyle w:val="Hyperlink"/>
                <w:noProof/>
                <w:sz w:val="24"/>
                <w:szCs w:val="24"/>
                <w:rPrChange w:id="396" w:author="Microsoft account" w:date="2016-03-15T18:06:00Z">
                  <w:rPr>
                    <w:rStyle w:val="Hyperlink"/>
                    <w:noProof/>
                  </w:rPr>
                </w:rPrChange>
              </w:rPr>
              <w:fldChar w:fldCharType="end"/>
            </w:r>
          </w:ins>
        </w:p>
        <w:p w14:paraId="2054CCFF" w14:textId="77777777" w:rsidR="008E4ACF" w:rsidRPr="008E4ACF" w:rsidRDefault="008E4ACF" w:rsidP="008E4ACF">
          <w:pPr>
            <w:pStyle w:val="TOC3"/>
            <w:tabs>
              <w:tab w:val="right" w:leader="dot" w:pos="9174"/>
            </w:tabs>
            <w:spacing w:line="276" w:lineRule="auto"/>
            <w:rPr>
              <w:ins w:id="397" w:author="Microsoft account" w:date="2016-03-15T18:06:00Z"/>
              <w:rFonts w:eastAsiaTheme="minorEastAsia"/>
              <w:noProof/>
              <w:sz w:val="24"/>
              <w:szCs w:val="24"/>
              <w:lang w:eastAsia="en-AU"/>
              <w:rPrChange w:id="398" w:author="Microsoft account" w:date="2016-03-15T18:06:00Z">
                <w:rPr>
                  <w:ins w:id="399" w:author="Microsoft account" w:date="2016-03-15T18:06:00Z"/>
                  <w:rFonts w:eastAsiaTheme="minorEastAsia"/>
                  <w:noProof/>
                  <w:lang w:eastAsia="en-AU"/>
                </w:rPr>
              </w:rPrChange>
            </w:rPr>
            <w:pPrChange w:id="400" w:author="Microsoft account" w:date="2016-03-15T18:06:00Z">
              <w:pPr>
                <w:pStyle w:val="TOC3"/>
                <w:tabs>
                  <w:tab w:val="right" w:leader="dot" w:pos="9174"/>
                </w:tabs>
              </w:pPr>
            </w:pPrChange>
          </w:pPr>
          <w:ins w:id="401" w:author="Microsoft account" w:date="2016-03-15T18:06:00Z">
            <w:r w:rsidRPr="008E4ACF">
              <w:rPr>
                <w:rStyle w:val="Hyperlink"/>
                <w:noProof/>
                <w:sz w:val="24"/>
                <w:szCs w:val="24"/>
                <w:rPrChange w:id="402" w:author="Microsoft account" w:date="2016-03-15T18:06:00Z">
                  <w:rPr>
                    <w:rStyle w:val="Hyperlink"/>
                    <w:noProof/>
                  </w:rPr>
                </w:rPrChange>
              </w:rPr>
              <w:fldChar w:fldCharType="begin"/>
            </w:r>
            <w:r w:rsidRPr="008E4ACF">
              <w:rPr>
                <w:rStyle w:val="Hyperlink"/>
                <w:noProof/>
                <w:sz w:val="24"/>
                <w:szCs w:val="24"/>
                <w:rPrChange w:id="403" w:author="Microsoft account" w:date="2016-03-15T18:06:00Z">
                  <w:rPr>
                    <w:rStyle w:val="Hyperlink"/>
                    <w:noProof/>
                  </w:rPr>
                </w:rPrChange>
              </w:rPr>
              <w:instrText xml:space="preserve"> </w:instrText>
            </w:r>
            <w:r w:rsidRPr="008E4ACF">
              <w:rPr>
                <w:noProof/>
                <w:sz w:val="24"/>
                <w:szCs w:val="24"/>
                <w:rPrChange w:id="404" w:author="Microsoft account" w:date="2016-03-15T18:06:00Z">
                  <w:rPr>
                    <w:noProof/>
                  </w:rPr>
                </w:rPrChange>
              </w:rPr>
              <w:instrText>HYPERLINK \l "_Toc445828522"</w:instrText>
            </w:r>
            <w:r w:rsidRPr="008E4ACF">
              <w:rPr>
                <w:rStyle w:val="Hyperlink"/>
                <w:noProof/>
                <w:sz w:val="24"/>
                <w:szCs w:val="24"/>
                <w:rPrChange w:id="405" w:author="Microsoft account" w:date="2016-03-15T18:06:00Z">
                  <w:rPr>
                    <w:rStyle w:val="Hyperlink"/>
                    <w:noProof/>
                  </w:rPr>
                </w:rPrChange>
              </w:rPr>
              <w:instrText xml:space="preserve"> </w:instrText>
            </w:r>
            <w:r w:rsidRPr="008E4ACF">
              <w:rPr>
                <w:rStyle w:val="Hyperlink"/>
                <w:noProof/>
                <w:sz w:val="24"/>
                <w:szCs w:val="24"/>
                <w:rPrChange w:id="406" w:author="Microsoft account" w:date="2016-03-15T18:06:00Z">
                  <w:rPr>
                    <w:rStyle w:val="Hyperlink"/>
                    <w:noProof/>
                  </w:rPr>
                </w:rPrChange>
              </w:rPr>
            </w:r>
            <w:r w:rsidRPr="008E4ACF">
              <w:rPr>
                <w:rStyle w:val="Hyperlink"/>
                <w:noProof/>
                <w:sz w:val="24"/>
                <w:szCs w:val="24"/>
                <w:rPrChange w:id="407"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408" w:author="Microsoft account" w:date="2016-03-15T18:06:00Z">
                  <w:rPr>
                    <w:rStyle w:val="Hyperlink"/>
                    <w:rFonts w:ascii="Times New Roman" w:hAnsi="Times New Roman" w:cs="Times New Roman"/>
                    <w:noProof/>
                  </w:rPr>
                </w:rPrChange>
              </w:rPr>
              <w:t>Identify correlated proteins with RNA-binding ability:</w:t>
            </w:r>
            <w:r w:rsidRPr="008E4ACF">
              <w:rPr>
                <w:noProof/>
                <w:webHidden/>
                <w:sz w:val="24"/>
                <w:szCs w:val="24"/>
                <w:rPrChange w:id="409" w:author="Microsoft account" w:date="2016-03-15T18:06:00Z">
                  <w:rPr>
                    <w:noProof/>
                    <w:webHidden/>
                  </w:rPr>
                </w:rPrChange>
              </w:rPr>
              <w:tab/>
            </w:r>
            <w:r w:rsidRPr="008E4ACF">
              <w:rPr>
                <w:noProof/>
                <w:webHidden/>
                <w:sz w:val="24"/>
                <w:szCs w:val="24"/>
                <w:rPrChange w:id="410" w:author="Microsoft account" w:date="2016-03-15T18:06:00Z">
                  <w:rPr>
                    <w:noProof/>
                    <w:webHidden/>
                  </w:rPr>
                </w:rPrChange>
              </w:rPr>
              <w:fldChar w:fldCharType="begin"/>
            </w:r>
            <w:r w:rsidRPr="008E4ACF">
              <w:rPr>
                <w:noProof/>
                <w:webHidden/>
                <w:sz w:val="24"/>
                <w:szCs w:val="24"/>
                <w:rPrChange w:id="411" w:author="Microsoft account" w:date="2016-03-15T18:06:00Z">
                  <w:rPr>
                    <w:noProof/>
                    <w:webHidden/>
                  </w:rPr>
                </w:rPrChange>
              </w:rPr>
              <w:instrText xml:space="preserve"> PAGEREF _Toc445828522 \h </w:instrText>
            </w:r>
            <w:r w:rsidRPr="008E4ACF">
              <w:rPr>
                <w:noProof/>
                <w:webHidden/>
                <w:sz w:val="24"/>
                <w:szCs w:val="24"/>
                <w:rPrChange w:id="412" w:author="Microsoft account" w:date="2016-03-15T18:06:00Z">
                  <w:rPr>
                    <w:noProof/>
                    <w:webHidden/>
                  </w:rPr>
                </w:rPrChange>
              </w:rPr>
            </w:r>
          </w:ins>
          <w:r w:rsidRPr="008E4ACF">
            <w:rPr>
              <w:noProof/>
              <w:webHidden/>
              <w:sz w:val="24"/>
              <w:szCs w:val="24"/>
              <w:rPrChange w:id="413" w:author="Microsoft account" w:date="2016-03-15T18:06:00Z">
                <w:rPr>
                  <w:noProof/>
                  <w:webHidden/>
                </w:rPr>
              </w:rPrChange>
            </w:rPr>
            <w:fldChar w:fldCharType="separate"/>
          </w:r>
          <w:ins w:id="414" w:author="Microsoft account" w:date="2016-03-15T18:06:00Z">
            <w:r w:rsidRPr="008E4ACF">
              <w:rPr>
                <w:noProof/>
                <w:webHidden/>
                <w:sz w:val="24"/>
                <w:szCs w:val="24"/>
                <w:rPrChange w:id="415" w:author="Microsoft account" w:date="2016-03-15T18:06:00Z">
                  <w:rPr>
                    <w:noProof/>
                    <w:webHidden/>
                  </w:rPr>
                </w:rPrChange>
              </w:rPr>
              <w:t>13</w:t>
            </w:r>
            <w:r w:rsidRPr="008E4ACF">
              <w:rPr>
                <w:noProof/>
                <w:webHidden/>
                <w:sz w:val="24"/>
                <w:szCs w:val="24"/>
                <w:rPrChange w:id="416" w:author="Microsoft account" w:date="2016-03-15T18:06:00Z">
                  <w:rPr>
                    <w:noProof/>
                    <w:webHidden/>
                  </w:rPr>
                </w:rPrChange>
              </w:rPr>
              <w:fldChar w:fldCharType="end"/>
            </w:r>
            <w:r w:rsidRPr="008E4ACF">
              <w:rPr>
                <w:rStyle w:val="Hyperlink"/>
                <w:noProof/>
                <w:sz w:val="24"/>
                <w:szCs w:val="24"/>
                <w:rPrChange w:id="417" w:author="Microsoft account" w:date="2016-03-15T18:06:00Z">
                  <w:rPr>
                    <w:rStyle w:val="Hyperlink"/>
                    <w:noProof/>
                  </w:rPr>
                </w:rPrChange>
              </w:rPr>
              <w:fldChar w:fldCharType="end"/>
            </w:r>
          </w:ins>
        </w:p>
        <w:p w14:paraId="70491026" w14:textId="77777777" w:rsidR="008E4ACF" w:rsidRPr="008E4ACF" w:rsidRDefault="008E4ACF" w:rsidP="008E4ACF">
          <w:pPr>
            <w:pStyle w:val="TOC3"/>
            <w:tabs>
              <w:tab w:val="right" w:leader="dot" w:pos="9174"/>
            </w:tabs>
            <w:spacing w:line="276" w:lineRule="auto"/>
            <w:rPr>
              <w:ins w:id="418" w:author="Microsoft account" w:date="2016-03-15T18:06:00Z"/>
              <w:rFonts w:eastAsiaTheme="minorEastAsia"/>
              <w:noProof/>
              <w:sz w:val="24"/>
              <w:szCs w:val="24"/>
              <w:lang w:eastAsia="en-AU"/>
              <w:rPrChange w:id="419" w:author="Microsoft account" w:date="2016-03-15T18:06:00Z">
                <w:rPr>
                  <w:ins w:id="420" w:author="Microsoft account" w:date="2016-03-15T18:06:00Z"/>
                  <w:rFonts w:eastAsiaTheme="minorEastAsia"/>
                  <w:noProof/>
                  <w:lang w:eastAsia="en-AU"/>
                </w:rPr>
              </w:rPrChange>
            </w:rPr>
            <w:pPrChange w:id="421" w:author="Microsoft account" w:date="2016-03-15T18:06:00Z">
              <w:pPr>
                <w:pStyle w:val="TOC3"/>
                <w:tabs>
                  <w:tab w:val="right" w:leader="dot" w:pos="9174"/>
                </w:tabs>
              </w:pPr>
            </w:pPrChange>
          </w:pPr>
          <w:ins w:id="422" w:author="Microsoft account" w:date="2016-03-15T18:06:00Z">
            <w:r w:rsidRPr="008E4ACF">
              <w:rPr>
                <w:rStyle w:val="Hyperlink"/>
                <w:noProof/>
                <w:sz w:val="24"/>
                <w:szCs w:val="24"/>
                <w:rPrChange w:id="423" w:author="Microsoft account" w:date="2016-03-15T18:06:00Z">
                  <w:rPr>
                    <w:rStyle w:val="Hyperlink"/>
                    <w:noProof/>
                  </w:rPr>
                </w:rPrChange>
              </w:rPr>
              <w:fldChar w:fldCharType="begin"/>
            </w:r>
            <w:r w:rsidRPr="008E4ACF">
              <w:rPr>
                <w:rStyle w:val="Hyperlink"/>
                <w:noProof/>
                <w:sz w:val="24"/>
                <w:szCs w:val="24"/>
                <w:rPrChange w:id="424" w:author="Microsoft account" w:date="2016-03-15T18:06:00Z">
                  <w:rPr>
                    <w:rStyle w:val="Hyperlink"/>
                    <w:noProof/>
                  </w:rPr>
                </w:rPrChange>
              </w:rPr>
              <w:instrText xml:space="preserve"> </w:instrText>
            </w:r>
            <w:r w:rsidRPr="008E4ACF">
              <w:rPr>
                <w:noProof/>
                <w:sz w:val="24"/>
                <w:szCs w:val="24"/>
                <w:rPrChange w:id="425" w:author="Microsoft account" w:date="2016-03-15T18:06:00Z">
                  <w:rPr>
                    <w:noProof/>
                  </w:rPr>
                </w:rPrChange>
              </w:rPr>
              <w:instrText>HYPERLINK \l "_Toc445828523"</w:instrText>
            </w:r>
            <w:r w:rsidRPr="008E4ACF">
              <w:rPr>
                <w:rStyle w:val="Hyperlink"/>
                <w:noProof/>
                <w:sz w:val="24"/>
                <w:szCs w:val="24"/>
                <w:rPrChange w:id="426" w:author="Microsoft account" w:date="2016-03-15T18:06:00Z">
                  <w:rPr>
                    <w:rStyle w:val="Hyperlink"/>
                    <w:noProof/>
                  </w:rPr>
                </w:rPrChange>
              </w:rPr>
              <w:instrText xml:space="preserve"> </w:instrText>
            </w:r>
            <w:r w:rsidRPr="008E4ACF">
              <w:rPr>
                <w:rStyle w:val="Hyperlink"/>
                <w:noProof/>
                <w:sz w:val="24"/>
                <w:szCs w:val="24"/>
                <w:rPrChange w:id="427" w:author="Microsoft account" w:date="2016-03-15T18:06:00Z">
                  <w:rPr>
                    <w:rStyle w:val="Hyperlink"/>
                    <w:noProof/>
                  </w:rPr>
                </w:rPrChange>
              </w:rPr>
            </w:r>
            <w:r w:rsidRPr="008E4ACF">
              <w:rPr>
                <w:rStyle w:val="Hyperlink"/>
                <w:noProof/>
                <w:sz w:val="24"/>
                <w:szCs w:val="24"/>
                <w:rPrChange w:id="428"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429" w:author="Microsoft account" w:date="2016-03-15T18:06:00Z">
                  <w:rPr>
                    <w:rStyle w:val="Hyperlink"/>
                    <w:rFonts w:ascii="Times New Roman" w:hAnsi="Times New Roman" w:cs="Times New Roman"/>
                    <w:noProof/>
                  </w:rPr>
                </w:rPrChange>
              </w:rPr>
              <w:t>Motif discovery of selectively exported miRNAs:</w:t>
            </w:r>
            <w:r w:rsidRPr="008E4ACF">
              <w:rPr>
                <w:noProof/>
                <w:webHidden/>
                <w:sz w:val="24"/>
                <w:szCs w:val="24"/>
                <w:rPrChange w:id="430" w:author="Microsoft account" w:date="2016-03-15T18:06:00Z">
                  <w:rPr>
                    <w:noProof/>
                    <w:webHidden/>
                  </w:rPr>
                </w:rPrChange>
              </w:rPr>
              <w:tab/>
            </w:r>
            <w:r w:rsidRPr="008E4ACF">
              <w:rPr>
                <w:noProof/>
                <w:webHidden/>
                <w:sz w:val="24"/>
                <w:szCs w:val="24"/>
                <w:rPrChange w:id="431" w:author="Microsoft account" w:date="2016-03-15T18:06:00Z">
                  <w:rPr>
                    <w:noProof/>
                    <w:webHidden/>
                  </w:rPr>
                </w:rPrChange>
              </w:rPr>
              <w:fldChar w:fldCharType="begin"/>
            </w:r>
            <w:r w:rsidRPr="008E4ACF">
              <w:rPr>
                <w:noProof/>
                <w:webHidden/>
                <w:sz w:val="24"/>
                <w:szCs w:val="24"/>
                <w:rPrChange w:id="432" w:author="Microsoft account" w:date="2016-03-15T18:06:00Z">
                  <w:rPr>
                    <w:noProof/>
                    <w:webHidden/>
                  </w:rPr>
                </w:rPrChange>
              </w:rPr>
              <w:instrText xml:space="preserve"> PAGEREF _Toc445828523 \h </w:instrText>
            </w:r>
            <w:r w:rsidRPr="008E4ACF">
              <w:rPr>
                <w:noProof/>
                <w:webHidden/>
                <w:sz w:val="24"/>
                <w:szCs w:val="24"/>
                <w:rPrChange w:id="433" w:author="Microsoft account" w:date="2016-03-15T18:06:00Z">
                  <w:rPr>
                    <w:noProof/>
                    <w:webHidden/>
                  </w:rPr>
                </w:rPrChange>
              </w:rPr>
            </w:r>
          </w:ins>
          <w:r w:rsidRPr="008E4ACF">
            <w:rPr>
              <w:noProof/>
              <w:webHidden/>
              <w:sz w:val="24"/>
              <w:szCs w:val="24"/>
              <w:rPrChange w:id="434" w:author="Microsoft account" w:date="2016-03-15T18:06:00Z">
                <w:rPr>
                  <w:noProof/>
                  <w:webHidden/>
                </w:rPr>
              </w:rPrChange>
            </w:rPr>
            <w:fldChar w:fldCharType="separate"/>
          </w:r>
          <w:ins w:id="435" w:author="Microsoft account" w:date="2016-03-15T18:06:00Z">
            <w:r w:rsidRPr="008E4ACF">
              <w:rPr>
                <w:noProof/>
                <w:webHidden/>
                <w:sz w:val="24"/>
                <w:szCs w:val="24"/>
                <w:rPrChange w:id="436" w:author="Microsoft account" w:date="2016-03-15T18:06:00Z">
                  <w:rPr>
                    <w:noProof/>
                    <w:webHidden/>
                  </w:rPr>
                </w:rPrChange>
              </w:rPr>
              <w:t>15</w:t>
            </w:r>
            <w:r w:rsidRPr="008E4ACF">
              <w:rPr>
                <w:noProof/>
                <w:webHidden/>
                <w:sz w:val="24"/>
                <w:szCs w:val="24"/>
                <w:rPrChange w:id="437" w:author="Microsoft account" w:date="2016-03-15T18:06:00Z">
                  <w:rPr>
                    <w:noProof/>
                    <w:webHidden/>
                  </w:rPr>
                </w:rPrChange>
              </w:rPr>
              <w:fldChar w:fldCharType="end"/>
            </w:r>
            <w:r w:rsidRPr="008E4ACF">
              <w:rPr>
                <w:rStyle w:val="Hyperlink"/>
                <w:noProof/>
                <w:sz w:val="24"/>
                <w:szCs w:val="24"/>
                <w:rPrChange w:id="438" w:author="Microsoft account" w:date="2016-03-15T18:06:00Z">
                  <w:rPr>
                    <w:rStyle w:val="Hyperlink"/>
                    <w:noProof/>
                  </w:rPr>
                </w:rPrChange>
              </w:rPr>
              <w:fldChar w:fldCharType="end"/>
            </w:r>
          </w:ins>
        </w:p>
        <w:p w14:paraId="3DFD86E1" w14:textId="77777777" w:rsidR="008E4ACF" w:rsidRPr="008E4ACF" w:rsidRDefault="008E4ACF" w:rsidP="008E4ACF">
          <w:pPr>
            <w:pStyle w:val="TOC3"/>
            <w:tabs>
              <w:tab w:val="right" w:leader="dot" w:pos="9174"/>
            </w:tabs>
            <w:spacing w:line="276" w:lineRule="auto"/>
            <w:rPr>
              <w:ins w:id="439" w:author="Microsoft account" w:date="2016-03-15T18:06:00Z"/>
              <w:rFonts w:eastAsiaTheme="minorEastAsia"/>
              <w:noProof/>
              <w:sz w:val="24"/>
              <w:szCs w:val="24"/>
              <w:lang w:eastAsia="en-AU"/>
              <w:rPrChange w:id="440" w:author="Microsoft account" w:date="2016-03-15T18:06:00Z">
                <w:rPr>
                  <w:ins w:id="441" w:author="Microsoft account" w:date="2016-03-15T18:06:00Z"/>
                  <w:rFonts w:eastAsiaTheme="minorEastAsia"/>
                  <w:noProof/>
                  <w:lang w:eastAsia="en-AU"/>
                </w:rPr>
              </w:rPrChange>
            </w:rPr>
            <w:pPrChange w:id="442" w:author="Microsoft account" w:date="2016-03-15T18:06:00Z">
              <w:pPr>
                <w:pStyle w:val="TOC3"/>
                <w:tabs>
                  <w:tab w:val="right" w:leader="dot" w:pos="9174"/>
                </w:tabs>
              </w:pPr>
            </w:pPrChange>
          </w:pPr>
          <w:ins w:id="443" w:author="Microsoft account" w:date="2016-03-15T18:06:00Z">
            <w:r w:rsidRPr="008E4ACF">
              <w:rPr>
                <w:rStyle w:val="Hyperlink"/>
                <w:noProof/>
                <w:sz w:val="24"/>
                <w:szCs w:val="24"/>
                <w:rPrChange w:id="444" w:author="Microsoft account" w:date="2016-03-15T18:06:00Z">
                  <w:rPr>
                    <w:rStyle w:val="Hyperlink"/>
                    <w:noProof/>
                  </w:rPr>
                </w:rPrChange>
              </w:rPr>
              <w:fldChar w:fldCharType="begin"/>
            </w:r>
            <w:r w:rsidRPr="008E4ACF">
              <w:rPr>
                <w:rStyle w:val="Hyperlink"/>
                <w:noProof/>
                <w:sz w:val="24"/>
                <w:szCs w:val="24"/>
                <w:rPrChange w:id="445" w:author="Microsoft account" w:date="2016-03-15T18:06:00Z">
                  <w:rPr>
                    <w:rStyle w:val="Hyperlink"/>
                    <w:noProof/>
                  </w:rPr>
                </w:rPrChange>
              </w:rPr>
              <w:instrText xml:space="preserve"> </w:instrText>
            </w:r>
            <w:r w:rsidRPr="008E4ACF">
              <w:rPr>
                <w:noProof/>
                <w:sz w:val="24"/>
                <w:szCs w:val="24"/>
                <w:rPrChange w:id="446" w:author="Microsoft account" w:date="2016-03-15T18:06:00Z">
                  <w:rPr>
                    <w:noProof/>
                  </w:rPr>
                </w:rPrChange>
              </w:rPr>
              <w:instrText>HYPERLINK \l "_Toc445828524"</w:instrText>
            </w:r>
            <w:r w:rsidRPr="008E4ACF">
              <w:rPr>
                <w:rStyle w:val="Hyperlink"/>
                <w:noProof/>
                <w:sz w:val="24"/>
                <w:szCs w:val="24"/>
                <w:rPrChange w:id="447" w:author="Microsoft account" w:date="2016-03-15T18:06:00Z">
                  <w:rPr>
                    <w:rStyle w:val="Hyperlink"/>
                    <w:noProof/>
                  </w:rPr>
                </w:rPrChange>
              </w:rPr>
              <w:instrText xml:space="preserve"> </w:instrText>
            </w:r>
            <w:r w:rsidRPr="008E4ACF">
              <w:rPr>
                <w:rStyle w:val="Hyperlink"/>
                <w:noProof/>
                <w:sz w:val="24"/>
                <w:szCs w:val="24"/>
                <w:rPrChange w:id="448" w:author="Microsoft account" w:date="2016-03-15T18:06:00Z">
                  <w:rPr>
                    <w:rStyle w:val="Hyperlink"/>
                    <w:noProof/>
                  </w:rPr>
                </w:rPrChange>
              </w:rPr>
            </w:r>
            <w:r w:rsidRPr="008E4ACF">
              <w:rPr>
                <w:rStyle w:val="Hyperlink"/>
                <w:noProof/>
                <w:sz w:val="24"/>
                <w:szCs w:val="24"/>
                <w:rPrChange w:id="449"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450" w:author="Microsoft account" w:date="2016-03-15T18:06:00Z">
                  <w:rPr>
                    <w:rStyle w:val="Hyperlink"/>
                    <w:rFonts w:ascii="Times New Roman" w:hAnsi="Times New Roman" w:cs="Times New Roman"/>
                    <w:noProof/>
                  </w:rPr>
                </w:rPrChange>
              </w:rPr>
              <w:t>Expectations for Aim 2:</w:t>
            </w:r>
            <w:r w:rsidRPr="008E4ACF">
              <w:rPr>
                <w:noProof/>
                <w:webHidden/>
                <w:sz w:val="24"/>
                <w:szCs w:val="24"/>
                <w:rPrChange w:id="451" w:author="Microsoft account" w:date="2016-03-15T18:06:00Z">
                  <w:rPr>
                    <w:noProof/>
                    <w:webHidden/>
                  </w:rPr>
                </w:rPrChange>
              </w:rPr>
              <w:tab/>
            </w:r>
            <w:r w:rsidRPr="008E4ACF">
              <w:rPr>
                <w:noProof/>
                <w:webHidden/>
                <w:sz w:val="24"/>
                <w:szCs w:val="24"/>
                <w:rPrChange w:id="452" w:author="Microsoft account" w:date="2016-03-15T18:06:00Z">
                  <w:rPr>
                    <w:noProof/>
                    <w:webHidden/>
                  </w:rPr>
                </w:rPrChange>
              </w:rPr>
              <w:fldChar w:fldCharType="begin"/>
            </w:r>
            <w:r w:rsidRPr="008E4ACF">
              <w:rPr>
                <w:noProof/>
                <w:webHidden/>
                <w:sz w:val="24"/>
                <w:szCs w:val="24"/>
                <w:rPrChange w:id="453" w:author="Microsoft account" w:date="2016-03-15T18:06:00Z">
                  <w:rPr>
                    <w:noProof/>
                    <w:webHidden/>
                  </w:rPr>
                </w:rPrChange>
              </w:rPr>
              <w:instrText xml:space="preserve"> PAGEREF _Toc445828524 \h </w:instrText>
            </w:r>
            <w:r w:rsidRPr="008E4ACF">
              <w:rPr>
                <w:noProof/>
                <w:webHidden/>
                <w:sz w:val="24"/>
                <w:szCs w:val="24"/>
                <w:rPrChange w:id="454" w:author="Microsoft account" w:date="2016-03-15T18:06:00Z">
                  <w:rPr>
                    <w:noProof/>
                    <w:webHidden/>
                  </w:rPr>
                </w:rPrChange>
              </w:rPr>
            </w:r>
          </w:ins>
          <w:r w:rsidRPr="008E4ACF">
            <w:rPr>
              <w:noProof/>
              <w:webHidden/>
              <w:sz w:val="24"/>
              <w:szCs w:val="24"/>
              <w:rPrChange w:id="455" w:author="Microsoft account" w:date="2016-03-15T18:06:00Z">
                <w:rPr>
                  <w:noProof/>
                  <w:webHidden/>
                </w:rPr>
              </w:rPrChange>
            </w:rPr>
            <w:fldChar w:fldCharType="separate"/>
          </w:r>
          <w:ins w:id="456" w:author="Microsoft account" w:date="2016-03-15T18:06:00Z">
            <w:r w:rsidRPr="008E4ACF">
              <w:rPr>
                <w:noProof/>
                <w:webHidden/>
                <w:sz w:val="24"/>
                <w:szCs w:val="24"/>
                <w:rPrChange w:id="457" w:author="Microsoft account" w:date="2016-03-15T18:06:00Z">
                  <w:rPr>
                    <w:noProof/>
                    <w:webHidden/>
                  </w:rPr>
                </w:rPrChange>
              </w:rPr>
              <w:t>15</w:t>
            </w:r>
            <w:r w:rsidRPr="008E4ACF">
              <w:rPr>
                <w:noProof/>
                <w:webHidden/>
                <w:sz w:val="24"/>
                <w:szCs w:val="24"/>
                <w:rPrChange w:id="458" w:author="Microsoft account" w:date="2016-03-15T18:06:00Z">
                  <w:rPr>
                    <w:noProof/>
                    <w:webHidden/>
                  </w:rPr>
                </w:rPrChange>
              </w:rPr>
              <w:fldChar w:fldCharType="end"/>
            </w:r>
            <w:r w:rsidRPr="008E4ACF">
              <w:rPr>
                <w:rStyle w:val="Hyperlink"/>
                <w:noProof/>
                <w:sz w:val="24"/>
                <w:szCs w:val="24"/>
                <w:rPrChange w:id="459" w:author="Microsoft account" w:date="2016-03-15T18:06:00Z">
                  <w:rPr>
                    <w:rStyle w:val="Hyperlink"/>
                    <w:noProof/>
                  </w:rPr>
                </w:rPrChange>
              </w:rPr>
              <w:fldChar w:fldCharType="end"/>
            </w:r>
          </w:ins>
        </w:p>
        <w:p w14:paraId="422C2FFE" w14:textId="77777777" w:rsidR="008E4ACF" w:rsidRPr="008E4ACF" w:rsidRDefault="008E4ACF" w:rsidP="008E4ACF">
          <w:pPr>
            <w:pStyle w:val="TOC2"/>
            <w:spacing w:line="276" w:lineRule="auto"/>
            <w:rPr>
              <w:ins w:id="460" w:author="Microsoft account" w:date="2016-03-15T18:06:00Z"/>
              <w:rFonts w:eastAsiaTheme="minorEastAsia"/>
              <w:noProof/>
              <w:sz w:val="24"/>
              <w:szCs w:val="24"/>
              <w:lang w:eastAsia="en-AU"/>
              <w:rPrChange w:id="461" w:author="Microsoft account" w:date="2016-03-15T18:06:00Z">
                <w:rPr>
                  <w:ins w:id="462" w:author="Microsoft account" w:date="2016-03-15T18:06:00Z"/>
                  <w:rFonts w:eastAsiaTheme="minorEastAsia"/>
                  <w:noProof/>
                  <w:lang w:eastAsia="en-AU"/>
                </w:rPr>
              </w:rPrChange>
            </w:rPr>
            <w:pPrChange w:id="463" w:author="Microsoft account" w:date="2016-03-15T18:06:00Z">
              <w:pPr>
                <w:pStyle w:val="TOC2"/>
              </w:pPr>
            </w:pPrChange>
          </w:pPr>
          <w:ins w:id="464" w:author="Microsoft account" w:date="2016-03-15T18:06:00Z">
            <w:r w:rsidRPr="008E4ACF">
              <w:rPr>
                <w:rStyle w:val="Hyperlink"/>
                <w:noProof/>
                <w:sz w:val="24"/>
                <w:szCs w:val="24"/>
                <w:rPrChange w:id="465" w:author="Microsoft account" w:date="2016-03-15T18:06:00Z">
                  <w:rPr>
                    <w:rStyle w:val="Hyperlink"/>
                    <w:noProof/>
                  </w:rPr>
                </w:rPrChange>
              </w:rPr>
              <w:fldChar w:fldCharType="begin"/>
            </w:r>
            <w:r w:rsidRPr="008E4ACF">
              <w:rPr>
                <w:rStyle w:val="Hyperlink"/>
                <w:noProof/>
                <w:sz w:val="24"/>
                <w:szCs w:val="24"/>
                <w:rPrChange w:id="466" w:author="Microsoft account" w:date="2016-03-15T18:06:00Z">
                  <w:rPr>
                    <w:rStyle w:val="Hyperlink"/>
                    <w:noProof/>
                  </w:rPr>
                </w:rPrChange>
              </w:rPr>
              <w:instrText xml:space="preserve"> </w:instrText>
            </w:r>
            <w:r w:rsidRPr="008E4ACF">
              <w:rPr>
                <w:noProof/>
                <w:sz w:val="24"/>
                <w:szCs w:val="24"/>
                <w:rPrChange w:id="467" w:author="Microsoft account" w:date="2016-03-15T18:06:00Z">
                  <w:rPr>
                    <w:noProof/>
                  </w:rPr>
                </w:rPrChange>
              </w:rPr>
              <w:instrText>HYPERLINK \l "_Toc445828525"</w:instrText>
            </w:r>
            <w:r w:rsidRPr="008E4ACF">
              <w:rPr>
                <w:rStyle w:val="Hyperlink"/>
                <w:noProof/>
                <w:sz w:val="24"/>
                <w:szCs w:val="24"/>
                <w:rPrChange w:id="468" w:author="Microsoft account" w:date="2016-03-15T18:06:00Z">
                  <w:rPr>
                    <w:rStyle w:val="Hyperlink"/>
                    <w:noProof/>
                  </w:rPr>
                </w:rPrChange>
              </w:rPr>
              <w:instrText xml:space="preserve"> </w:instrText>
            </w:r>
            <w:r w:rsidRPr="008E4ACF">
              <w:rPr>
                <w:rStyle w:val="Hyperlink"/>
                <w:noProof/>
                <w:sz w:val="24"/>
                <w:szCs w:val="24"/>
                <w:rPrChange w:id="469" w:author="Microsoft account" w:date="2016-03-15T18:06:00Z">
                  <w:rPr>
                    <w:rStyle w:val="Hyperlink"/>
                    <w:noProof/>
                  </w:rPr>
                </w:rPrChange>
              </w:rPr>
            </w:r>
            <w:r w:rsidRPr="008E4ACF">
              <w:rPr>
                <w:rStyle w:val="Hyperlink"/>
                <w:noProof/>
                <w:sz w:val="24"/>
                <w:szCs w:val="24"/>
                <w:rPrChange w:id="470"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471" w:author="Microsoft account" w:date="2016-03-15T18:06:00Z">
                  <w:rPr>
                    <w:rStyle w:val="Hyperlink"/>
                    <w:rFonts w:ascii="Times New Roman" w:hAnsi="Times New Roman" w:cs="Times New Roman"/>
                    <w:b/>
                    <w:noProof/>
                  </w:rPr>
                </w:rPrChange>
              </w:rPr>
              <w:t>Aim 3: Validating the candidate miRNA escort protein.</w:t>
            </w:r>
            <w:r w:rsidRPr="008E4ACF">
              <w:rPr>
                <w:noProof/>
                <w:webHidden/>
                <w:sz w:val="24"/>
                <w:szCs w:val="24"/>
                <w:rPrChange w:id="472" w:author="Microsoft account" w:date="2016-03-15T18:06:00Z">
                  <w:rPr>
                    <w:noProof/>
                    <w:webHidden/>
                  </w:rPr>
                </w:rPrChange>
              </w:rPr>
              <w:tab/>
            </w:r>
            <w:r w:rsidRPr="008E4ACF">
              <w:rPr>
                <w:noProof/>
                <w:webHidden/>
                <w:sz w:val="24"/>
                <w:szCs w:val="24"/>
                <w:rPrChange w:id="473" w:author="Microsoft account" w:date="2016-03-15T18:06:00Z">
                  <w:rPr>
                    <w:noProof/>
                    <w:webHidden/>
                  </w:rPr>
                </w:rPrChange>
              </w:rPr>
              <w:fldChar w:fldCharType="begin"/>
            </w:r>
            <w:r w:rsidRPr="008E4ACF">
              <w:rPr>
                <w:noProof/>
                <w:webHidden/>
                <w:sz w:val="24"/>
                <w:szCs w:val="24"/>
                <w:rPrChange w:id="474" w:author="Microsoft account" w:date="2016-03-15T18:06:00Z">
                  <w:rPr>
                    <w:noProof/>
                    <w:webHidden/>
                  </w:rPr>
                </w:rPrChange>
              </w:rPr>
              <w:instrText xml:space="preserve"> PAGEREF _Toc445828525 \h </w:instrText>
            </w:r>
            <w:r w:rsidRPr="008E4ACF">
              <w:rPr>
                <w:noProof/>
                <w:webHidden/>
                <w:sz w:val="24"/>
                <w:szCs w:val="24"/>
                <w:rPrChange w:id="475" w:author="Microsoft account" w:date="2016-03-15T18:06:00Z">
                  <w:rPr>
                    <w:noProof/>
                    <w:webHidden/>
                  </w:rPr>
                </w:rPrChange>
              </w:rPr>
            </w:r>
          </w:ins>
          <w:r w:rsidRPr="008E4ACF">
            <w:rPr>
              <w:noProof/>
              <w:webHidden/>
              <w:sz w:val="24"/>
              <w:szCs w:val="24"/>
              <w:rPrChange w:id="476" w:author="Microsoft account" w:date="2016-03-15T18:06:00Z">
                <w:rPr>
                  <w:noProof/>
                  <w:webHidden/>
                </w:rPr>
              </w:rPrChange>
            </w:rPr>
            <w:fldChar w:fldCharType="separate"/>
          </w:r>
          <w:ins w:id="477" w:author="Microsoft account" w:date="2016-03-15T18:06:00Z">
            <w:r w:rsidRPr="008E4ACF">
              <w:rPr>
                <w:noProof/>
                <w:webHidden/>
                <w:sz w:val="24"/>
                <w:szCs w:val="24"/>
                <w:rPrChange w:id="478" w:author="Microsoft account" w:date="2016-03-15T18:06:00Z">
                  <w:rPr>
                    <w:noProof/>
                    <w:webHidden/>
                  </w:rPr>
                </w:rPrChange>
              </w:rPr>
              <w:t>15</w:t>
            </w:r>
            <w:r w:rsidRPr="008E4ACF">
              <w:rPr>
                <w:noProof/>
                <w:webHidden/>
                <w:sz w:val="24"/>
                <w:szCs w:val="24"/>
                <w:rPrChange w:id="479" w:author="Microsoft account" w:date="2016-03-15T18:06:00Z">
                  <w:rPr>
                    <w:noProof/>
                    <w:webHidden/>
                  </w:rPr>
                </w:rPrChange>
              </w:rPr>
              <w:fldChar w:fldCharType="end"/>
            </w:r>
            <w:r w:rsidRPr="008E4ACF">
              <w:rPr>
                <w:rStyle w:val="Hyperlink"/>
                <w:noProof/>
                <w:sz w:val="24"/>
                <w:szCs w:val="24"/>
                <w:rPrChange w:id="480" w:author="Microsoft account" w:date="2016-03-15T18:06:00Z">
                  <w:rPr>
                    <w:rStyle w:val="Hyperlink"/>
                    <w:noProof/>
                  </w:rPr>
                </w:rPrChange>
              </w:rPr>
              <w:fldChar w:fldCharType="end"/>
            </w:r>
          </w:ins>
        </w:p>
        <w:p w14:paraId="3439FD57" w14:textId="77777777" w:rsidR="008E4ACF" w:rsidRPr="008E4ACF" w:rsidRDefault="008E4ACF" w:rsidP="008E4ACF">
          <w:pPr>
            <w:pStyle w:val="TOC3"/>
            <w:tabs>
              <w:tab w:val="right" w:leader="dot" w:pos="9174"/>
            </w:tabs>
            <w:spacing w:line="276" w:lineRule="auto"/>
            <w:rPr>
              <w:ins w:id="481" w:author="Microsoft account" w:date="2016-03-15T18:06:00Z"/>
              <w:rFonts w:eastAsiaTheme="minorEastAsia"/>
              <w:noProof/>
              <w:sz w:val="24"/>
              <w:szCs w:val="24"/>
              <w:lang w:eastAsia="en-AU"/>
              <w:rPrChange w:id="482" w:author="Microsoft account" w:date="2016-03-15T18:06:00Z">
                <w:rPr>
                  <w:ins w:id="483" w:author="Microsoft account" w:date="2016-03-15T18:06:00Z"/>
                  <w:rFonts w:eastAsiaTheme="minorEastAsia"/>
                  <w:noProof/>
                  <w:lang w:eastAsia="en-AU"/>
                </w:rPr>
              </w:rPrChange>
            </w:rPr>
            <w:pPrChange w:id="484" w:author="Microsoft account" w:date="2016-03-15T18:06:00Z">
              <w:pPr>
                <w:pStyle w:val="TOC3"/>
                <w:tabs>
                  <w:tab w:val="right" w:leader="dot" w:pos="9174"/>
                </w:tabs>
              </w:pPr>
            </w:pPrChange>
          </w:pPr>
          <w:ins w:id="485" w:author="Microsoft account" w:date="2016-03-15T18:06:00Z">
            <w:r w:rsidRPr="008E4ACF">
              <w:rPr>
                <w:rStyle w:val="Hyperlink"/>
                <w:noProof/>
                <w:sz w:val="24"/>
                <w:szCs w:val="24"/>
                <w:rPrChange w:id="486" w:author="Microsoft account" w:date="2016-03-15T18:06:00Z">
                  <w:rPr>
                    <w:rStyle w:val="Hyperlink"/>
                    <w:noProof/>
                  </w:rPr>
                </w:rPrChange>
              </w:rPr>
              <w:fldChar w:fldCharType="begin"/>
            </w:r>
            <w:r w:rsidRPr="008E4ACF">
              <w:rPr>
                <w:rStyle w:val="Hyperlink"/>
                <w:noProof/>
                <w:sz w:val="24"/>
                <w:szCs w:val="24"/>
                <w:rPrChange w:id="487" w:author="Microsoft account" w:date="2016-03-15T18:06:00Z">
                  <w:rPr>
                    <w:rStyle w:val="Hyperlink"/>
                    <w:noProof/>
                  </w:rPr>
                </w:rPrChange>
              </w:rPr>
              <w:instrText xml:space="preserve"> </w:instrText>
            </w:r>
            <w:r w:rsidRPr="008E4ACF">
              <w:rPr>
                <w:noProof/>
                <w:sz w:val="24"/>
                <w:szCs w:val="24"/>
                <w:rPrChange w:id="488" w:author="Microsoft account" w:date="2016-03-15T18:06:00Z">
                  <w:rPr>
                    <w:noProof/>
                  </w:rPr>
                </w:rPrChange>
              </w:rPr>
              <w:instrText>HYPERLINK \l "_Toc445828526"</w:instrText>
            </w:r>
            <w:r w:rsidRPr="008E4ACF">
              <w:rPr>
                <w:rStyle w:val="Hyperlink"/>
                <w:noProof/>
                <w:sz w:val="24"/>
                <w:szCs w:val="24"/>
                <w:rPrChange w:id="489" w:author="Microsoft account" w:date="2016-03-15T18:06:00Z">
                  <w:rPr>
                    <w:rStyle w:val="Hyperlink"/>
                    <w:noProof/>
                  </w:rPr>
                </w:rPrChange>
              </w:rPr>
              <w:instrText xml:space="preserve"> </w:instrText>
            </w:r>
            <w:r w:rsidRPr="008E4ACF">
              <w:rPr>
                <w:rStyle w:val="Hyperlink"/>
                <w:noProof/>
                <w:sz w:val="24"/>
                <w:szCs w:val="24"/>
                <w:rPrChange w:id="490" w:author="Microsoft account" w:date="2016-03-15T18:06:00Z">
                  <w:rPr>
                    <w:rStyle w:val="Hyperlink"/>
                    <w:noProof/>
                  </w:rPr>
                </w:rPrChange>
              </w:rPr>
            </w:r>
            <w:r w:rsidRPr="008E4ACF">
              <w:rPr>
                <w:rStyle w:val="Hyperlink"/>
                <w:noProof/>
                <w:sz w:val="24"/>
                <w:szCs w:val="24"/>
                <w:rPrChange w:id="491"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492" w:author="Microsoft account" w:date="2016-03-15T18:06:00Z">
                  <w:rPr>
                    <w:rStyle w:val="Hyperlink"/>
                    <w:rFonts w:ascii="Times New Roman" w:hAnsi="Times New Roman" w:cs="Times New Roman"/>
                    <w:noProof/>
                  </w:rPr>
                </w:rPrChange>
              </w:rPr>
              <w:t>Confirmation of binding ability through pulldown assay:</w:t>
            </w:r>
            <w:r w:rsidRPr="008E4ACF">
              <w:rPr>
                <w:noProof/>
                <w:webHidden/>
                <w:sz w:val="24"/>
                <w:szCs w:val="24"/>
                <w:rPrChange w:id="493" w:author="Microsoft account" w:date="2016-03-15T18:06:00Z">
                  <w:rPr>
                    <w:noProof/>
                    <w:webHidden/>
                  </w:rPr>
                </w:rPrChange>
              </w:rPr>
              <w:tab/>
            </w:r>
            <w:r w:rsidRPr="008E4ACF">
              <w:rPr>
                <w:noProof/>
                <w:webHidden/>
                <w:sz w:val="24"/>
                <w:szCs w:val="24"/>
                <w:rPrChange w:id="494" w:author="Microsoft account" w:date="2016-03-15T18:06:00Z">
                  <w:rPr>
                    <w:noProof/>
                    <w:webHidden/>
                  </w:rPr>
                </w:rPrChange>
              </w:rPr>
              <w:fldChar w:fldCharType="begin"/>
            </w:r>
            <w:r w:rsidRPr="008E4ACF">
              <w:rPr>
                <w:noProof/>
                <w:webHidden/>
                <w:sz w:val="24"/>
                <w:szCs w:val="24"/>
                <w:rPrChange w:id="495" w:author="Microsoft account" w:date="2016-03-15T18:06:00Z">
                  <w:rPr>
                    <w:noProof/>
                    <w:webHidden/>
                  </w:rPr>
                </w:rPrChange>
              </w:rPr>
              <w:instrText xml:space="preserve"> PAGEREF _Toc445828526 \h </w:instrText>
            </w:r>
            <w:r w:rsidRPr="008E4ACF">
              <w:rPr>
                <w:noProof/>
                <w:webHidden/>
                <w:sz w:val="24"/>
                <w:szCs w:val="24"/>
                <w:rPrChange w:id="496" w:author="Microsoft account" w:date="2016-03-15T18:06:00Z">
                  <w:rPr>
                    <w:noProof/>
                    <w:webHidden/>
                  </w:rPr>
                </w:rPrChange>
              </w:rPr>
            </w:r>
          </w:ins>
          <w:r w:rsidRPr="008E4ACF">
            <w:rPr>
              <w:noProof/>
              <w:webHidden/>
              <w:sz w:val="24"/>
              <w:szCs w:val="24"/>
              <w:rPrChange w:id="497" w:author="Microsoft account" w:date="2016-03-15T18:06:00Z">
                <w:rPr>
                  <w:noProof/>
                  <w:webHidden/>
                </w:rPr>
              </w:rPrChange>
            </w:rPr>
            <w:fldChar w:fldCharType="separate"/>
          </w:r>
          <w:ins w:id="498" w:author="Microsoft account" w:date="2016-03-15T18:06:00Z">
            <w:r w:rsidRPr="008E4ACF">
              <w:rPr>
                <w:noProof/>
                <w:webHidden/>
                <w:sz w:val="24"/>
                <w:szCs w:val="24"/>
                <w:rPrChange w:id="499" w:author="Microsoft account" w:date="2016-03-15T18:06:00Z">
                  <w:rPr>
                    <w:noProof/>
                    <w:webHidden/>
                  </w:rPr>
                </w:rPrChange>
              </w:rPr>
              <w:t>15</w:t>
            </w:r>
            <w:r w:rsidRPr="008E4ACF">
              <w:rPr>
                <w:noProof/>
                <w:webHidden/>
                <w:sz w:val="24"/>
                <w:szCs w:val="24"/>
                <w:rPrChange w:id="500" w:author="Microsoft account" w:date="2016-03-15T18:06:00Z">
                  <w:rPr>
                    <w:noProof/>
                    <w:webHidden/>
                  </w:rPr>
                </w:rPrChange>
              </w:rPr>
              <w:fldChar w:fldCharType="end"/>
            </w:r>
            <w:r w:rsidRPr="008E4ACF">
              <w:rPr>
                <w:rStyle w:val="Hyperlink"/>
                <w:noProof/>
                <w:sz w:val="24"/>
                <w:szCs w:val="24"/>
                <w:rPrChange w:id="501" w:author="Microsoft account" w:date="2016-03-15T18:06:00Z">
                  <w:rPr>
                    <w:rStyle w:val="Hyperlink"/>
                    <w:noProof/>
                  </w:rPr>
                </w:rPrChange>
              </w:rPr>
              <w:fldChar w:fldCharType="end"/>
            </w:r>
          </w:ins>
        </w:p>
        <w:p w14:paraId="2FB8B2D2" w14:textId="77777777" w:rsidR="008E4ACF" w:rsidRPr="008E4ACF" w:rsidRDefault="008E4ACF" w:rsidP="008E4ACF">
          <w:pPr>
            <w:pStyle w:val="TOC3"/>
            <w:tabs>
              <w:tab w:val="right" w:leader="dot" w:pos="9174"/>
            </w:tabs>
            <w:spacing w:line="276" w:lineRule="auto"/>
            <w:rPr>
              <w:ins w:id="502" w:author="Microsoft account" w:date="2016-03-15T18:06:00Z"/>
              <w:rFonts w:eastAsiaTheme="minorEastAsia"/>
              <w:noProof/>
              <w:sz w:val="24"/>
              <w:szCs w:val="24"/>
              <w:lang w:eastAsia="en-AU"/>
              <w:rPrChange w:id="503" w:author="Microsoft account" w:date="2016-03-15T18:06:00Z">
                <w:rPr>
                  <w:ins w:id="504" w:author="Microsoft account" w:date="2016-03-15T18:06:00Z"/>
                  <w:rFonts w:eastAsiaTheme="minorEastAsia"/>
                  <w:noProof/>
                  <w:lang w:eastAsia="en-AU"/>
                </w:rPr>
              </w:rPrChange>
            </w:rPr>
            <w:pPrChange w:id="505" w:author="Microsoft account" w:date="2016-03-15T18:06:00Z">
              <w:pPr>
                <w:pStyle w:val="TOC3"/>
                <w:tabs>
                  <w:tab w:val="right" w:leader="dot" w:pos="9174"/>
                </w:tabs>
              </w:pPr>
            </w:pPrChange>
          </w:pPr>
          <w:ins w:id="506" w:author="Microsoft account" w:date="2016-03-15T18:06:00Z">
            <w:r w:rsidRPr="008E4ACF">
              <w:rPr>
                <w:rStyle w:val="Hyperlink"/>
                <w:noProof/>
                <w:sz w:val="24"/>
                <w:szCs w:val="24"/>
                <w:rPrChange w:id="507" w:author="Microsoft account" w:date="2016-03-15T18:06:00Z">
                  <w:rPr>
                    <w:rStyle w:val="Hyperlink"/>
                    <w:noProof/>
                  </w:rPr>
                </w:rPrChange>
              </w:rPr>
              <w:fldChar w:fldCharType="begin"/>
            </w:r>
            <w:r w:rsidRPr="008E4ACF">
              <w:rPr>
                <w:rStyle w:val="Hyperlink"/>
                <w:noProof/>
                <w:sz w:val="24"/>
                <w:szCs w:val="24"/>
                <w:rPrChange w:id="508" w:author="Microsoft account" w:date="2016-03-15T18:06:00Z">
                  <w:rPr>
                    <w:rStyle w:val="Hyperlink"/>
                    <w:noProof/>
                  </w:rPr>
                </w:rPrChange>
              </w:rPr>
              <w:instrText xml:space="preserve"> </w:instrText>
            </w:r>
            <w:r w:rsidRPr="008E4ACF">
              <w:rPr>
                <w:noProof/>
                <w:sz w:val="24"/>
                <w:szCs w:val="24"/>
                <w:rPrChange w:id="509" w:author="Microsoft account" w:date="2016-03-15T18:06:00Z">
                  <w:rPr>
                    <w:noProof/>
                  </w:rPr>
                </w:rPrChange>
              </w:rPr>
              <w:instrText>HYPERLINK \l "_Toc445828527"</w:instrText>
            </w:r>
            <w:r w:rsidRPr="008E4ACF">
              <w:rPr>
                <w:rStyle w:val="Hyperlink"/>
                <w:noProof/>
                <w:sz w:val="24"/>
                <w:szCs w:val="24"/>
                <w:rPrChange w:id="510" w:author="Microsoft account" w:date="2016-03-15T18:06:00Z">
                  <w:rPr>
                    <w:rStyle w:val="Hyperlink"/>
                    <w:noProof/>
                  </w:rPr>
                </w:rPrChange>
              </w:rPr>
              <w:instrText xml:space="preserve"> </w:instrText>
            </w:r>
            <w:r w:rsidRPr="008E4ACF">
              <w:rPr>
                <w:rStyle w:val="Hyperlink"/>
                <w:noProof/>
                <w:sz w:val="24"/>
                <w:szCs w:val="24"/>
                <w:rPrChange w:id="511" w:author="Microsoft account" w:date="2016-03-15T18:06:00Z">
                  <w:rPr>
                    <w:rStyle w:val="Hyperlink"/>
                    <w:noProof/>
                  </w:rPr>
                </w:rPrChange>
              </w:rPr>
            </w:r>
            <w:r w:rsidRPr="008E4ACF">
              <w:rPr>
                <w:rStyle w:val="Hyperlink"/>
                <w:noProof/>
                <w:sz w:val="24"/>
                <w:szCs w:val="24"/>
                <w:rPrChange w:id="512"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shd w:val="clear" w:color="auto" w:fill="FFFFFF"/>
                <w:rPrChange w:id="513" w:author="Microsoft account" w:date="2016-03-15T18:06:00Z">
                  <w:rPr>
                    <w:rStyle w:val="Hyperlink"/>
                    <w:rFonts w:ascii="Times New Roman" w:hAnsi="Times New Roman" w:cs="Times New Roman"/>
                    <w:noProof/>
                    <w:shd w:val="clear" w:color="auto" w:fill="FFFFFF"/>
                  </w:rPr>
                </w:rPrChange>
              </w:rPr>
              <w:t>Co-localisation by immunofluorescence confocal microscopy:</w:t>
            </w:r>
            <w:r w:rsidRPr="008E4ACF">
              <w:rPr>
                <w:noProof/>
                <w:webHidden/>
                <w:sz w:val="24"/>
                <w:szCs w:val="24"/>
                <w:rPrChange w:id="514" w:author="Microsoft account" w:date="2016-03-15T18:06:00Z">
                  <w:rPr>
                    <w:noProof/>
                    <w:webHidden/>
                  </w:rPr>
                </w:rPrChange>
              </w:rPr>
              <w:tab/>
            </w:r>
            <w:r w:rsidRPr="008E4ACF">
              <w:rPr>
                <w:noProof/>
                <w:webHidden/>
                <w:sz w:val="24"/>
                <w:szCs w:val="24"/>
                <w:rPrChange w:id="515" w:author="Microsoft account" w:date="2016-03-15T18:06:00Z">
                  <w:rPr>
                    <w:noProof/>
                    <w:webHidden/>
                  </w:rPr>
                </w:rPrChange>
              </w:rPr>
              <w:fldChar w:fldCharType="begin"/>
            </w:r>
            <w:r w:rsidRPr="008E4ACF">
              <w:rPr>
                <w:noProof/>
                <w:webHidden/>
                <w:sz w:val="24"/>
                <w:szCs w:val="24"/>
                <w:rPrChange w:id="516" w:author="Microsoft account" w:date="2016-03-15T18:06:00Z">
                  <w:rPr>
                    <w:noProof/>
                    <w:webHidden/>
                  </w:rPr>
                </w:rPrChange>
              </w:rPr>
              <w:instrText xml:space="preserve"> PAGEREF _Toc445828527 \h </w:instrText>
            </w:r>
            <w:r w:rsidRPr="008E4ACF">
              <w:rPr>
                <w:noProof/>
                <w:webHidden/>
                <w:sz w:val="24"/>
                <w:szCs w:val="24"/>
                <w:rPrChange w:id="517" w:author="Microsoft account" w:date="2016-03-15T18:06:00Z">
                  <w:rPr>
                    <w:noProof/>
                    <w:webHidden/>
                  </w:rPr>
                </w:rPrChange>
              </w:rPr>
            </w:r>
          </w:ins>
          <w:r w:rsidRPr="008E4ACF">
            <w:rPr>
              <w:noProof/>
              <w:webHidden/>
              <w:sz w:val="24"/>
              <w:szCs w:val="24"/>
              <w:rPrChange w:id="518" w:author="Microsoft account" w:date="2016-03-15T18:06:00Z">
                <w:rPr>
                  <w:noProof/>
                  <w:webHidden/>
                </w:rPr>
              </w:rPrChange>
            </w:rPr>
            <w:fldChar w:fldCharType="separate"/>
          </w:r>
          <w:ins w:id="519" w:author="Microsoft account" w:date="2016-03-15T18:06:00Z">
            <w:r w:rsidRPr="008E4ACF">
              <w:rPr>
                <w:noProof/>
                <w:webHidden/>
                <w:sz w:val="24"/>
                <w:szCs w:val="24"/>
                <w:rPrChange w:id="520" w:author="Microsoft account" w:date="2016-03-15T18:06:00Z">
                  <w:rPr>
                    <w:noProof/>
                    <w:webHidden/>
                  </w:rPr>
                </w:rPrChange>
              </w:rPr>
              <w:t>16</w:t>
            </w:r>
            <w:r w:rsidRPr="008E4ACF">
              <w:rPr>
                <w:noProof/>
                <w:webHidden/>
                <w:sz w:val="24"/>
                <w:szCs w:val="24"/>
                <w:rPrChange w:id="521" w:author="Microsoft account" w:date="2016-03-15T18:06:00Z">
                  <w:rPr>
                    <w:noProof/>
                    <w:webHidden/>
                  </w:rPr>
                </w:rPrChange>
              </w:rPr>
              <w:fldChar w:fldCharType="end"/>
            </w:r>
            <w:r w:rsidRPr="008E4ACF">
              <w:rPr>
                <w:rStyle w:val="Hyperlink"/>
                <w:noProof/>
                <w:sz w:val="24"/>
                <w:szCs w:val="24"/>
                <w:rPrChange w:id="522" w:author="Microsoft account" w:date="2016-03-15T18:06:00Z">
                  <w:rPr>
                    <w:rStyle w:val="Hyperlink"/>
                    <w:noProof/>
                  </w:rPr>
                </w:rPrChange>
              </w:rPr>
              <w:fldChar w:fldCharType="end"/>
            </w:r>
          </w:ins>
        </w:p>
        <w:p w14:paraId="5BB0EF50" w14:textId="77777777" w:rsidR="008E4ACF" w:rsidRPr="008E4ACF" w:rsidRDefault="008E4ACF" w:rsidP="008E4ACF">
          <w:pPr>
            <w:pStyle w:val="TOC3"/>
            <w:tabs>
              <w:tab w:val="right" w:leader="dot" w:pos="9174"/>
            </w:tabs>
            <w:spacing w:line="276" w:lineRule="auto"/>
            <w:rPr>
              <w:ins w:id="523" w:author="Microsoft account" w:date="2016-03-15T18:06:00Z"/>
              <w:rFonts w:eastAsiaTheme="minorEastAsia"/>
              <w:noProof/>
              <w:sz w:val="24"/>
              <w:szCs w:val="24"/>
              <w:lang w:eastAsia="en-AU"/>
              <w:rPrChange w:id="524" w:author="Microsoft account" w:date="2016-03-15T18:06:00Z">
                <w:rPr>
                  <w:ins w:id="525" w:author="Microsoft account" w:date="2016-03-15T18:06:00Z"/>
                  <w:rFonts w:eastAsiaTheme="minorEastAsia"/>
                  <w:noProof/>
                  <w:lang w:eastAsia="en-AU"/>
                </w:rPr>
              </w:rPrChange>
            </w:rPr>
            <w:pPrChange w:id="526" w:author="Microsoft account" w:date="2016-03-15T18:06:00Z">
              <w:pPr>
                <w:pStyle w:val="TOC3"/>
                <w:tabs>
                  <w:tab w:val="right" w:leader="dot" w:pos="9174"/>
                </w:tabs>
              </w:pPr>
            </w:pPrChange>
          </w:pPr>
          <w:ins w:id="527" w:author="Microsoft account" w:date="2016-03-15T18:06:00Z">
            <w:r w:rsidRPr="008E4ACF">
              <w:rPr>
                <w:rStyle w:val="Hyperlink"/>
                <w:noProof/>
                <w:sz w:val="24"/>
                <w:szCs w:val="24"/>
                <w:rPrChange w:id="528" w:author="Microsoft account" w:date="2016-03-15T18:06:00Z">
                  <w:rPr>
                    <w:rStyle w:val="Hyperlink"/>
                    <w:noProof/>
                  </w:rPr>
                </w:rPrChange>
              </w:rPr>
              <w:fldChar w:fldCharType="begin"/>
            </w:r>
            <w:r w:rsidRPr="008E4ACF">
              <w:rPr>
                <w:rStyle w:val="Hyperlink"/>
                <w:noProof/>
                <w:sz w:val="24"/>
                <w:szCs w:val="24"/>
                <w:rPrChange w:id="529" w:author="Microsoft account" w:date="2016-03-15T18:06:00Z">
                  <w:rPr>
                    <w:rStyle w:val="Hyperlink"/>
                    <w:noProof/>
                  </w:rPr>
                </w:rPrChange>
              </w:rPr>
              <w:instrText xml:space="preserve"> </w:instrText>
            </w:r>
            <w:r w:rsidRPr="008E4ACF">
              <w:rPr>
                <w:noProof/>
                <w:sz w:val="24"/>
                <w:szCs w:val="24"/>
                <w:rPrChange w:id="530" w:author="Microsoft account" w:date="2016-03-15T18:06:00Z">
                  <w:rPr>
                    <w:noProof/>
                  </w:rPr>
                </w:rPrChange>
              </w:rPr>
              <w:instrText>HYPERLINK \l "_Toc445828528"</w:instrText>
            </w:r>
            <w:r w:rsidRPr="008E4ACF">
              <w:rPr>
                <w:rStyle w:val="Hyperlink"/>
                <w:noProof/>
                <w:sz w:val="24"/>
                <w:szCs w:val="24"/>
                <w:rPrChange w:id="531" w:author="Microsoft account" w:date="2016-03-15T18:06:00Z">
                  <w:rPr>
                    <w:rStyle w:val="Hyperlink"/>
                    <w:noProof/>
                  </w:rPr>
                </w:rPrChange>
              </w:rPr>
              <w:instrText xml:space="preserve"> </w:instrText>
            </w:r>
            <w:r w:rsidRPr="008E4ACF">
              <w:rPr>
                <w:rStyle w:val="Hyperlink"/>
                <w:noProof/>
                <w:sz w:val="24"/>
                <w:szCs w:val="24"/>
                <w:rPrChange w:id="532" w:author="Microsoft account" w:date="2016-03-15T18:06:00Z">
                  <w:rPr>
                    <w:rStyle w:val="Hyperlink"/>
                    <w:noProof/>
                  </w:rPr>
                </w:rPrChange>
              </w:rPr>
            </w:r>
            <w:r w:rsidRPr="008E4ACF">
              <w:rPr>
                <w:rStyle w:val="Hyperlink"/>
                <w:noProof/>
                <w:sz w:val="24"/>
                <w:szCs w:val="24"/>
                <w:rPrChange w:id="533"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534" w:author="Microsoft account" w:date="2016-03-15T18:06:00Z">
                  <w:rPr>
                    <w:rStyle w:val="Hyperlink"/>
                    <w:rFonts w:ascii="Times New Roman" w:hAnsi="Times New Roman" w:cs="Times New Roman"/>
                    <w:noProof/>
                  </w:rPr>
                </w:rPrChange>
              </w:rPr>
              <w:t>Expectations for Aim 3:</w:t>
            </w:r>
            <w:r w:rsidRPr="008E4ACF">
              <w:rPr>
                <w:noProof/>
                <w:webHidden/>
                <w:sz w:val="24"/>
                <w:szCs w:val="24"/>
                <w:rPrChange w:id="535" w:author="Microsoft account" w:date="2016-03-15T18:06:00Z">
                  <w:rPr>
                    <w:noProof/>
                    <w:webHidden/>
                  </w:rPr>
                </w:rPrChange>
              </w:rPr>
              <w:tab/>
            </w:r>
            <w:r w:rsidRPr="008E4ACF">
              <w:rPr>
                <w:noProof/>
                <w:webHidden/>
                <w:sz w:val="24"/>
                <w:szCs w:val="24"/>
                <w:rPrChange w:id="536" w:author="Microsoft account" w:date="2016-03-15T18:06:00Z">
                  <w:rPr>
                    <w:noProof/>
                    <w:webHidden/>
                  </w:rPr>
                </w:rPrChange>
              </w:rPr>
              <w:fldChar w:fldCharType="begin"/>
            </w:r>
            <w:r w:rsidRPr="008E4ACF">
              <w:rPr>
                <w:noProof/>
                <w:webHidden/>
                <w:sz w:val="24"/>
                <w:szCs w:val="24"/>
                <w:rPrChange w:id="537" w:author="Microsoft account" w:date="2016-03-15T18:06:00Z">
                  <w:rPr>
                    <w:noProof/>
                    <w:webHidden/>
                  </w:rPr>
                </w:rPrChange>
              </w:rPr>
              <w:instrText xml:space="preserve"> PAGEREF _Toc445828528 \h </w:instrText>
            </w:r>
            <w:r w:rsidRPr="008E4ACF">
              <w:rPr>
                <w:noProof/>
                <w:webHidden/>
                <w:sz w:val="24"/>
                <w:szCs w:val="24"/>
                <w:rPrChange w:id="538" w:author="Microsoft account" w:date="2016-03-15T18:06:00Z">
                  <w:rPr>
                    <w:noProof/>
                    <w:webHidden/>
                  </w:rPr>
                </w:rPrChange>
              </w:rPr>
            </w:r>
          </w:ins>
          <w:r w:rsidRPr="008E4ACF">
            <w:rPr>
              <w:noProof/>
              <w:webHidden/>
              <w:sz w:val="24"/>
              <w:szCs w:val="24"/>
              <w:rPrChange w:id="539" w:author="Microsoft account" w:date="2016-03-15T18:06:00Z">
                <w:rPr>
                  <w:noProof/>
                  <w:webHidden/>
                </w:rPr>
              </w:rPrChange>
            </w:rPr>
            <w:fldChar w:fldCharType="separate"/>
          </w:r>
          <w:ins w:id="540" w:author="Microsoft account" w:date="2016-03-15T18:06:00Z">
            <w:r w:rsidRPr="008E4ACF">
              <w:rPr>
                <w:noProof/>
                <w:webHidden/>
                <w:sz w:val="24"/>
                <w:szCs w:val="24"/>
                <w:rPrChange w:id="541" w:author="Microsoft account" w:date="2016-03-15T18:06:00Z">
                  <w:rPr>
                    <w:noProof/>
                    <w:webHidden/>
                  </w:rPr>
                </w:rPrChange>
              </w:rPr>
              <w:t>16</w:t>
            </w:r>
            <w:r w:rsidRPr="008E4ACF">
              <w:rPr>
                <w:noProof/>
                <w:webHidden/>
                <w:sz w:val="24"/>
                <w:szCs w:val="24"/>
                <w:rPrChange w:id="542" w:author="Microsoft account" w:date="2016-03-15T18:06:00Z">
                  <w:rPr>
                    <w:noProof/>
                    <w:webHidden/>
                  </w:rPr>
                </w:rPrChange>
              </w:rPr>
              <w:fldChar w:fldCharType="end"/>
            </w:r>
            <w:r w:rsidRPr="008E4ACF">
              <w:rPr>
                <w:rStyle w:val="Hyperlink"/>
                <w:noProof/>
                <w:sz w:val="24"/>
                <w:szCs w:val="24"/>
                <w:rPrChange w:id="543" w:author="Microsoft account" w:date="2016-03-15T18:06:00Z">
                  <w:rPr>
                    <w:rStyle w:val="Hyperlink"/>
                    <w:noProof/>
                  </w:rPr>
                </w:rPrChange>
              </w:rPr>
              <w:fldChar w:fldCharType="end"/>
            </w:r>
          </w:ins>
        </w:p>
        <w:p w14:paraId="2DD9C5C7" w14:textId="77777777" w:rsidR="008E4ACF" w:rsidRPr="008E4ACF" w:rsidRDefault="008E4ACF" w:rsidP="008E4ACF">
          <w:pPr>
            <w:pStyle w:val="TOC2"/>
            <w:spacing w:line="276" w:lineRule="auto"/>
            <w:rPr>
              <w:ins w:id="544" w:author="Microsoft account" w:date="2016-03-15T18:06:00Z"/>
              <w:rFonts w:eastAsiaTheme="minorEastAsia"/>
              <w:noProof/>
              <w:sz w:val="24"/>
              <w:szCs w:val="24"/>
              <w:lang w:eastAsia="en-AU"/>
              <w:rPrChange w:id="545" w:author="Microsoft account" w:date="2016-03-15T18:06:00Z">
                <w:rPr>
                  <w:ins w:id="546" w:author="Microsoft account" w:date="2016-03-15T18:06:00Z"/>
                  <w:rFonts w:eastAsiaTheme="minorEastAsia"/>
                  <w:noProof/>
                  <w:lang w:eastAsia="en-AU"/>
                </w:rPr>
              </w:rPrChange>
            </w:rPr>
            <w:pPrChange w:id="547" w:author="Microsoft account" w:date="2016-03-15T18:06:00Z">
              <w:pPr>
                <w:pStyle w:val="TOC2"/>
              </w:pPr>
            </w:pPrChange>
          </w:pPr>
          <w:ins w:id="548" w:author="Microsoft account" w:date="2016-03-15T18:06:00Z">
            <w:r w:rsidRPr="008E4ACF">
              <w:rPr>
                <w:rStyle w:val="Hyperlink"/>
                <w:noProof/>
                <w:sz w:val="24"/>
                <w:szCs w:val="24"/>
                <w:rPrChange w:id="549" w:author="Microsoft account" w:date="2016-03-15T18:06:00Z">
                  <w:rPr>
                    <w:rStyle w:val="Hyperlink"/>
                    <w:noProof/>
                  </w:rPr>
                </w:rPrChange>
              </w:rPr>
              <w:fldChar w:fldCharType="begin"/>
            </w:r>
            <w:r w:rsidRPr="008E4ACF">
              <w:rPr>
                <w:rStyle w:val="Hyperlink"/>
                <w:noProof/>
                <w:sz w:val="24"/>
                <w:szCs w:val="24"/>
                <w:rPrChange w:id="550" w:author="Microsoft account" w:date="2016-03-15T18:06:00Z">
                  <w:rPr>
                    <w:rStyle w:val="Hyperlink"/>
                    <w:noProof/>
                  </w:rPr>
                </w:rPrChange>
              </w:rPr>
              <w:instrText xml:space="preserve"> </w:instrText>
            </w:r>
            <w:r w:rsidRPr="008E4ACF">
              <w:rPr>
                <w:noProof/>
                <w:sz w:val="24"/>
                <w:szCs w:val="24"/>
                <w:rPrChange w:id="551" w:author="Microsoft account" w:date="2016-03-15T18:06:00Z">
                  <w:rPr>
                    <w:noProof/>
                  </w:rPr>
                </w:rPrChange>
              </w:rPr>
              <w:instrText>HYPERLINK \l "_Toc445828529"</w:instrText>
            </w:r>
            <w:r w:rsidRPr="008E4ACF">
              <w:rPr>
                <w:rStyle w:val="Hyperlink"/>
                <w:noProof/>
                <w:sz w:val="24"/>
                <w:szCs w:val="24"/>
                <w:rPrChange w:id="552" w:author="Microsoft account" w:date="2016-03-15T18:06:00Z">
                  <w:rPr>
                    <w:rStyle w:val="Hyperlink"/>
                    <w:noProof/>
                  </w:rPr>
                </w:rPrChange>
              </w:rPr>
              <w:instrText xml:space="preserve"> </w:instrText>
            </w:r>
            <w:r w:rsidRPr="008E4ACF">
              <w:rPr>
                <w:rStyle w:val="Hyperlink"/>
                <w:noProof/>
                <w:sz w:val="24"/>
                <w:szCs w:val="24"/>
                <w:rPrChange w:id="553" w:author="Microsoft account" w:date="2016-03-15T18:06:00Z">
                  <w:rPr>
                    <w:rStyle w:val="Hyperlink"/>
                    <w:noProof/>
                  </w:rPr>
                </w:rPrChange>
              </w:rPr>
            </w:r>
            <w:r w:rsidRPr="008E4ACF">
              <w:rPr>
                <w:rStyle w:val="Hyperlink"/>
                <w:noProof/>
                <w:sz w:val="24"/>
                <w:szCs w:val="24"/>
                <w:rPrChange w:id="554"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555" w:author="Microsoft account" w:date="2016-03-15T18:06:00Z">
                  <w:rPr>
                    <w:rStyle w:val="Hyperlink"/>
                    <w:rFonts w:ascii="Times New Roman" w:hAnsi="Times New Roman" w:cs="Times New Roman"/>
                    <w:b/>
                    <w:noProof/>
                  </w:rPr>
                </w:rPrChange>
              </w:rPr>
              <w:t>Timeline</w:t>
            </w:r>
            <w:r w:rsidRPr="008E4ACF">
              <w:rPr>
                <w:noProof/>
                <w:webHidden/>
                <w:sz w:val="24"/>
                <w:szCs w:val="24"/>
                <w:rPrChange w:id="556" w:author="Microsoft account" w:date="2016-03-15T18:06:00Z">
                  <w:rPr>
                    <w:noProof/>
                    <w:webHidden/>
                  </w:rPr>
                </w:rPrChange>
              </w:rPr>
              <w:tab/>
            </w:r>
            <w:r w:rsidRPr="008E4ACF">
              <w:rPr>
                <w:noProof/>
                <w:webHidden/>
                <w:sz w:val="24"/>
                <w:szCs w:val="24"/>
                <w:rPrChange w:id="557" w:author="Microsoft account" w:date="2016-03-15T18:06:00Z">
                  <w:rPr>
                    <w:noProof/>
                    <w:webHidden/>
                  </w:rPr>
                </w:rPrChange>
              </w:rPr>
              <w:fldChar w:fldCharType="begin"/>
            </w:r>
            <w:r w:rsidRPr="008E4ACF">
              <w:rPr>
                <w:noProof/>
                <w:webHidden/>
                <w:sz w:val="24"/>
                <w:szCs w:val="24"/>
                <w:rPrChange w:id="558" w:author="Microsoft account" w:date="2016-03-15T18:06:00Z">
                  <w:rPr>
                    <w:noProof/>
                    <w:webHidden/>
                  </w:rPr>
                </w:rPrChange>
              </w:rPr>
              <w:instrText xml:space="preserve"> PAGEREF _Toc445828529 \h </w:instrText>
            </w:r>
            <w:r w:rsidRPr="008E4ACF">
              <w:rPr>
                <w:noProof/>
                <w:webHidden/>
                <w:sz w:val="24"/>
                <w:szCs w:val="24"/>
                <w:rPrChange w:id="559" w:author="Microsoft account" w:date="2016-03-15T18:06:00Z">
                  <w:rPr>
                    <w:noProof/>
                    <w:webHidden/>
                  </w:rPr>
                </w:rPrChange>
              </w:rPr>
            </w:r>
          </w:ins>
          <w:r w:rsidRPr="008E4ACF">
            <w:rPr>
              <w:noProof/>
              <w:webHidden/>
              <w:sz w:val="24"/>
              <w:szCs w:val="24"/>
              <w:rPrChange w:id="560" w:author="Microsoft account" w:date="2016-03-15T18:06:00Z">
                <w:rPr>
                  <w:noProof/>
                  <w:webHidden/>
                </w:rPr>
              </w:rPrChange>
            </w:rPr>
            <w:fldChar w:fldCharType="separate"/>
          </w:r>
          <w:ins w:id="561" w:author="Microsoft account" w:date="2016-03-15T18:06:00Z">
            <w:r w:rsidRPr="008E4ACF">
              <w:rPr>
                <w:noProof/>
                <w:webHidden/>
                <w:sz w:val="24"/>
                <w:szCs w:val="24"/>
                <w:rPrChange w:id="562" w:author="Microsoft account" w:date="2016-03-15T18:06:00Z">
                  <w:rPr>
                    <w:noProof/>
                    <w:webHidden/>
                  </w:rPr>
                </w:rPrChange>
              </w:rPr>
              <w:t>17</w:t>
            </w:r>
            <w:r w:rsidRPr="008E4ACF">
              <w:rPr>
                <w:noProof/>
                <w:webHidden/>
                <w:sz w:val="24"/>
                <w:szCs w:val="24"/>
                <w:rPrChange w:id="563" w:author="Microsoft account" w:date="2016-03-15T18:06:00Z">
                  <w:rPr>
                    <w:noProof/>
                    <w:webHidden/>
                  </w:rPr>
                </w:rPrChange>
              </w:rPr>
              <w:fldChar w:fldCharType="end"/>
            </w:r>
            <w:r w:rsidRPr="008E4ACF">
              <w:rPr>
                <w:rStyle w:val="Hyperlink"/>
                <w:noProof/>
                <w:sz w:val="24"/>
                <w:szCs w:val="24"/>
                <w:rPrChange w:id="564" w:author="Microsoft account" w:date="2016-03-15T18:06:00Z">
                  <w:rPr>
                    <w:rStyle w:val="Hyperlink"/>
                    <w:noProof/>
                  </w:rPr>
                </w:rPrChange>
              </w:rPr>
              <w:fldChar w:fldCharType="end"/>
            </w:r>
          </w:ins>
        </w:p>
        <w:p w14:paraId="1685247C" w14:textId="77777777" w:rsidR="008E4ACF" w:rsidRPr="008E4ACF" w:rsidRDefault="008E4ACF" w:rsidP="008E4ACF">
          <w:pPr>
            <w:pStyle w:val="TOC1"/>
            <w:tabs>
              <w:tab w:val="right" w:leader="dot" w:pos="9174"/>
            </w:tabs>
            <w:spacing w:line="276" w:lineRule="auto"/>
            <w:rPr>
              <w:ins w:id="565" w:author="Microsoft account" w:date="2016-03-15T18:06:00Z"/>
              <w:rFonts w:eastAsiaTheme="minorEastAsia"/>
              <w:noProof/>
              <w:sz w:val="24"/>
              <w:szCs w:val="24"/>
              <w:lang w:eastAsia="en-AU"/>
              <w:rPrChange w:id="566" w:author="Microsoft account" w:date="2016-03-15T18:06:00Z">
                <w:rPr>
                  <w:ins w:id="567" w:author="Microsoft account" w:date="2016-03-15T18:06:00Z"/>
                  <w:rFonts w:eastAsiaTheme="minorEastAsia"/>
                  <w:noProof/>
                  <w:lang w:eastAsia="en-AU"/>
                </w:rPr>
              </w:rPrChange>
            </w:rPr>
            <w:pPrChange w:id="568" w:author="Microsoft account" w:date="2016-03-15T18:06:00Z">
              <w:pPr>
                <w:pStyle w:val="TOC1"/>
                <w:tabs>
                  <w:tab w:val="right" w:leader="dot" w:pos="9174"/>
                </w:tabs>
              </w:pPr>
            </w:pPrChange>
          </w:pPr>
          <w:ins w:id="569" w:author="Microsoft account" w:date="2016-03-15T18:06:00Z">
            <w:r w:rsidRPr="008E4ACF">
              <w:rPr>
                <w:rStyle w:val="Hyperlink"/>
                <w:noProof/>
                <w:sz w:val="24"/>
                <w:szCs w:val="24"/>
                <w:rPrChange w:id="570" w:author="Microsoft account" w:date="2016-03-15T18:06:00Z">
                  <w:rPr>
                    <w:rStyle w:val="Hyperlink"/>
                    <w:noProof/>
                  </w:rPr>
                </w:rPrChange>
              </w:rPr>
              <w:fldChar w:fldCharType="begin"/>
            </w:r>
            <w:r w:rsidRPr="008E4ACF">
              <w:rPr>
                <w:rStyle w:val="Hyperlink"/>
                <w:noProof/>
                <w:sz w:val="24"/>
                <w:szCs w:val="24"/>
                <w:rPrChange w:id="571" w:author="Microsoft account" w:date="2016-03-15T18:06:00Z">
                  <w:rPr>
                    <w:rStyle w:val="Hyperlink"/>
                    <w:noProof/>
                  </w:rPr>
                </w:rPrChange>
              </w:rPr>
              <w:instrText xml:space="preserve"> </w:instrText>
            </w:r>
            <w:r w:rsidRPr="008E4ACF">
              <w:rPr>
                <w:noProof/>
                <w:sz w:val="24"/>
                <w:szCs w:val="24"/>
                <w:rPrChange w:id="572" w:author="Microsoft account" w:date="2016-03-15T18:06:00Z">
                  <w:rPr>
                    <w:noProof/>
                  </w:rPr>
                </w:rPrChange>
              </w:rPr>
              <w:instrText>HYPERLINK \l "_Toc445828530"</w:instrText>
            </w:r>
            <w:r w:rsidRPr="008E4ACF">
              <w:rPr>
                <w:rStyle w:val="Hyperlink"/>
                <w:noProof/>
                <w:sz w:val="24"/>
                <w:szCs w:val="24"/>
                <w:rPrChange w:id="573" w:author="Microsoft account" w:date="2016-03-15T18:06:00Z">
                  <w:rPr>
                    <w:rStyle w:val="Hyperlink"/>
                    <w:noProof/>
                  </w:rPr>
                </w:rPrChange>
              </w:rPr>
              <w:instrText xml:space="preserve"> </w:instrText>
            </w:r>
            <w:r w:rsidRPr="008E4ACF">
              <w:rPr>
                <w:rStyle w:val="Hyperlink"/>
                <w:noProof/>
                <w:sz w:val="24"/>
                <w:szCs w:val="24"/>
                <w:rPrChange w:id="574" w:author="Microsoft account" w:date="2016-03-15T18:06:00Z">
                  <w:rPr>
                    <w:rStyle w:val="Hyperlink"/>
                    <w:noProof/>
                  </w:rPr>
                </w:rPrChange>
              </w:rPr>
            </w:r>
            <w:r w:rsidRPr="008E4ACF">
              <w:rPr>
                <w:rStyle w:val="Hyperlink"/>
                <w:noProof/>
                <w:sz w:val="24"/>
                <w:szCs w:val="24"/>
                <w:rPrChange w:id="575"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576" w:author="Microsoft account" w:date="2016-03-15T18:06:00Z">
                  <w:rPr>
                    <w:rStyle w:val="Hyperlink"/>
                    <w:rFonts w:ascii="Times New Roman" w:hAnsi="Times New Roman" w:cs="Times New Roman"/>
                    <w:b/>
                    <w:noProof/>
                  </w:rPr>
                </w:rPrChange>
              </w:rPr>
              <w:t>Significance</w:t>
            </w:r>
            <w:r w:rsidRPr="008E4ACF">
              <w:rPr>
                <w:noProof/>
                <w:webHidden/>
                <w:sz w:val="24"/>
                <w:szCs w:val="24"/>
                <w:rPrChange w:id="577" w:author="Microsoft account" w:date="2016-03-15T18:06:00Z">
                  <w:rPr>
                    <w:noProof/>
                    <w:webHidden/>
                  </w:rPr>
                </w:rPrChange>
              </w:rPr>
              <w:tab/>
            </w:r>
            <w:r w:rsidRPr="008E4ACF">
              <w:rPr>
                <w:noProof/>
                <w:webHidden/>
                <w:sz w:val="24"/>
                <w:szCs w:val="24"/>
                <w:rPrChange w:id="578" w:author="Microsoft account" w:date="2016-03-15T18:06:00Z">
                  <w:rPr>
                    <w:noProof/>
                    <w:webHidden/>
                  </w:rPr>
                </w:rPrChange>
              </w:rPr>
              <w:fldChar w:fldCharType="begin"/>
            </w:r>
            <w:r w:rsidRPr="008E4ACF">
              <w:rPr>
                <w:noProof/>
                <w:webHidden/>
                <w:sz w:val="24"/>
                <w:szCs w:val="24"/>
                <w:rPrChange w:id="579" w:author="Microsoft account" w:date="2016-03-15T18:06:00Z">
                  <w:rPr>
                    <w:noProof/>
                    <w:webHidden/>
                  </w:rPr>
                </w:rPrChange>
              </w:rPr>
              <w:instrText xml:space="preserve"> PAGEREF _Toc445828530 \h </w:instrText>
            </w:r>
            <w:r w:rsidRPr="008E4ACF">
              <w:rPr>
                <w:noProof/>
                <w:webHidden/>
                <w:sz w:val="24"/>
                <w:szCs w:val="24"/>
                <w:rPrChange w:id="580" w:author="Microsoft account" w:date="2016-03-15T18:06:00Z">
                  <w:rPr>
                    <w:noProof/>
                    <w:webHidden/>
                  </w:rPr>
                </w:rPrChange>
              </w:rPr>
            </w:r>
          </w:ins>
          <w:r w:rsidRPr="008E4ACF">
            <w:rPr>
              <w:noProof/>
              <w:webHidden/>
              <w:sz w:val="24"/>
              <w:szCs w:val="24"/>
              <w:rPrChange w:id="581" w:author="Microsoft account" w:date="2016-03-15T18:06:00Z">
                <w:rPr>
                  <w:noProof/>
                  <w:webHidden/>
                </w:rPr>
              </w:rPrChange>
            </w:rPr>
            <w:fldChar w:fldCharType="separate"/>
          </w:r>
          <w:ins w:id="582" w:author="Microsoft account" w:date="2016-03-15T18:06:00Z">
            <w:r w:rsidRPr="008E4ACF">
              <w:rPr>
                <w:noProof/>
                <w:webHidden/>
                <w:sz w:val="24"/>
                <w:szCs w:val="24"/>
                <w:rPrChange w:id="583" w:author="Microsoft account" w:date="2016-03-15T18:06:00Z">
                  <w:rPr>
                    <w:noProof/>
                    <w:webHidden/>
                  </w:rPr>
                </w:rPrChange>
              </w:rPr>
              <w:t>17</w:t>
            </w:r>
            <w:r w:rsidRPr="008E4ACF">
              <w:rPr>
                <w:noProof/>
                <w:webHidden/>
                <w:sz w:val="24"/>
                <w:szCs w:val="24"/>
                <w:rPrChange w:id="584" w:author="Microsoft account" w:date="2016-03-15T18:06:00Z">
                  <w:rPr>
                    <w:noProof/>
                    <w:webHidden/>
                  </w:rPr>
                </w:rPrChange>
              </w:rPr>
              <w:fldChar w:fldCharType="end"/>
            </w:r>
            <w:r w:rsidRPr="008E4ACF">
              <w:rPr>
                <w:rStyle w:val="Hyperlink"/>
                <w:noProof/>
                <w:sz w:val="24"/>
                <w:szCs w:val="24"/>
                <w:rPrChange w:id="585" w:author="Microsoft account" w:date="2016-03-15T18:06:00Z">
                  <w:rPr>
                    <w:rStyle w:val="Hyperlink"/>
                    <w:noProof/>
                  </w:rPr>
                </w:rPrChange>
              </w:rPr>
              <w:fldChar w:fldCharType="end"/>
            </w:r>
          </w:ins>
        </w:p>
        <w:p w14:paraId="0CD55D93" w14:textId="77777777" w:rsidR="008E4ACF" w:rsidRDefault="008E4ACF" w:rsidP="008E4ACF">
          <w:pPr>
            <w:pStyle w:val="TOC1"/>
            <w:tabs>
              <w:tab w:val="right" w:leader="dot" w:pos="9174"/>
            </w:tabs>
            <w:spacing w:line="276" w:lineRule="auto"/>
            <w:rPr>
              <w:ins w:id="586" w:author="Microsoft account" w:date="2016-03-15T18:06:00Z"/>
              <w:rFonts w:eastAsiaTheme="minorEastAsia"/>
              <w:noProof/>
              <w:lang w:eastAsia="en-AU"/>
            </w:rPr>
            <w:pPrChange w:id="587" w:author="Microsoft account" w:date="2016-03-15T18:06:00Z">
              <w:pPr>
                <w:pStyle w:val="TOC1"/>
                <w:tabs>
                  <w:tab w:val="right" w:leader="dot" w:pos="9174"/>
                </w:tabs>
              </w:pPr>
            </w:pPrChange>
          </w:pPr>
          <w:ins w:id="588" w:author="Microsoft account" w:date="2016-03-15T18:06:00Z">
            <w:r w:rsidRPr="008E4ACF">
              <w:rPr>
                <w:rStyle w:val="Hyperlink"/>
                <w:noProof/>
                <w:sz w:val="24"/>
                <w:szCs w:val="24"/>
                <w:rPrChange w:id="589" w:author="Microsoft account" w:date="2016-03-15T18:06:00Z">
                  <w:rPr>
                    <w:rStyle w:val="Hyperlink"/>
                    <w:noProof/>
                  </w:rPr>
                </w:rPrChange>
              </w:rPr>
              <w:fldChar w:fldCharType="begin"/>
            </w:r>
            <w:r w:rsidRPr="008E4ACF">
              <w:rPr>
                <w:rStyle w:val="Hyperlink"/>
                <w:noProof/>
                <w:sz w:val="24"/>
                <w:szCs w:val="24"/>
                <w:rPrChange w:id="590" w:author="Microsoft account" w:date="2016-03-15T18:06:00Z">
                  <w:rPr>
                    <w:rStyle w:val="Hyperlink"/>
                    <w:noProof/>
                  </w:rPr>
                </w:rPrChange>
              </w:rPr>
              <w:instrText xml:space="preserve"> </w:instrText>
            </w:r>
            <w:r w:rsidRPr="008E4ACF">
              <w:rPr>
                <w:noProof/>
                <w:sz w:val="24"/>
                <w:szCs w:val="24"/>
                <w:rPrChange w:id="591" w:author="Microsoft account" w:date="2016-03-15T18:06:00Z">
                  <w:rPr>
                    <w:noProof/>
                  </w:rPr>
                </w:rPrChange>
              </w:rPr>
              <w:instrText>HYPERLINK \l "_Toc445828531"</w:instrText>
            </w:r>
            <w:r w:rsidRPr="008E4ACF">
              <w:rPr>
                <w:rStyle w:val="Hyperlink"/>
                <w:noProof/>
                <w:sz w:val="24"/>
                <w:szCs w:val="24"/>
                <w:rPrChange w:id="592" w:author="Microsoft account" w:date="2016-03-15T18:06:00Z">
                  <w:rPr>
                    <w:rStyle w:val="Hyperlink"/>
                    <w:noProof/>
                  </w:rPr>
                </w:rPrChange>
              </w:rPr>
              <w:instrText xml:space="preserve"> </w:instrText>
            </w:r>
            <w:r w:rsidRPr="008E4ACF">
              <w:rPr>
                <w:rStyle w:val="Hyperlink"/>
                <w:noProof/>
                <w:sz w:val="24"/>
                <w:szCs w:val="24"/>
                <w:rPrChange w:id="593" w:author="Microsoft account" w:date="2016-03-15T18:06:00Z">
                  <w:rPr>
                    <w:rStyle w:val="Hyperlink"/>
                    <w:noProof/>
                  </w:rPr>
                </w:rPrChange>
              </w:rPr>
            </w:r>
            <w:r w:rsidRPr="008E4ACF">
              <w:rPr>
                <w:rStyle w:val="Hyperlink"/>
                <w:noProof/>
                <w:sz w:val="24"/>
                <w:szCs w:val="24"/>
                <w:rPrChange w:id="594" w:author="Microsoft account" w:date="2016-03-15T18:06:00Z">
                  <w:rPr>
                    <w:rStyle w:val="Hyperlink"/>
                    <w:noProof/>
                  </w:rPr>
                </w:rPrChange>
              </w:rPr>
              <w:fldChar w:fldCharType="separate"/>
            </w:r>
            <w:r w:rsidRPr="008E4ACF">
              <w:rPr>
                <w:rStyle w:val="Hyperlink"/>
                <w:rFonts w:ascii="Times New Roman" w:hAnsi="Times New Roman" w:cs="Times New Roman"/>
                <w:noProof/>
                <w:sz w:val="24"/>
                <w:szCs w:val="24"/>
                <w:rPrChange w:id="595" w:author="Microsoft account" w:date="2016-03-15T18:06:00Z">
                  <w:rPr>
                    <w:rStyle w:val="Hyperlink"/>
                    <w:rFonts w:ascii="Times New Roman" w:hAnsi="Times New Roman" w:cs="Times New Roman"/>
                    <w:noProof/>
                  </w:rPr>
                </w:rPrChange>
              </w:rPr>
              <w:t>References:</w:t>
            </w:r>
            <w:r w:rsidRPr="008E4ACF">
              <w:rPr>
                <w:noProof/>
                <w:webHidden/>
                <w:sz w:val="24"/>
                <w:szCs w:val="24"/>
                <w:rPrChange w:id="596" w:author="Microsoft account" w:date="2016-03-15T18:06:00Z">
                  <w:rPr>
                    <w:noProof/>
                    <w:webHidden/>
                  </w:rPr>
                </w:rPrChange>
              </w:rPr>
              <w:tab/>
            </w:r>
            <w:r w:rsidRPr="008E4ACF">
              <w:rPr>
                <w:noProof/>
                <w:webHidden/>
                <w:sz w:val="24"/>
                <w:szCs w:val="24"/>
                <w:rPrChange w:id="597" w:author="Microsoft account" w:date="2016-03-15T18:06:00Z">
                  <w:rPr>
                    <w:noProof/>
                    <w:webHidden/>
                  </w:rPr>
                </w:rPrChange>
              </w:rPr>
              <w:fldChar w:fldCharType="begin"/>
            </w:r>
            <w:r w:rsidRPr="008E4ACF">
              <w:rPr>
                <w:noProof/>
                <w:webHidden/>
                <w:sz w:val="24"/>
                <w:szCs w:val="24"/>
                <w:rPrChange w:id="598" w:author="Microsoft account" w:date="2016-03-15T18:06:00Z">
                  <w:rPr>
                    <w:noProof/>
                    <w:webHidden/>
                  </w:rPr>
                </w:rPrChange>
              </w:rPr>
              <w:instrText xml:space="preserve"> PAGEREF _Toc445828531 \h </w:instrText>
            </w:r>
            <w:r w:rsidRPr="008E4ACF">
              <w:rPr>
                <w:noProof/>
                <w:webHidden/>
                <w:sz w:val="24"/>
                <w:szCs w:val="24"/>
                <w:rPrChange w:id="599" w:author="Microsoft account" w:date="2016-03-15T18:06:00Z">
                  <w:rPr>
                    <w:noProof/>
                    <w:webHidden/>
                  </w:rPr>
                </w:rPrChange>
              </w:rPr>
            </w:r>
          </w:ins>
          <w:r w:rsidRPr="008E4ACF">
            <w:rPr>
              <w:noProof/>
              <w:webHidden/>
              <w:sz w:val="24"/>
              <w:szCs w:val="24"/>
              <w:rPrChange w:id="600" w:author="Microsoft account" w:date="2016-03-15T18:06:00Z">
                <w:rPr>
                  <w:noProof/>
                  <w:webHidden/>
                </w:rPr>
              </w:rPrChange>
            </w:rPr>
            <w:fldChar w:fldCharType="separate"/>
          </w:r>
          <w:ins w:id="601" w:author="Microsoft account" w:date="2016-03-15T18:06:00Z">
            <w:r w:rsidRPr="008E4ACF">
              <w:rPr>
                <w:noProof/>
                <w:webHidden/>
                <w:sz w:val="24"/>
                <w:szCs w:val="24"/>
                <w:rPrChange w:id="602" w:author="Microsoft account" w:date="2016-03-15T18:06:00Z">
                  <w:rPr>
                    <w:noProof/>
                    <w:webHidden/>
                  </w:rPr>
                </w:rPrChange>
              </w:rPr>
              <w:t>18</w:t>
            </w:r>
            <w:r w:rsidRPr="008E4ACF">
              <w:rPr>
                <w:noProof/>
                <w:webHidden/>
                <w:sz w:val="24"/>
                <w:szCs w:val="24"/>
                <w:rPrChange w:id="603" w:author="Microsoft account" w:date="2016-03-15T18:06:00Z">
                  <w:rPr>
                    <w:noProof/>
                    <w:webHidden/>
                  </w:rPr>
                </w:rPrChange>
              </w:rPr>
              <w:fldChar w:fldCharType="end"/>
            </w:r>
            <w:r w:rsidRPr="008E4ACF">
              <w:rPr>
                <w:rStyle w:val="Hyperlink"/>
                <w:noProof/>
                <w:sz w:val="24"/>
                <w:szCs w:val="24"/>
                <w:rPrChange w:id="604" w:author="Microsoft account" w:date="2016-03-15T18:06:00Z">
                  <w:rPr>
                    <w:rStyle w:val="Hyperlink"/>
                    <w:noProof/>
                  </w:rPr>
                </w:rPrChange>
              </w:rPr>
              <w:fldChar w:fldCharType="end"/>
            </w:r>
          </w:ins>
        </w:p>
        <w:p w14:paraId="6E69A1CF" w14:textId="77777777" w:rsidR="005756A9" w:rsidRPr="008E4ACF" w:rsidDel="00461573" w:rsidRDefault="005756A9" w:rsidP="008E4ACF">
          <w:pPr>
            <w:pStyle w:val="TOC1"/>
            <w:tabs>
              <w:tab w:val="right" w:leader="dot" w:pos="9174"/>
            </w:tabs>
            <w:spacing w:before="100" w:beforeAutospacing="1" w:line="276" w:lineRule="auto"/>
            <w:rPr>
              <w:ins w:id="605" w:author="Harley Robinson " w:date="2016-03-15T09:21:00Z"/>
              <w:del w:id="606" w:author="Microsoft account" w:date="2016-03-15T18:00:00Z"/>
              <w:rFonts w:ascii="Times New Roman" w:eastAsiaTheme="minorEastAsia" w:hAnsi="Times New Roman" w:cs="Times New Roman"/>
              <w:noProof/>
              <w:sz w:val="24"/>
              <w:szCs w:val="24"/>
              <w:lang w:eastAsia="en-AU"/>
              <w:rPrChange w:id="607" w:author="Microsoft account" w:date="2016-03-15T18:05:00Z">
                <w:rPr>
                  <w:ins w:id="608" w:author="Harley Robinson " w:date="2016-03-15T09:21:00Z"/>
                  <w:del w:id="609" w:author="Microsoft account" w:date="2016-03-15T18:00:00Z"/>
                  <w:rFonts w:eastAsiaTheme="minorEastAsia"/>
                  <w:noProof/>
                  <w:lang w:eastAsia="en-AU"/>
                </w:rPr>
              </w:rPrChange>
            </w:rPr>
            <w:pPrChange w:id="610" w:author="Microsoft account" w:date="2016-03-15T18:06:00Z">
              <w:pPr>
                <w:pStyle w:val="TOC1"/>
                <w:tabs>
                  <w:tab w:val="right" w:leader="dot" w:pos="9174"/>
                </w:tabs>
              </w:pPr>
            </w:pPrChange>
          </w:pPr>
          <w:ins w:id="611" w:author="Harley Robinson " w:date="2016-03-15T09:21:00Z">
            <w:del w:id="612" w:author="Microsoft account" w:date="2016-03-15T18:00:00Z">
              <w:r w:rsidRPr="008E4ACF" w:rsidDel="00461573">
                <w:rPr>
                  <w:rStyle w:val="Hyperlink"/>
                  <w:rFonts w:ascii="Times New Roman" w:hAnsi="Times New Roman" w:cs="Times New Roman"/>
                  <w:noProof/>
                  <w:sz w:val="24"/>
                  <w:szCs w:val="24"/>
                  <w:rPrChange w:id="613" w:author="Microsoft account" w:date="2016-03-15T18:05:00Z">
                    <w:rPr>
                      <w:rStyle w:val="Hyperlink"/>
                      <w:rFonts w:ascii="Times New Roman" w:hAnsi="Times New Roman" w:cs="Times New Roman"/>
                      <w:noProof/>
                    </w:rPr>
                  </w:rPrChange>
                </w:rPr>
                <w:delText>List of Abbreviations:</w:delText>
              </w:r>
              <w:r w:rsidRPr="008E4ACF" w:rsidDel="00461573">
                <w:rPr>
                  <w:rFonts w:ascii="Times New Roman" w:hAnsi="Times New Roman" w:cs="Times New Roman"/>
                  <w:noProof/>
                  <w:webHidden/>
                  <w:sz w:val="24"/>
                  <w:szCs w:val="24"/>
                  <w:rPrChange w:id="614" w:author="Microsoft account" w:date="2016-03-15T18:05:00Z">
                    <w:rPr>
                      <w:noProof/>
                      <w:webHidden/>
                    </w:rPr>
                  </w:rPrChange>
                </w:rPr>
                <w:tab/>
              </w:r>
            </w:del>
            <w:del w:id="615" w:author="Microsoft account" w:date="2016-03-15T17:59:00Z">
              <w:r w:rsidRPr="008E4ACF" w:rsidDel="00461573">
                <w:rPr>
                  <w:rFonts w:ascii="Times New Roman" w:hAnsi="Times New Roman" w:cs="Times New Roman"/>
                  <w:noProof/>
                  <w:webHidden/>
                  <w:sz w:val="24"/>
                  <w:szCs w:val="24"/>
                  <w:rPrChange w:id="616" w:author="Microsoft account" w:date="2016-03-15T18:05:00Z">
                    <w:rPr>
                      <w:noProof/>
                      <w:webHidden/>
                    </w:rPr>
                  </w:rPrChange>
                </w:rPr>
                <w:delText>2</w:delText>
              </w:r>
            </w:del>
          </w:ins>
        </w:p>
        <w:p w14:paraId="6571694C" w14:textId="77777777" w:rsidR="005756A9" w:rsidRPr="008E4ACF" w:rsidDel="00461573" w:rsidRDefault="005756A9" w:rsidP="008E4ACF">
          <w:pPr>
            <w:pStyle w:val="TOC1"/>
            <w:tabs>
              <w:tab w:val="right" w:leader="dot" w:pos="9174"/>
            </w:tabs>
            <w:spacing w:before="100" w:beforeAutospacing="1" w:line="276" w:lineRule="auto"/>
            <w:rPr>
              <w:ins w:id="617" w:author="Harley Robinson " w:date="2016-03-15T09:21:00Z"/>
              <w:del w:id="618" w:author="Microsoft account" w:date="2016-03-15T18:00:00Z"/>
              <w:rFonts w:ascii="Times New Roman" w:eastAsiaTheme="minorEastAsia" w:hAnsi="Times New Roman" w:cs="Times New Roman"/>
              <w:noProof/>
              <w:sz w:val="24"/>
              <w:szCs w:val="24"/>
              <w:lang w:eastAsia="en-AU"/>
              <w:rPrChange w:id="619" w:author="Microsoft account" w:date="2016-03-15T18:05:00Z">
                <w:rPr>
                  <w:ins w:id="620" w:author="Harley Robinson " w:date="2016-03-15T09:21:00Z"/>
                  <w:del w:id="621" w:author="Microsoft account" w:date="2016-03-15T18:00:00Z"/>
                  <w:rFonts w:eastAsiaTheme="minorEastAsia"/>
                  <w:noProof/>
                  <w:lang w:eastAsia="en-AU"/>
                </w:rPr>
              </w:rPrChange>
            </w:rPr>
            <w:pPrChange w:id="622" w:author="Microsoft account" w:date="2016-03-15T18:06:00Z">
              <w:pPr>
                <w:pStyle w:val="TOC1"/>
                <w:tabs>
                  <w:tab w:val="right" w:leader="dot" w:pos="9174"/>
                </w:tabs>
              </w:pPr>
            </w:pPrChange>
          </w:pPr>
          <w:ins w:id="623" w:author="Harley Robinson " w:date="2016-03-15T09:21:00Z">
            <w:del w:id="624" w:author="Microsoft account" w:date="2016-03-15T18:00:00Z">
              <w:r w:rsidRPr="008E4ACF" w:rsidDel="00461573">
                <w:rPr>
                  <w:rStyle w:val="Hyperlink"/>
                  <w:rFonts w:ascii="Times New Roman" w:hAnsi="Times New Roman" w:cs="Times New Roman"/>
                  <w:noProof/>
                  <w:sz w:val="24"/>
                  <w:szCs w:val="24"/>
                  <w:rPrChange w:id="625" w:author="Microsoft account" w:date="2016-03-15T18:05:00Z">
                    <w:rPr>
                      <w:rStyle w:val="Hyperlink"/>
                      <w:rFonts w:ascii="Times New Roman" w:hAnsi="Times New Roman" w:cs="Times New Roman"/>
                      <w:b/>
                      <w:noProof/>
                    </w:rPr>
                  </w:rPrChange>
                </w:rPr>
                <w:delText>Introduction</w:delText>
              </w:r>
              <w:r w:rsidRPr="008E4ACF" w:rsidDel="00461573">
                <w:rPr>
                  <w:rFonts w:ascii="Times New Roman" w:hAnsi="Times New Roman" w:cs="Times New Roman"/>
                  <w:noProof/>
                  <w:webHidden/>
                  <w:sz w:val="24"/>
                  <w:szCs w:val="24"/>
                  <w:rPrChange w:id="626" w:author="Microsoft account" w:date="2016-03-15T18:05:00Z">
                    <w:rPr>
                      <w:noProof/>
                      <w:webHidden/>
                    </w:rPr>
                  </w:rPrChange>
                </w:rPr>
                <w:tab/>
              </w:r>
            </w:del>
            <w:del w:id="627" w:author="Microsoft account" w:date="2016-03-15T17:59:00Z">
              <w:r w:rsidRPr="008E4ACF" w:rsidDel="00461573">
                <w:rPr>
                  <w:rFonts w:ascii="Times New Roman" w:hAnsi="Times New Roman" w:cs="Times New Roman"/>
                  <w:noProof/>
                  <w:webHidden/>
                  <w:sz w:val="24"/>
                  <w:szCs w:val="24"/>
                  <w:rPrChange w:id="628" w:author="Microsoft account" w:date="2016-03-15T18:05:00Z">
                    <w:rPr>
                      <w:noProof/>
                      <w:webHidden/>
                    </w:rPr>
                  </w:rPrChange>
                </w:rPr>
                <w:delText>4</w:delText>
              </w:r>
            </w:del>
          </w:ins>
        </w:p>
        <w:p w14:paraId="4AE1866A" w14:textId="77777777" w:rsidR="005756A9" w:rsidRPr="008E4ACF" w:rsidDel="00461573" w:rsidRDefault="005756A9" w:rsidP="008E4ACF">
          <w:pPr>
            <w:pStyle w:val="TOC1"/>
            <w:tabs>
              <w:tab w:val="right" w:leader="dot" w:pos="9174"/>
            </w:tabs>
            <w:spacing w:before="100" w:beforeAutospacing="1" w:line="276" w:lineRule="auto"/>
            <w:rPr>
              <w:ins w:id="629" w:author="Harley Robinson " w:date="2016-03-15T09:21:00Z"/>
              <w:del w:id="630" w:author="Microsoft account" w:date="2016-03-15T18:00:00Z"/>
              <w:rFonts w:ascii="Times New Roman" w:eastAsiaTheme="minorEastAsia" w:hAnsi="Times New Roman" w:cs="Times New Roman"/>
              <w:noProof/>
              <w:sz w:val="24"/>
              <w:szCs w:val="24"/>
              <w:lang w:eastAsia="en-AU"/>
              <w:rPrChange w:id="631" w:author="Microsoft account" w:date="2016-03-15T18:05:00Z">
                <w:rPr>
                  <w:ins w:id="632" w:author="Harley Robinson " w:date="2016-03-15T09:21:00Z"/>
                  <w:del w:id="633" w:author="Microsoft account" w:date="2016-03-15T18:00:00Z"/>
                  <w:rFonts w:eastAsiaTheme="minorEastAsia"/>
                  <w:noProof/>
                  <w:lang w:eastAsia="en-AU"/>
                </w:rPr>
              </w:rPrChange>
            </w:rPr>
            <w:pPrChange w:id="634" w:author="Microsoft account" w:date="2016-03-15T18:06:00Z">
              <w:pPr>
                <w:pStyle w:val="TOC1"/>
                <w:tabs>
                  <w:tab w:val="right" w:leader="dot" w:pos="9174"/>
                </w:tabs>
              </w:pPr>
            </w:pPrChange>
          </w:pPr>
          <w:ins w:id="635" w:author="Harley Robinson " w:date="2016-03-15T09:21:00Z">
            <w:del w:id="636" w:author="Microsoft account" w:date="2016-03-15T18:00:00Z">
              <w:r w:rsidRPr="008E4ACF" w:rsidDel="00461573">
                <w:rPr>
                  <w:rStyle w:val="Hyperlink"/>
                  <w:rFonts w:ascii="Times New Roman" w:hAnsi="Times New Roman" w:cs="Times New Roman"/>
                  <w:noProof/>
                  <w:sz w:val="24"/>
                  <w:szCs w:val="24"/>
                  <w:rPrChange w:id="637" w:author="Microsoft account" w:date="2016-03-15T18:05:00Z">
                    <w:rPr>
                      <w:rStyle w:val="Hyperlink"/>
                      <w:rFonts w:ascii="Times New Roman" w:hAnsi="Times New Roman" w:cs="Times New Roman"/>
                      <w:b/>
                      <w:noProof/>
                    </w:rPr>
                  </w:rPrChange>
                </w:rPr>
                <w:delText>Background</w:delText>
              </w:r>
              <w:r w:rsidRPr="008E4ACF" w:rsidDel="00461573">
                <w:rPr>
                  <w:rFonts w:ascii="Times New Roman" w:hAnsi="Times New Roman" w:cs="Times New Roman"/>
                  <w:noProof/>
                  <w:webHidden/>
                  <w:sz w:val="24"/>
                  <w:szCs w:val="24"/>
                  <w:rPrChange w:id="638" w:author="Microsoft account" w:date="2016-03-15T18:05:00Z">
                    <w:rPr>
                      <w:noProof/>
                      <w:webHidden/>
                    </w:rPr>
                  </w:rPrChange>
                </w:rPr>
                <w:tab/>
              </w:r>
            </w:del>
            <w:del w:id="639" w:author="Microsoft account" w:date="2016-03-15T17:59:00Z">
              <w:r w:rsidRPr="008E4ACF" w:rsidDel="00461573">
                <w:rPr>
                  <w:rFonts w:ascii="Times New Roman" w:hAnsi="Times New Roman" w:cs="Times New Roman"/>
                  <w:noProof/>
                  <w:webHidden/>
                  <w:sz w:val="24"/>
                  <w:szCs w:val="24"/>
                  <w:rPrChange w:id="640" w:author="Microsoft account" w:date="2016-03-15T18:05:00Z">
                    <w:rPr>
                      <w:noProof/>
                      <w:webHidden/>
                    </w:rPr>
                  </w:rPrChange>
                </w:rPr>
                <w:delText>4</w:delText>
              </w:r>
            </w:del>
          </w:ins>
        </w:p>
        <w:p w14:paraId="48EE695F" w14:textId="77777777" w:rsidR="005756A9" w:rsidRPr="008E4ACF" w:rsidDel="00461573" w:rsidRDefault="005756A9" w:rsidP="008E4ACF">
          <w:pPr>
            <w:pStyle w:val="TOC2"/>
            <w:spacing w:before="100" w:beforeAutospacing="1" w:line="276" w:lineRule="auto"/>
            <w:rPr>
              <w:ins w:id="641" w:author="Harley Robinson " w:date="2016-03-15T09:21:00Z"/>
              <w:del w:id="642" w:author="Microsoft account" w:date="2016-03-15T18:00:00Z"/>
              <w:rFonts w:ascii="Times New Roman" w:eastAsiaTheme="minorEastAsia" w:hAnsi="Times New Roman" w:cs="Times New Roman"/>
              <w:noProof/>
              <w:sz w:val="24"/>
              <w:szCs w:val="24"/>
              <w:lang w:eastAsia="en-AU"/>
              <w:rPrChange w:id="643" w:author="Microsoft account" w:date="2016-03-15T18:05:00Z">
                <w:rPr>
                  <w:ins w:id="644" w:author="Harley Robinson " w:date="2016-03-15T09:21:00Z"/>
                  <w:del w:id="645" w:author="Microsoft account" w:date="2016-03-15T18:00:00Z"/>
                  <w:rFonts w:eastAsiaTheme="minorEastAsia"/>
                  <w:noProof/>
                  <w:lang w:eastAsia="en-AU"/>
                </w:rPr>
              </w:rPrChange>
            </w:rPr>
            <w:pPrChange w:id="646" w:author="Microsoft account" w:date="2016-03-15T18:06:00Z">
              <w:pPr>
                <w:pStyle w:val="TOC2"/>
              </w:pPr>
            </w:pPrChange>
          </w:pPr>
          <w:ins w:id="647" w:author="Harley Robinson " w:date="2016-03-15T09:21:00Z">
            <w:del w:id="648" w:author="Microsoft account" w:date="2016-03-15T18:00:00Z">
              <w:r w:rsidRPr="008E4ACF" w:rsidDel="00461573">
                <w:rPr>
                  <w:rStyle w:val="Hyperlink"/>
                  <w:rFonts w:ascii="Times New Roman" w:hAnsi="Times New Roman" w:cs="Times New Roman"/>
                  <w:noProof/>
                  <w:sz w:val="24"/>
                  <w:szCs w:val="24"/>
                  <w:rPrChange w:id="649" w:author="Microsoft account" w:date="2016-03-15T18:05:00Z">
                    <w:rPr>
                      <w:rStyle w:val="Hyperlink"/>
                      <w:rFonts w:ascii="Times New Roman" w:hAnsi="Times New Roman" w:cs="Times New Roman"/>
                      <w:b/>
                      <w:noProof/>
                    </w:rPr>
                  </w:rPrChange>
                </w:rPr>
                <w:delText>Extracellular vesicles.</w:delText>
              </w:r>
              <w:r w:rsidRPr="008E4ACF" w:rsidDel="00461573">
                <w:rPr>
                  <w:rFonts w:ascii="Times New Roman" w:hAnsi="Times New Roman" w:cs="Times New Roman"/>
                  <w:noProof/>
                  <w:webHidden/>
                  <w:sz w:val="24"/>
                  <w:szCs w:val="24"/>
                  <w:rPrChange w:id="650" w:author="Microsoft account" w:date="2016-03-15T18:05:00Z">
                    <w:rPr>
                      <w:noProof/>
                      <w:webHidden/>
                    </w:rPr>
                  </w:rPrChange>
                </w:rPr>
                <w:tab/>
              </w:r>
            </w:del>
            <w:del w:id="651" w:author="Microsoft account" w:date="2016-03-15T17:59:00Z">
              <w:r w:rsidRPr="008E4ACF" w:rsidDel="00461573">
                <w:rPr>
                  <w:rFonts w:ascii="Times New Roman" w:hAnsi="Times New Roman" w:cs="Times New Roman"/>
                  <w:noProof/>
                  <w:webHidden/>
                  <w:sz w:val="24"/>
                  <w:szCs w:val="24"/>
                  <w:rPrChange w:id="652" w:author="Microsoft account" w:date="2016-03-15T18:05:00Z">
                    <w:rPr>
                      <w:noProof/>
                      <w:webHidden/>
                    </w:rPr>
                  </w:rPrChange>
                </w:rPr>
                <w:delText>4</w:delText>
              </w:r>
            </w:del>
          </w:ins>
        </w:p>
        <w:p w14:paraId="7D4D4BAF" w14:textId="77777777" w:rsidR="005756A9" w:rsidRPr="008E4ACF" w:rsidDel="00461573" w:rsidRDefault="005756A9" w:rsidP="008E4ACF">
          <w:pPr>
            <w:pStyle w:val="TOC2"/>
            <w:spacing w:before="100" w:beforeAutospacing="1" w:line="276" w:lineRule="auto"/>
            <w:rPr>
              <w:ins w:id="653" w:author="Harley Robinson " w:date="2016-03-15T09:21:00Z"/>
              <w:del w:id="654" w:author="Microsoft account" w:date="2016-03-15T18:00:00Z"/>
              <w:rFonts w:ascii="Times New Roman" w:eastAsiaTheme="minorEastAsia" w:hAnsi="Times New Roman" w:cs="Times New Roman"/>
              <w:noProof/>
              <w:sz w:val="24"/>
              <w:szCs w:val="24"/>
              <w:lang w:eastAsia="en-AU"/>
              <w:rPrChange w:id="655" w:author="Microsoft account" w:date="2016-03-15T18:05:00Z">
                <w:rPr>
                  <w:ins w:id="656" w:author="Harley Robinson " w:date="2016-03-15T09:21:00Z"/>
                  <w:del w:id="657" w:author="Microsoft account" w:date="2016-03-15T18:00:00Z"/>
                  <w:rFonts w:eastAsiaTheme="minorEastAsia"/>
                  <w:noProof/>
                  <w:lang w:eastAsia="en-AU"/>
                </w:rPr>
              </w:rPrChange>
            </w:rPr>
            <w:pPrChange w:id="658" w:author="Microsoft account" w:date="2016-03-15T18:06:00Z">
              <w:pPr>
                <w:pStyle w:val="TOC2"/>
              </w:pPr>
            </w:pPrChange>
          </w:pPr>
          <w:ins w:id="659" w:author="Harley Robinson " w:date="2016-03-15T09:21:00Z">
            <w:del w:id="660" w:author="Microsoft account" w:date="2016-03-15T18:00:00Z">
              <w:r w:rsidRPr="008E4ACF" w:rsidDel="00461573">
                <w:rPr>
                  <w:rStyle w:val="Hyperlink"/>
                  <w:rFonts w:ascii="Times New Roman" w:hAnsi="Times New Roman" w:cs="Times New Roman"/>
                  <w:noProof/>
                  <w:sz w:val="24"/>
                  <w:szCs w:val="24"/>
                  <w:rPrChange w:id="661" w:author="Microsoft account" w:date="2016-03-15T18:05:00Z">
                    <w:rPr>
                      <w:rStyle w:val="Hyperlink"/>
                      <w:rFonts w:ascii="Times New Roman" w:hAnsi="Times New Roman" w:cs="Times New Roman"/>
                      <w:b/>
                      <w:noProof/>
                    </w:rPr>
                  </w:rPrChange>
                </w:rPr>
                <w:delText>microRNAs:</w:delText>
              </w:r>
              <w:r w:rsidRPr="008E4ACF" w:rsidDel="00461573">
                <w:rPr>
                  <w:rFonts w:ascii="Times New Roman" w:hAnsi="Times New Roman" w:cs="Times New Roman"/>
                  <w:noProof/>
                  <w:webHidden/>
                  <w:sz w:val="24"/>
                  <w:szCs w:val="24"/>
                  <w:rPrChange w:id="662" w:author="Microsoft account" w:date="2016-03-15T18:05:00Z">
                    <w:rPr>
                      <w:noProof/>
                      <w:webHidden/>
                    </w:rPr>
                  </w:rPrChange>
                </w:rPr>
                <w:tab/>
              </w:r>
            </w:del>
            <w:del w:id="663" w:author="Microsoft account" w:date="2016-03-15T17:59:00Z">
              <w:r w:rsidRPr="008E4ACF" w:rsidDel="00461573">
                <w:rPr>
                  <w:rFonts w:ascii="Times New Roman" w:hAnsi="Times New Roman" w:cs="Times New Roman"/>
                  <w:noProof/>
                  <w:webHidden/>
                  <w:sz w:val="24"/>
                  <w:szCs w:val="24"/>
                  <w:rPrChange w:id="664" w:author="Microsoft account" w:date="2016-03-15T18:05:00Z">
                    <w:rPr>
                      <w:noProof/>
                      <w:webHidden/>
                    </w:rPr>
                  </w:rPrChange>
                </w:rPr>
                <w:delText>5</w:delText>
              </w:r>
            </w:del>
          </w:ins>
        </w:p>
        <w:p w14:paraId="195D612D" w14:textId="77777777" w:rsidR="005756A9" w:rsidRPr="008E4ACF" w:rsidDel="00461573" w:rsidRDefault="005756A9" w:rsidP="008E4ACF">
          <w:pPr>
            <w:pStyle w:val="TOC2"/>
            <w:spacing w:before="100" w:beforeAutospacing="1" w:line="276" w:lineRule="auto"/>
            <w:rPr>
              <w:ins w:id="665" w:author="Harley Robinson " w:date="2016-03-15T09:21:00Z"/>
              <w:del w:id="666" w:author="Microsoft account" w:date="2016-03-15T18:00:00Z"/>
              <w:rFonts w:ascii="Times New Roman" w:eastAsiaTheme="minorEastAsia" w:hAnsi="Times New Roman" w:cs="Times New Roman"/>
              <w:noProof/>
              <w:sz w:val="24"/>
              <w:szCs w:val="24"/>
              <w:lang w:eastAsia="en-AU"/>
              <w:rPrChange w:id="667" w:author="Microsoft account" w:date="2016-03-15T18:05:00Z">
                <w:rPr>
                  <w:ins w:id="668" w:author="Harley Robinson " w:date="2016-03-15T09:21:00Z"/>
                  <w:del w:id="669" w:author="Microsoft account" w:date="2016-03-15T18:00:00Z"/>
                  <w:rFonts w:eastAsiaTheme="minorEastAsia"/>
                  <w:noProof/>
                  <w:lang w:eastAsia="en-AU"/>
                </w:rPr>
              </w:rPrChange>
            </w:rPr>
            <w:pPrChange w:id="670" w:author="Microsoft account" w:date="2016-03-15T18:06:00Z">
              <w:pPr>
                <w:pStyle w:val="TOC2"/>
              </w:pPr>
            </w:pPrChange>
          </w:pPr>
          <w:ins w:id="671" w:author="Harley Robinson " w:date="2016-03-15T09:21:00Z">
            <w:del w:id="672" w:author="Microsoft account" w:date="2016-03-15T18:00:00Z">
              <w:r w:rsidRPr="008E4ACF" w:rsidDel="00461573">
                <w:rPr>
                  <w:rStyle w:val="Hyperlink"/>
                  <w:rFonts w:ascii="Times New Roman" w:hAnsi="Times New Roman" w:cs="Times New Roman"/>
                  <w:noProof/>
                  <w:sz w:val="24"/>
                  <w:szCs w:val="24"/>
                  <w:rPrChange w:id="673" w:author="Microsoft account" w:date="2016-03-15T18:05:00Z">
                    <w:rPr>
                      <w:rStyle w:val="Hyperlink"/>
                      <w:rFonts w:ascii="Times New Roman" w:hAnsi="Times New Roman" w:cs="Times New Roman"/>
                      <w:b/>
                      <w:noProof/>
                    </w:rPr>
                  </w:rPrChange>
                </w:rPr>
                <w:delText>Lipid raft domains and EV cargo sorting</w:delText>
              </w:r>
              <w:r w:rsidRPr="008E4ACF" w:rsidDel="00461573">
                <w:rPr>
                  <w:rFonts w:ascii="Times New Roman" w:hAnsi="Times New Roman" w:cs="Times New Roman"/>
                  <w:noProof/>
                  <w:webHidden/>
                  <w:sz w:val="24"/>
                  <w:szCs w:val="24"/>
                  <w:rPrChange w:id="674" w:author="Microsoft account" w:date="2016-03-15T18:05:00Z">
                    <w:rPr>
                      <w:noProof/>
                      <w:webHidden/>
                    </w:rPr>
                  </w:rPrChange>
                </w:rPr>
                <w:tab/>
              </w:r>
            </w:del>
            <w:del w:id="675" w:author="Microsoft account" w:date="2016-03-15T17:59:00Z">
              <w:r w:rsidRPr="008E4ACF" w:rsidDel="00461573">
                <w:rPr>
                  <w:rFonts w:ascii="Times New Roman" w:hAnsi="Times New Roman" w:cs="Times New Roman"/>
                  <w:noProof/>
                  <w:webHidden/>
                  <w:sz w:val="24"/>
                  <w:szCs w:val="24"/>
                  <w:rPrChange w:id="676" w:author="Microsoft account" w:date="2016-03-15T18:05:00Z">
                    <w:rPr>
                      <w:noProof/>
                      <w:webHidden/>
                    </w:rPr>
                  </w:rPrChange>
                </w:rPr>
                <w:delText>6</w:delText>
              </w:r>
            </w:del>
          </w:ins>
        </w:p>
        <w:p w14:paraId="2E65C4B4" w14:textId="77777777" w:rsidR="005756A9" w:rsidRPr="008E4ACF" w:rsidDel="00461573" w:rsidRDefault="005756A9" w:rsidP="008E4ACF">
          <w:pPr>
            <w:pStyle w:val="TOC2"/>
            <w:spacing w:before="100" w:beforeAutospacing="1" w:line="276" w:lineRule="auto"/>
            <w:rPr>
              <w:ins w:id="677" w:author="Harley Robinson " w:date="2016-03-15T09:21:00Z"/>
              <w:del w:id="678" w:author="Microsoft account" w:date="2016-03-15T18:00:00Z"/>
              <w:rFonts w:ascii="Times New Roman" w:eastAsiaTheme="minorEastAsia" w:hAnsi="Times New Roman" w:cs="Times New Roman"/>
              <w:noProof/>
              <w:sz w:val="24"/>
              <w:szCs w:val="24"/>
              <w:lang w:eastAsia="en-AU"/>
              <w:rPrChange w:id="679" w:author="Microsoft account" w:date="2016-03-15T18:05:00Z">
                <w:rPr>
                  <w:ins w:id="680" w:author="Harley Robinson " w:date="2016-03-15T09:21:00Z"/>
                  <w:del w:id="681" w:author="Microsoft account" w:date="2016-03-15T18:00:00Z"/>
                  <w:rFonts w:eastAsiaTheme="minorEastAsia"/>
                  <w:noProof/>
                  <w:lang w:eastAsia="en-AU"/>
                </w:rPr>
              </w:rPrChange>
            </w:rPr>
            <w:pPrChange w:id="682" w:author="Microsoft account" w:date="2016-03-15T18:06:00Z">
              <w:pPr>
                <w:pStyle w:val="TOC2"/>
              </w:pPr>
            </w:pPrChange>
          </w:pPr>
          <w:ins w:id="683" w:author="Harley Robinson " w:date="2016-03-15T09:21:00Z">
            <w:del w:id="684" w:author="Microsoft account" w:date="2016-03-15T18:00:00Z">
              <w:r w:rsidRPr="008E4ACF" w:rsidDel="00461573">
                <w:rPr>
                  <w:rStyle w:val="Hyperlink"/>
                  <w:rFonts w:ascii="Times New Roman" w:hAnsi="Times New Roman" w:cs="Times New Roman"/>
                  <w:noProof/>
                  <w:sz w:val="24"/>
                  <w:szCs w:val="24"/>
                  <w:rPrChange w:id="685" w:author="Microsoft account" w:date="2016-03-15T18:05:00Z">
                    <w:rPr>
                      <w:rStyle w:val="Hyperlink"/>
                      <w:rFonts w:ascii="Times New Roman" w:hAnsi="Times New Roman" w:cs="Times New Roman"/>
                      <w:b/>
                      <w:noProof/>
                    </w:rPr>
                  </w:rPrChange>
                </w:rPr>
                <w:delText>Caveolin-1: mediating lipid raft composition</w:delText>
              </w:r>
              <w:r w:rsidRPr="008E4ACF" w:rsidDel="00461573">
                <w:rPr>
                  <w:rFonts w:ascii="Times New Roman" w:hAnsi="Times New Roman" w:cs="Times New Roman"/>
                  <w:noProof/>
                  <w:webHidden/>
                  <w:sz w:val="24"/>
                  <w:szCs w:val="24"/>
                  <w:rPrChange w:id="686" w:author="Microsoft account" w:date="2016-03-15T18:05:00Z">
                    <w:rPr>
                      <w:noProof/>
                      <w:webHidden/>
                    </w:rPr>
                  </w:rPrChange>
                </w:rPr>
                <w:tab/>
              </w:r>
            </w:del>
            <w:del w:id="687" w:author="Microsoft account" w:date="2016-03-15T17:59:00Z">
              <w:r w:rsidRPr="008E4ACF" w:rsidDel="00461573">
                <w:rPr>
                  <w:rFonts w:ascii="Times New Roman" w:hAnsi="Times New Roman" w:cs="Times New Roman"/>
                  <w:noProof/>
                  <w:webHidden/>
                  <w:sz w:val="24"/>
                  <w:szCs w:val="24"/>
                  <w:rPrChange w:id="688" w:author="Microsoft account" w:date="2016-03-15T18:05:00Z">
                    <w:rPr>
                      <w:noProof/>
                      <w:webHidden/>
                    </w:rPr>
                  </w:rPrChange>
                </w:rPr>
                <w:delText>7</w:delText>
              </w:r>
            </w:del>
          </w:ins>
        </w:p>
        <w:p w14:paraId="11380090" w14:textId="77777777" w:rsidR="005756A9" w:rsidRPr="008E4ACF" w:rsidDel="00461573" w:rsidRDefault="005756A9" w:rsidP="008E4ACF">
          <w:pPr>
            <w:pStyle w:val="TOC2"/>
            <w:spacing w:before="100" w:beforeAutospacing="1" w:line="276" w:lineRule="auto"/>
            <w:rPr>
              <w:ins w:id="689" w:author="Harley Robinson " w:date="2016-03-15T09:21:00Z"/>
              <w:del w:id="690" w:author="Microsoft account" w:date="2016-03-15T18:00:00Z"/>
              <w:rFonts w:ascii="Times New Roman" w:eastAsiaTheme="minorEastAsia" w:hAnsi="Times New Roman" w:cs="Times New Roman"/>
              <w:noProof/>
              <w:sz w:val="24"/>
              <w:szCs w:val="24"/>
              <w:lang w:eastAsia="en-AU"/>
              <w:rPrChange w:id="691" w:author="Microsoft account" w:date="2016-03-15T18:05:00Z">
                <w:rPr>
                  <w:ins w:id="692" w:author="Harley Robinson " w:date="2016-03-15T09:21:00Z"/>
                  <w:del w:id="693" w:author="Microsoft account" w:date="2016-03-15T18:00:00Z"/>
                  <w:rFonts w:eastAsiaTheme="minorEastAsia"/>
                  <w:noProof/>
                  <w:lang w:eastAsia="en-AU"/>
                </w:rPr>
              </w:rPrChange>
            </w:rPr>
            <w:pPrChange w:id="694" w:author="Microsoft account" w:date="2016-03-15T18:06:00Z">
              <w:pPr>
                <w:pStyle w:val="TOC2"/>
              </w:pPr>
            </w:pPrChange>
          </w:pPr>
          <w:ins w:id="695" w:author="Harley Robinson " w:date="2016-03-15T09:21:00Z">
            <w:del w:id="696" w:author="Microsoft account" w:date="2016-03-15T18:00:00Z">
              <w:r w:rsidRPr="008E4ACF" w:rsidDel="00461573">
                <w:rPr>
                  <w:rStyle w:val="Hyperlink"/>
                  <w:rFonts w:ascii="Times New Roman" w:hAnsi="Times New Roman" w:cs="Times New Roman"/>
                  <w:noProof/>
                  <w:sz w:val="24"/>
                  <w:szCs w:val="24"/>
                  <w:rPrChange w:id="697" w:author="Microsoft account" w:date="2016-03-15T18:05:00Z">
                    <w:rPr>
                      <w:rStyle w:val="Hyperlink"/>
                      <w:rFonts w:ascii="Times New Roman" w:hAnsi="Times New Roman" w:cs="Times New Roman"/>
                      <w:b/>
                      <w:noProof/>
                    </w:rPr>
                  </w:rPrChange>
                </w:rPr>
                <w:delText>Cavins: modifying lipid raft composition.</w:delText>
              </w:r>
              <w:r w:rsidRPr="008E4ACF" w:rsidDel="00461573">
                <w:rPr>
                  <w:rFonts w:ascii="Times New Roman" w:hAnsi="Times New Roman" w:cs="Times New Roman"/>
                  <w:noProof/>
                  <w:webHidden/>
                  <w:sz w:val="24"/>
                  <w:szCs w:val="24"/>
                  <w:rPrChange w:id="698" w:author="Microsoft account" w:date="2016-03-15T18:05:00Z">
                    <w:rPr>
                      <w:noProof/>
                      <w:webHidden/>
                    </w:rPr>
                  </w:rPrChange>
                </w:rPr>
                <w:tab/>
              </w:r>
            </w:del>
            <w:del w:id="699" w:author="Microsoft account" w:date="2016-03-15T17:59:00Z">
              <w:r w:rsidRPr="008E4ACF" w:rsidDel="00461573">
                <w:rPr>
                  <w:rFonts w:ascii="Times New Roman" w:hAnsi="Times New Roman" w:cs="Times New Roman"/>
                  <w:noProof/>
                  <w:webHidden/>
                  <w:sz w:val="24"/>
                  <w:szCs w:val="24"/>
                  <w:rPrChange w:id="700" w:author="Microsoft account" w:date="2016-03-15T18:05:00Z">
                    <w:rPr>
                      <w:noProof/>
                      <w:webHidden/>
                    </w:rPr>
                  </w:rPrChange>
                </w:rPr>
                <w:delText>8</w:delText>
              </w:r>
            </w:del>
          </w:ins>
        </w:p>
        <w:p w14:paraId="2C7A5F9E" w14:textId="77777777" w:rsidR="005756A9" w:rsidRPr="008E4ACF" w:rsidDel="00461573" w:rsidRDefault="005756A9" w:rsidP="008E4ACF">
          <w:pPr>
            <w:pStyle w:val="TOC2"/>
            <w:spacing w:before="100" w:beforeAutospacing="1" w:line="276" w:lineRule="auto"/>
            <w:rPr>
              <w:ins w:id="701" w:author="Harley Robinson " w:date="2016-03-15T09:21:00Z"/>
              <w:del w:id="702" w:author="Microsoft account" w:date="2016-03-15T18:00:00Z"/>
              <w:rFonts w:ascii="Times New Roman" w:eastAsiaTheme="minorEastAsia" w:hAnsi="Times New Roman" w:cs="Times New Roman"/>
              <w:noProof/>
              <w:sz w:val="24"/>
              <w:szCs w:val="24"/>
              <w:lang w:eastAsia="en-AU"/>
              <w:rPrChange w:id="703" w:author="Microsoft account" w:date="2016-03-15T18:05:00Z">
                <w:rPr>
                  <w:ins w:id="704" w:author="Harley Robinson " w:date="2016-03-15T09:21:00Z"/>
                  <w:del w:id="705" w:author="Microsoft account" w:date="2016-03-15T18:00:00Z"/>
                  <w:rFonts w:eastAsiaTheme="minorEastAsia"/>
                  <w:noProof/>
                  <w:lang w:eastAsia="en-AU"/>
                </w:rPr>
              </w:rPrChange>
            </w:rPr>
            <w:pPrChange w:id="706" w:author="Microsoft account" w:date="2016-03-15T18:06:00Z">
              <w:pPr>
                <w:pStyle w:val="TOC2"/>
              </w:pPr>
            </w:pPrChange>
          </w:pPr>
          <w:ins w:id="707" w:author="Harley Robinson " w:date="2016-03-15T09:21:00Z">
            <w:del w:id="708" w:author="Microsoft account" w:date="2016-03-15T18:00:00Z">
              <w:r w:rsidRPr="008E4ACF" w:rsidDel="00461573">
                <w:rPr>
                  <w:rStyle w:val="Hyperlink"/>
                  <w:rFonts w:ascii="Times New Roman" w:hAnsi="Times New Roman" w:cs="Times New Roman"/>
                  <w:noProof/>
                  <w:sz w:val="24"/>
                  <w:szCs w:val="24"/>
                  <w:rPrChange w:id="709" w:author="Microsoft account" w:date="2016-03-15T18:05:00Z">
                    <w:rPr>
                      <w:rStyle w:val="Hyperlink"/>
                      <w:rFonts w:ascii="Times New Roman" w:hAnsi="Times New Roman" w:cs="Times New Roman"/>
                      <w:b/>
                      <w:noProof/>
                    </w:rPr>
                  </w:rPrChange>
                </w:rPr>
                <w:delText>Caveolin-1 and cavin-1: association with cargo export</w:delText>
              </w:r>
              <w:r w:rsidRPr="008E4ACF" w:rsidDel="00461573">
                <w:rPr>
                  <w:rFonts w:ascii="Times New Roman" w:hAnsi="Times New Roman" w:cs="Times New Roman"/>
                  <w:noProof/>
                  <w:webHidden/>
                  <w:sz w:val="24"/>
                  <w:szCs w:val="24"/>
                  <w:rPrChange w:id="710" w:author="Microsoft account" w:date="2016-03-15T18:05:00Z">
                    <w:rPr>
                      <w:noProof/>
                      <w:webHidden/>
                    </w:rPr>
                  </w:rPrChange>
                </w:rPr>
                <w:tab/>
              </w:r>
            </w:del>
            <w:del w:id="711" w:author="Microsoft account" w:date="2016-03-15T17:59:00Z">
              <w:r w:rsidRPr="008E4ACF" w:rsidDel="00461573">
                <w:rPr>
                  <w:rFonts w:ascii="Times New Roman" w:hAnsi="Times New Roman" w:cs="Times New Roman"/>
                  <w:noProof/>
                  <w:webHidden/>
                  <w:sz w:val="24"/>
                  <w:szCs w:val="24"/>
                  <w:rPrChange w:id="712" w:author="Microsoft account" w:date="2016-03-15T18:05:00Z">
                    <w:rPr>
                      <w:noProof/>
                      <w:webHidden/>
                    </w:rPr>
                  </w:rPrChange>
                </w:rPr>
                <w:delText>9</w:delText>
              </w:r>
            </w:del>
          </w:ins>
        </w:p>
        <w:p w14:paraId="6DB2F8ED" w14:textId="77777777" w:rsidR="005756A9" w:rsidRPr="008E4ACF" w:rsidDel="00461573" w:rsidRDefault="005756A9" w:rsidP="008E4ACF">
          <w:pPr>
            <w:pStyle w:val="TOC1"/>
            <w:tabs>
              <w:tab w:val="right" w:leader="dot" w:pos="9174"/>
            </w:tabs>
            <w:spacing w:before="100" w:beforeAutospacing="1" w:line="276" w:lineRule="auto"/>
            <w:rPr>
              <w:ins w:id="713" w:author="Harley Robinson " w:date="2016-03-15T09:21:00Z"/>
              <w:del w:id="714" w:author="Microsoft account" w:date="2016-03-15T18:00:00Z"/>
              <w:rFonts w:ascii="Times New Roman" w:eastAsiaTheme="minorEastAsia" w:hAnsi="Times New Roman" w:cs="Times New Roman"/>
              <w:noProof/>
              <w:sz w:val="24"/>
              <w:szCs w:val="24"/>
              <w:lang w:eastAsia="en-AU"/>
              <w:rPrChange w:id="715" w:author="Microsoft account" w:date="2016-03-15T18:05:00Z">
                <w:rPr>
                  <w:ins w:id="716" w:author="Harley Robinson " w:date="2016-03-15T09:21:00Z"/>
                  <w:del w:id="717" w:author="Microsoft account" w:date="2016-03-15T18:00:00Z"/>
                  <w:rFonts w:eastAsiaTheme="minorEastAsia"/>
                  <w:noProof/>
                  <w:lang w:eastAsia="en-AU"/>
                </w:rPr>
              </w:rPrChange>
            </w:rPr>
            <w:pPrChange w:id="718" w:author="Microsoft account" w:date="2016-03-15T18:06:00Z">
              <w:pPr>
                <w:pStyle w:val="TOC1"/>
                <w:tabs>
                  <w:tab w:val="right" w:leader="dot" w:pos="9174"/>
                </w:tabs>
              </w:pPr>
            </w:pPrChange>
          </w:pPr>
          <w:ins w:id="719" w:author="Harley Robinson " w:date="2016-03-15T09:21:00Z">
            <w:del w:id="720" w:author="Microsoft account" w:date="2016-03-15T18:00:00Z">
              <w:r w:rsidRPr="008E4ACF" w:rsidDel="00461573">
                <w:rPr>
                  <w:rStyle w:val="Hyperlink"/>
                  <w:rFonts w:ascii="Times New Roman" w:hAnsi="Times New Roman" w:cs="Times New Roman"/>
                  <w:noProof/>
                  <w:sz w:val="24"/>
                  <w:szCs w:val="24"/>
                  <w:rPrChange w:id="721" w:author="Microsoft account" w:date="2016-03-15T18:05:00Z">
                    <w:rPr>
                      <w:rStyle w:val="Hyperlink"/>
                      <w:rFonts w:ascii="Times New Roman" w:hAnsi="Times New Roman" w:cs="Times New Roman"/>
                      <w:b/>
                      <w:noProof/>
                    </w:rPr>
                  </w:rPrChange>
                </w:rPr>
                <w:delText>Hypothesis</w:delText>
              </w:r>
              <w:r w:rsidRPr="008E4ACF" w:rsidDel="00461573">
                <w:rPr>
                  <w:rFonts w:ascii="Times New Roman" w:hAnsi="Times New Roman" w:cs="Times New Roman"/>
                  <w:noProof/>
                  <w:webHidden/>
                  <w:sz w:val="24"/>
                  <w:szCs w:val="24"/>
                  <w:rPrChange w:id="722" w:author="Microsoft account" w:date="2016-03-15T18:05:00Z">
                    <w:rPr>
                      <w:noProof/>
                      <w:webHidden/>
                    </w:rPr>
                  </w:rPrChange>
                </w:rPr>
                <w:tab/>
              </w:r>
            </w:del>
            <w:del w:id="723" w:author="Microsoft account" w:date="2016-03-15T17:59:00Z">
              <w:r w:rsidRPr="008E4ACF" w:rsidDel="00461573">
                <w:rPr>
                  <w:rFonts w:ascii="Times New Roman" w:hAnsi="Times New Roman" w:cs="Times New Roman"/>
                  <w:noProof/>
                  <w:webHidden/>
                  <w:sz w:val="24"/>
                  <w:szCs w:val="24"/>
                  <w:rPrChange w:id="724" w:author="Microsoft account" w:date="2016-03-15T18:05:00Z">
                    <w:rPr>
                      <w:noProof/>
                      <w:webHidden/>
                    </w:rPr>
                  </w:rPrChange>
                </w:rPr>
                <w:delText>10</w:delText>
              </w:r>
            </w:del>
          </w:ins>
        </w:p>
        <w:p w14:paraId="060495B6" w14:textId="77777777" w:rsidR="005756A9" w:rsidRPr="008E4ACF" w:rsidDel="00461573" w:rsidRDefault="005756A9" w:rsidP="008E4ACF">
          <w:pPr>
            <w:pStyle w:val="TOC1"/>
            <w:tabs>
              <w:tab w:val="right" w:leader="dot" w:pos="9174"/>
            </w:tabs>
            <w:spacing w:before="100" w:beforeAutospacing="1" w:line="276" w:lineRule="auto"/>
            <w:rPr>
              <w:ins w:id="725" w:author="Harley Robinson " w:date="2016-03-15T09:21:00Z"/>
              <w:del w:id="726" w:author="Microsoft account" w:date="2016-03-15T18:00:00Z"/>
              <w:rFonts w:ascii="Times New Roman" w:eastAsiaTheme="minorEastAsia" w:hAnsi="Times New Roman" w:cs="Times New Roman"/>
              <w:noProof/>
              <w:sz w:val="24"/>
              <w:szCs w:val="24"/>
              <w:lang w:eastAsia="en-AU"/>
              <w:rPrChange w:id="727" w:author="Microsoft account" w:date="2016-03-15T18:05:00Z">
                <w:rPr>
                  <w:ins w:id="728" w:author="Harley Robinson " w:date="2016-03-15T09:21:00Z"/>
                  <w:del w:id="729" w:author="Microsoft account" w:date="2016-03-15T18:00:00Z"/>
                  <w:rFonts w:eastAsiaTheme="minorEastAsia"/>
                  <w:noProof/>
                  <w:lang w:eastAsia="en-AU"/>
                </w:rPr>
              </w:rPrChange>
            </w:rPr>
            <w:pPrChange w:id="730" w:author="Microsoft account" w:date="2016-03-15T18:06:00Z">
              <w:pPr>
                <w:pStyle w:val="TOC1"/>
                <w:tabs>
                  <w:tab w:val="right" w:leader="dot" w:pos="9174"/>
                </w:tabs>
              </w:pPr>
            </w:pPrChange>
          </w:pPr>
          <w:ins w:id="731" w:author="Harley Robinson " w:date="2016-03-15T09:21:00Z">
            <w:del w:id="732" w:author="Microsoft account" w:date="2016-03-15T18:00:00Z">
              <w:r w:rsidRPr="008E4ACF" w:rsidDel="00461573">
                <w:rPr>
                  <w:rStyle w:val="Hyperlink"/>
                  <w:rFonts w:ascii="Times New Roman" w:hAnsi="Times New Roman" w:cs="Times New Roman"/>
                  <w:noProof/>
                  <w:sz w:val="24"/>
                  <w:szCs w:val="24"/>
                  <w:rPrChange w:id="733" w:author="Microsoft account" w:date="2016-03-15T18:05:00Z">
                    <w:rPr>
                      <w:rStyle w:val="Hyperlink"/>
                      <w:rFonts w:ascii="Times New Roman" w:hAnsi="Times New Roman" w:cs="Times New Roman"/>
                      <w:b/>
                      <w:noProof/>
                    </w:rPr>
                  </w:rPrChange>
                </w:rPr>
                <w:delText xml:space="preserve">Aims: </w:delText>
              </w:r>
              <w:r w:rsidRPr="008E4ACF" w:rsidDel="00461573">
                <w:rPr>
                  <w:rFonts w:ascii="Times New Roman" w:hAnsi="Times New Roman" w:cs="Times New Roman"/>
                  <w:noProof/>
                  <w:webHidden/>
                  <w:sz w:val="24"/>
                  <w:szCs w:val="24"/>
                  <w:rPrChange w:id="734" w:author="Microsoft account" w:date="2016-03-15T18:05:00Z">
                    <w:rPr>
                      <w:noProof/>
                      <w:webHidden/>
                    </w:rPr>
                  </w:rPrChange>
                </w:rPr>
                <w:tab/>
              </w:r>
            </w:del>
            <w:del w:id="735" w:author="Microsoft account" w:date="2016-03-15T17:59:00Z">
              <w:r w:rsidRPr="008E4ACF" w:rsidDel="00461573">
                <w:rPr>
                  <w:rFonts w:ascii="Times New Roman" w:hAnsi="Times New Roman" w:cs="Times New Roman"/>
                  <w:noProof/>
                  <w:webHidden/>
                  <w:sz w:val="24"/>
                  <w:szCs w:val="24"/>
                  <w:rPrChange w:id="736" w:author="Microsoft account" w:date="2016-03-15T18:05:00Z">
                    <w:rPr>
                      <w:noProof/>
                      <w:webHidden/>
                    </w:rPr>
                  </w:rPrChange>
                </w:rPr>
                <w:delText>10</w:delText>
              </w:r>
            </w:del>
          </w:ins>
        </w:p>
        <w:p w14:paraId="78F01319" w14:textId="77777777" w:rsidR="005756A9" w:rsidRPr="008E4ACF" w:rsidDel="00461573" w:rsidRDefault="005756A9" w:rsidP="008E4ACF">
          <w:pPr>
            <w:pStyle w:val="TOC1"/>
            <w:tabs>
              <w:tab w:val="right" w:leader="dot" w:pos="9174"/>
            </w:tabs>
            <w:spacing w:before="100" w:beforeAutospacing="1" w:line="276" w:lineRule="auto"/>
            <w:rPr>
              <w:ins w:id="737" w:author="Harley Robinson " w:date="2016-03-15T09:21:00Z"/>
              <w:del w:id="738" w:author="Microsoft account" w:date="2016-03-15T18:00:00Z"/>
              <w:rFonts w:ascii="Times New Roman" w:eastAsiaTheme="minorEastAsia" w:hAnsi="Times New Roman" w:cs="Times New Roman"/>
              <w:noProof/>
              <w:sz w:val="24"/>
              <w:szCs w:val="24"/>
              <w:lang w:eastAsia="en-AU"/>
              <w:rPrChange w:id="739" w:author="Microsoft account" w:date="2016-03-15T18:05:00Z">
                <w:rPr>
                  <w:ins w:id="740" w:author="Harley Robinson " w:date="2016-03-15T09:21:00Z"/>
                  <w:del w:id="741" w:author="Microsoft account" w:date="2016-03-15T18:00:00Z"/>
                  <w:rFonts w:eastAsiaTheme="minorEastAsia"/>
                  <w:noProof/>
                  <w:lang w:eastAsia="en-AU"/>
                </w:rPr>
              </w:rPrChange>
            </w:rPr>
            <w:pPrChange w:id="742" w:author="Microsoft account" w:date="2016-03-15T18:06:00Z">
              <w:pPr>
                <w:pStyle w:val="TOC1"/>
                <w:tabs>
                  <w:tab w:val="right" w:leader="dot" w:pos="9174"/>
                </w:tabs>
              </w:pPr>
            </w:pPrChange>
          </w:pPr>
          <w:ins w:id="743" w:author="Harley Robinson " w:date="2016-03-15T09:21:00Z">
            <w:del w:id="744" w:author="Microsoft account" w:date="2016-03-15T18:00:00Z">
              <w:r w:rsidRPr="008E4ACF" w:rsidDel="00461573">
                <w:rPr>
                  <w:rStyle w:val="Hyperlink"/>
                  <w:rFonts w:ascii="Times New Roman" w:hAnsi="Times New Roman" w:cs="Times New Roman"/>
                  <w:noProof/>
                  <w:sz w:val="24"/>
                  <w:szCs w:val="24"/>
                  <w:rPrChange w:id="745" w:author="Microsoft account" w:date="2016-03-15T18:05:00Z">
                    <w:rPr>
                      <w:rStyle w:val="Hyperlink"/>
                      <w:rFonts w:ascii="Times New Roman" w:hAnsi="Times New Roman" w:cs="Times New Roman"/>
                      <w:b/>
                      <w:noProof/>
                    </w:rPr>
                  </w:rPrChange>
                </w:rPr>
                <w:delText>Methods:</w:delText>
              </w:r>
              <w:r w:rsidRPr="008E4ACF" w:rsidDel="00461573">
                <w:rPr>
                  <w:rFonts w:ascii="Times New Roman" w:hAnsi="Times New Roman" w:cs="Times New Roman"/>
                  <w:noProof/>
                  <w:webHidden/>
                  <w:sz w:val="24"/>
                  <w:szCs w:val="24"/>
                  <w:rPrChange w:id="746" w:author="Microsoft account" w:date="2016-03-15T18:05:00Z">
                    <w:rPr>
                      <w:noProof/>
                      <w:webHidden/>
                    </w:rPr>
                  </w:rPrChange>
                </w:rPr>
                <w:tab/>
              </w:r>
            </w:del>
            <w:del w:id="747" w:author="Microsoft account" w:date="2016-03-15T17:59:00Z">
              <w:r w:rsidRPr="008E4ACF" w:rsidDel="00461573">
                <w:rPr>
                  <w:rFonts w:ascii="Times New Roman" w:hAnsi="Times New Roman" w:cs="Times New Roman"/>
                  <w:noProof/>
                  <w:webHidden/>
                  <w:sz w:val="24"/>
                  <w:szCs w:val="24"/>
                  <w:rPrChange w:id="748" w:author="Microsoft account" w:date="2016-03-15T18:05:00Z">
                    <w:rPr>
                      <w:noProof/>
                      <w:webHidden/>
                    </w:rPr>
                  </w:rPrChange>
                </w:rPr>
                <w:delText>11</w:delText>
              </w:r>
            </w:del>
          </w:ins>
        </w:p>
        <w:p w14:paraId="2D1997D3" w14:textId="77777777" w:rsidR="005756A9" w:rsidRPr="008E4ACF" w:rsidDel="00461573" w:rsidRDefault="005756A9" w:rsidP="008E4ACF">
          <w:pPr>
            <w:pStyle w:val="TOC2"/>
            <w:spacing w:before="100" w:beforeAutospacing="1" w:line="276" w:lineRule="auto"/>
            <w:rPr>
              <w:ins w:id="749" w:author="Harley Robinson " w:date="2016-03-15T09:21:00Z"/>
              <w:del w:id="750" w:author="Microsoft account" w:date="2016-03-15T18:00:00Z"/>
              <w:rFonts w:ascii="Times New Roman" w:eastAsiaTheme="minorEastAsia" w:hAnsi="Times New Roman" w:cs="Times New Roman"/>
              <w:noProof/>
              <w:sz w:val="24"/>
              <w:szCs w:val="24"/>
              <w:lang w:eastAsia="en-AU"/>
              <w:rPrChange w:id="751" w:author="Microsoft account" w:date="2016-03-15T18:05:00Z">
                <w:rPr>
                  <w:ins w:id="752" w:author="Harley Robinson " w:date="2016-03-15T09:21:00Z"/>
                  <w:del w:id="753" w:author="Microsoft account" w:date="2016-03-15T18:00:00Z"/>
                  <w:rFonts w:eastAsiaTheme="minorEastAsia"/>
                  <w:noProof/>
                  <w:lang w:eastAsia="en-AU"/>
                </w:rPr>
              </w:rPrChange>
            </w:rPr>
            <w:pPrChange w:id="754" w:author="Microsoft account" w:date="2016-03-15T18:06:00Z">
              <w:pPr>
                <w:pStyle w:val="TOC2"/>
              </w:pPr>
            </w:pPrChange>
          </w:pPr>
          <w:ins w:id="755" w:author="Harley Robinson " w:date="2016-03-15T09:21:00Z">
            <w:del w:id="756" w:author="Microsoft account" w:date="2016-03-15T18:00:00Z">
              <w:r w:rsidRPr="008E4ACF" w:rsidDel="00461573">
                <w:rPr>
                  <w:rStyle w:val="Hyperlink"/>
                  <w:rFonts w:ascii="Times New Roman" w:hAnsi="Times New Roman" w:cs="Times New Roman"/>
                  <w:noProof/>
                  <w:sz w:val="24"/>
                  <w:szCs w:val="24"/>
                  <w:rPrChange w:id="757" w:author="Microsoft account" w:date="2016-03-15T18:05:00Z">
                    <w:rPr>
                      <w:rStyle w:val="Hyperlink"/>
                      <w:rFonts w:ascii="Times New Roman" w:hAnsi="Times New Roman" w:cs="Times New Roman"/>
                      <w:b/>
                      <w:noProof/>
                    </w:rPr>
                  </w:rPrChange>
                </w:rPr>
                <w:delText>Advanced Prostate Cancer cell line: PC3</w:delText>
              </w:r>
              <w:r w:rsidRPr="008E4ACF" w:rsidDel="00461573">
                <w:rPr>
                  <w:rFonts w:ascii="Times New Roman" w:hAnsi="Times New Roman" w:cs="Times New Roman"/>
                  <w:noProof/>
                  <w:webHidden/>
                  <w:sz w:val="24"/>
                  <w:szCs w:val="24"/>
                  <w:rPrChange w:id="758" w:author="Microsoft account" w:date="2016-03-15T18:05:00Z">
                    <w:rPr>
                      <w:noProof/>
                      <w:webHidden/>
                    </w:rPr>
                  </w:rPrChange>
                </w:rPr>
                <w:tab/>
              </w:r>
            </w:del>
            <w:del w:id="759" w:author="Microsoft account" w:date="2016-03-15T17:59:00Z">
              <w:r w:rsidRPr="008E4ACF" w:rsidDel="00461573">
                <w:rPr>
                  <w:rFonts w:ascii="Times New Roman" w:hAnsi="Times New Roman" w:cs="Times New Roman"/>
                  <w:noProof/>
                  <w:webHidden/>
                  <w:sz w:val="24"/>
                  <w:szCs w:val="24"/>
                  <w:rPrChange w:id="760" w:author="Microsoft account" w:date="2016-03-15T18:05:00Z">
                    <w:rPr>
                      <w:noProof/>
                      <w:webHidden/>
                    </w:rPr>
                  </w:rPrChange>
                </w:rPr>
                <w:delText>11</w:delText>
              </w:r>
            </w:del>
          </w:ins>
        </w:p>
        <w:p w14:paraId="49E2494D" w14:textId="77777777" w:rsidR="005756A9" w:rsidRPr="008E4ACF" w:rsidDel="00461573" w:rsidRDefault="005756A9" w:rsidP="008E4ACF">
          <w:pPr>
            <w:pStyle w:val="TOC2"/>
            <w:spacing w:before="100" w:beforeAutospacing="1" w:line="276" w:lineRule="auto"/>
            <w:rPr>
              <w:ins w:id="761" w:author="Harley Robinson " w:date="2016-03-15T09:21:00Z"/>
              <w:del w:id="762" w:author="Microsoft account" w:date="2016-03-15T18:00:00Z"/>
              <w:rFonts w:ascii="Times New Roman" w:eastAsiaTheme="minorEastAsia" w:hAnsi="Times New Roman" w:cs="Times New Roman"/>
              <w:noProof/>
              <w:sz w:val="24"/>
              <w:szCs w:val="24"/>
              <w:lang w:eastAsia="en-AU"/>
              <w:rPrChange w:id="763" w:author="Microsoft account" w:date="2016-03-15T18:05:00Z">
                <w:rPr>
                  <w:ins w:id="764" w:author="Harley Robinson " w:date="2016-03-15T09:21:00Z"/>
                  <w:del w:id="765" w:author="Microsoft account" w:date="2016-03-15T18:00:00Z"/>
                  <w:rFonts w:eastAsiaTheme="minorEastAsia"/>
                  <w:noProof/>
                  <w:lang w:eastAsia="en-AU"/>
                </w:rPr>
              </w:rPrChange>
            </w:rPr>
            <w:pPrChange w:id="766" w:author="Microsoft account" w:date="2016-03-15T18:06:00Z">
              <w:pPr>
                <w:pStyle w:val="TOC2"/>
              </w:pPr>
            </w:pPrChange>
          </w:pPr>
          <w:ins w:id="767" w:author="Harley Robinson " w:date="2016-03-15T09:21:00Z">
            <w:del w:id="768" w:author="Microsoft account" w:date="2016-03-15T18:00:00Z">
              <w:r w:rsidRPr="008E4ACF" w:rsidDel="00461573">
                <w:rPr>
                  <w:rStyle w:val="Hyperlink"/>
                  <w:rFonts w:ascii="Times New Roman" w:hAnsi="Times New Roman" w:cs="Times New Roman"/>
                  <w:noProof/>
                  <w:sz w:val="24"/>
                  <w:szCs w:val="24"/>
                  <w:rPrChange w:id="769" w:author="Microsoft account" w:date="2016-03-15T18:05:00Z">
                    <w:rPr>
                      <w:rStyle w:val="Hyperlink"/>
                      <w:rFonts w:ascii="Times New Roman" w:hAnsi="Times New Roman" w:cs="Times New Roman"/>
                      <w:b/>
                      <w:noProof/>
                    </w:rPr>
                  </w:rPrChange>
                </w:rPr>
                <w:delText>Aim 1: Assessment of exported miRNAs</w:delText>
              </w:r>
              <w:r w:rsidRPr="008E4ACF" w:rsidDel="00461573">
                <w:rPr>
                  <w:rFonts w:ascii="Times New Roman" w:hAnsi="Times New Roman" w:cs="Times New Roman"/>
                  <w:noProof/>
                  <w:webHidden/>
                  <w:sz w:val="24"/>
                  <w:szCs w:val="24"/>
                  <w:rPrChange w:id="770" w:author="Microsoft account" w:date="2016-03-15T18:05:00Z">
                    <w:rPr>
                      <w:noProof/>
                      <w:webHidden/>
                    </w:rPr>
                  </w:rPrChange>
                </w:rPr>
                <w:tab/>
              </w:r>
            </w:del>
            <w:del w:id="771" w:author="Microsoft account" w:date="2016-03-15T17:59:00Z">
              <w:r w:rsidRPr="008E4ACF" w:rsidDel="00461573">
                <w:rPr>
                  <w:rFonts w:ascii="Times New Roman" w:hAnsi="Times New Roman" w:cs="Times New Roman"/>
                  <w:noProof/>
                  <w:webHidden/>
                  <w:sz w:val="24"/>
                  <w:szCs w:val="24"/>
                  <w:rPrChange w:id="772" w:author="Microsoft account" w:date="2016-03-15T18:05:00Z">
                    <w:rPr>
                      <w:noProof/>
                      <w:webHidden/>
                    </w:rPr>
                  </w:rPrChange>
                </w:rPr>
                <w:delText>12</w:delText>
              </w:r>
            </w:del>
          </w:ins>
        </w:p>
        <w:p w14:paraId="0922EC0A" w14:textId="77777777" w:rsidR="005756A9" w:rsidRPr="008E4ACF" w:rsidDel="00461573" w:rsidRDefault="005756A9" w:rsidP="008E4ACF">
          <w:pPr>
            <w:pStyle w:val="TOC3"/>
            <w:tabs>
              <w:tab w:val="right" w:leader="dot" w:pos="9174"/>
            </w:tabs>
            <w:spacing w:before="100" w:beforeAutospacing="1" w:line="276" w:lineRule="auto"/>
            <w:rPr>
              <w:ins w:id="773" w:author="Harley Robinson " w:date="2016-03-15T09:21:00Z"/>
              <w:del w:id="774" w:author="Microsoft account" w:date="2016-03-15T18:00:00Z"/>
              <w:rFonts w:ascii="Times New Roman" w:eastAsiaTheme="minorEastAsia" w:hAnsi="Times New Roman" w:cs="Times New Roman"/>
              <w:noProof/>
              <w:sz w:val="24"/>
              <w:szCs w:val="24"/>
              <w:lang w:eastAsia="en-AU"/>
              <w:rPrChange w:id="775" w:author="Microsoft account" w:date="2016-03-15T18:05:00Z">
                <w:rPr>
                  <w:ins w:id="776" w:author="Harley Robinson " w:date="2016-03-15T09:21:00Z"/>
                  <w:del w:id="777" w:author="Microsoft account" w:date="2016-03-15T18:00:00Z"/>
                  <w:rFonts w:eastAsiaTheme="minorEastAsia"/>
                  <w:noProof/>
                  <w:lang w:eastAsia="en-AU"/>
                </w:rPr>
              </w:rPrChange>
            </w:rPr>
            <w:pPrChange w:id="778" w:author="Microsoft account" w:date="2016-03-15T18:06:00Z">
              <w:pPr>
                <w:pStyle w:val="TOC3"/>
                <w:tabs>
                  <w:tab w:val="right" w:leader="dot" w:pos="9174"/>
                </w:tabs>
              </w:pPr>
            </w:pPrChange>
          </w:pPr>
          <w:ins w:id="779" w:author="Harley Robinson " w:date="2016-03-15T09:21:00Z">
            <w:del w:id="780" w:author="Microsoft account" w:date="2016-03-15T18:00:00Z">
              <w:r w:rsidRPr="008E4ACF" w:rsidDel="00461573">
                <w:rPr>
                  <w:rStyle w:val="Hyperlink"/>
                  <w:rFonts w:ascii="Times New Roman" w:hAnsi="Times New Roman" w:cs="Times New Roman"/>
                  <w:noProof/>
                  <w:sz w:val="24"/>
                  <w:szCs w:val="24"/>
                  <w:rPrChange w:id="781" w:author="Microsoft account" w:date="2016-03-15T18:05:00Z">
                    <w:rPr>
                      <w:rStyle w:val="Hyperlink"/>
                      <w:rFonts w:ascii="Times New Roman" w:hAnsi="Times New Roman" w:cs="Times New Roman"/>
                      <w:noProof/>
                    </w:rPr>
                  </w:rPrChange>
                </w:rPr>
                <w:delText>Bioinformatics analysis:</w:delText>
              </w:r>
              <w:r w:rsidRPr="008E4ACF" w:rsidDel="00461573">
                <w:rPr>
                  <w:rFonts w:ascii="Times New Roman" w:hAnsi="Times New Roman" w:cs="Times New Roman"/>
                  <w:noProof/>
                  <w:webHidden/>
                  <w:sz w:val="24"/>
                  <w:szCs w:val="24"/>
                  <w:rPrChange w:id="782" w:author="Microsoft account" w:date="2016-03-15T18:05:00Z">
                    <w:rPr>
                      <w:noProof/>
                      <w:webHidden/>
                    </w:rPr>
                  </w:rPrChange>
                </w:rPr>
                <w:tab/>
              </w:r>
            </w:del>
            <w:del w:id="783" w:author="Microsoft account" w:date="2016-03-15T17:59:00Z">
              <w:r w:rsidRPr="008E4ACF" w:rsidDel="00461573">
                <w:rPr>
                  <w:rFonts w:ascii="Times New Roman" w:hAnsi="Times New Roman" w:cs="Times New Roman"/>
                  <w:noProof/>
                  <w:webHidden/>
                  <w:sz w:val="24"/>
                  <w:szCs w:val="24"/>
                  <w:rPrChange w:id="784" w:author="Microsoft account" w:date="2016-03-15T18:05:00Z">
                    <w:rPr>
                      <w:noProof/>
                      <w:webHidden/>
                    </w:rPr>
                  </w:rPrChange>
                </w:rPr>
                <w:delText>12</w:delText>
              </w:r>
            </w:del>
          </w:ins>
        </w:p>
        <w:p w14:paraId="1BC5DFAD" w14:textId="77777777" w:rsidR="005756A9" w:rsidRPr="008E4ACF" w:rsidDel="00461573" w:rsidRDefault="005756A9" w:rsidP="008E4ACF">
          <w:pPr>
            <w:pStyle w:val="TOC3"/>
            <w:tabs>
              <w:tab w:val="right" w:leader="dot" w:pos="9174"/>
            </w:tabs>
            <w:spacing w:before="100" w:beforeAutospacing="1" w:line="276" w:lineRule="auto"/>
            <w:rPr>
              <w:ins w:id="785" w:author="Harley Robinson " w:date="2016-03-15T09:21:00Z"/>
              <w:del w:id="786" w:author="Microsoft account" w:date="2016-03-15T18:00:00Z"/>
              <w:rFonts w:ascii="Times New Roman" w:eastAsiaTheme="minorEastAsia" w:hAnsi="Times New Roman" w:cs="Times New Roman"/>
              <w:noProof/>
              <w:sz w:val="24"/>
              <w:szCs w:val="24"/>
              <w:lang w:eastAsia="en-AU"/>
              <w:rPrChange w:id="787" w:author="Microsoft account" w:date="2016-03-15T18:05:00Z">
                <w:rPr>
                  <w:ins w:id="788" w:author="Harley Robinson " w:date="2016-03-15T09:21:00Z"/>
                  <w:del w:id="789" w:author="Microsoft account" w:date="2016-03-15T18:00:00Z"/>
                  <w:rFonts w:eastAsiaTheme="minorEastAsia"/>
                  <w:noProof/>
                  <w:lang w:eastAsia="en-AU"/>
                </w:rPr>
              </w:rPrChange>
            </w:rPr>
            <w:pPrChange w:id="790" w:author="Microsoft account" w:date="2016-03-15T18:06:00Z">
              <w:pPr>
                <w:pStyle w:val="TOC3"/>
                <w:tabs>
                  <w:tab w:val="right" w:leader="dot" w:pos="9174"/>
                </w:tabs>
              </w:pPr>
            </w:pPrChange>
          </w:pPr>
          <w:ins w:id="791" w:author="Harley Robinson " w:date="2016-03-15T09:21:00Z">
            <w:del w:id="792" w:author="Microsoft account" w:date="2016-03-15T18:00:00Z">
              <w:r w:rsidRPr="008E4ACF" w:rsidDel="00461573">
                <w:rPr>
                  <w:rStyle w:val="Hyperlink"/>
                  <w:rFonts w:ascii="Times New Roman" w:hAnsi="Times New Roman" w:cs="Times New Roman"/>
                  <w:noProof/>
                  <w:sz w:val="24"/>
                  <w:szCs w:val="24"/>
                  <w:rPrChange w:id="793" w:author="Microsoft account" w:date="2016-03-15T18:05:00Z">
                    <w:rPr>
                      <w:rStyle w:val="Hyperlink"/>
                      <w:rFonts w:ascii="Times New Roman" w:hAnsi="Times New Roman" w:cs="Times New Roman"/>
                      <w:noProof/>
                    </w:rPr>
                  </w:rPrChange>
                </w:rPr>
                <w:delText>RT-qPCR:</w:delText>
              </w:r>
              <w:r w:rsidRPr="008E4ACF" w:rsidDel="00461573">
                <w:rPr>
                  <w:rFonts w:ascii="Times New Roman" w:hAnsi="Times New Roman" w:cs="Times New Roman"/>
                  <w:noProof/>
                  <w:webHidden/>
                  <w:sz w:val="24"/>
                  <w:szCs w:val="24"/>
                  <w:rPrChange w:id="794" w:author="Microsoft account" w:date="2016-03-15T18:05:00Z">
                    <w:rPr>
                      <w:noProof/>
                      <w:webHidden/>
                    </w:rPr>
                  </w:rPrChange>
                </w:rPr>
                <w:tab/>
              </w:r>
            </w:del>
            <w:del w:id="795" w:author="Microsoft account" w:date="2016-03-15T17:59:00Z">
              <w:r w:rsidRPr="008E4ACF" w:rsidDel="00461573">
                <w:rPr>
                  <w:rFonts w:ascii="Times New Roman" w:hAnsi="Times New Roman" w:cs="Times New Roman"/>
                  <w:noProof/>
                  <w:webHidden/>
                  <w:sz w:val="24"/>
                  <w:szCs w:val="24"/>
                  <w:rPrChange w:id="796" w:author="Microsoft account" w:date="2016-03-15T18:05:00Z">
                    <w:rPr>
                      <w:noProof/>
                      <w:webHidden/>
                    </w:rPr>
                  </w:rPrChange>
                </w:rPr>
                <w:delText>12</w:delText>
              </w:r>
            </w:del>
          </w:ins>
        </w:p>
        <w:p w14:paraId="1122B17D" w14:textId="77777777" w:rsidR="005756A9" w:rsidRPr="008E4ACF" w:rsidDel="00461573" w:rsidRDefault="005756A9" w:rsidP="008E4ACF">
          <w:pPr>
            <w:pStyle w:val="TOC3"/>
            <w:tabs>
              <w:tab w:val="right" w:leader="dot" w:pos="9174"/>
            </w:tabs>
            <w:spacing w:before="100" w:beforeAutospacing="1" w:line="276" w:lineRule="auto"/>
            <w:rPr>
              <w:ins w:id="797" w:author="Harley Robinson " w:date="2016-03-15T09:21:00Z"/>
              <w:del w:id="798" w:author="Microsoft account" w:date="2016-03-15T18:00:00Z"/>
              <w:rFonts w:ascii="Times New Roman" w:eastAsiaTheme="minorEastAsia" w:hAnsi="Times New Roman" w:cs="Times New Roman"/>
              <w:noProof/>
              <w:sz w:val="24"/>
              <w:szCs w:val="24"/>
              <w:lang w:eastAsia="en-AU"/>
              <w:rPrChange w:id="799" w:author="Microsoft account" w:date="2016-03-15T18:05:00Z">
                <w:rPr>
                  <w:ins w:id="800" w:author="Harley Robinson " w:date="2016-03-15T09:21:00Z"/>
                  <w:del w:id="801" w:author="Microsoft account" w:date="2016-03-15T18:00:00Z"/>
                  <w:rFonts w:eastAsiaTheme="minorEastAsia"/>
                  <w:noProof/>
                  <w:lang w:eastAsia="en-AU"/>
                </w:rPr>
              </w:rPrChange>
            </w:rPr>
            <w:pPrChange w:id="802" w:author="Microsoft account" w:date="2016-03-15T18:06:00Z">
              <w:pPr>
                <w:pStyle w:val="TOC3"/>
                <w:tabs>
                  <w:tab w:val="right" w:leader="dot" w:pos="9174"/>
                </w:tabs>
              </w:pPr>
            </w:pPrChange>
          </w:pPr>
          <w:ins w:id="803" w:author="Harley Robinson " w:date="2016-03-15T09:21:00Z">
            <w:del w:id="804" w:author="Microsoft account" w:date="2016-03-15T18:00:00Z">
              <w:r w:rsidRPr="008E4ACF" w:rsidDel="00461573">
                <w:rPr>
                  <w:rStyle w:val="Hyperlink"/>
                  <w:rFonts w:ascii="Times New Roman" w:hAnsi="Times New Roman" w:cs="Times New Roman"/>
                  <w:noProof/>
                  <w:sz w:val="24"/>
                  <w:szCs w:val="24"/>
                  <w:rPrChange w:id="805" w:author="Microsoft account" w:date="2016-03-15T18:05:00Z">
                    <w:rPr>
                      <w:rStyle w:val="Hyperlink"/>
                      <w:rFonts w:ascii="Times New Roman" w:hAnsi="Times New Roman" w:cs="Times New Roman"/>
                      <w:noProof/>
                    </w:rPr>
                  </w:rPrChange>
                </w:rPr>
                <w:delText>Expectations for Aim 1:</w:delText>
              </w:r>
              <w:r w:rsidRPr="008E4ACF" w:rsidDel="00461573">
                <w:rPr>
                  <w:rFonts w:ascii="Times New Roman" w:hAnsi="Times New Roman" w:cs="Times New Roman"/>
                  <w:noProof/>
                  <w:webHidden/>
                  <w:sz w:val="24"/>
                  <w:szCs w:val="24"/>
                  <w:rPrChange w:id="806" w:author="Microsoft account" w:date="2016-03-15T18:05:00Z">
                    <w:rPr>
                      <w:noProof/>
                      <w:webHidden/>
                    </w:rPr>
                  </w:rPrChange>
                </w:rPr>
                <w:tab/>
              </w:r>
            </w:del>
            <w:del w:id="807" w:author="Microsoft account" w:date="2016-03-15T17:59:00Z">
              <w:r w:rsidRPr="008E4ACF" w:rsidDel="00461573">
                <w:rPr>
                  <w:rFonts w:ascii="Times New Roman" w:hAnsi="Times New Roman" w:cs="Times New Roman"/>
                  <w:noProof/>
                  <w:webHidden/>
                  <w:sz w:val="24"/>
                  <w:szCs w:val="24"/>
                  <w:rPrChange w:id="808" w:author="Microsoft account" w:date="2016-03-15T18:05:00Z">
                    <w:rPr>
                      <w:noProof/>
                      <w:webHidden/>
                    </w:rPr>
                  </w:rPrChange>
                </w:rPr>
                <w:delText>13</w:delText>
              </w:r>
            </w:del>
          </w:ins>
        </w:p>
        <w:p w14:paraId="7AFFC061" w14:textId="77777777" w:rsidR="005756A9" w:rsidRPr="008E4ACF" w:rsidDel="00461573" w:rsidRDefault="005756A9" w:rsidP="008E4ACF">
          <w:pPr>
            <w:pStyle w:val="TOC2"/>
            <w:spacing w:before="100" w:beforeAutospacing="1" w:line="276" w:lineRule="auto"/>
            <w:rPr>
              <w:ins w:id="809" w:author="Harley Robinson " w:date="2016-03-15T09:21:00Z"/>
              <w:del w:id="810" w:author="Microsoft account" w:date="2016-03-15T18:00:00Z"/>
              <w:rFonts w:ascii="Times New Roman" w:eastAsiaTheme="minorEastAsia" w:hAnsi="Times New Roman" w:cs="Times New Roman"/>
              <w:noProof/>
              <w:sz w:val="24"/>
              <w:szCs w:val="24"/>
              <w:lang w:eastAsia="en-AU"/>
              <w:rPrChange w:id="811" w:author="Microsoft account" w:date="2016-03-15T18:05:00Z">
                <w:rPr>
                  <w:ins w:id="812" w:author="Harley Robinson " w:date="2016-03-15T09:21:00Z"/>
                  <w:del w:id="813" w:author="Microsoft account" w:date="2016-03-15T18:00:00Z"/>
                  <w:rFonts w:eastAsiaTheme="minorEastAsia"/>
                  <w:noProof/>
                  <w:lang w:eastAsia="en-AU"/>
                </w:rPr>
              </w:rPrChange>
            </w:rPr>
            <w:pPrChange w:id="814" w:author="Microsoft account" w:date="2016-03-15T18:06:00Z">
              <w:pPr>
                <w:pStyle w:val="TOC2"/>
              </w:pPr>
            </w:pPrChange>
          </w:pPr>
          <w:ins w:id="815" w:author="Harley Robinson " w:date="2016-03-15T09:21:00Z">
            <w:del w:id="816" w:author="Microsoft account" w:date="2016-03-15T18:00:00Z">
              <w:r w:rsidRPr="008E4ACF" w:rsidDel="00461573">
                <w:rPr>
                  <w:rStyle w:val="Hyperlink"/>
                  <w:rFonts w:ascii="Times New Roman" w:hAnsi="Times New Roman" w:cs="Times New Roman"/>
                  <w:noProof/>
                  <w:sz w:val="24"/>
                  <w:szCs w:val="24"/>
                  <w:rPrChange w:id="817" w:author="Microsoft account" w:date="2016-03-15T18:05:00Z">
                    <w:rPr>
                      <w:rStyle w:val="Hyperlink"/>
                      <w:rFonts w:ascii="Times New Roman" w:hAnsi="Times New Roman" w:cs="Times New Roman"/>
                      <w:b/>
                      <w:noProof/>
                    </w:rPr>
                  </w:rPrChange>
                </w:rPr>
                <w:delText xml:space="preserve">Aim 2: Identifying candidate miRNA escort proteins.  </w:delText>
              </w:r>
              <w:r w:rsidRPr="008E4ACF" w:rsidDel="00461573">
                <w:rPr>
                  <w:rFonts w:ascii="Times New Roman" w:hAnsi="Times New Roman" w:cs="Times New Roman"/>
                  <w:noProof/>
                  <w:webHidden/>
                  <w:sz w:val="24"/>
                  <w:szCs w:val="24"/>
                  <w:rPrChange w:id="818" w:author="Microsoft account" w:date="2016-03-15T18:05:00Z">
                    <w:rPr>
                      <w:noProof/>
                      <w:webHidden/>
                    </w:rPr>
                  </w:rPrChange>
                </w:rPr>
                <w:tab/>
              </w:r>
            </w:del>
            <w:del w:id="819" w:author="Microsoft account" w:date="2016-03-15T17:59:00Z">
              <w:r w:rsidRPr="008E4ACF" w:rsidDel="00461573">
                <w:rPr>
                  <w:rFonts w:ascii="Times New Roman" w:hAnsi="Times New Roman" w:cs="Times New Roman"/>
                  <w:noProof/>
                  <w:webHidden/>
                  <w:sz w:val="24"/>
                  <w:szCs w:val="24"/>
                  <w:rPrChange w:id="820" w:author="Microsoft account" w:date="2016-03-15T18:05:00Z">
                    <w:rPr>
                      <w:noProof/>
                      <w:webHidden/>
                    </w:rPr>
                  </w:rPrChange>
                </w:rPr>
                <w:delText>13</w:delText>
              </w:r>
            </w:del>
          </w:ins>
        </w:p>
        <w:p w14:paraId="40843D61" w14:textId="77777777" w:rsidR="005756A9" w:rsidRPr="008E4ACF" w:rsidDel="00461573" w:rsidRDefault="005756A9" w:rsidP="008E4ACF">
          <w:pPr>
            <w:pStyle w:val="TOC3"/>
            <w:tabs>
              <w:tab w:val="right" w:leader="dot" w:pos="9174"/>
            </w:tabs>
            <w:spacing w:before="100" w:beforeAutospacing="1" w:line="276" w:lineRule="auto"/>
            <w:rPr>
              <w:ins w:id="821" w:author="Harley Robinson " w:date="2016-03-15T09:21:00Z"/>
              <w:del w:id="822" w:author="Microsoft account" w:date="2016-03-15T18:00:00Z"/>
              <w:rFonts w:ascii="Times New Roman" w:eastAsiaTheme="minorEastAsia" w:hAnsi="Times New Roman" w:cs="Times New Roman"/>
              <w:noProof/>
              <w:sz w:val="24"/>
              <w:szCs w:val="24"/>
              <w:lang w:eastAsia="en-AU"/>
              <w:rPrChange w:id="823" w:author="Microsoft account" w:date="2016-03-15T18:05:00Z">
                <w:rPr>
                  <w:ins w:id="824" w:author="Harley Robinson " w:date="2016-03-15T09:21:00Z"/>
                  <w:del w:id="825" w:author="Microsoft account" w:date="2016-03-15T18:00:00Z"/>
                  <w:rFonts w:eastAsiaTheme="minorEastAsia"/>
                  <w:noProof/>
                  <w:lang w:eastAsia="en-AU"/>
                </w:rPr>
              </w:rPrChange>
            </w:rPr>
            <w:pPrChange w:id="826" w:author="Microsoft account" w:date="2016-03-15T18:06:00Z">
              <w:pPr>
                <w:pStyle w:val="TOC3"/>
                <w:tabs>
                  <w:tab w:val="right" w:leader="dot" w:pos="9174"/>
                </w:tabs>
              </w:pPr>
            </w:pPrChange>
          </w:pPr>
          <w:ins w:id="827" w:author="Harley Robinson " w:date="2016-03-15T09:21:00Z">
            <w:del w:id="828" w:author="Microsoft account" w:date="2016-03-15T18:00:00Z">
              <w:r w:rsidRPr="008E4ACF" w:rsidDel="00461573">
                <w:rPr>
                  <w:rStyle w:val="Hyperlink"/>
                  <w:rFonts w:ascii="Times New Roman" w:hAnsi="Times New Roman" w:cs="Times New Roman"/>
                  <w:noProof/>
                  <w:sz w:val="24"/>
                  <w:szCs w:val="24"/>
                  <w:rPrChange w:id="829" w:author="Microsoft account" w:date="2016-03-15T18:05:00Z">
                    <w:rPr>
                      <w:rStyle w:val="Hyperlink"/>
                      <w:rFonts w:ascii="Times New Roman" w:hAnsi="Times New Roman" w:cs="Times New Roman"/>
                      <w:noProof/>
                    </w:rPr>
                  </w:rPrChange>
                </w:rPr>
                <w:delText>Identify correlated proteins with RNA-binding ability:</w:delText>
              </w:r>
              <w:r w:rsidRPr="008E4ACF" w:rsidDel="00461573">
                <w:rPr>
                  <w:rFonts w:ascii="Times New Roman" w:hAnsi="Times New Roman" w:cs="Times New Roman"/>
                  <w:noProof/>
                  <w:webHidden/>
                  <w:sz w:val="24"/>
                  <w:szCs w:val="24"/>
                  <w:rPrChange w:id="830" w:author="Microsoft account" w:date="2016-03-15T18:05:00Z">
                    <w:rPr>
                      <w:noProof/>
                      <w:webHidden/>
                    </w:rPr>
                  </w:rPrChange>
                </w:rPr>
                <w:tab/>
              </w:r>
            </w:del>
            <w:del w:id="831" w:author="Microsoft account" w:date="2016-03-15T17:59:00Z">
              <w:r w:rsidRPr="008E4ACF" w:rsidDel="00461573">
                <w:rPr>
                  <w:rFonts w:ascii="Times New Roman" w:hAnsi="Times New Roman" w:cs="Times New Roman"/>
                  <w:noProof/>
                  <w:webHidden/>
                  <w:sz w:val="24"/>
                  <w:szCs w:val="24"/>
                  <w:rPrChange w:id="832" w:author="Microsoft account" w:date="2016-03-15T18:05:00Z">
                    <w:rPr>
                      <w:noProof/>
                      <w:webHidden/>
                    </w:rPr>
                  </w:rPrChange>
                </w:rPr>
                <w:delText>13</w:delText>
              </w:r>
            </w:del>
          </w:ins>
        </w:p>
        <w:p w14:paraId="2C337AB2" w14:textId="77777777" w:rsidR="005756A9" w:rsidRPr="008E4ACF" w:rsidDel="00461573" w:rsidRDefault="005756A9" w:rsidP="008E4ACF">
          <w:pPr>
            <w:pStyle w:val="TOC3"/>
            <w:tabs>
              <w:tab w:val="right" w:leader="dot" w:pos="9174"/>
            </w:tabs>
            <w:spacing w:before="100" w:beforeAutospacing="1" w:line="276" w:lineRule="auto"/>
            <w:rPr>
              <w:ins w:id="833" w:author="Harley Robinson " w:date="2016-03-15T09:21:00Z"/>
              <w:del w:id="834" w:author="Microsoft account" w:date="2016-03-15T18:00:00Z"/>
              <w:rFonts w:ascii="Times New Roman" w:eastAsiaTheme="minorEastAsia" w:hAnsi="Times New Roman" w:cs="Times New Roman"/>
              <w:noProof/>
              <w:sz w:val="24"/>
              <w:szCs w:val="24"/>
              <w:lang w:eastAsia="en-AU"/>
              <w:rPrChange w:id="835" w:author="Microsoft account" w:date="2016-03-15T18:05:00Z">
                <w:rPr>
                  <w:ins w:id="836" w:author="Harley Robinson " w:date="2016-03-15T09:21:00Z"/>
                  <w:del w:id="837" w:author="Microsoft account" w:date="2016-03-15T18:00:00Z"/>
                  <w:rFonts w:eastAsiaTheme="minorEastAsia"/>
                  <w:noProof/>
                  <w:lang w:eastAsia="en-AU"/>
                </w:rPr>
              </w:rPrChange>
            </w:rPr>
            <w:pPrChange w:id="838" w:author="Microsoft account" w:date="2016-03-15T18:06:00Z">
              <w:pPr>
                <w:pStyle w:val="TOC3"/>
                <w:tabs>
                  <w:tab w:val="right" w:leader="dot" w:pos="9174"/>
                </w:tabs>
              </w:pPr>
            </w:pPrChange>
          </w:pPr>
          <w:ins w:id="839" w:author="Harley Robinson " w:date="2016-03-15T09:21:00Z">
            <w:del w:id="840" w:author="Microsoft account" w:date="2016-03-15T18:00:00Z">
              <w:r w:rsidRPr="008E4ACF" w:rsidDel="00461573">
                <w:rPr>
                  <w:rStyle w:val="Hyperlink"/>
                  <w:rFonts w:ascii="Times New Roman" w:hAnsi="Times New Roman" w:cs="Times New Roman"/>
                  <w:noProof/>
                  <w:sz w:val="24"/>
                  <w:szCs w:val="24"/>
                  <w:rPrChange w:id="841" w:author="Microsoft account" w:date="2016-03-15T18:05:00Z">
                    <w:rPr>
                      <w:rStyle w:val="Hyperlink"/>
                      <w:rFonts w:ascii="Times New Roman" w:hAnsi="Times New Roman" w:cs="Times New Roman"/>
                      <w:noProof/>
                    </w:rPr>
                  </w:rPrChange>
                </w:rPr>
                <w:delText>Motif discovery of selectively exported miRNAs:</w:delText>
              </w:r>
              <w:r w:rsidRPr="008E4ACF" w:rsidDel="00461573">
                <w:rPr>
                  <w:rFonts w:ascii="Times New Roman" w:hAnsi="Times New Roman" w:cs="Times New Roman"/>
                  <w:noProof/>
                  <w:webHidden/>
                  <w:sz w:val="24"/>
                  <w:szCs w:val="24"/>
                  <w:rPrChange w:id="842" w:author="Microsoft account" w:date="2016-03-15T18:05:00Z">
                    <w:rPr>
                      <w:noProof/>
                      <w:webHidden/>
                    </w:rPr>
                  </w:rPrChange>
                </w:rPr>
                <w:tab/>
              </w:r>
            </w:del>
            <w:del w:id="843" w:author="Microsoft account" w:date="2016-03-15T17:59:00Z">
              <w:r w:rsidRPr="008E4ACF" w:rsidDel="00461573">
                <w:rPr>
                  <w:rFonts w:ascii="Times New Roman" w:hAnsi="Times New Roman" w:cs="Times New Roman"/>
                  <w:noProof/>
                  <w:webHidden/>
                  <w:sz w:val="24"/>
                  <w:szCs w:val="24"/>
                  <w:rPrChange w:id="844" w:author="Microsoft account" w:date="2016-03-15T18:05:00Z">
                    <w:rPr>
                      <w:noProof/>
                      <w:webHidden/>
                    </w:rPr>
                  </w:rPrChange>
                </w:rPr>
                <w:delText>14</w:delText>
              </w:r>
            </w:del>
          </w:ins>
        </w:p>
        <w:p w14:paraId="4DF6CAF1" w14:textId="77777777" w:rsidR="005756A9" w:rsidRPr="008E4ACF" w:rsidDel="00461573" w:rsidRDefault="005756A9" w:rsidP="008E4ACF">
          <w:pPr>
            <w:pStyle w:val="TOC3"/>
            <w:tabs>
              <w:tab w:val="right" w:leader="dot" w:pos="9174"/>
            </w:tabs>
            <w:spacing w:before="100" w:beforeAutospacing="1" w:line="276" w:lineRule="auto"/>
            <w:rPr>
              <w:ins w:id="845" w:author="Harley Robinson " w:date="2016-03-15T09:21:00Z"/>
              <w:del w:id="846" w:author="Microsoft account" w:date="2016-03-15T18:00:00Z"/>
              <w:rFonts w:ascii="Times New Roman" w:eastAsiaTheme="minorEastAsia" w:hAnsi="Times New Roman" w:cs="Times New Roman"/>
              <w:noProof/>
              <w:sz w:val="24"/>
              <w:szCs w:val="24"/>
              <w:lang w:eastAsia="en-AU"/>
              <w:rPrChange w:id="847" w:author="Microsoft account" w:date="2016-03-15T18:05:00Z">
                <w:rPr>
                  <w:ins w:id="848" w:author="Harley Robinson " w:date="2016-03-15T09:21:00Z"/>
                  <w:del w:id="849" w:author="Microsoft account" w:date="2016-03-15T18:00:00Z"/>
                  <w:rFonts w:eastAsiaTheme="minorEastAsia"/>
                  <w:noProof/>
                  <w:lang w:eastAsia="en-AU"/>
                </w:rPr>
              </w:rPrChange>
            </w:rPr>
            <w:pPrChange w:id="850" w:author="Microsoft account" w:date="2016-03-15T18:06:00Z">
              <w:pPr>
                <w:pStyle w:val="TOC3"/>
                <w:tabs>
                  <w:tab w:val="right" w:leader="dot" w:pos="9174"/>
                </w:tabs>
              </w:pPr>
            </w:pPrChange>
          </w:pPr>
          <w:ins w:id="851" w:author="Harley Robinson " w:date="2016-03-15T09:21:00Z">
            <w:del w:id="852" w:author="Microsoft account" w:date="2016-03-15T18:00:00Z">
              <w:r w:rsidRPr="008E4ACF" w:rsidDel="00461573">
                <w:rPr>
                  <w:rStyle w:val="Hyperlink"/>
                  <w:rFonts w:ascii="Times New Roman" w:hAnsi="Times New Roman" w:cs="Times New Roman"/>
                  <w:noProof/>
                  <w:sz w:val="24"/>
                  <w:szCs w:val="24"/>
                  <w:rPrChange w:id="853" w:author="Microsoft account" w:date="2016-03-15T18:05:00Z">
                    <w:rPr>
                      <w:rStyle w:val="Hyperlink"/>
                      <w:rFonts w:ascii="Times New Roman" w:hAnsi="Times New Roman" w:cs="Times New Roman"/>
                      <w:noProof/>
                    </w:rPr>
                  </w:rPrChange>
                </w:rPr>
                <w:delText>Expectations for Aim 2:</w:delText>
              </w:r>
              <w:r w:rsidRPr="008E4ACF" w:rsidDel="00461573">
                <w:rPr>
                  <w:rFonts w:ascii="Times New Roman" w:hAnsi="Times New Roman" w:cs="Times New Roman"/>
                  <w:noProof/>
                  <w:webHidden/>
                  <w:sz w:val="24"/>
                  <w:szCs w:val="24"/>
                  <w:rPrChange w:id="854" w:author="Microsoft account" w:date="2016-03-15T18:05:00Z">
                    <w:rPr>
                      <w:noProof/>
                      <w:webHidden/>
                    </w:rPr>
                  </w:rPrChange>
                </w:rPr>
                <w:tab/>
              </w:r>
            </w:del>
            <w:del w:id="855" w:author="Microsoft account" w:date="2016-03-15T17:59:00Z">
              <w:r w:rsidRPr="008E4ACF" w:rsidDel="00461573">
                <w:rPr>
                  <w:rFonts w:ascii="Times New Roman" w:hAnsi="Times New Roman" w:cs="Times New Roman"/>
                  <w:noProof/>
                  <w:webHidden/>
                  <w:sz w:val="24"/>
                  <w:szCs w:val="24"/>
                  <w:rPrChange w:id="856" w:author="Microsoft account" w:date="2016-03-15T18:05:00Z">
                    <w:rPr>
                      <w:noProof/>
                      <w:webHidden/>
                    </w:rPr>
                  </w:rPrChange>
                </w:rPr>
                <w:delText>15</w:delText>
              </w:r>
            </w:del>
          </w:ins>
        </w:p>
        <w:p w14:paraId="0FD455F2" w14:textId="77777777" w:rsidR="005756A9" w:rsidRPr="008E4ACF" w:rsidDel="00461573" w:rsidRDefault="005756A9" w:rsidP="008E4ACF">
          <w:pPr>
            <w:pStyle w:val="TOC2"/>
            <w:spacing w:before="100" w:beforeAutospacing="1" w:line="276" w:lineRule="auto"/>
            <w:rPr>
              <w:ins w:id="857" w:author="Harley Robinson " w:date="2016-03-15T09:21:00Z"/>
              <w:del w:id="858" w:author="Microsoft account" w:date="2016-03-15T18:00:00Z"/>
              <w:rFonts w:ascii="Times New Roman" w:eastAsiaTheme="minorEastAsia" w:hAnsi="Times New Roman" w:cs="Times New Roman"/>
              <w:noProof/>
              <w:sz w:val="24"/>
              <w:szCs w:val="24"/>
              <w:lang w:eastAsia="en-AU"/>
              <w:rPrChange w:id="859" w:author="Microsoft account" w:date="2016-03-15T18:05:00Z">
                <w:rPr>
                  <w:ins w:id="860" w:author="Harley Robinson " w:date="2016-03-15T09:21:00Z"/>
                  <w:del w:id="861" w:author="Microsoft account" w:date="2016-03-15T18:00:00Z"/>
                  <w:rFonts w:eastAsiaTheme="minorEastAsia"/>
                  <w:noProof/>
                  <w:lang w:eastAsia="en-AU"/>
                </w:rPr>
              </w:rPrChange>
            </w:rPr>
            <w:pPrChange w:id="862" w:author="Microsoft account" w:date="2016-03-15T18:06:00Z">
              <w:pPr>
                <w:pStyle w:val="TOC2"/>
              </w:pPr>
            </w:pPrChange>
          </w:pPr>
          <w:ins w:id="863" w:author="Harley Robinson " w:date="2016-03-15T09:21:00Z">
            <w:del w:id="864" w:author="Microsoft account" w:date="2016-03-15T18:00:00Z">
              <w:r w:rsidRPr="008E4ACF" w:rsidDel="00461573">
                <w:rPr>
                  <w:rStyle w:val="Hyperlink"/>
                  <w:rFonts w:ascii="Times New Roman" w:hAnsi="Times New Roman" w:cs="Times New Roman"/>
                  <w:noProof/>
                  <w:sz w:val="24"/>
                  <w:szCs w:val="24"/>
                  <w:rPrChange w:id="865" w:author="Microsoft account" w:date="2016-03-15T18:05:00Z">
                    <w:rPr>
                      <w:rStyle w:val="Hyperlink"/>
                      <w:rFonts w:ascii="Times New Roman" w:hAnsi="Times New Roman" w:cs="Times New Roman"/>
                      <w:b/>
                      <w:noProof/>
                    </w:rPr>
                  </w:rPrChange>
                </w:rPr>
                <w:delText>Aim 3: Validating the candidate miRNA escort protein.</w:delText>
              </w:r>
              <w:r w:rsidRPr="008E4ACF" w:rsidDel="00461573">
                <w:rPr>
                  <w:rFonts w:ascii="Times New Roman" w:hAnsi="Times New Roman" w:cs="Times New Roman"/>
                  <w:noProof/>
                  <w:webHidden/>
                  <w:sz w:val="24"/>
                  <w:szCs w:val="24"/>
                  <w:rPrChange w:id="866" w:author="Microsoft account" w:date="2016-03-15T18:05:00Z">
                    <w:rPr>
                      <w:noProof/>
                      <w:webHidden/>
                    </w:rPr>
                  </w:rPrChange>
                </w:rPr>
                <w:tab/>
              </w:r>
            </w:del>
            <w:del w:id="867" w:author="Microsoft account" w:date="2016-03-15T17:59:00Z">
              <w:r w:rsidRPr="008E4ACF" w:rsidDel="00461573">
                <w:rPr>
                  <w:rFonts w:ascii="Times New Roman" w:hAnsi="Times New Roman" w:cs="Times New Roman"/>
                  <w:noProof/>
                  <w:webHidden/>
                  <w:sz w:val="24"/>
                  <w:szCs w:val="24"/>
                  <w:rPrChange w:id="868" w:author="Microsoft account" w:date="2016-03-15T18:05:00Z">
                    <w:rPr>
                      <w:noProof/>
                      <w:webHidden/>
                    </w:rPr>
                  </w:rPrChange>
                </w:rPr>
                <w:delText>15</w:delText>
              </w:r>
            </w:del>
          </w:ins>
        </w:p>
        <w:p w14:paraId="5FF1E8F3" w14:textId="77777777" w:rsidR="005756A9" w:rsidRPr="008E4ACF" w:rsidDel="00461573" w:rsidRDefault="005756A9" w:rsidP="008E4ACF">
          <w:pPr>
            <w:pStyle w:val="TOC3"/>
            <w:tabs>
              <w:tab w:val="right" w:leader="dot" w:pos="9174"/>
            </w:tabs>
            <w:spacing w:before="100" w:beforeAutospacing="1" w:line="276" w:lineRule="auto"/>
            <w:rPr>
              <w:ins w:id="869" w:author="Harley Robinson " w:date="2016-03-15T09:21:00Z"/>
              <w:del w:id="870" w:author="Microsoft account" w:date="2016-03-15T18:00:00Z"/>
              <w:rFonts w:ascii="Times New Roman" w:eastAsiaTheme="minorEastAsia" w:hAnsi="Times New Roman" w:cs="Times New Roman"/>
              <w:noProof/>
              <w:sz w:val="24"/>
              <w:szCs w:val="24"/>
              <w:lang w:eastAsia="en-AU"/>
              <w:rPrChange w:id="871" w:author="Microsoft account" w:date="2016-03-15T18:05:00Z">
                <w:rPr>
                  <w:ins w:id="872" w:author="Harley Robinson " w:date="2016-03-15T09:21:00Z"/>
                  <w:del w:id="873" w:author="Microsoft account" w:date="2016-03-15T18:00:00Z"/>
                  <w:rFonts w:eastAsiaTheme="minorEastAsia"/>
                  <w:noProof/>
                  <w:lang w:eastAsia="en-AU"/>
                </w:rPr>
              </w:rPrChange>
            </w:rPr>
            <w:pPrChange w:id="874" w:author="Microsoft account" w:date="2016-03-15T18:06:00Z">
              <w:pPr>
                <w:pStyle w:val="TOC3"/>
                <w:tabs>
                  <w:tab w:val="right" w:leader="dot" w:pos="9174"/>
                </w:tabs>
              </w:pPr>
            </w:pPrChange>
          </w:pPr>
          <w:ins w:id="875" w:author="Harley Robinson " w:date="2016-03-15T09:21:00Z">
            <w:del w:id="876" w:author="Microsoft account" w:date="2016-03-15T18:00:00Z">
              <w:r w:rsidRPr="008E4ACF" w:rsidDel="00461573">
                <w:rPr>
                  <w:rStyle w:val="Hyperlink"/>
                  <w:rFonts w:ascii="Times New Roman" w:hAnsi="Times New Roman" w:cs="Times New Roman"/>
                  <w:noProof/>
                  <w:sz w:val="24"/>
                  <w:szCs w:val="24"/>
                  <w:rPrChange w:id="877" w:author="Microsoft account" w:date="2016-03-15T18:05:00Z">
                    <w:rPr>
                      <w:rStyle w:val="Hyperlink"/>
                      <w:rFonts w:ascii="Times New Roman" w:hAnsi="Times New Roman" w:cs="Times New Roman"/>
                      <w:noProof/>
                    </w:rPr>
                  </w:rPrChange>
                </w:rPr>
                <w:delText>Confirmation of binding ability through pulldown assay:</w:delText>
              </w:r>
              <w:r w:rsidRPr="008E4ACF" w:rsidDel="00461573">
                <w:rPr>
                  <w:rFonts w:ascii="Times New Roman" w:hAnsi="Times New Roman" w:cs="Times New Roman"/>
                  <w:noProof/>
                  <w:webHidden/>
                  <w:sz w:val="24"/>
                  <w:szCs w:val="24"/>
                  <w:rPrChange w:id="878" w:author="Microsoft account" w:date="2016-03-15T18:05:00Z">
                    <w:rPr>
                      <w:noProof/>
                      <w:webHidden/>
                    </w:rPr>
                  </w:rPrChange>
                </w:rPr>
                <w:tab/>
              </w:r>
            </w:del>
            <w:del w:id="879" w:author="Microsoft account" w:date="2016-03-15T17:59:00Z">
              <w:r w:rsidRPr="008E4ACF" w:rsidDel="00461573">
                <w:rPr>
                  <w:rFonts w:ascii="Times New Roman" w:hAnsi="Times New Roman" w:cs="Times New Roman"/>
                  <w:noProof/>
                  <w:webHidden/>
                  <w:sz w:val="24"/>
                  <w:szCs w:val="24"/>
                  <w:rPrChange w:id="880" w:author="Microsoft account" w:date="2016-03-15T18:05:00Z">
                    <w:rPr>
                      <w:noProof/>
                      <w:webHidden/>
                    </w:rPr>
                  </w:rPrChange>
                </w:rPr>
                <w:delText>15</w:delText>
              </w:r>
            </w:del>
          </w:ins>
        </w:p>
        <w:p w14:paraId="5E82896B" w14:textId="77777777" w:rsidR="005756A9" w:rsidRPr="008E4ACF" w:rsidDel="00461573" w:rsidRDefault="005756A9" w:rsidP="008E4ACF">
          <w:pPr>
            <w:pStyle w:val="TOC3"/>
            <w:tabs>
              <w:tab w:val="right" w:leader="dot" w:pos="9174"/>
            </w:tabs>
            <w:spacing w:before="100" w:beforeAutospacing="1" w:line="276" w:lineRule="auto"/>
            <w:rPr>
              <w:ins w:id="881" w:author="Harley Robinson " w:date="2016-03-15T09:21:00Z"/>
              <w:del w:id="882" w:author="Microsoft account" w:date="2016-03-15T18:00:00Z"/>
              <w:rFonts w:ascii="Times New Roman" w:eastAsiaTheme="minorEastAsia" w:hAnsi="Times New Roman" w:cs="Times New Roman"/>
              <w:noProof/>
              <w:sz w:val="24"/>
              <w:szCs w:val="24"/>
              <w:lang w:eastAsia="en-AU"/>
              <w:rPrChange w:id="883" w:author="Microsoft account" w:date="2016-03-15T18:05:00Z">
                <w:rPr>
                  <w:ins w:id="884" w:author="Harley Robinson " w:date="2016-03-15T09:21:00Z"/>
                  <w:del w:id="885" w:author="Microsoft account" w:date="2016-03-15T18:00:00Z"/>
                  <w:rFonts w:eastAsiaTheme="minorEastAsia"/>
                  <w:noProof/>
                  <w:lang w:eastAsia="en-AU"/>
                </w:rPr>
              </w:rPrChange>
            </w:rPr>
            <w:pPrChange w:id="886" w:author="Microsoft account" w:date="2016-03-15T18:06:00Z">
              <w:pPr>
                <w:pStyle w:val="TOC3"/>
                <w:tabs>
                  <w:tab w:val="right" w:leader="dot" w:pos="9174"/>
                </w:tabs>
              </w:pPr>
            </w:pPrChange>
          </w:pPr>
          <w:ins w:id="887" w:author="Harley Robinson " w:date="2016-03-15T09:21:00Z">
            <w:del w:id="888" w:author="Microsoft account" w:date="2016-03-15T18:00:00Z">
              <w:r w:rsidRPr="008E4ACF" w:rsidDel="00461573">
                <w:rPr>
                  <w:rStyle w:val="Hyperlink"/>
                  <w:rFonts w:ascii="Times New Roman" w:hAnsi="Times New Roman" w:cs="Times New Roman"/>
                  <w:noProof/>
                  <w:sz w:val="24"/>
                  <w:szCs w:val="24"/>
                  <w:shd w:val="clear" w:color="auto" w:fill="FFFFFF"/>
                  <w:rPrChange w:id="889" w:author="Microsoft account" w:date="2016-03-15T18:05:00Z">
                    <w:rPr>
                      <w:rStyle w:val="Hyperlink"/>
                      <w:rFonts w:ascii="Times New Roman" w:hAnsi="Times New Roman" w:cs="Times New Roman"/>
                      <w:noProof/>
                      <w:shd w:val="clear" w:color="auto" w:fill="FFFFFF"/>
                    </w:rPr>
                  </w:rPrChange>
                </w:rPr>
                <w:delText>Co-localisation by immunofluorescence confocal microscopy:</w:delText>
              </w:r>
              <w:r w:rsidRPr="008E4ACF" w:rsidDel="00461573">
                <w:rPr>
                  <w:rFonts w:ascii="Times New Roman" w:hAnsi="Times New Roman" w:cs="Times New Roman"/>
                  <w:noProof/>
                  <w:webHidden/>
                  <w:sz w:val="24"/>
                  <w:szCs w:val="24"/>
                  <w:rPrChange w:id="890" w:author="Microsoft account" w:date="2016-03-15T18:05:00Z">
                    <w:rPr>
                      <w:noProof/>
                      <w:webHidden/>
                    </w:rPr>
                  </w:rPrChange>
                </w:rPr>
                <w:tab/>
              </w:r>
            </w:del>
            <w:del w:id="891" w:author="Microsoft account" w:date="2016-03-15T17:59:00Z">
              <w:r w:rsidRPr="008E4ACF" w:rsidDel="00461573">
                <w:rPr>
                  <w:rFonts w:ascii="Times New Roman" w:hAnsi="Times New Roman" w:cs="Times New Roman"/>
                  <w:noProof/>
                  <w:webHidden/>
                  <w:sz w:val="24"/>
                  <w:szCs w:val="24"/>
                  <w:rPrChange w:id="892" w:author="Microsoft account" w:date="2016-03-15T18:05:00Z">
                    <w:rPr>
                      <w:noProof/>
                      <w:webHidden/>
                    </w:rPr>
                  </w:rPrChange>
                </w:rPr>
                <w:delText>15</w:delText>
              </w:r>
            </w:del>
          </w:ins>
        </w:p>
        <w:p w14:paraId="50DEB13A" w14:textId="77777777" w:rsidR="005756A9" w:rsidRPr="008E4ACF" w:rsidDel="00461573" w:rsidRDefault="005756A9" w:rsidP="008E4ACF">
          <w:pPr>
            <w:pStyle w:val="TOC3"/>
            <w:tabs>
              <w:tab w:val="right" w:leader="dot" w:pos="9174"/>
            </w:tabs>
            <w:spacing w:before="100" w:beforeAutospacing="1" w:line="276" w:lineRule="auto"/>
            <w:rPr>
              <w:ins w:id="893" w:author="Harley Robinson " w:date="2016-03-15T09:21:00Z"/>
              <w:del w:id="894" w:author="Microsoft account" w:date="2016-03-15T18:00:00Z"/>
              <w:rFonts w:ascii="Times New Roman" w:eastAsiaTheme="minorEastAsia" w:hAnsi="Times New Roman" w:cs="Times New Roman"/>
              <w:noProof/>
              <w:sz w:val="24"/>
              <w:szCs w:val="24"/>
              <w:lang w:eastAsia="en-AU"/>
              <w:rPrChange w:id="895" w:author="Microsoft account" w:date="2016-03-15T18:05:00Z">
                <w:rPr>
                  <w:ins w:id="896" w:author="Harley Robinson " w:date="2016-03-15T09:21:00Z"/>
                  <w:del w:id="897" w:author="Microsoft account" w:date="2016-03-15T18:00:00Z"/>
                  <w:rFonts w:eastAsiaTheme="minorEastAsia"/>
                  <w:noProof/>
                  <w:lang w:eastAsia="en-AU"/>
                </w:rPr>
              </w:rPrChange>
            </w:rPr>
            <w:pPrChange w:id="898" w:author="Microsoft account" w:date="2016-03-15T18:06:00Z">
              <w:pPr>
                <w:pStyle w:val="TOC3"/>
                <w:tabs>
                  <w:tab w:val="right" w:leader="dot" w:pos="9174"/>
                </w:tabs>
              </w:pPr>
            </w:pPrChange>
          </w:pPr>
          <w:ins w:id="899" w:author="Harley Robinson " w:date="2016-03-15T09:21:00Z">
            <w:del w:id="900" w:author="Microsoft account" w:date="2016-03-15T18:00:00Z">
              <w:r w:rsidRPr="008E4ACF" w:rsidDel="00461573">
                <w:rPr>
                  <w:rStyle w:val="Hyperlink"/>
                  <w:rFonts w:ascii="Times New Roman" w:hAnsi="Times New Roman" w:cs="Times New Roman"/>
                  <w:noProof/>
                  <w:sz w:val="24"/>
                  <w:szCs w:val="24"/>
                  <w:rPrChange w:id="901" w:author="Microsoft account" w:date="2016-03-15T18:05:00Z">
                    <w:rPr>
                      <w:rStyle w:val="Hyperlink"/>
                      <w:rFonts w:ascii="Times New Roman" w:hAnsi="Times New Roman" w:cs="Times New Roman"/>
                      <w:noProof/>
                    </w:rPr>
                  </w:rPrChange>
                </w:rPr>
                <w:delText>Expectations for Aim 3:</w:delText>
              </w:r>
              <w:r w:rsidRPr="008E4ACF" w:rsidDel="00461573">
                <w:rPr>
                  <w:rFonts w:ascii="Times New Roman" w:hAnsi="Times New Roman" w:cs="Times New Roman"/>
                  <w:noProof/>
                  <w:webHidden/>
                  <w:sz w:val="24"/>
                  <w:szCs w:val="24"/>
                  <w:rPrChange w:id="902" w:author="Microsoft account" w:date="2016-03-15T18:05:00Z">
                    <w:rPr>
                      <w:noProof/>
                      <w:webHidden/>
                    </w:rPr>
                  </w:rPrChange>
                </w:rPr>
                <w:tab/>
              </w:r>
            </w:del>
            <w:del w:id="903" w:author="Microsoft account" w:date="2016-03-15T17:59:00Z">
              <w:r w:rsidRPr="008E4ACF" w:rsidDel="00461573">
                <w:rPr>
                  <w:rFonts w:ascii="Times New Roman" w:hAnsi="Times New Roman" w:cs="Times New Roman"/>
                  <w:noProof/>
                  <w:webHidden/>
                  <w:sz w:val="24"/>
                  <w:szCs w:val="24"/>
                  <w:rPrChange w:id="904" w:author="Microsoft account" w:date="2016-03-15T18:05:00Z">
                    <w:rPr>
                      <w:noProof/>
                      <w:webHidden/>
                    </w:rPr>
                  </w:rPrChange>
                </w:rPr>
                <w:delText>16</w:delText>
              </w:r>
            </w:del>
          </w:ins>
        </w:p>
        <w:p w14:paraId="0A41D25E" w14:textId="77777777" w:rsidR="005756A9" w:rsidRPr="008E4ACF" w:rsidDel="00461573" w:rsidRDefault="005756A9" w:rsidP="008E4ACF">
          <w:pPr>
            <w:pStyle w:val="TOC2"/>
            <w:spacing w:before="100" w:beforeAutospacing="1" w:line="276" w:lineRule="auto"/>
            <w:rPr>
              <w:ins w:id="905" w:author="Harley Robinson " w:date="2016-03-15T09:21:00Z"/>
              <w:del w:id="906" w:author="Microsoft account" w:date="2016-03-15T18:00:00Z"/>
              <w:rFonts w:ascii="Times New Roman" w:eastAsiaTheme="minorEastAsia" w:hAnsi="Times New Roman" w:cs="Times New Roman"/>
              <w:noProof/>
              <w:sz w:val="24"/>
              <w:szCs w:val="24"/>
              <w:lang w:eastAsia="en-AU"/>
              <w:rPrChange w:id="907" w:author="Microsoft account" w:date="2016-03-15T18:05:00Z">
                <w:rPr>
                  <w:ins w:id="908" w:author="Harley Robinson " w:date="2016-03-15T09:21:00Z"/>
                  <w:del w:id="909" w:author="Microsoft account" w:date="2016-03-15T18:00:00Z"/>
                  <w:rFonts w:eastAsiaTheme="minorEastAsia"/>
                  <w:noProof/>
                  <w:lang w:eastAsia="en-AU"/>
                </w:rPr>
              </w:rPrChange>
            </w:rPr>
            <w:pPrChange w:id="910" w:author="Microsoft account" w:date="2016-03-15T18:06:00Z">
              <w:pPr>
                <w:pStyle w:val="TOC2"/>
              </w:pPr>
            </w:pPrChange>
          </w:pPr>
          <w:ins w:id="911" w:author="Harley Robinson " w:date="2016-03-15T09:21:00Z">
            <w:del w:id="912" w:author="Microsoft account" w:date="2016-03-15T18:00:00Z">
              <w:r w:rsidRPr="008E4ACF" w:rsidDel="00461573">
                <w:rPr>
                  <w:rFonts w:ascii="Times New Roman" w:hAnsi="Times New Roman" w:cs="Times New Roman"/>
                  <w:noProof/>
                  <w:sz w:val="24"/>
                  <w:szCs w:val="24"/>
                  <w:rPrChange w:id="913" w:author="Microsoft account" w:date="2016-03-15T18:05:00Z">
                    <w:rPr>
                      <w:rFonts w:ascii="Times New Roman" w:hAnsi="Times New Roman" w:cs="Times New Roman"/>
                      <w:b/>
                      <w:noProof/>
                    </w:rPr>
                  </w:rPrChange>
                </w:rPr>
                <w:delText>Timeline</w:delText>
              </w:r>
              <w:r w:rsidRPr="008E4ACF" w:rsidDel="00461573">
                <w:rPr>
                  <w:rFonts w:ascii="Times New Roman" w:hAnsi="Times New Roman" w:cs="Times New Roman"/>
                  <w:noProof/>
                  <w:webHidden/>
                  <w:sz w:val="24"/>
                  <w:szCs w:val="24"/>
                  <w:rPrChange w:id="914" w:author="Microsoft account" w:date="2016-03-15T18:05:00Z">
                    <w:rPr>
                      <w:noProof/>
                      <w:webHidden/>
                    </w:rPr>
                  </w:rPrChange>
                </w:rPr>
                <w:tab/>
              </w:r>
            </w:del>
          </w:ins>
        </w:p>
        <w:p w14:paraId="1A3020E4" w14:textId="77777777" w:rsidR="005756A9" w:rsidRPr="008E4ACF" w:rsidDel="00461573" w:rsidRDefault="005756A9" w:rsidP="008E4ACF">
          <w:pPr>
            <w:pStyle w:val="TOC1"/>
            <w:tabs>
              <w:tab w:val="right" w:leader="dot" w:pos="9174"/>
            </w:tabs>
            <w:spacing w:before="100" w:beforeAutospacing="1" w:line="276" w:lineRule="auto"/>
            <w:rPr>
              <w:ins w:id="915" w:author="Harley Robinson " w:date="2016-03-15T09:21:00Z"/>
              <w:del w:id="916" w:author="Microsoft account" w:date="2016-03-15T18:00:00Z"/>
              <w:rFonts w:ascii="Times New Roman" w:eastAsiaTheme="minorEastAsia" w:hAnsi="Times New Roman" w:cs="Times New Roman"/>
              <w:noProof/>
              <w:sz w:val="24"/>
              <w:szCs w:val="24"/>
              <w:lang w:eastAsia="en-AU"/>
              <w:rPrChange w:id="917" w:author="Microsoft account" w:date="2016-03-15T18:05:00Z">
                <w:rPr>
                  <w:ins w:id="918" w:author="Harley Robinson " w:date="2016-03-15T09:21:00Z"/>
                  <w:del w:id="919" w:author="Microsoft account" w:date="2016-03-15T18:00:00Z"/>
                  <w:rFonts w:eastAsiaTheme="minorEastAsia"/>
                  <w:noProof/>
                  <w:lang w:eastAsia="en-AU"/>
                </w:rPr>
              </w:rPrChange>
            </w:rPr>
            <w:pPrChange w:id="920" w:author="Microsoft account" w:date="2016-03-15T18:06:00Z">
              <w:pPr>
                <w:pStyle w:val="TOC1"/>
                <w:tabs>
                  <w:tab w:val="right" w:leader="dot" w:pos="9174"/>
                </w:tabs>
              </w:pPr>
            </w:pPrChange>
          </w:pPr>
          <w:ins w:id="921" w:author="Harley Robinson " w:date="2016-03-15T09:21:00Z">
            <w:del w:id="922" w:author="Microsoft account" w:date="2016-03-15T18:00:00Z">
              <w:r w:rsidRPr="008E4ACF" w:rsidDel="00461573">
                <w:rPr>
                  <w:rStyle w:val="Hyperlink"/>
                  <w:rFonts w:ascii="Times New Roman" w:hAnsi="Times New Roman" w:cs="Times New Roman"/>
                  <w:noProof/>
                  <w:sz w:val="24"/>
                  <w:szCs w:val="24"/>
                  <w:rPrChange w:id="923" w:author="Microsoft account" w:date="2016-03-15T18:05:00Z">
                    <w:rPr>
                      <w:rStyle w:val="Hyperlink"/>
                      <w:rFonts w:ascii="Times New Roman" w:hAnsi="Times New Roman" w:cs="Times New Roman"/>
                      <w:b/>
                      <w:noProof/>
                    </w:rPr>
                  </w:rPrChange>
                </w:rPr>
                <w:delText>Significance</w:delText>
              </w:r>
              <w:r w:rsidRPr="008E4ACF" w:rsidDel="00461573">
                <w:rPr>
                  <w:rFonts w:ascii="Times New Roman" w:hAnsi="Times New Roman" w:cs="Times New Roman"/>
                  <w:noProof/>
                  <w:webHidden/>
                  <w:sz w:val="24"/>
                  <w:szCs w:val="24"/>
                  <w:rPrChange w:id="924" w:author="Microsoft account" w:date="2016-03-15T18:05:00Z">
                    <w:rPr>
                      <w:noProof/>
                      <w:webHidden/>
                    </w:rPr>
                  </w:rPrChange>
                </w:rPr>
                <w:tab/>
              </w:r>
            </w:del>
            <w:del w:id="925" w:author="Microsoft account" w:date="2016-03-15T17:59:00Z">
              <w:r w:rsidRPr="008E4ACF" w:rsidDel="00461573">
                <w:rPr>
                  <w:rFonts w:ascii="Times New Roman" w:hAnsi="Times New Roman" w:cs="Times New Roman"/>
                  <w:noProof/>
                  <w:webHidden/>
                  <w:sz w:val="24"/>
                  <w:szCs w:val="24"/>
                  <w:rPrChange w:id="926" w:author="Microsoft account" w:date="2016-03-15T18:05:00Z">
                    <w:rPr>
                      <w:noProof/>
                      <w:webHidden/>
                    </w:rPr>
                  </w:rPrChange>
                </w:rPr>
                <w:delText>17</w:delText>
              </w:r>
            </w:del>
          </w:ins>
        </w:p>
        <w:p w14:paraId="436A7BE8" w14:textId="77777777" w:rsidR="005756A9" w:rsidRPr="008E4ACF" w:rsidDel="00461573" w:rsidRDefault="005756A9" w:rsidP="008E4ACF">
          <w:pPr>
            <w:pStyle w:val="TOC1"/>
            <w:tabs>
              <w:tab w:val="right" w:leader="dot" w:pos="9174"/>
            </w:tabs>
            <w:spacing w:before="100" w:beforeAutospacing="1" w:line="276" w:lineRule="auto"/>
            <w:rPr>
              <w:ins w:id="927" w:author="Harley Robinson " w:date="2016-03-15T09:21:00Z"/>
              <w:del w:id="928" w:author="Microsoft account" w:date="2016-03-15T18:00:00Z"/>
              <w:rFonts w:ascii="Times New Roman" w:eastAsiaTheme="minorEastAsia" w:hAnsi="Times New Roman" w:cs="Times New Roman"/>
              <w:noProof/>
              <w:sz w:val="24"/>
              <w:szCs w:val="24"/>
              <w:lang w:eastAsia="en-AU"/>
              <w:rPrChange w:id="929" w:author="Microsoft account" w:date="2016-03-15T18:05:00Z">
                <w:rPr>
                  <w:ins w:id="930" w:author="Harley Robinson " w:date="2016-03-15T09:21:00Z"/>
                  <w:del w:id="931" w:author="Microsoft account" w:date="2016-03-15T18:00:00Z"/>
                  <w:rFonts w:eastAsiaTheme="minorEastAsia"/>
                  <w:noProof/>
                  <w:lang w:eastAsia="en-AU"/>
                </w:rPr>
              </w:rPrChange>
            </w:rPr>
            <w:pPrChange w:id="932" w:author="Microsoft account" w:date="2016-03-15T18:06:00Z">
              <w:pPr>
                <w:pStyle w:val="TOC1"/>
                <w:tabs>
                  <w:tab w:val="right" w:leader="dot" w:pos="9174"/>
                </w:tabs>
              </w:pPr>
            </w:pPrChange>
          </w:pPr>
          <w:ins w:id="933" w:author="Harley Robinson " w:date="2016-03-15T09:21:00Z">
            <w:del w:id="934" w:author="Microsoft account" w:date="2016-03-15T18:00:00Z">
              <w:r w:rsidRPr="008E4ACF" w:rsidDel="00461573">
                <w:rPr>
                  <w:rStyle w:val="Hyperlink"/>
                  <w:rFonts w:ascii="Times New Roman" w:hAnsi="Times New Roman" w:cs="Times New Roman"/>
                  <w:noProof/>
                  <w:sz w:val="24"/>
                  <w:szCs w:val="24"/>
                  <w:rPrChange w:id="935" w:author="Microsoft account" w:date="2016-03-15T18:05:00Z">
                    <w:rPr>
                      <w:rStyle w:val="Hyperlink"/>
                      <w:rFonts w:ascii="Times New Roman" w:hAnsi="Times New Roman" w:cs="Times New Roman"/>
                      <w:noProof/>
                    </w:rPr>
                  </w:rPrChange>
                </w:rPr>
                <w:delText>References:</w:delText>
              </w:r>
              <w:r w:rsidRPr="008E4ACF" w:rsidDel="00461573">
                <w:rPr>
                  <w:rFonts w:ascii="Times New Roman" w:hAnsi="Times New Roman" w:cs="Times New Roman"/>
                  <w:noProof/>
                  <w:webHidden/>
                  <w:sz w:val="24"/>
                  <w:szCs w:val="24"/>
                  <w:rPrChange w:id="936" w:author="Microsoft account" w:date="2016-03-15T18:05:00Z">
                    <w:rPr>
                      <w:noProof/>
                      <w:webHidden/>
                    </w:rPr>
                  </w:rPrChange>
                </w:rPr>
                <w:tab/>
              </w:r>
            </w:del>
            <w:del w:id="937" w:author="Microsoft account" w:date="2016-03-15T17:59:00Z">
              <w:r w:rsidRPr="008E4ACF" w:rsidDel="00461573">
                <w:rPr>
                  <w:rFonts w:ascii="Times New Roman" w:hAnsi="Times New Roman" w:cs="Times New Roman"/>
                  <w:noProof/>
                  <w:webHidden/>
                  <w:sz w:val="24"/>
                  <w:szCs w:val="24"/>
                  <w:rPrChange w:id="938" w:author="Microsoft account" w:date="2016-03-15T18:05:00Z">
                    <w:rPr>
                      <w:noProof/>
                      <w:webHidden/>
                    </w:rPr>
                  </w:rPrChange>
                </w:rPr>
                <w:delText>17</w:delText>
              </w:r>
            </w:del>
          </w:ins>
        </w:p>
        <w:p w14:paraId="67204C25" w14:textId="77777777" w:rsidR="00200E87" w:rsidRPr="008E4ACF" w:rsidDel="00461573" w:rsidRDefault="00200E87" w:rsidP="008E4ACF">
          <w:pPr>
            <w:pStyle w:val="TOC1"/>
            <w:tabs>
              <w:tab w:val="right" w:leader="dot" w:pos="9174"/>
            </w:tabs>
            <w:spacing w:before="100" w:beforeAutospacing="1" w:line="276" w:lineRule="auto"/>
            <w:rPr>
              <w:del w:id="939" w:author="Microsoft account" w:date="2016-03-15T18:00:00Z"/>
              <w:rFonts w:ascii="Times New Roman" w:eastAsiaTheme="minorEastAsia" w:hAnsi="Times New Roman" w:cs="Times New Roman"/>
              <w:noProof/>
              <w:sz w:val="24"/>
              <w:szCs w:val="24"/>
              <w:lang w:eastAsia="en-AU"/>
              <w:rPrChange w:id="940" w:author="Microsoft account" w:date="2016-03-15T18:05:00Z">
                <w:rPr>
                  <w:del w:id="941" w:author="Microsoft account" w:date="2016-03-15T18:00:00Z"/>
                  <w:rFonts w:eastAsiaTheme="minorEastAsia"/>
                  <w:noProof/>
                  <w:sz w:val="24"/>
                  <w:szCs w:val="24"/>
                  <w:lang w:eastAsia="en-AU"/>
                </w:rPr>
              </w:rPrChange>
            </w:rPr>
            <w:pPrChange w:id="942" w:author="Microsoft account" w:date="2016-03-15T18:06:00Z">
              <w:pPr>
                <w:pStyle w:val="TOC1"/>
                <w:tabs>
                  <w:tab w:val="right" w:leader="dot" w:pos="9174"/>
                </w:tabs>
              </w:pPr>
            </w:pPrChange>
          </w:pPr>
          <w:del w:id="943" w:author="Microsoft account" w:date="2016-03-15T18:00:00Z">
            <w:r w:rsidRPr="008E4ACF" w:rsidDel="00461573">
              <w:rPr>
                <w:rFonts w:ascii="Times New Roman" w:hAnsi="Times New Roman" w:cs="Times New Roman"/>
                <w:noProof/>
                <w:sz w:val="24"/>
                <w:szCs w:val="24"/>
                <w:rPrChange w:id="944" w:author="Microsoft account" w:date="2016-03-15T18:05:00Z">
                  <w:rPr>
                    <w:rStyle w:val="Hyperlink"/>
                    <w:rFonts w:ascii="Times New Roman" w:hAnsi="Times New Roman" w:cs="Times New Roman"/>
                    <w:noProof/>
                    <w:sz w:val="24"/>
                    <w:szCs w:val="24"/>
                  </w:rPr>
                </w:rPrChange>
              </w:rPr>
              <w:delText>List of Abbreviations:</w:delText>
            </w:r>
            <w:r w:rsidRPr="008E4ACF" w:rsidDel="00461573">
              <w:rPr>
                <w:rFonts w:ascii="Times New Roman" w:hAnsi="Times New Roman" w:cs="Times New Roman"/>
                <w:noProof/>
                <w:webHidden/>
                <w:sz w:val="24"/>
                <w:szCs w:val="24"/>
                <w:rPrChange w:id="945" w:author="Microsoft account" w:date="2016-03-15T18:05:00Z">
                  <w:rPr>
                    <w:noProof/>
                    <w:webHidden/>
                    <w:sz w:val="24"/>
                    <w:szCs w:val="24"/>
                  </w:rPr>
                </w:rPrChange>
              </w:rPr>
              <w:tab/>
              <w:delText>2</w:delText>
            </w:r>
          </w:del>
        </w:p>
        <w:p w14:paraId="5D16119D" w14:textId="77777777" w:rsidR="00200E87" w:rsidRPr="008E4ACF" w:rsidDel="00461573" w:rsidRDefault="00200E87" w:rsidP="008E4ACF">
          <w:pPr>
            <w:pStyle w:val="TOC1"/>
            <w:tabs>
              <w:tab w:val="right" w:leader="dot" w:pos="9174"/>
            </w:tabs>
            <w:spacing w:before="100" w:beforeAutospacing="1" w:line="276" w:lineRule="auto"/>
            <w:rPr>
              <w:del w:id="946" w:author="Microsoft account" w:date="2016-03-15T18:00:00Z"/>
              <w:rFonts w:ascii="Times New Roman" w:eastAsiaTheme="minorEastAsia" w:hAnsi="Times New Roman" w:cs="Times New Roman"/>
              <w:noProof/>
              <w:sz w:val="24"/>
              <w:szCs w:val="24"/>
              <w:lang w:eastAsia="en-AU"/>
              <w:rPrChange w:id="947" w:author="Microsoft account" w:date="2016-03-15T18:05:00Z">
                <w:rPr>
                  <w:del w:id="948" w:author="Microsoft account" w:date="2016-03-15T18:00:00Z"/>
                  <w:rFonts w:eastAsiaTheme="minorEastAsia"/>
                  <w:noProof/>
                  <w:sz w:val="24"/>
                  <w:szCs w:val="24"/>
                  <w:lang w:eastAsia="en-AU"/>
                </w:rPr>
              </w:rPrChange>
            </w:rPr>
            <w:pPrChange w:id="949" w:author="Microsoft account" w:date="2016-03-15T18:06:00Z">
              <w:pPr>
                <w:pStyle w:val="TOC1"/>
                <w:tabs>
                  <w:tab w:val="right" w:leader="dot" w:pos="9174"/>
                </w:tabs>
              </w:pPr>
            </w:pPrChange>
          </w:pPr>
          <w:del w:id="950" w:author="Microsoft account" w:date="2016-03-15T18:00:00Z">
            <w:r w:rsidRPr="008E4ACF" w:rsidDel="00461573">
              <w:rPr>
                <w:rFonts w:ascii="Times New Roman" w:hAnsi="Times New Roman" w:cs="Times New Roman"/>
                <w:noProof/>
                <w:sz w:val="24"/>
                <w:szCs w:val="24"/>
                <w:rPrChange w:id="951" w:author="Microsoft account" w:date="2016-03-15T18:05:00Z">
                  <w:rPr>
                    <w:rStyle w:val="Hyperlink"/>
                    <w:rFonts w:ascii="Times New Roman" w:hAnsi="Times New Roman" w:cs="Times New Roman"/>
                    <w:noProof/>
                    <w:sz w:val="24"/>
                    <w:szCs w:val="24"/>
                  </w:rPr>
                </w:rPrChange>
              </w:rPr>
              <w:delText>Introduction</w:delText>
            </w:r>
            <w:r w:rsidRPr="008E4ACF" w:rsidDel="00461573">
              <w:rPr>
                <w:rFonts w:ascii="Times New Roman" w:hAnsi="Times New Roman" w:cs="Times New Roman"/>
                <w:noProof/>
                <w:webHidden/>
                <w:sz w:val="24"/>
                <w:szCs w:val="24"/>
                <w:rPrChange w:id="952" w:author="Microsoft account" w:date="2016-03-15T18:05:00Z">
                  <w:rPr>
                    <w:noProof/>
                    <w:webHidden/>
                    <w:sz w:val="24"/>
                    <w:szCs w:val="24"/>
                  </w:rPr>
                </w:rPrChange>
              </w:rPr>
              <w:tab/>
              <w:delText>4</w:delText>
            </w:r>
          </w:del>
        </w:p>
        <w:p w14:paraId="32AE9CA3" w14:textId="77777777" w:rsidR="00200E87" w:rsidRPr="008E4ACF" w:rsidDel="00461573" w:rsidRDefault="00200E87" w:rsidP="008E4ACF">
          <w:pPr>
            <w:pStyle w:val="TOC1"/>
            <w:tabs>
              <w:tab w:val="right" w:leader="dot" w:pos="9174"/>
            </w:tabs>
            <w:spacing w:before="100" w:beforeAutospacing="1" w:line="276" w:lineRule="auto"/>
            <w:rPr>
              <w:del w:id="953" w:author="Microsoft account" w:date="2016-03-15T18:00:00Z"/>
              <w:rFonts w:ascii="Times New Roman" w:eastAsiaTheme="minorEastAsia" w:hAnsi="Times New Roman" w:cs="Times New Roman"/>
              <w:noProof/>
              <w:sz w:val="24"/>
              <w:szCs w:val="24"/>
              <w:lang w:eastAsia="en-AU"/>
              <w:rPrChange w:id="954" w:author="Microsoft account" w:date="2016-03-15T18:05:00Z">
                <w:rPr>
                  <w:del w:id="955" w:author="Microsoft account" w:date="2016-03-15T18:00:00Z"/>
                  <w:rFonts w:eastAsiaTheme="minorEastAsia"/>
                  <w:noProof/>
                  <w:sz w:val="24"/>
                  <w:szCs w:val="24"/>
                  <w:lang w:eastAsia="en-AU"/>
                </w:rPr>
              </w:rPrChange>
            </w:rPr>
            <w:pPrChange w:id="956" w:author="Microsoft account" w:date="2016-03-15T18:06:00Z">
              <w:pPr>
                <w:pStyle w:val="TOC1"/>
                <w:tabs>
                  <w:tab w:val="right" w:leader="dot" w:pos="9174"/>
                </w:tabs>
              </w:pPr>
            </w:pPrChange>
          </w:pPr>
          <w:del w:id="957" w:author="Microsoft account" w:date="2016-03-15T18:00:00Z">
            <w:r w:rsidRPr="008E4ACF" w:rsidDel="00461573">
              <w:rPr>
                <w:rFonts w:ascii="Times New Roman" w:hAnsi="Times New Roman" w:cs="Times New Roman"/>
                <w:noProof/>
                <w:sz w:val="24"/>
                <w:szCs w:val="24"/>
                <w:rPrChange w:id="958" w:author="Microsoft account" w:date="2016-03-15T18:05:00Z">
                  <w:rPr>
                    <w:rStyle w:val="Hyperlink"/>
                    <w:rFonts w:ascii="Times New Roman" w:hAnsi="Times New Roman" w:cs="Times New Roman"/>
                    <w:noProof/>
                    <w:sz w:val="24"/>
                    <w:szCs w:val="24"/>
                  </w:rPr>
                </w:rPrChange>
              </w:rPr>
              <w:delText>Background</w:delText>
            </w:r>
            <w:r w:rsidRPr="008E4ACF" w:rsidDel="00461573">
              <w:rPr>
                <w:rFonts w:ascii="Times New Roman" w:hAnsi="Times New Roman" w:cs="Times New Roman"/>
                <w:noProof/>
                <w:webHidden/>
                <w:sz w:val="24"/>
                <w:szCs w:val="24"/>
                <w:rPrChange w:id="959" w:author="Microsoft account" w:date="2016-03-15T18:05:00Z">
                  <w:rPr>
                    <w:noProof/>
                    <w:webHidden/>
                    <w:sz w:val="24"/>
                    <w:szCs w:val="24"/>
                  </w:rPr>
                </w:rPrChange>
              </w:rPr>
              <w:tab/>
              <w:delText>4</w:delText>
            </w:r>
          </w:del>
        </w:p>
        <w:p w14:paraId="6FBBE291" w14:textId="77777777" w:rsidR="00200E87" w:rsidRPr="008E4ACF" w:rsidDel="00461573" w:rsidRDefault="00200E87" w:rsidP="008E4ACF">
          <w:pPr>
            <w:pStyle w:val="TOC2"/>
            <w:spacing w:before="100" w:beforeAutospacing="1" w:line="276" w:lineRule="auto"/>
            <w:rPr>
              <w:del w:id="960" w:author="Microsoft account" w:date="2016-03-15T18:00:00Z"/>
              <w:rFonts w:ascii="Times New Roman" w:eastAsiaTheme="minorEastAsia" w:hAnsi="Times New Roman" w:cs="Times New Roman"/>
              <w:noProof/>
              <w:sz w:val="24"/>
              <w:szCs w:val="24"/>
              <w:lang w:eastAsia="en-AU"/>
              <w:rPrChange w:id="961" w:author="Microsoft account" w:date="2016-03-15T18:05:00Z">
                <w:rPr>
                  <w:del w:id="962" w:author="Microsoft account" w:date="2016-03-15T18:00:00Z"/>
                  <w:rFonts w:eastAsiaTheme="minorEastAsia"/>
                  <w:noProof/>
                  <w:sz w:val="24"/>
                  <w:szCs w:val="24"/>
                  <w:lang w:eastAsia="en-AU"/>
                </w:rPr>
              </w:rPrChange>
            </w:rPr>
            <w:pPrChange w:id="963" w:author="Microsoft account" w:date="2016-03-15T18:06:00Z">
              <w:pPr>
                <w:pStyle w:val="TOC2"/>
              </w:pPr>
            </w:pPrChange>
          </w:pPr>
          <w:del w:id="964" w:author="Microsoft account" w:date="2016-03-15T18:00:00Z">
            <w:r w:rsidRPr="008E4ACF" w:rsidDel="00461573">
              <w:rPr>
                <w:rFonts w:ascii="Times New Roman" w:hAnsi="Times New Roman" w:cs="Times New Roman"/>
                <w:noProof/>
                <w:sz w:val="24"/>
                <w:szCs w:val="24"/>
                <w:rPrChange w:id="965" w:author="Microsoft account" w:date="2016-03-15T18:05:00Z">
                  <w:rPr>
                    <w:rStyle w:val="Hyperlink"/>
                    <w:rFonts w:ascii="Times New Roman" w:hAnsi="Times New Roman" w:cs="Times New Roman"/>
                    <w:noProof/>
                    <w:sz w:val="24"/>
                    <w:szCs w:val="24"/>
                  </w:rPr>
                </w:rPrChange>
              </w:rPr>
              <w:delText>Extracellular vesicles.</w:delText>
            </w:r>
            <w:r w:rsidRPr="008E4ACF" w:rsidDel="00461573">
              <w:rPr>
                <w:rFonts w:ascii="Times New Roman" w:hAnsi="Times New Roman" w:cs="Times New Roman"/>
                <w:noProof/>
                <w:webHidden/>
                <w:sz w:val="24"/>
                <w:szCs w:val="24"/>
                <w:rPrChange w:id="966" w:author="Microsoft account" w:date="2016-03-15T18:05:00Z">
                  <w:rPr>
                    <w:noProof/>
                    <w:webHidden/>
                    <w:sz w:val="24"/>
                    <w:szCs w:val="24"/>
                  </w:rPr>
                </w:rPrChange>
              </w:rPr>
              <w:tab/>
              <w:delText>4</w:delText>
            </w:r>
          </w:del>
        </w:p>
        <w:p w14:paraId="15EFCE36" w14:textId="77777777" w:rsidR="00200E87" w:rsidRPr="008E4ACF" w:rsidDel="00461573" w:rsidRDefault="00200E87" w:rsidP="008E4ACF">
          <w:pPr>
            <w:pStyle w:val="TOC2"/>
            <w:spacing w:before="100" w:beforeAutospacing="1" w:line="276" w:lineRule="auto"/>
            <w:rPr>
              <w:del w:id="967" w:author="Microsoft account" w:date="2016-03-15T18:00:00Z"/>
              <w:rFonts w:ascii="Times New Roman" w:eastAsiaTheme="minorEastAsia" w:hAnsi="Times New Roman" w:cs="Times New Roman"/>
              <w:noProof/>
              <w:sz w:val="24"/>
              <w:szCs w:val="24"/>
              <w:lang w:eastAsia="en-AU"/>
              <w:rPrChange w:id="968" w:author="Microsoft account" w:date="2016-03-15T18:05:00Z">
                <w:rPr>
                  <w:del w:id="969" w:author="Microsoft account" w:date="2016-03-15T18:00:00Z"/>
                  <w:rFonts w:eastAsiaTheme="minorEastAsia"/>
                  <w:noProof/>
                  <w:sz w:val="24"/>
                  <w:szCs w:val="24"/>
                  <w:lang w:eastAsia="en-AU"/>
                </w:rPr>
              </w:rPrChange>
            </w:rPr>
            <w:pPrChange w:id="970" w:author="Microsoft account" w:date="2016-03-15T18:06:00Z">
              <w:pPr>
                <w:pStyle w:val="TOC2"/>
              </w:pPr>
            </w:pPrChange>
          </w:pPr>
          <w:del w:id="971" w:author="Microsoft account" w:date="2016-03-15T18:00:00Z">
            <w:r w:rsidRPr="008E4ACF" w:rsidDel="00461573">
              <w:rPr>
                <w:rFonts w:ascii="Times New Roman" w:hAnsi="Times New Roman" w:cs="Times New Roman"/>
                <w:noProof/>
                <w:sz w:val="24"/>
                <w:szCs w:val="24"/>
                <w:rPrChange w:id="972" w:author="Microsoft account" w:date="2016-03-15T18:05:00Z">
                  <w:rPr>
                    <w:rStyle w:val="Hyperlink"/>
                    <w:rFonts w:ascii="Times New Roman" w:hAnsi="Times New Roman" w:cs="Times New Roman"/>
                    <w:noProof/>
                    <w:sz w:val="24"/>
                    <w:szCs w:val="24"/>
                  </w:rPr>
                </w:rPrChange>
              </w:rPr>
              <w:delText>microRNAs:</w:delText>
            </w:r>
            <w:r w:rsidRPr="008E4ACF" w:rsidDel="00461573">
              <w:rPr>
                <w:rFonts w:ascii="Times New Roman" w:hAnsi="Times New Roman" w:cs="Times New Roman"/>
                <w:noProof/>
                <w:webHidden/>
                <w:sz w:val="24"/>
                <w:szCs w:val="24"/>
                <w:rPrChange w:id="973" w:author="Microsoft account" w:date="2016-03-15T18:05:00Z">
                  <w:rPr>
                    <w:noProof/>
                    <w:webHidden/>
                    <w:sz w:val="24"/>
                    <w:szCs w:val="24"/>
                  </w:rPr>
                </w:rPrChange>
              </w:rPr>
              <w:tab/>
              <w:delText>5</w:delText>
            </w:r>
          </w:del>
        </w:p>
        <w:p w14:paraId="2BC6B912" w14:textId="77777777" w:rsidR="00200E87" w:rsidRPr="008E4ACF" w:rsidDel="00461573" w:rsidRDefault="00200E87" w:rsidP="008E4ACF">
          <w:pPr>
            <w:pStyle w:val="TOC2"/>
            <w:spacing w:before="100" w:beforeAutospacing="1" w:line="276" w:lineRule="auto"/>
            <w:rPr>
              <w:del w:id="974" w:author="Microsoft account" w:date="2016-03-15T18:00:00Z"/>
              <w:rFonts w:ascii="Times New Roman" w:eastAsiaTheme="minorEastAsia" w:hAnsi="Times New Roman" w:cs="Times New Roman"/>
              <w:noProof/>
              <w:sz w:val="24"/>
              <w:szCs w:val="24"/>
              <w:lang w:eastAsia="en-AU"/>
              <w:rPrChange w:id="975" w:author="Microsoft account" w:date="2016-03-15T18:05:00Z">
                <w:rPr>
                  <w:del w:id="976" w:author="Microsoft account" w:date="2016-03-15T18:00:00Z"/>
                  <w:rFonts w:eastAsiaTheme="minorEastAsia"/>
                  <w:noProof/>
                  <w:sz w:val="24"/>
                  <w:szCs w:val="24"/>
                  <w:lang w:eastAsia="en-AU"/>
                </w:rPr>
              </w:rPrChange>
            </w:rPr>
            <w:pPrChange w:id="977" w:author="Microsoft account" w:date="2016-03-15T18:06:00Z">
              <w:pPr>
                <w:pStyle w:val="TOC2"/>
              </w:pPr>
            </w:pPrChange>
          </w:pPr>
          <w:del w:id="978" w:author="Microsoft account" w:date="2016-03-15T18:00:00Z">
            <w:r w:rsidRPr="008E4ACF" w:rsidDel="00461573">
              <w:rPr>
                <w:rFonts w:ascii="Times New Roman" w:hAnsi="Times New Roman" w:cs="Times New Roman"/>
                <w:noProof/>
                <w:sz w:val="24"/>
                <w:szCs w:val="24"/>
                <w:rPrChange w:id="979" w:author="Microsoft account" w:date="2016-03-15T18:05:00Z">
                  <w:rPr>
                    <w:rStyle w:val="Hyperlink"/>
                    <w:rFonts w:ascii="Times New Roman" w:hAnsi="Times New Roman" w:cs="Times New Roman"/>
                    <w:noProof/>
                    <w:sz w:val="24"/>
                    <w:szCs w:val="24"/>
                  </w:rPr>
                </w:rPrChange>
              </w:rPr>
              <w:delText>Caveolin-1: mediating lipid raft composition</w:delText>
            </w:r>
            <w:r w:rsidRPr="008E4ACF" w:rsidDel="00461573">
              <w:rPr>
                <w:rFonts w:ascii="Times New Roman" w:hAnsi="Times New Roman" w:cs="Times New Roman"/>
                <w:noProof/>
                <w:webHidden/>
                <w:sz w:val="24"/>
                <w:szCs w:val="24"/>
                <w:rPrChange w:id="980" w:author="Microsoft account" w:date="2016-03-15T18:05:00Z">
                  <w:rPr>
                    <w:noProof/>
                    <w:webHidden/>
                    <w:sz w:val="24"/>
                    <w:szCs w:val="24"/>
                  </w:rPr>
                </w:rPrChange>
              </w:rPr>
              <w:tab/>
              <w:delText>7</w:delText>
            </w:r>
          </w:del>
        </w:p>
        <w:p w14:paraId="01B6BE03" w14:textId="77777777" w:rsidR="00200E87" w:rsidRPr="008E4ACF" w:rsidDel="00461573" w:rsidRDefault="00200E87" w:rsidP="008E4ACF">
          <w:pPr>
            <w:pStyle w:val="TOC2"/>
            <w:spacing w:before="100" w:beforeAutospacing="1" w:line="276" w:lineRule="auto"/>
            <w:rPr>
              <w:del w:id="981" w:author="Microsoft account" w:date="2016-03-15T18:00:00Z"/>
              <w:rFonts w:ascii="Times New Roman" w:eastAsiaTheme="minorEastAsia" w:hAnsi="Times New Roman" w:cs="Times New Roman"/>
              <w:noProof/>
              <w:sz w:val="24"/>
              <w:szCs w:val="24"/>
              <w:lang w:eastAsia="en-AU"/>
              <w:rPrChange w:id="982" w:author="Microsoft account" w:date="2016-03-15T18:05:00Z">
                <w:rPr>
                  <w:del w:id="983" w:author="Microsoft account" w:date="2016-03-15T18:00:00Z"/>
                  <w:rFonts w:eastAsiaTheme="minorEastAsia"/>
                  <w:noProof/>
                  <w:sz w:val="24"/>
                  <w:szCs w:val="24"/>
                  <w:lang w:eastAsia="en-AU"/>
                </w:rPr>
              </w:rPrChange>
            </w:rPr>
            <w:pPrChange w:id="984" w:author="Microsoft account" w:date="2016-03-15T18:06:00Z">
              <w:pPr>
                <w:pStyle w:val="TOC2"/>
              </w:pPr>
            </w:pPrChange>
          </w:pPr>
          <w:del w:id="985" w:author="Microsoft account" w:date="2016-03-15T18:00:00Z">
            <w:r w:rsidRPr="008E4ACF" w:rsidDel="00461573">
              <w:rPr>
                <w:rFonts w:ascii="Times New Roman" w:hAnsi="Times New Roman" w:cs="Times New Roman"/>
                <w:noProof/>
                <w:sz w:val="24"/>
                <w:szCs w:val="24"/>
                <w:rPrChange w:id="986" w:author="Microsoft account" w:date="2016-03-15T18:05:00Z">
                  <w:rPr>
                    <w:rStyle w:val="Hyperlink"/>
                    <w:rFonts w:ascii="Times New Roman" w:hAnsi="Times New Roman" w:cs="Times New Roman"/>
                    <w:noProof/>
                    <w:sz w:val="24"/>
                    <w:szCs w:val="24"/>
                  </w:rPr>
                </w:rPrChange>
              </w:rPr>
              <w:delText>Cavins: modifying lipid raft composition.</w:delText>
            </w:r>
            <w:r w:rsidRPr="008E4ACF" w:rsidDel="00461573">
              <w:rPr>
                <w:rFonts w:ascii="Times New Roman" w:hAnsi="Times New Roman" w:cs="Times New Roman"/>
                <w:noProof/>
                <w:webHidden/>
                <w:sz w:val="24"/>
                <w:szCs w:val="24"/>
                <w:rPrChange w:id="987" w:author="Microsoft account" w:date="2016-03-15T18:05:00Z">
                  <w:rPr>
                    <w:noProof/>
                    <w:webHidden/>
                    <w:sz w:val="24"/>
                    <w:szCs w:val="24"/>
                  </w:rPr>
                </w:rPrChange>
              </w:rPr>
              <w:tab/>
              <w:delText>8</w:delText>
            </w:r>
          </w:del>
        </w:p>
        <w:p w14:paraId="5AA41DBA" w14:textId="77777777" w:rsidR="00200E87" w:rsidRPr="008E4ACF" w:rsidDel="00461573" w:rsidRDefault="00200E87" w:rsidP="008E4ACF">
          <w:pPr>
            <w:pStyle w:val="TOC2"/>
            <w:spacing w:before="100" w:beforeAutospacing="1" w:line="276" w:lineRule="auto"/>
            <w:rPr>
              <w:del w:id="988" w:author="Microsoft account" w:date="2016-03-15T18:00:00Z"/>
              <w:rFonts w:ascii="Times New Roman" w:eastAsiaTheme="minorEastAsia" w:hAnsi="Times New Roman" w:cs="Times New Roman"/>
              <w:noProof/>
              <w:sz w:val="24"/>
              <w:szCs w:val="24"/>
              <w:lang w:eastAsia="en-AU"/>
              <w:rPrChange w:id="989" w:author="Microsoft account" w:date="2016-03-15T18:05:00Z">
                <w:rPr>
                  <w:del w:id="990" w:author="Microsoft account" w:date="2016-03-15T18:00:00Z"/>
                  <w:rFonts w:eastAsiaTheme="minorEastAsia"/>
                  <w:noProof/>
                  <w:sz w:val="24"/>
                  <w:szCs w:val="24"/>
                  <w:lang w:eastAsia="en-AU"/>
                </w:rPr>
              </w:rPrChange>
            </w:rPr>
            <w:pPrChange w:id="991" w:author="Microsoft account" w:date="2016-03-15T18:06:00Z">
              <w:pPr>
                <w:pStyle w:val="TOC2"/>
              </w:pPr>
            </w:pPrChange>
          </w:pPr>
          <w:del w:id="992" w:author="Microsoft account" w:date="2016-03-15T18:00:00Z">
            <w:r w:rsidRPr="008E4ACF" w:rsidDel="00461573">
              <w:rPr>
                <w:rFonts w:ascii="Times New Roman" w:hAnsi="Times New Roman" w:cs="Times New Roman"/>
                <w:noProof/>
                <w:sz w:val="24"/>
                <w:szCs w:val="24"/>
                <w:rPrChange w:id="993" w:author="Microsoft account" w:date="2016-03-15T18:05:00Z">
                  <w:rPr>
                    <w:rStyle w:val="Hyperlink"/>
                    <w:rFonts w:ascii="Times New Roman" w:hAnsi="Times New Roman" w:cs="Times New Roman"/>
                    <w:noProof/>
                    <w:sz w:val="24"/>
                    <w:szCs w:val="24"/>
                  </w:rPr>
                </w:rPrChange>
              </w:rPr>
              <w:delText>Caveolin-1 and cavin-1: association with cargo export</w:delText>
            </w:r>
            <w:r w:rsidRPr="008E4ACF" w:rsidDel="00461573">
              <w:rPr>
                <w:rFonts w:ascii="Times New Roman" w:hAnsi="Times New Roman" w:cs="Times New Roman"/>
                <w:noProof/>
                <w:webHidden/>
                <w:sz w:val="24"/>
                <w:szCs w:val="24"/>
                <w:rPrChange w:id="994" w:author="Microsoft account" w:date="2016-03-15T18:05:00Z">
                  <w:rPr>
                    <w:noProof/>
                    <w:webHidden/>
                    <w:sz w:val="24"/>
                    <w:szCs w:val="24"/>
                  </w:rPr>
                </w:rPrChange>
              </w:rPr>
              <w:tab/>
              <w:delText>10</w:delText>
            </w:r>
          </w:del>
        </w:p>
        <w:p w14:paraId="651561F4" w14:textId="77777777" w:rsidR="00200E87" w:rsidRPr="008E4ACF" w:rsidDel="00461573" w:rsidRDefault="00200E87" w:rsidP="008E4ACF">
          <w:pPr>
            <w:pStyle w:val="TOC1"/>
            <w:tabs>
              <w:tab w:val="right" w:leader="dot" w:pos="9174"/>
            </w:tabs>
            <w:spacing w:before="100" w:beforeAutospacing="1" w:line="276" w:lineRule="auto"/>
            <w:rPr>
              <w:del w:id="995" w:author="Microsoft account" w:date="2016-03-15T18:00:00Z"/>
              <w:rFonts w:ascii="Times New Roman" w:eastAsiaTheme="minorEastAsia" w:hAnsi="Times New Roman" w:cs="Times New Roman"/>
              <w:noProof/>
              <w:sz w:val="24"/>
              <w:szCs w:val="24"/>
              <w:lang w:eastAsia="en-AU"/>
              <w:rPrChange w:id="996" w:author="Microsoft account" w:date="2016-03-15T18:05:00Z">
                <w:rPr>
                  <w:del w:id="997" w:author="Microsoft account" w:date="2016-03-15T18:00:00Z"/>
                  <w:rFonts w:eastAsiaTheme="minorEastAsia"/>
                  <w:noProof/>
                  <w:sz w:val="24"/>
                  <w:szCs w:val="24"/>
                  <w:lang w:eastAsia="en-AU"/>
                </w:rPr>
              </w:rPrChange>
            </w:rPr>
            <w:pPrChange w:id="998" w:author="Microsoft account" w:date="2016-03-15T18:06:00Z">
              <w:pPr>
                <w:pStyle w:val="TOC1"/>
                <w:tabs>
                  <w:tab w:val="right" w:leader="dot" w:pos="9174"/>
                </w:tabs>
              </w:pPr>
            </w:pPrChange>
          </w:pPr>
          <w:del w:id="999" w:author="Microsoft account" w:date="2016-03-15T18:00:00Z">
            <w:r w:rsidRPr="008E4ACF" w:rsidDel="00461573">
              <w:rPr>
                <w:rFonts w:ascii="Times New Roman" w:hAnsi="Times New Roman" w:cs="Times New Roman"/>
                <w:noProof/>
                <w:sz w:val="24"/>
                <w:szCs w:val="24"/>
                <w:rPrChange w:id="1000" w:author="Microsoft account" w:date="2016-03-15T18:05:00Z">
                  <w:rPr>
                    <w:rStyle w:val="Hyperlink"/>
                    <w:rFonts w:ascii="Times New Roman" w:hAnsi="Times New Roman" w:cs="Times New Roman"/>
                    <w:noProof/>
                    <w:sz w:val="24"/>
                    <w:szCs w:val="24"/>
                  </w:rPr>
                </w:rPrChange>
              </w:rPr>
              <w:delText>Hypothesis</w:delText>
            </w:r>
            <w:r w:rsidRPr="008E4ACF" w:rsidDel="00461573">
              <w:rPr>
                <w:rFonts w:ascii="Times New Roman" w:hAnsi="Times New Roman" w:cs="Times New Roman"/>
                <w:noProof/>
                <w:webHidden/>
                <w:sz w:val="24"/>
                <w:szCs w:val="24"/>
                <w:rPrChange w:id="1001" w:author="Microsoft account" w:date="2016-03-15T18:05:00Z">
                  <w:rPr>
                    <w:noProof/>
                    <w:webHidden/>
                    <w:sz w:val="24"/>
                    <w:szCs w:val="24"/>
                  </w:rPr>
                </w:rPrChange>
              </w:rPr>
              <w:tab/>
              <w:delText>11</w:delText>
            </w:r>
          </w:del>
        </w:p>
        <w:p w14:paraId="005BC861" w14:textId="77777777" w:rsidR="00200E87" w:rsidRPr="008E4ACF" w:rsidDel="00461573" w:rsidRDefault="00200E87" w:rsidP="008E4ACF">
          <w:pPr>
            <w:pStyle w:val="TOC1"/>
            <w:tabs>
              <w:tab w:val="right" w:leader="dot" w:pos="9174"/>
            </w:tabs>
            <w:spacing w:before="100" w:beforeAutospacing="1" w:line="276" w:lineRule="auto"/>
            <w:rPr>
              <w:del w:id="1002" w:author="Microsoft account" w:date="2016-03-15T18:00:00Z"/>
              <w:rFonts w:ascii="Times New Roman" w:eastAsiaTheme="minorEastAsia" w:hAnsi="Times New Roman" w:cs="Times New Roman"/>
              <w:noProof/>
              <w:sz w:val="24"/>
              <w:szCs w:val="24"/>
              <w:lang w:eastAsia="en-AU"/>
              <w:rPrChange w:id="1003" w:author="Microsoft account" w:date="2016-03-15T18:05:00Z">
                <w:rPr>
                  <w:del w:id="1004" w:author="Microsoft account" w:date="2016-03-15T18:00:00Z"/>
                  <w:rFonts w:eastAsiaTheme="minorEastAsia"/>
                  <w:noProof/>
                  <w:sz w:val="24"/>
                  <w:szCs w:val="24"/>
                  <w:lang w:eastAsia="en-AU"/>
                </w:rPr>
              </w:rPrChange>
            </w:rPr>
            <w:pPrChange w:id="1005" w:author="Microsoft account" w:date="2016-03-15T18:06:00Z">
              <w:pPr>
                <w:pStyle w:val="TOC1"/>
                <w:tabs>
                  <w:tab w:val="right" w:leader="dot" w:pos="9174"/>
                </w:tabs>
              </w:pPr>
            </w:pPrChange>
          </w:pPr>
          <w:del w:id="1006" w:author="Microsoft account" w:date="2016-03-15T18:00:00Z">
            <w:r w:rsidRPr="008E4ACF" w:rsidDel="00461573">
              <w:rPr>
                <w:rFonts w:ascii="Times New Roman" w:hAnsi="Times New Roman" w:cs="Times New Roman"/>
                <w:noProof/>
                <w:sz w:val="24"/>
                <w:szCs w:val="24"/>
                <w:rPrChange w:id="1007" w:author="Microsoft account" w:date="2016-03-15T18:05:00Z">
                  <w:rPr>
                    <w:rStyle w:val="Hyperlink"/>
                    <w:rFonts w:ascii="Times New Roman" w:hAnsi="Times New Roman" w:cs="Times New Roman"/>
                    <w:noProof/>
                    <w:sz w:val="24"/>
                    <w:szCs w:val="24"/>
                  </w:rPr>
                </w:rPrChange>
              </w:rPr>
              <w:delText>Aims:</w:delText>
            </w:r>
            <w:r w:rsidRPr="008E4ACF" w:rsidDel="00461573">
              <w:rPr>
                <w:rFonts w:ascii="Times New Roman" w:hAnsi="Times New Roman" w:cs="Times New Roman"/>
                <w:noProof/>
                <w:webHidden/>
                <w:sz w:val="24"/>
                <w:szCs w:val="24"/>
                <w:rPrChange w:id="1008" w:author="Microsoft account" w:date="2016-03-15T18:05:00Z">
                  <w:rPr>
                    <w:noProof/>
                    <w:webHidden/>
                    <w:sz w:val="24"/>
                    <w:szCs w:val="24"/>
                  </w:rPr>
                </w:rPrChange>
              </w:rPr>
              <w:tab/>
              <w:delText>11</w:delText>
            </w:r>
          </w:del>
        </w:p>
        <w:p w14:paraId="5C22D294" w14:textId="77777777" w:rsidR="00200E87" w:rsidRPr="008E4ACF" w:rsidDel="00461573" w:rsidRDefault="00200E87" w:rsidP="008E4ACF">
          <w:pPr>
            <w:pStyle w:val="TOC1"/>
            <w:tabs>
              <w:tab w:val="right" w:leader="dot" w:pos="9174"/>
            </w:tabs>
            <w:spacing w:before="100" w:beforeAutospacing="1" w:line="276" w:lineRule="auto"/>
            <w:rPr>
              <w:del w:id="1009" w:author="Microsoft account" w:date="2016-03-15T18:00:00Z"/>
              <w:rFonts w:ascii="Times New Roman" w:eastAsiaTheme="minorEastAsia" w:hAnsi="Times New Roman" w:cs="Times New Roman"/>
              <w:noProof/>
              <w:sz w:val="24"/>
              <w:szCs w:val="24"/>
              <w:lang w:eastAsia="en-AU"/>
              <w:rPrChange w:id="1010" w:author="Microsoft account" w:date="2016-03-15T18:05:00Z">
                <w:rPr>
                  <w:del w:id="1011" w:author="Microsoft account" w:date="2016-03-15T18:00:00Z"/>
                  <w:rFonts w:eastAsiaTheme="minorEastAsia"/>
                  <w:noProof/>
                  <w:sz w:val="24"/>
                  <w:szCs w:val="24"/>
                  <w:lang w:eastAsia="en-AU"/>
                </w:rPr>
              </w:rPrChange>
            </w:rPr>
            <w:pPrChange w:id="1012" w:author="Microsoft account" w:date="2016-03-15T18:06:00Z">
              <w:pPr>
                <w:pStyle w:val="TOC1"/>
                <w:tabs>
                  <w:tab w:val="right" w:leader="dot" w:pos="9174"/>
                </w:tabs>
              </w:pPr>
            </w:pPrChange>
          </w:pPr>
          <w:del w:id="1013" w:author="Microsoft account" w:date="2016-03-15T18:00:00Z">
            <w:r w:rsidRPr="008E4ACF" w:rsidDel="00461573">
              <w:rPr>
                <w:rFonts w:ascii="Times New Roman" w:hAnsi="Times New Roman" w:cs="Times New Roman"/>
                <w:noProof/>
                <w:sz w:val="24"/>
                <w:szCs w:val="24"/>
                <w:rPrChange w:id="1014" w:author="Microsoft account" w:date="2016-03-15T18:05:00Z">
                  <w:rPr>
                    <w:rStyle w:val="Hyperlink"/>
                    <w:rFonts w:ascii="Times New Roman" w:hAnsi="Times New Roman" w:cs="Times New Roman"/>
                    <w:noProof/>
                    <w:sz w:val="24"/>
                    <w:szCs w:val="24"/>
                  </w:rPr>
                </w:rPrChange>
              </w:rPr>
              <w:delText>Methods:</w:delText>
            </w:r>
            <w:r w:rsidRPr="008E4ACF" w:rsidDel="00461573">
              <w:rPr>
                <w:rFonts w:ascii="Times New Roman" w:hAnsi="Times New Roman" w:cs="Times New Roman"/>
                <w:noProof/>
                <w:webHidden/>
                <w:sz w:val="24"/>
                <w:szCs w:val="24"/>
                <w:rPrChange w:id="1015" w:author="Microsoft account" w:date="2016-03-15T18:05:00Z">
                  <w:rPr>
                    <w:noProof/>
                    <w:webHidden/>
                    <w:sz w:val="24"/>
                    <w:szCs w:val="24"/>
                  </w:rPr>
                </w:rPrChange>
              </w:rPr>
              <w:tab/>
              <w:delText>12</w:delText>
            </w:r>
          </w:del>
        </w:p>
        <w:p w14:paraId="3EF57173" w14:textId="77777777" w:rsidR="00200E87" w:rsidRPr="008E4ACF" w:rsidDel="00461573" w:rsidRDefault="00200E87" w:rsidP="008E4ACF">
          <w:pPr>
            <w:pStyle w:val="TOC2"/>
            <w:spacing w:before="100" w:beforeAutospacing="1" w:line="276" w:lineRule="auto"/>
            <w:rPr>
              <w:del w:id="1016" w:author="Microsoft account" w:date="2016-03-15T18:00:00Z"/>
              <w:rFonts w:ascii="Times New Roman" w:eastAsiaTheme="minorEastAsia" w:hAnsi="Times New Roman" w:cs="Times New Roman"/>
              <w:noProof/>
              <w:sz w:val="24"/>
              <w:szCs w:val="24"/>
              <w:lang w:eastAsia="en-AU"/>
              <w:rPrChange w:id="1017" w:author="Microsoft account" w:date="2016-03-15T18:05:00Z">
                <w:rPr>
                  <w:del w:id="1018" w:author="Microsoft account" w:date="2016-03-15T18:00:00Z"/>
                  <w:rFonts w:eastAsiaTheme="minorEastAsia"/>
                  <w:noProof/>
                  <w:sz w:val="24"/>
                  <w:szCs w:val="24"/>
                  <w:lang w:eastAsia="en-AU"/>
                </w:rPr>
              </w:rPrChange>
            </w:rPr>
            <w:pPrChange w:id="1019" w:author="Microsoft account" w:date="2016-03-15T18:06:00Z">
              <w:pPr>
                <w:pStyle w:val="TOC2"/>
              </w:pPr>
            </w:pPrChange>
          </w:pPr>
          <w:del w:id="1020" w:author="Microsoft account" w:date="2016-03-15T18:00:00Z">
            <w:r w:rsidRPr="008E4ACF" w:rsidDel="00461573">
              <w:rPr>
                <w:rFonts w:ascii="Times New Roman" w:hAnsi="Times New Roman" w:cs="Times New Roman"/>
                <w:noProof/>
                <w:sz w:val="24"/>
                <w:szCs w:val="24"/>
                <w:rPrChange w:id="1021" w:author="Microsoft account" w:date="2016-03-15T18:05:00Z">
                  <w:rPr>
                    <w:rStyle w:val="Hyperlink"/>
                    <w:rFonts w:ascii="Times New Roman" w:hAnsi="Times New Roman" w:cs="Times New Roman"/>
                    <w:noProof/>
                    <w:sz w:val="24"/>
                    <w:szCs w:val="24"/>
                  </w:rPr>
                </w:rPrChange>
              </w:rPr>
              <w:delText>Advanced Prostate Cancer cell line: PC3</w:delText>
            </w:r>
            <w:r w:rsidRPr="008E4ACF" w:rsidDel="00461573">
              <w:rPr>
                <w:rFonts w:ascii="Times New Roman" w:hAnsi="Times New Roman" w:cs="Times New Roman"/>
                <w:noProof/>
                <w:webHidden/>
                <w:sz w:val="24"/>
                <w:szCs w:val="24"/>
                <w:rPrChange w:id="1022" w:author="Microsoft account" w:date="2016-03-15T18:05:00Z">
                  <w:rPr>
                    <w:noProof/>
                    <w:webHidden/>
                    <w:sz w:val="24"/>
                    <w:szCs w:val="24"/>
                  </w:rPr>
                </w:rPrChange>
              </w:rPr>
              <w:tab/>
              <w:delText>12</w:delText>
            </w:r>
          </w:del>
        </w:p>
        <w:p w14:paraId="690E3067" w14:textId="77777777" w:rsidR="00200E87" w:rsidRPr="008E4ACF" w:rsidDel="00461573" w:rsidRDefault="00200E87" w:rsidP="008E4ACF">
          <w:pPr>
            <w:pStyle w:val="TOC2"/>
            <w:spacing w:before="100" w:beforeAutospacing="1" w:line="276" w:lineRule="auto"/>
            <w:rPr>
              <w:del w:id="1023" w:author="Microsoft account" w:date="2016-03-15T18:00:00Z"/>
              <w:rFonts w:ascii="Times New Roman" w:eastAsiaTheme="minorEastAsia" w:hAnsi="Times New Roman" w:cs="Times New Roman"/>
              <w:noProof/>
              <w:sz w:val="24"/>
              <w:szCs w:val="24"/>
              <w:lang w:eastAsia="en-AU"/>
              <w:rPrChange w:id="1024" w:author="Microsoft account" w:date="2016-03-15T18:05:00Z">
                <w:rPr>
                  <w:del w:id="1025" w:author="Microsoft account" w:date="2016-03-15T18:00:00Z"/>
                  <w:rFonts w:eastAsiaTheme="minorEastAsia"/>
                  <w:noProof/>
                  <w:sz w:val="24"/>
                  <w:szCs w:val="24"/>
                  <w:lang w:eastAsia="en-AU"/>
                </w:rPr>
              </w:rPrChange>
            </w:rPr>
            <w:pPrChange w:id="1026" w:author="Microsoft account" w:date="2016-03-15T18:06:00Z">
              <w:pPr>
                <w:pStyle w:val="TOC2"/>
              </w:pPr>
            </w:pPrChange>
          </w:pPr>
          <w:del w:id="1027" w:author="Microsoft account" w:date="2016-03-15T18:00:00Z">
            <w:r w:rsidRPr="008E4ACF" w:rsidDel="00461573">
              <w:rPr>
                <w:rFonts w:ascii="Times New Roman" w:hAnsi="Times New Roman" w:cs="Times New Roman"/>
                <w:noProof/>
                <w:sz w:val="24"/>
                <w:szCs w:val="24"/>
                <w:rPrChange w:id="1028" w:author="Microsoft account" w:date="2016-03-15T18:05:00Z">
                  <w:rPr>
                    <w:rStyle w:val="Hyperlink"/>
                    <w:rFonts w:ascii="Times New Roman" w:hAnsi="Times New Roman" w:cs="Times New Roman"/>
                    <w:noProof/>
                    <w:sz w:val="24"/>
                    <w:szCs w:val="24"/>
                  </w:rPr>
                </w:rPrChange>
              </w:rPr>
              <w:delText>Aim 1: Which microRNAs are selectively exported?</w:delText>
            </w:r>
            <w:r w:rsidRPr="008E4ACF" w:rsidDel="00461573">
              <w:rPr>
                <w:rFonts w:ascii="Times New Roman" w:hAnsi="Times New Roman" w:cs="Times New Roman"/>
                <w:noProof/>
                <w:webHidden/>
                <w:sz w:val="24"/>
                <w:szCs w:val="24"/>
                <w:rPrChange w:id="1029" w:author="Microsoft account" w:date="2016-03-15T18:05:00Z">
                  <w:rPr>
                    <w:noProof/>
                    <w:webHidden/>
                    <w:sz w:val="24"/>
                    <w:szCs w:val="24"/>
                  </w:rPr>
                </w:rPrChange>
              </w:rPr>
              <w:tab/>
              <w:delText>13</w:delText>
            </w:r>
          </w:del>
        </w:p>
        <w:p w14:paraId="6063C146" w14:textId="77777777" w:rsidR="00200E87" w:rsidRPr="008E4ACF" w:rsidDel="00461573" w:rsidRDefault="00200E87" w:rsidP="008E4ACF">
          <w:pPr>
            <w:pStyle w:val="TOC3"/>
            <w:tabs>
              <w:tab w:val="right" w:leader="dot" w:pos="9174"/>
            </w:tabs>
            <w:spacing w:before="100" w:beforeAutospacing="1" w:line="276" w:lineRule="auto"/>
            <w:rPr>
              <w:del w:id="1030" w:author="Microsoft account" w:date="2016-03-15T18:00:00Z"/>
              <w:rFonts w:ascii="Times New Roman" w:eastAsiaTheme="minorEastAsia" w:hAnsi="Times New Roman" w:cs="Times New Roman"/>
              <w:noProof/>
              <w:sz w:val="24"/>
              <w:szCs w:val="24"/>
              <w:lang w:eastAsia="en-AU"/>
              <w:rPrChange w:id="1031" w:author="Microsoft account" w:date="2016-03-15T18:05:00Z">
                <w:rPr>
                  <w:del w:id="1032" w:author="Microsoft account" w:date="2016-03-15T18:00:00Z"/>
                  <w:rFonts w:eastAsiaTheme="minorEastAsia"/>
                  <w:noProof/>
                  <w:sz w:val="24"/>
                  <w:szCs w:val="24"/>
                  <w:lang w:eastAsia="en-AU"/>
                </w:rPr>
              </w:rPrChange>
            </w:rPr>
            <w:pPrChange w:id="1033" w:author="Microsoft account" w:date="2016-03-15T18:06:00Z">
              <w:pPr>
                <w:pStyle w:val="TOC3"/>
                <w:tabs>
                  <w:tab w:val="right" w:leader="dot" w:pos="9174"/>
                </w:tabs>
              </w:pPr>
            </w:pPrChange>
          </w:pPr>
          <w:del w:id="1034" w:author="Microsoft account" w:date="2016-03-15T18:00:00Z">
            <w:r w:rsidRPr="008E4ACF" w:rsidDel="00461573">
              <w:rPr>
                <w:rFonts w:ascii="Times New Roman" w:hAnsi="Times New Roman" w:cs="Times New Roman"/>
                <w:noProof/>
                <w:sz w:val="24"/>
                <w:szCs w:val="24"/>
                <w:rPrChange w:id="1035" w:author="Microsoft account" w:date="2016-03-15T18:05:00Z">
                  <w:rPr>
                    <w:rStyle w:val="Hyperlink"/>
                    <w:rFonts w:ascii="Times New Roman" w:hAnsi="Times New Roman" w:cs="Times New Roman"/>
                    <w:noProof/>
                    <w:sz w:val="24"/>
                    <w:szCs w:val="24"/>
                  </w:rPr>
                </w:rPrChange>
              </w:rPr>
              <w:delText>Bioinformatics analysis:</w:delText>
            </w:r>
            <w:r w:rsidRPr="008E4ACF" w:rsidDel="00461573">
              <w:rPr>
                <w:rFonts w:ascii="Times New Roman" w:hAnsi="Times New Roman" w:cs="Times New Roman"/>
                <w:noProof/>
                <w:webHidden/>
                <w:sz w:val="24"/>
                <w:szCs w:val="24"/>
                <w:rPrChange w:id="1036" w:author="Microsoft account" w:date="2016-03-15T18:05:00Z">
                  <w:rPr>
                    <w:noProof/>
                    <w:webHidden/>
                    <w:sz w:val="24"/>
                    <w:szCs w:val="24"/>
                  </w:rPr>
                </w:rPrChange>
              </w:rPr>
              <w:tab/>
              <w:delText>13</w:delText>
            </w:r>
          </w:del>
        </w:p>
        <w:p w14:paraId="6DFA7CCF" w14:textId="77777777" w:rsidR="00200E87" w:rsidRPr="008E4ACF" w:rsidDel="00461573" w:rsidRDefault="00200E87" w:rsidP="008E4ACF">
          <w:pPr>
            <w:pStyle w:val="TOC3"/>
            <w:tabs>
              <w:tab w:val="right" w:leader="dot" w:pos="9174"/>
            </w:tabs>
            <w:spacing w:before="100" w:beforeAutospacing="1" w:line="276" w:lineRule="auto"/>
            <w:rPr>
              <w:del w:id="1037" w:author="Microsoft account" w:date="2016-03-15T18:00:00Z"/>
              <w:rFonts w:ascii="Times New Roman" w:eastAsiaTheme="minorEastAsia" w:hAnsi="Times New Roman" w:cs="Times New Roman"/>
              <w:noProof/>
              <w:sz w:val="24"/>
              <w:szCs w:val="24"/>
              <w:lang w:eastAsia="en-AU"/>
              <w:rPrChange w:id="1038" w:author="Microsoft account" w:date="2016-03-15T18:05:00Z">
                <w:rPr>
                  <w:del w:id="1039" w:author="Microsoft account" w:date="2016-03-15T18:00:00Z"/>
                  <w:rFonts w:eastAsiaTheme="minorEastAsia"/>
                  <w:noProof/>
                  <w:sz w:val="24"/>
                  <w:szCs w:val="24"/>
                  <w:lang w:eastAsia="en-AU"/>
                </w:rPr>
              </w:rPrChange>
            </w:rPr>
            <w:pPrChange w:id="1040" w:author="Microsoft account" w:date="2016-03-15T18:06:00Z">
              <w:pPr>
                <w:pStyle w:val="TOC3"/>
                <w:tabs>
                  <w:tab w:val="right" w:leader="dot" w:pos="9174"/>
                </w:tabs>
              </w:pPr>
            </w:pPrChange>
          </w:pPr>
          <w:del w:id="1041" w:author="Microsoft account" w:date="2016-03-15T18:00:00Z">
            <w:r w:rsidRPr="008E4ACF" w:rsidDel="00461573">
              <w:rPr>
                <w:rFonts w:ascii="Times New Roman" w:hAnsi="Times New Roman" w:cs="Times New Roman"/>
                <w:noProof/>
                <w:sz w:val="24"/>
                <w:szCs w:val="24"/>
                <w:rPrChange w:id="1042" w:author="Microsoft account" w:date="2016-03-15T18:05:00Z">
                  <w:rPr>
                    <w:rStyle w:val="Hyperlink"/>
                    <w:rFonts w:ascii="Times New Roman" w:hAnsi="Times New Roman" w:cs="Times New Roman"/>
                    <w:noProof/>
                    <w:sz w:val="24"/>
                    <w:szCs w:val="24"/>
                  </w:rPr>
                </w:rPrChange>
              </w:rPr>
              <w:delText>RT-qPCR:</w:delText>
            </w:r>
            <w:r w:rsidRPr="008E4ACF" w:rsidDel="00461573">
              <w:rPr>
                <w:rFonts w:ascii="Times New Roman" w:hAnsi="Times New Roman" w:cs="Times New Roman"/>
                <w:noProof/>
                <w:webHidden/>
                <w:sz w:val="24"/>
                <w:szCs w:val="24"/>
                <w:rPrChange w:id="1043" w:author="Microsoft account" w:date="2016-03-15T18:05:00Z">
                  <w:rPr>
                    <w:noProof/>
                    <w:webHidden/>
                    <w:sz w:val="24"/>
                    <w:szCs w:val="24"/>
                  </w:rPr>
                </w:rPrChange>
              </w:rPr>
              <w:tab/>
              <w:delText>13</w:delText>
            </w:r>
          </w:del>
        </w:p>
        <w:p w14:paraId="3D92FDFF" w14:textId="77777777" w:rsidR="00200E87" w:rsidRPr="008E4ACF" w:rsidDel="00461573" w:rsidRDefault="00200E87" w:rsidP="008E4ACF">
          <w:pPr>
            <w:pStyle w:val="TOC3"/>
            <w:tabs>
              <w:tab w:val="right" w:leader="dot" w:pos="9174"/>
            </w:tabs>
            <w:spacing w:before="100" w:beforeAutospacing="1" w:line="276" w:lineRule="auto"/>
            <w:rPr>
              <w:del w:id="1044" w:author="Microsoft account" w:date="2016-03-15T18:00:00Z"/>
              <w:rFonts w:ascii="Times New Roman" w:eastAsiaTheme="minorEastAsia" w:hAnsi="Times New Roman" w:cs="Times New Roman"/>
              <w:noProof/>
              <w:sz w:val="24"/>
              <w:szCs w:val="24"/>
              <w:lang w:eastAsia="en-AU"/>
              <w:rPrChange w:id="1045" w:author="Microsoft account" w:date="2016-03-15T18:05:00Z">
                <w:rPr>
                  <w:del w:id="1046" w:author="Microsoft account" w:date="2016-03-15T18:00:00Z"/>
                  <w:rFonts w:eastAsiaTheme="minorEastAsia"/>
                  <w:noProof/>
                  <w:sz w:val="24"/>
                  <w:szCs w:val="24"/>
                  <w:lang w:eastAsia="en-AU"/>
                </w:rPr>
              </w:rPrChange>
            </w:rPr>
            <w:pPrChange w:id="1047" w:author="Microsoft account" w:date="2016-03-15T18:06:00Z">
              <w:pPr>
                <w:pStyle w:val="TOC3"/>
                <w:tabs>
                  <w:tab w:val="right" w:leader="dot" w:pos="9174"/>
                </w:tabs>
              </w:pPr>
            </w:pPrChange>
          </w:pPr>
          <w:del w:id="1048" w:author="Microsoft account" w:date="2016-03-15T18:00:00Z">
            <w:r w:rsidRPr="008E4ACF" w:rsidDel="00461573">
              <w:rPr>
                <w:rFonts w:ascii="Times New Roman" w:hAnsi="Times New Roman" w:cs="Times New Roman"/>
                <w:noProof/>
                <w:sz w:val="24"/>
                <w:szCs w:val="24"/>
                <w:rPrChange w:id="1049" w:author="Microsoft account" w:date="2016-03-15T18:05:00Z">
                  <w:rPr>
                    <w:rStyle w:val="Hyperlink"/>
                    <w:rFonts w:ascii="Times New Roman" w:hAnsi="Times New Roman" w:cs="Times New Roman"/>
                    <w:noProof/>
                    <w:sz w:val="24"/>
                    <w:szCs w:val="24"/>
                  </w:rPr>
                </w:rPrChange>
              </w:rPr>
              <w:delText>Expectations for Aim 1:</w:delText>
            </w:r>
            <w:r w:rsidRPr="008E4ACF" w:rsidDel="00461573">
              <w:rPr>
                <w:rFonts w:ascii="Times New Roman" w:hAnsi="Times New Roman" w:cs="Times New Roman"/>
                <w:noProof/>
                <w:webHidden/>
                <w:sz w:val="24"/>
                <w:szCs w:val="24"/>
                <w:rPrChange w:id="1050" w:author="Microsoft account" w:date="2016-03-15T18:05:00Z">
                  <w:rPr>
                    <w:noProof/>
                    <w:webHidden/>
                    <w:sz w:val="24"/>
                    <w:szCs w:val="24"/>
                  </w:rPr>
                </w:rPrChange>
              </w:rPr>
              <w:tab/>
              <w:delText>14</w:delText>
            </w:r>
          </w:del>
        </w:p>
        <w:p w14:paraId="4B26EF96" w14:textId="77777777" w:rsidR="00200E87" w:rsidRPr="008E4ACF" w:rsidDel="00461573" w:rsidRDefault="00200E87" w:rsidP="008E4ACF">
          <w:pPr>
            <w:pStyle w:val="TOC2"/>
            <w:spacing w:before="100" w:beforeAutospacing="1" w:line="276" w:lineRule="auto"/>
            <w:rPr>
              <w:del w:id="1051" w:author="Microsoft account" w:date="2016-03-15T18:00:00Z"/>
              <w:rFonts w:ascii="Times New Roman" w:eastAsiaTheme="minorEastAsia" w:hAnsi="Times New Roman" w:cs="Times New Roman"/>
              <w:noProof/>
              <w:sz w:val="24"/>
              <w:szCs w:val="24"/>
              <w:lang w:eastAsia="en-AU"/>
              <w:rPrChange w:id="1052" w:author="Microsoft account" w:date="2016-03-15T18:05:00Z">
                <w:rPr>
                  <w:del w:id="1053" w:author="Microsoft account" w:date="2016-03-15T18:00:00Z"/>
                  <w:rFonts w:eastAsiaTheme="minorEastAsia"/>
                  <w:noProof/>
                  <w:sz w:val="24"/>
                  <w:szCs w:val="24"/>
                  <w:lang w:eastAsia="en-AU"/>
                </w:rPr>
              </w:rPrChange>
            </w:rPr>
            <w:pPrChange w:id="1054" w:author="Microsoft account" w:date="2016-03-15T18:06:00Z">
              <w:pPr>
                <w:pStyle w:val="TOC2"/>
              </w:pPr>
            </w:pPrChange>
          </w:pPr>
          <w:del w:id="1055" w:author="Microsoft account" w:date="2016-03-15T18:00:00Z">
            <w:r w:rsidRPr="008E4ACF" w:rsidDel="00461573">
              <w:rPr>
                <w:rFonts w:ascii="Times New Roman" w:hAnsi="Times New Roman" w:cs="Times New Roman"/>
                <w:noProof/>
                <w:sz w:val="24"/>
                <w:szCs w:val="24"/>
                <w:rPrChange w:id="1056" w:author="Microsoft account" w:date="2016-03-15T18:05:00Z">
                  <w:rPr>
                    <w:rStyle w:val="Hyperlink"/>
                    <w:rFonts w:ascii="Times New Roman" w:hAnsi="Times New Roman" w:cs="Times New Roman"/>
                    <w:noProof/>
                    <w:sz w:val="24"/>
                    <w:szCs w:val="24"/>
                  </w:rPr>
                </w:rPrChange>
              </w:rPr>
              <w:delText>Aim 2: Identifying candidate miRNA escort proteins.</w:delText>
            </w:r>
            <w:r w:rsidRPr="008E4ACF" w:rsidDel="00461573">
              <w:rPr>
                <w:rFonts w:ascii="Times New Roman" w:hAnsi="Times New Roman" w:cs="Times New Roman"/>
                <w:noProof/>
                <w:webHidden/>
                <w:sz w:val="24"/>
                <w:szCs w:val="24"/>
                <w:rPrChange w:id="1057" w:author="Microsoft account" w:date="2016-03-15T18:05:00Z">
                  <w:rPr>
                    <w:noProof/>
                    <w:webHidden/>
                    <w:sz w:val="24"/>
                    <w:szCs w:val="24"/>
                  </w:rPr>
                </w:rPrChange>
              </w:rPr>
              <w:tab/>
              <w:delText>14</w:delText>
            </w:r>
          </w:del>
        </w:p>
        <w:p w14:paraId="2FC22011" w14:textId="77777777" w:rsidR="00200E87" w:rsidRPr="008E4ACF" w:rsidDel="00461573" w:rsidRDefault="00200E87" w:rsidP="008E4ACF">
          <w:pPr>
            <w:pStyle w:val="TOC3"/>
            <w:tabs>
              <w:tab w:val="right" w:leader="dot" w:pos="9174"/>
            </w:tabs>
            <w:spacing w:before="100" w:beforeAutospacing="1" w:line="276" w:lineRule="auto"/>
            <w:rPr>
              <w:del w:id="1058" w:author="Microsoft account" w:date="2016-03-15T18:00:00Z"/>
              <w:rFonts w:ascii="Times New Roman" w:eastAsiaTheme="minorEastAsia" w:hAnsi="Times New Roman" w:cs="Times New Roman"/>
              <w:noProof/>
              <w:sz w:val="24"/>
              <w:szCs w:val="24"/>
              <w:lang w:eastAsia="en-AU"/>
              <w:rPrChange w:id="1059" w:author="Microsoft account" w:date="2016-03-15T18:05:00Z">
                <w:rPr>
                  <w:del w:id="1060" w:author="Microsoft account" w:date="2016-03-15T18:00:00Z"/>
                  <w:rFonts w:eastAsiaTheme="minorEastAsia"/>
                  <w:noProof/>
                  <w:sz w:val="24"/>
                  <w:szCs w:val="24"/>
                  <w:lang w:eastAsia="en-AU"/>
                </w:rPr>
              </w:rPrChange>
            </w:rPr>
            <w:pPrChange w:id="1061" w:author="Microsoft account" w:date="2016-03-15T18:06:00Z">
              <w:pPr>
                <w:pStyle w:val="TOC3"/>
                <w:tabs>
                  <w:tab w:val="right" w:leader="dot" w:pos="9174"/>
                </w:tabs>
              </w:pPr>
            </w:pPrChange>
          </w:pPr>
          <w:del w:id="1062" w:author="Microsoft account" w:date="2016-03-15T18:00:00Z">
            <w:r w:rsidRPr="008E4ACF" w:rsidDel="00461573">
              <w:rPr>
                <w:rFonts w:ascii="Times New Roman" w:hAnsi="Times New Roman" w:cs="Times New Roman"/>
                <w:noProof/>
                <w:sz w:val="24"/>
                <w:szCs w:val="24"/>
                <w:rPrChange w:id="1063" w:author="Microsoft account" w:date="2016-03-15T18:05:00Z">
                  <w:rPr>
                    <w:rStyle w:val="Hyperlink"/>
                    <w:rFonts w:ascii="Times New Roman" w:hAnsi="Times New Roman" w:cs="Times New Roman"/>
                    <w:noProof/>
                    <w:sz w:val="24"/>
                    <w:szCs w:val="24"/>
                  </w:rPr>
                </w:rPrChange>
              </w:rPr>
              <w:delText>Identify correlated proteins with RNA-binding ability:</w:delText>
            </w:r>
            <w:r w:rsidRPr="008E4ACF" w:rsidDel="00461573">
              <w:rPr>
                <w:rFonts w:ascii="Times New Roman" w:hAnsi="Times New Roman" w:cs="Times New Roman"/>
                <w:noProof/>
                <w:webHidden/>
                <w:sz w:val="24"/>
                <w:szCs w:val="24"/>
                <w:rPrChange w:id="1064" w:author="Microsoft account" w:date="2016-03-15T18:05:00Z">
                  <w:rPr>
                    <w:noProof/>
                    <w:webHidden/>
                    <w:sz w:val="24"/>
                    <w:szCs w:val="24"/>
                  </w:rPr>
                </w:rPrChange>
              </w:rPr>
              <w:tab/>
              <w:delText>14</w:delText>
            </w:r>
          </w:del>
        </w:p>
        <w:p w14:paraId="4554E618" w14:textId="77777777" w:rsidR="00200E87" w:rsidRPr="008E4ACF" w:rsidDel="00461573" w:rsidRDefault="00200E87" w:rsidP="008E4ACF">
          <w:pPr>
            <w:pStyle w:val="TOC3"/>
            <w:tabs>
              <w:tab w:val="right" w:leader="dot" w:pos="9174"/>
            </w:tabs>
            <w:spacing w:before="100" w:beforeAutospacing="1" w:line="276" w:lineRule="auto"/>
            <w:rPr>
              <w:del w:id="1065" w:author="Microsoft account" w:date="2016-03-15T18:00:00Z"/>
              <w:rFonts w:ascii="Times New Roman" w:eastAsiaTheme="minorEastAsia" w:hAnsi="Times New Roman" w:cs="Times New Roman"/>
              <w:noProof/>
              <w:sz w:val="24"/>
              <w:szCs w:val="24"/>
              <w:lang w:eastAsia="en-AU"/>
              <w:rPrChange w:id="1066" w:author="Microsoft account" w:date="2016-03-15T18:05:00Z">
                <w:rPr>
                  <w:del w:id="1067" w:author="Microsoft account" w:date="2016-03-15T18:00:00Z"/>
                  <w:rFonts w:eastAsiaTheme="minorEastAsia"/>
                  <w:noProof/>
                  <w:sz w:val="24"/>
                  <w:szCs w:val="24"/>
                  <w:lang w:eastAsia="en-AU"/>
                </w:rPr>
              </w:rPrChange>
            </w:rPr>
            <w:pPrChange w:id="1068" w:author="Microsoft account" w:date="2016-03-15T18:06:00Z">
              <w:pPr>
                <w:pStyle w:val="TOC3"/>
                <w:tabs>
                  <w:tab w:val="right" w:leader="dot" w:pos="9174"/>
                </w:tabs>
              </w:pPr>
            </w:pPrChange>
          </w:pPr>
          <w:del w:id="1069" w:author="Microsoft account" w:date="2016-03-15T18:00:00Z">
            <w:r w:rsidRPr="008E4ACF" w:rsidDel="00461573">
              <w:rPr>
                <w:rFonts w:ascii="Times New Roman" w:hAnsi="Times New Roman" w:cs="Times New Roman"/>
                <w:noProof/>
                <w:sz w:val="24"/>
                <w:szCs w:val="24"/>
                <w:rPrChange w:id="1070" w:author="Microsoft account" w:date="2016-03-15T18:05:00Z">
                  <w:rPr>
                    <w:rStyle w:val="Hyperlink"/>
                    <w:rFonts w:ascii="Times New Roman" w:hAnsi="Times New Roman" w:cs="Times New Roman"/>
                    <w:noProof/>
                    <w:sz w:val="24"/>
                    <w:szCs w:val="24"/>
                  </w:rPr>
                </w:rPrChange>
              </w:rPr>
              <w:delText>Motif discovery of selectively exported miRNAs:</w:delText>
            </w:r>
            <w:r w:rsidRPr="008E4ACF" w:rsidDel="00461573">
              <w:rPr>
                <w:rFonts w:ascii="Times New Roman" w:hAnsi="Times New Roman" w:cs="Times New Roman"/>
                <w:noProof/>
                <w:webHidden/>
                <w:sz w:val="24"/>
                <w:szCs w:val="24"/>
                <w:rPrChange w:id="1071" w:author="Microsoft account" w:date="2016-03-15T18:05:00Z">
                  <w:rPr>
                    <w:noProof/>
                    <w:webHidden/>
                    <w:sz w:val="24"/>
                    <w:szCs w:val="24"/>
                  </w:rPr>
                </w:rPrChange>
              </w:rPr>
              <w:tab/>
              <w:delText>15</w:delText>
            </w:r>
          </w:del>
        </w:p>
        <w:p w14:paraId="650C1037" w14:textId="77777777" w:rsidR="00200E87" w:rsidRPr="008E4ACF" w:rsidDel="00461573" w:rsidRDefault="00200E87" w:rsidP="008E4ACF">
          <w:pPr>
            <w:pStyle w:val="TOC3"/>
            <w:tabs>
              <w:tab w:val="right" w:leader="dot" w:pos="9174"/>
            </w:tabs>
            <w:spacing w:before="100" w:beforeAutospacing="1" w:line="276" w:lineRule="auto"/>
            <w:rPr>
              <w:del w:id="1072" w:author="Microsoft account" w:date="2016-03-15T18:00:00Z"/>
              <w:rFonts w:ascii="Times New Roman" w:eastAsiaTheme="minorEastAsia" w:hAnsi="Times New Roman" w:cs="Times New Roman"/>
              <w:noProof/>
              <w:sz w:val="24"/>
              <w:szCs w:val="24"/>
              <w:lang w:eastAsia="en-AU"/>
              <w:rPrChange w:id="1073" w:author="Microsoft account" w:date="2016-03-15T18:05:00Z">
                <w:rPr>
                  <w:del w:id="1074" w:author="Microsoft account" w:date="2016-03-15T18:00:00Z"/>
                  <w:rFonts w:eastAsiaTheme="minorEastAsia"/>
                  <w:noProof/>
                  <w:sz w:val="24"/>
                  <w:szCs w:val="24"/>
                  <w:lang w:eastAsia="en-AU"/>
                </w:rPr>
              </w:rPrChange>
            </w:rPr>
            <w:pPrChange w:id="1075" w:author="Microsoft account" w:date="2016-03-15T18:06:00Z">
              <w:pPr>
                <w:pStyle w:val="TOC3"/>
                <w:tabs>
                  <w:tab w:val="right" w:leader="dot" w:pos="9174"/>
                </w:tabs>
              </w:pPr>
            </w:pPrChange>
          </w:pPr>
          <w:del w:id="1076" w:author="Microsoft account" w:date="2016-03-15T18:00:00Z">
            <w:r w:rsidRPr="008E4ACF" w:rsidDel="00461573">
              <w:rPr>
                <w:rFonts w:ascii="Times New Roman" w:hAnsi="Times New Roman" w:cs="Times New Roman"/>
                <w:noProof/>
                <w:sz w:val="24"/>
                <w:szCs w:val="24"/>
                <w:rPrChange w:id="1077" w:author="Microsoft account" w:date="2016-03-15T18:05:00Z">
                  <w:rPr>
                    <w:rStyle w:val="Hyperlink"/>
                    <w:rFonts w:ascii="Times New Roman" w:hAnsi="Times New Roman" w:cs="Times New Roman"/>
                    <w:noProof/>
                    <w:sz w:val="24"/>
                    <w:szCs w:val="24"/>
                  </w:rPr>
                </w:rPrChange>
              </w:rPr>
              <w:delText>Expectations for Aim 2:</w:delText>
            </w:r>
            <w:r w:rsidRPr="008E4ACF" w:rsidDel="00461573">
              <w:rPr>
                <w:rFonts w:ascii="Times New Roman" w:hAnsi="Times New Roman" w:cs="Times New Roman"/>
                <w:noProof/>
                <w:webHidden/>
                <w:sz w:val="24"/>
                <w:szCs w:val="24"/>
                <w:rPrChange w:id="1078" w:author="Microsoft account" w:date="2016-03-15T18:05:00Z">
                  <w:rPr>
                    <w:noProof/>
                    <w:webHidden/>
                    <w:sz w:val="24"/>
                    <w:szCs w:val="24"/>
                  </w:rPr>
                </w:rPrChange>
              </w:rPr>
              <w:tab/>
              <w:delText>15</w:delText>
            </w:r>
          </w:del>
        </w:p>
        <w:p w14:paraId="1AD70498" w14:textId="77777777" w:rsidR="00200E87" w:rsidRPr="008E4ACF" w:rsidDel="00461573" w:rsidRDefault="00200E87" w:rsidP="008E4ACF">
          <w:pPr>
            <w:pStyle w:val="TOC2"/>
            <w:spacing w:before="100" w:beforeAutospacing="1" w:line="276" w:lineRule="auto"/>
            <w:rPr>
              <w:del w:id="1079" w:author="Microsoft account" w:date="2016-03-15T18:00:00Z"/>
              <w:rFonts w:ascii="Times New Roman" w:eastAsiaTheme="minorEastAsia" w:hAnsi="Times New Roman" w:cs="Times New Roman"/>
              <w:noProof/>
              <w:sz w:val="24"/>
              <w:szCs w:val="24"/>
              <w:lang w:eastAsia="en-AU"/>
              <w:rPrChange w:id="1080" w:author="Microsoft account" w:date="2016-03-15T18:05:00Z">
                <w:rPr>
                  <w:del w:id="1081" w:author="Microsoft account" w:date="2016-03-15T18:00:00Z"/>
                  <w:rFonts w:eastAsiaTheme="minorEastAsia"/>
                  <w:noProof/>
                  <w:sz w:val="24"/>
                  <w:szCs w:val="24"/>
                  <w:lang w:eastAsia="en-AU"/>
                </w:rPr>
              </w:rPrChange>
            </w:rPr>
            <w:pPrChange w:id="1082" w:author="Microsoft account" w:date="2016-03-15T18:06:00Z">
              <w:pPr>
                <w:pStyle w:val="TOC2"/>
              </w:pPr>
            </w:pPrChange>
          </w:pPr>
          <w:del w:id="1083" w:author="Microsoft account" w:date="2016-03-15T18:00:00Z">
            <w:r w:rsidRPr="008E4ACF" w:rsidDel="00461573">
              <w:rPr>
                <w:rFonts w:ascii="Times New Roman" w:hAnsi="Times New Roman" w:cs="Times New Roman"/>
                <w:noProof/>
                <w:sz w:val="24"/>
                <w:szCs w:val="24"/>
                <w:rPrChange w:id="1084" w:author="Microsoft account" w:date="2016-03-15T18:05:00Z">
                  <w:rPr>
                    <w:rStyle w:val="Hyperlink"/>
                    <w:rFonts w:ascii="Times New Roman" w:hAnsi="Times New Roman" w:cs="Times New Roman"/>
                    <w:noProof/>
                    <w:sz w:val="24"/>
                    <w:szCs w:val="24"/>
                  </w:rPr>
                </w:rPrChange>
              </w:rPr>
              <w:delText>Aim 3: Validating the candidate miRNA export protein.</w:delText>
            </w:r>
            <w:r w:rsidRPr="008E4ACF" w:rsidDel="00461573">
              <w:rPr>
                <w:rFonts w:ascii="Times New Roman" w:hAnsi="Times New Roman" w:cs="Times New Roman"/>
                <w:noProof/>
                <w:webHidden/>
                <w:sz w:val="24"/>
                <w:szCs w:val="24"/>
                <w:rPrChange w:id="1085" w:author="Microsoft account" w:date="2016-03-15T18:05:00Z">
                  <w:rPr>
                    <w:noProof/>
                    <w:webHidden/>
                    <w:sz w:val="24"/>
                    <w:szCs w:val="24"/>
                  </w:rPr>
                </w:rPrChange>
              </w:rPr>
              <w:tab/>
              <w:delText>16</w:delText>
            </w:r>
          </w:del>
        </w:p>
        <w:p w14:paraId="45D8034D" w14:textId="77777777" w:rsidR="00200E87" w:rsidRPr="008E4ACF" w:rsidDel="00461573" w:rsidRDefault="00200E87" w:rsidP="008E4ACF">
          <w:pPr>
            <w:pStyle w:val="TOC3"/>
            <w:tabs>
              <w:tab w:val="right" w:leader="dot" w:pos="9174"/>
            </w:tabs>
            <w:spacing w:before="100" w:beforeAutospacing="1" w:line="276" w:lineRule="auto"/>
            <w:rPr>
              <w:del w:id="1086" w:author="Microsoft account" w:date="2016-03-15T18:00:00Z"/>
              <w:rFonts w:ascii="Times New Roman" w:eastAsiaTheme="minorEastAsia" w:hAnsi="Times New Roman" w:cs="Times New Roman"/>
              <w:noProof/>
              <w:sz w:val="24"/>
              <w:szCs w:val="24"/>
              <w:lang w:eastAsia="en-AU"/>
              <w:rPrChange w:id="1087" w:author="Microsoft account" w:date="2016-03-15T18:05:00Z">
                <w:rPr>
                  <w:del w:id="1088" w:author="Microsoft account" w:date="2016-03-15T18:00:00Z"/>
                  <w:rFonts w:eastAsiaTheme="minorEastAsia"/>
                  <w:noProof/>
                  <w:sz w:val="24"/>
                  <w:szCs w:val="24"/>
                  <w:lang w:eastAsia="en-AU"/>
                </w:rPr>
              </w:rPrChange>
            </w:rPr>
            <w:pPrChange w:id="1089" w:author="Microsoft account" w:date="2016-03-15T18:06:00Z">
              <w:pPr>
                <w:pStyle w:val="TOC3"/>
                <w:tabs>
                  <w:tab w:val="right" w:leader="dot" w:pos="9174"/>
                </w:tabs>
              </w:pPr>
            </w:pPrChange>
          </w:pPr>
          <w:del w:id="1090" w:author="Microsoft account" w:date="2016-03-15T18:00:00Z">
            <w:r w:rsidRPr="008E4ACF" w:rsidDel="00461573">
              <w:rPr>
                <w:rFonts w:ascii="Times New Roman" w:hAnsi="Times New Roman" w:cs="Times New Roman"/>
                <w:noProof/>
                <w:sz w:val="24"/>
                <w:szCs w:val="24"/>
                <w:rPrChange w:id="1091" w:author="Microsoft account" w:date="2016-03-15T18:05:00Z">
                  <w:rPr>
                    <w:rStyle w:val="Hyperlink"/>
                    <w:rFonts w:ascii="Times New Roman" w:hAnsi="Times New Roman" w:cs="Times New Roman"/>
                    <w:noProof/>
                    <w:sz w:val="24"/>
                    <w:szCs w:val="24"/>
                  </w:rPr>
                </w:rPrChange>
              </w:rPr>
              <w:delText>Confirmation of binding ability through pulldown assay:</w:delText>
            </w:r>
            <w:r w:rsidRPr="008E4ACF" w:rsidDel="00461573">
              <w:rPr>
                <w:rFonts w:ascii="Times New Roman" w:hAnsi="Times New Roman" w:cs="Times New Roman"/>
                <w:noProof/>
                <w:webHidden/>
                <w:sz w:val="24"/>
                <w:szCs w:val="24"/>
                <w:rPrChange w:id="1092" w:author="Microsoft account" w:date="2016-03-15T18:05:00Z">
                  <w:rPr>
                    <w:noProof/>
                    <w:webHidden/>
                    <w:sz w:val="24"/>
                    <w:szCs w:val="24"/>
                  </w:rPr>
                </w:rPrChange>
              </w:rPr>
              <w:tab/>
              <w:delText>16</w:delText>
            </w:r>
          </w:del>
        </w:p>
        <w:p w14:paraId="0B0370C6" w14:textId="77777777" w:rsidR="00200E87" w:rsidRPr="008E4ACF" w:rsidDel="00461573" w:rsidRDefault="00200E87" w:rsidP="008E4ACF">
          <w:pPr>
            <w:pStyle w:val="TOC3"/>
            <w:tabs>
              <w:tab w:val="right" w:leader="dot" w:pos="9174"/>
            </w:tabs>
            <w:spacing w:before="100" w:beforeAutospacing="1" w:line="276" w:lineRule="auto"/>
            <w:rPr>
              <w:del w:id="1093" w:author="Microsoft account" w:date="2016-03-15T18:00:00Z"/>
              <w:rFonts w:ascii="Times New Roman" w:eastAsiaTheme="minorEastAsia" w:hAnsi="Times New Roman" w:cs="Times New Roman"/>
              <w:noProof/>
              <w:sz w:val="24"/>
              <w:szCs w:val="24"/>
              <w:lang w:eastAsia="en-AU"/>
              <w:rPrChange w:id="1094" w:author="Microsoft account" w:date="2016-03-15T18:05:00Z">
                <w:rPr>
                  <w:del w:id="1095" w:author="Microsoft account" w:date="2016-03-15T18:00:00Z"/>
                  <w:rFonts w:eastAsiaTheme="minorEastAsia"/>
                  <w:noProof/>
                  <w:sz w:val="24"/>
                  <w:szCs w:val="24"/>
                  <w:lang w:eastAsia="en-AU"/>
                </w:rPr>
              </w:rPrChange>
            </w:rPr>
            <w:pPrChange w:id="1096" w:author="Microsoft account" w:date="2016-03-15T18:06:00Z">
              <w:pPr>
                <w:pStyle w:val="TOC3"/>
                <w:tabs>
                  <w:tab w:val="right" w:leader="dot" w:pos="9174"/>
                </w:tabs>
              </w:pPr>
            </w:pPrChange>
          </w:pPr>
          <w:del w:id="1097" w:author="Microsoft account" w:date="2016-03-15T18:00:00Z">
            <w:r w:rsidRPr="008E4ACF" w:rsidDel="00461573">
              <w:rPr>
                <w:rFonts w:ascii="Times New Roman" w:hAnsi="Times New Roman" w:cs="Times New Roman"/>
                <w:noProof/>
                <w:sz w:val="24"/>
                <w:szCs w:val="24"/>
                <w:rPrChange w:id="1098" w:author="Microsoft account" w:date="2016-03-15T18:05:00Z">
                  <w:rPr>
                    <w:rStyle w:val="Hyperlink"/>
                    <w:rFonts w:ascii="Times New Roman" w:hAnsi="Times New Roman" w:cs="Times New Roman"/>
                    <w:noProof/>
                    <w:sz w:val="24"/>
                    <w:szCs w:val="24"/>
                    <w:shd w:val="clear" w:color="auto" w:fill="FFFFFF"/>
                  </w:rPr>
                </w:rPrChange>
              </w:rPr>
              <w:delText>Co-localisation by immunofluorescence confocal microscopy:</w:delText>
            </w:r>
            <w:r w:rsidRPr="008E4ACF" w:rsidDel="00461573">
              <w:rPr>
                <w:rFonts w:ascii="Times New Roman" w:hAnsi="Times New Roman" w:cs="Times New Roman"/>
                <w:noProof/>
                <w:webHidden/>
                <w:sz w:val="24"/>
                <w:szCs w:val="24"/>
                <w:rPrChange w:id="1099" w:author="Microsoft account" w:date="2016-03-15T18:05:00Z">
                  <w:rPr>
                    <w:noProof/>
                    <w:webHidden/>
                    <w:sz w:val="24"/>
                    <w:szCs w:val="24"/>
                  </w:rPr>
                </w:rPrChange>
              </w:rPr>
              <w:tab/>
              <w:delText>16</w:delText>
            </w:r>
          </w:del>
        </w:p>
        <w:p w14:paraId="1E0A2091" w14:textId="77777777" w:rsidR="00200E87" w:rsidRPr="008E4ACF" w:rsidDel="00461573" w:rsidRDefault="00200E87" w:rsidP="008E4ACF">
          <w:pPr>
            <w:pStyle w:val="TOC3"/>
            <w:tabs>
              <w:tab w:val="right" w:leader="dot" w:pos="9174"/>
            </w:tabs>
            <w:spacing w:before="100" w:beforeAutospacing="1" w:line="276" w:lineRule="auto"/>
            <w:rPr>
              <w:del w:id="1100" w:author="Microsoft account" w:date="2016-03-15T18:00:00Z"/>
              <w:rFonts w:ascii="Times New Roman" w:eastAsiaTheme="minorEastAsia" w:hAnsi="Times New Roman" w:cs="Times New Roman"/>
              <w:noProof/>
              <w:sz w:val="24"/>
              <w:szCs w:val="24"/>
              <w:lang w:eastAsia="en-AU"/>
              <w:rPrChange w:id="1101" w:author="Microsoft account" w:date="2016-03-15T18:05:00Z">
                <w:rPr>
                  <w:del w:id="1102" w:author="Microsoft account" w:date="2016-03-15T18:00:00Z"/>
                  <w:rFonts w:eastAsiaTheme="minorEastAsia"/>
                  <w:noProof/>
                  <w:sz w:val="24"/>
                  <w:szCs w:val="24"/>
                  <w:lang w:eastAsia="en-AU"/>
                </w:rPr>
              </w:rPrChange>
            </w:rPr>
            <w:pPrChange w:id="1103" w:author="Microsoft account" w:date="2016-03-15T18:06:00Z">
              <w:pPr>
                <w:pStyle w:val="TOC3"/>
                <w:tabs>
                  <w:tab w:val="right" w:leader="dot" w:pos="9174"/>
                </w:tabs>
              </w:pPr>
            </w:pPrChange>
          </w:pPr>
          <w:del w:id="1104" w:author="Microsoft account" w:date="2016-03-15T18:00:00Z">
            <w:r w:rsidRPr="008E4ACF" w:rsidDel="00461573">
              <w:rPr>
                <w:rFonts w:ascii="Times New Roman" w:hAnsi="Times New Roman" w:cs="Times New Roman"/>
                <w:noProof/>
                <w:sz w:val="24"/>
                <w:szCs w:val="24"/>
                <w:rPrChange w:id="1105" w:author="Microsoft account" w:date="2016-03-15T18:05:00Z">
                  <w:rPr>
                    <w:rStyle w:val="Hyperlink"/>
                    <w:rFonts w:ascii="Times New Roman" w:hAnsi="Times New Roman" w:cs="Times New Roman"/>
                    <w:noProof/>
                    <w:sz w:val="24"/>
                    <w:szCs w:val="24"/>
                  </w:rPr>
                </w:rPrChange>
              </w:rPr>
              <w:delText>Expectations for Aim 3:</w:delText>
            </w:r>
            <w:r w:rsidRPr="008E4ACF" w:rsidDel="00461573">
              <w:rPr>
                <w:rFonts w:ascii="Times New Roman" w:hAnsi="Times New Roman" w:cs="Times New Roman"/>
                <w:noProof/>
                <w:webHidden/>
                <w:sz w:val="24"/>
                <w:szCs w:val="24"/>
                <w:rPrChange w:id="1106" w:author="Microsoft account" w:date="2016-03-15T18:05:00Z">
                  <w:rPr>
                    <w:noProof/>
                    <w:webHidden/>
                    <w:sz w:val="24"/>
                    <w:szCs w:val="24"/>
                  </w:rPr>
                </w:rPrChange>
              </w:rPr>
              <w:tab/>
              <w:delText>17</w:delText>
            </w:r>
          </w:del>
        </w:p>
        <w:p w14:paraId="05901CD7" w14:textId="77777777" w:rsidR="00200E87" w:rsidRPr="008E4ACF" w:rsidDel="00461573" w:rsidRDefault="00200E87" w:rsidP="008E4ACF">
          <w:pPr>
            <w:pStyle w:val="TOC2"/>
            <w:spacing w:before="100" w:beforeAutospacing="1" w:line="276" w:lineRule="auto"/>
            <w:rPr>
              <w:del w:id="1107" w:author="Microsoft account" w:date="2016-03-15T18:00:00Z"/>
              <w:rFonts w:ascii="Times New Roman" w:eastAsiaTheme="minorEastAsia" w:hAnsi="Times New Roman" w:cs="Times New Roman"/>
              <w:noProof/>
              <w:sz w:val="24"/>
              <w:szCs w:val="24"/>
              <w:lang w:eastAsia="en-AU"/>
              <w:rPrChange w:id="1108" w:author="Microsoft account" w:date="2016-03-15T18:05:00Z">
                <w:rPr>
                  <w:del w:id="1109" w:author="Microsoft account" w:date="2016-03-15T18:00:00Z"/>
                  <w:rFonts w:eastAsiaTheme="minorEastAsia"/>
                  <w:noProof/>
                  <w:sz w:val="24"/>
                  <w:szCs w:val="24"/>
                  <w:lang w:eastAsia="en-AU"/>
                </w:rPr>
              </w:rPrChange>
            </w:rPr>
            <w:pPrChange w:id="1110" w:author="Microsoft account" w:date="2016-03-15T18:06:00Z">
              <w:pPr>
                <w:pStyle w:val="TOC2"/>
              </w:pPr>
            </w:pPrChange>
          </w:pPr>
          <w:del w:id="1111" w:author="Microsoft account" w:date="2016-03-15T18:00:00Z">
            <w:r w:rsidRPr="008E4ACF" w:rsidDel="00461573">
              <w:rPr>
                <w:rFonts w:ascii="Times New Roman" w:hAnsi="Times New Roman" w:cs="Times New Roman"/>
                <w:noProof/>
                <w:sz w:val="24"/>
                <w:szCs w:val="24"/>
                <w:rPrChange w:id="1112" w:author="Microsoft account" w:date="2016-03-15T18:05:00Z">
                  <w:rPr>
                    <w:rStyle w:val="Hyperlink"/>
                    <w:rFonts w:ascii="Times New Roman" w:hAnsi="Times New Roman" w:cs="Times New Roman"/>
                    <w:noProof/>
                    <w:sz w:val="24"/>
                    <w:szCs w:val="24"/>
                  </w:rPr>
                </w:rPrChange>
              </w:rPr>
              <w:delText>Timeline</w:delText>
            </w:r>
            <w:r w:rsidRPr="008E4ACF" w:rsidDel="00461573">
              <w:rPr>
                <w:rFonts w:ascii="Times New Roman" w:hAnsi="Times New Roman" w:cs="Times New Roman"/>
                <w:noProof/>
                <w:webHidden/>
                <w:sz w:val="24"/>
                <w:szCs w:val="24"/>
                <w:rPrChange w:id="1113" w:author="Microsoft account" w:date="2016-03-15T18:05:00Z">
                  <w:rPr>
                    <w:noProof/>
                    <w:webHidden/>
                    <w:sz w:val="24"/>
                    <w:szCs w:val="24"/>
                  </w:rPr>
                </w:rPrChange>
              </w:rPr>
              <w:tab/>
              <w:delText>17</w:delText>
            </w:r>
          </w:del>
        </w:p>
        <w:p w14:paraId="04AF267F" w14:textId="77777777" w:rsidR="00200E87" w:rsidRPr="008E4ACF" w:rsidDel="00461573" w:rsidRDefault="00200E87" w:rsidP="008E4ACF">
          <w:pPr>
            <w:pStyle w:val="TOC1"/>
            <w:tabs>
              <w:tab w:val="right" w:leader="dot" w:pos="9174"/>
            </w:tabs>
            <w:spacing w:before="100" w:beforeAutospacing="1" w:line="276" w:lineRule="auto"/>
            <w:rPr>
              <w:del w:id="1114" w:author="Microsoft account" w:date="2016-03-15T18:00:00Z"/>
              <w:rFonts w:ascii="Times New Roman" w:eastAsiaTheme="minorEastAsia" w:hAnsi="Times New Roman" w:cs="Times New Roman"/>
              <w:noProof/>
              <w:sz w:val="24"/>
              <w:szCs w:val="24"/>
              <w:lang w:eastAsia="en-AU"/>
              <w:rPrChange w:id="1115" w:author="Microsoft account" w:date="2016-03-15T18:05:00Z">
                <w:rPr>
                  <w:del w:id="1116" w:author="Microsoft account" w:date="2016-03-15T18:00:00Z"/>
                  <w:rFonts w:eastAsiaTheme="minorEastAsia"/>
                  <w:noProof/>
                  <w:sz w:val="24"/>
                  <w:szCs w:val="24"/>
                  <w:lang w:eastAsia="en-AU"/>
                </w:rPr>
              </w:rPrChange>
            </w:rPr>
            <w:pPrChange w:id="1117" w:author="Microsoft account" w:date="2016-03-15T18:06:00Z">
              <w:pPr>
                <w:pStyle w:val="TOC1"/>
                <w:tabs>
                  <w:tab w:val="right" w:leader="dot" w:pos="9174"/>
                </w:tabs>
              </w:pPr>
            </w:pPrChange>
          </w:pPr>
          <w:del w:id="1118" w:author="Microsoft account" w:date="2016-03-15T18:00:00Z">
            <w:r w:rsidRPr="008E4ACF" w:rsidDel="00461573">
              <w:rPr>
                <w:rFonts w:ascii="Times New Roman" w:hAnsi="Times New Roman" w:cs="Times New Roman"/>
                <w:noProof/>
                <w:sz w:val="24"/>
                <w:szCs w:val="24"/>
                <w:rPrChange w:id="1119" w:author="Microsoft account" w:date="2016-03-15T18:05:00Z">
                  <w:rPr>
                    <w:rStyle w:val="Hyperlink"/>
                    <w:rFonts w:ascii="Times New Roman" w:hAnsi="Times New Roman" w:cs="Times New Roman"/>
                    <w:noProof/>
                    <w:sz w:val="24"/>
                    <w:szCs w:val="24"/>
                  </w:rPr>
                </w:rPrChange>
              </w:rPr>
              <w:delText>Significance</w:delText>
            </w:r>
            <w:r w:rsidRPr="008E4ACF" w:rsidDel="00461573">
              <w:rPr>
                <w:rFonts w:ascii="Times New Roman" w:hAnsi="Times New Roman" w:cs="Times New Roman"/>
                <w:noProof/>
                <w:webHidden/>
                <w:sz w:val="24"/>
                <w:szCs w:val="24"/>
                <w:rPrChange w:id="1120" w:author="Microsoft account" w:date="2016-03-15T18:05:00Z">
                  <w:rPr>
                    <w:noProof/>
                    <w:webHidden/>
                    <w:sz w:val="24"/>
                    <w:szCs w:val="24"/>
                  </w:rPr>
                </w:rPrChange>
              </w:rPr>
              <w:tab/>
              <w:delText>17</w:delText>
            </w:r>
          </w:del>
        </w:p>
        <w:p w14:paraId="4E648710" w14:textId="77777777" w:rsidR="00200E87" w:rsidRPr="008E4ACF" w:rsidDel="00461573" w:rsidRDefault="00200E87" w:rsidP="008E4ACF">
          <w:pPr>
            <w:pStyle w:val="TOC1"/>
            <w:tabs>
              <w:tab w:val="right" w:leader="dot" w:pos="9174"/>
            </w:tabs>
            <w:spacing w:before="100" w:beforeAutospacing="1" w:line="276" w:lineRule="auto"/>
            <w:rPr>
              <w:del w:id="1121" w:author="Microsoft account" w:date="2016-03-15T18:00:00Z"/>
              <w:rFonts w:ascii="Times New Roman" w:eastAsiaTheme="minorEastAsia" w:hAnsi="Times New Roman" w:cs="Times New Roman"/>
              <w:noProof/>
              <w:sz w:val="24"/>
              <w:szCs w:val="24"/>
              <w:lang w:eastAsia="en-AU"/>
              <w:rPrChange w:id="1122" w:author="Microsoft account" w:date="2016-03-15T18:05:00Z">
                <w:rPr>
                  <w:del w:id="1123" w:author="Microsoft account" w:date="2016-03-15T18:00:00Z"/>
                  <w:rFonts w:eastAsiaTheme="minorEastAsia"/>
                  <w:noProof/>
                  <w:sz w:val="24"/>
                  <w:szCs w:val="24"/>
                  <w:lang w:eastAsia="en-AU"/>
                </w:rPr>
              </w:rPrChange>
            </w:rPr>
            <w:pPrChange w:id="1124" w:author="Microsoft account" w:date="2016-03-15T18:06:00Z">
              <w:pPr>
                <w:pStyle w:val="TOC1"/>
                <w:tabs>
                  <w:tab w:val="right" w:leader="dot" w:pos="9174"/>
                </w:tabs>
              </w:pPr>
            </w:pPrChange>
          </w:pPr>
          <w:del w:id="1125" w:author="Microsoft account" w:date="2016-03-15T18:00:00Z">
            <w:r w:rsidRPr="008E4ACF" w:rsidDel="00461573">
              <w:rPr>
                <w:rFonts w:ascii="Times New Roman" w:hAnsi="Times New Roman" w:cs="Times New Roman"/>
                <w:noProof/>
                <w:sz w:val="24"/>
                <w:szCs w:val="24"/>
                <w:rPrChange w:id="1126" w:author="Microsoft account" w:date="2016-03-15T18:05:00Z">
                  <w:rPr>
                    <w:rStyle w:val="Hyperlink"/>
                    <w:rFonts w:ascii="Times New Roman" w:hAnsi="Times New Roman" w:cs="Times New Roman"/>
                    <w:noProof/>
                    <w:sz w:val="24"/>
                    <w:szCs w:val="24"/>
                  </w:rPr>
                </w:rPrChange>
              </w:rPr>
              <w:delText>References:</w:delText>
            </w:r>
            <w:r w:rsidRPr="008E4ACF" w:rsidDel="00461573">
              <w:rPr>
                <w:rFonts w:ascii="Times New Roman" w:hAnsi="Times New Roman" w:cs="Times New Roman"/>
                <w:noProof/>
                <w:webHidden/>
                <w:sz w:val="24"/>
                <w:szCs w:val="24"/>
                <w:rPrChange w:id="1127" w:author="Microsoft account" w:date="2016-03-15T18:05:00Z">
                  <w:rPr>
                    <w:noProof/>
                    <w:webHidden/>
                    <w:sz w:val="24"/>
                    <w:szCs w:val="24"/>
                  </w:rPr>
                </w:rPrChange>
              </w:rPr>
              <w:tab/>
              <w:delText>18</w:delText>
            </w:r>
          </w:del>
        </w:p>
        <w:p w14:paraId="019E621C" w14:textId="77777777" w:rsidR="00783692" w:rsidRPr="000C3393" w:rsidRDefault="003800F8" w:rsidP="008E4ACF">
          <w:pPr>
            <w:spacing w:before="100" w:beforeAutospacing="1" w:line="276" w:lineRule="auto"/>
            <w:rPr>
              <w:rStyle w:val="Heading1Char"/>
              <w:rFonts w:ascii="Times New Roman" w:eastAsiaTheme="minorHAnsi" w:hAnsi="Times New Roman" w:cs="Times New Roman"/>
              <w:color w:val="auto"/>
              <w:sz w:val="22"/>
              <w:szCs w:val="22"/>
            </w:rPr>
            <w:pPrChange w:id="1128" w:author="Microsoft account" w:date="2016-03-15T18:06:00Z">
              <w:pPr>
                <w:spacing w:line="360" w:lineRule="auto"/>
              </w:pPr>
            </w:pPrChange>
          </w:pPr>
          <w:r w:rsidRPr="008E4ACF">
            <w:rPr>
              <w:rFonts w:ascii="Times New Roman" w:hAnsi="Times New Roman" w:cs="Times New Roman"/>
              <w:bCs/>
              <w:noProof/>
              <w:sz w:val="24"/>
              <w:szCs w:val="24"/>
            </w:rPr>
            <w:fldChar w:fldCharType="end"/>
          </w:r>
        </w:p>
      </w:sdtContent>
    </w:sdt>
    <w:p w14:paraId="5418F2F5" w14:textId="77777777" w:rsidR="008E4ACF" w:rsidRDefault="008E4ACF" w:rsidP="00B13574">
      <w:pPr>
        <w:pStyle w:val="Heading1"/>
        <w:rPr>
          <w:ins w:id="1129" w:author="Microsoft account" w:date="2016-03-15T18:07:00Z"/>
          <w:rStyle w:val="Heading1Char"/>
          <w:rFonts w:ascii="Times New Roman" w:hAnsi="Times New Roman" w:cs="Times New Roman"/>
        </w:rPr>
      </w:pPr>
      <w:bookmarkStart w:id="1130" w:name="_Toc445828504"/>
    </w:p>
    <w:p w14:paraId="342671DD" w14:textId="77777777" w:rsidR="00B13574" w:rsidRPr="000C3393" w:rsidRDefault="00783692" w:rsidP="00B13574">
      <w:pPr>
        <w:pStyle w:val="Heading1"/>
        <w:rPr>
          <w:rStyle w:val="Heading1Char"/>
          <w:rFonts w:ascii="Times New Roman" w:hAnsi="Times New Roman" w:cs="Times New Roman"/>
        </w:rPr>
      </w:pPr>
      <w:r w:rsidRPr="000C3393">
        <w:rPr>
          <w:rStyle w:val="Heading1Char"/>
          <w:rFonts w:ascii="Times New Roman" w:hAnsi="Times New Roman" w:cs="Times New Roman"/>
        </w:rPr>
        <w:t>List of Abbreviations:</w:t>
      </w:r>
      <w:bookmarkEnd w:id="1130"/>
      <w:r w:rsidRPr="000C3393">
        <w:rPr>
          <w:rStyle w:val="Heading1Char"/>
          <w:rFonts w:ascii="Times New Roman" w:hAnsi="Times New Roman" w:cs="Times New Roman"/>
        </w:rPr>
        <w:t xml:space="preserve"> </w:t>
      </w:r>
    </w:p>
    <w:p w14:paraId="41EAECC6" w14:textId="77777777" w:rsidR="00B13574" w:rsidRPr="000C3393" w:rsidRDefault="00B13574" w:rsidP="00B13574">
      <w:pPr>
        <w:rPr>
          <w:rFonts w:ascii="Times New Roman" w:hAnsi="Times New Roman" w:cs="Times New Roman"/>
          <w:sz w:val="24"/>
        </w:rPr>
      </w:pPr>
    </w:p>
    <w:p w14:paraId="6C8A43D4"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0F5900B9"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647D717A"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3B773EF8"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68B78E47"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miRNA</w:t>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64DA1FFE" w14:textId="77777777" w:rsidR="008A2CC3" w:rsidRPr="000C3393" w:rsidDel="00E675AA" w:rsidRDefault="008A2CC3" w:rsidP="008A2CC3">
      <w:pPr>
        <w:rPr>
          <w:del w:id="1131" w:author="Harley Robinson " w:date="2016-03-15T08:26:00Z"/>
          <w:rFonts w:ascii="Times New Roman" w:hAnsi="Times New Roman" w:cs="Times New Roman"/>
          <w:sz w:val="24"/>
        </w:rPr>
      </w:pPr>
      <w:del w:id="1132" w:author="Harley Robinson " w:date="2016-03-15T08:26:00Z">
        <w:r w:rsidRPr="000C3393" w:rsidDel="00E675AA">
          <w:rPr>
            <w:rFonts w:ascii="Times New Roman" w:hAnsi="Times New Roman" w:cs="Times New Roman"/>
            <w:sz w:val="24"/>
          </w:rPr>
          <w:delText>PC3</w:delText>
        </w:r>
        <w:r w:rsidRPr="000C3393" w:rsidDel="00E675AA">
          <w:rPr>
            <w:rFonts w:ascii="Times New Roman" w:hAnsi="Times New Roman" w:cs="Times New Roman"/>
            <w:sz w:val="24"/>
          </w:rPr>
          <w:tab/>
        </w:r>
        <w:r w:rsidRPr="000C3393" w:rsidDel="00E675AA">
          <w:rPr>
            <w:rFonts w:ascii="Times New Roman" w:hAnsi="Times New Roman" w:cs="Times New Roman"/>
            <w:sz w:val="24"/>
          </w:rPr>
          <w:tab/>
        </w:r>
        <w:r w:rsidDel="00E675AA">
          <w:rPr>
            <w:rFonts w:ascii="Times New Roman" w:hAnsi="Times New Roman" w:cs="Times New Roman"/>
            <w:sz w:val="24"/>
          </w:rPr>
          <w:tab/>
        </w:r>
        <w:r w:rsidRPr="000C3393" w:rsidDel="00E675AA">
          <w:rPr>
            <w:rFonts w:ascii="Times New Roman" w:hAnsi="Times New Roman" w:cs="Times New Roman"/>
            <w:sz w:val="24"/>
          </w:rPr>
          <w:delText>Prostate Cancer Cell line</w:delText>
        </w:r>
      </w:del>
    </w:p>
    <w:p w14:paraId="1F0A4A30"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68CCD107" w14:textId="77777777"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RT-qPCR</w:t>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147BDF39" w14:textId="77777777"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6F2F53D6" w14:textId="77777777" w:rsidR="00853F36" w:rsidRPr="000C3393" w:rsidRDefault="00853F36" w:rsidP="008A2CC3">
      <w:pPr>
        <w:pStyle w:val="NoSpacing"/>
        <w:spacing w:line="480" w:lineRule="auto"/>
        <w:rPr>
          <w:rFonts w:ascii="Times New Roman" w:hAnsi="Times New Roman" w:cs="Times New Roman"/>
          <w:b/>
          <w:sz w:val="28"/>
          <w:szCs w:val="24"/>
        </w:rPr>
      </w:pPr>
      <w:bookmarkStart w:id="1133" w:name="_Toc445828505"/>
      <w:r w:rsidRPr="000C3393">
        <w:rPr>
          <w:rStyle w:val="Heading1Char"/>
          <w:rFonts w:ascii="Times New Roman" w:hAnsi="Times New Roman" w:cs="Times New Roman"/>
          <w:b/>
          <w:sz w:val="28"/>
          <w:szCs w:val="24"/>
        </w:rPr>
        <w:lastRenderedPageBreak/>
        <w:t>Introduction</w:t>
      </w:r>
      <w:bookmarkEnd w:id="1133"/>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p>
    <w:p w14:paraId="05B0398C" w14:textId="6F58426A" w:rsidR="0085172D" w:rsidRPr="000C3393" w:rsidRDefault="0085172D" w:rsidP="008A2CC3">
      <w:pPr>
        <w:pStyle w:val="NoSpacing"/>
        <w:spacing w:line="480" w:lineRule="auto"/>
        <w:ind w:firstLine="142"/>
        <w:rPr>
          <w:rFonts w:ascii="Times New Roman" w:hAnsi="Times New Roman" w:cs="Times New Roman"/>
          <w:color w:val="000000"/>
          <w:sz w:val="24"/>
          <w:szCs w:val="24"/>
          <w:shd w:val="clear" w:color="auto" w:fill="FFFFFF"/>
        </w:rPr>
      </w:pPr>
      <w:r w:rsidRPr="000C3393">
        <w:rPr>
          <w:rFonts w:ascii="Times New Roman" w:hAnsi="Times New Roman" w:cs="Times New Roman"/>
          <w:sz w:val="24"/>
          <w:szCs w:val="24"/>
        </w:rPr>
        <w:t>Extracellular vesicles are cell-derived lipid bound vesicles that house proteins and RNAs, including messenger and microRNAs, originating from the host cell</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(Valadi</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(Yoon</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Cargo sorting is </w:t>
      </w:r>
      <w:r w:rsidR="008A2CC3">
        <w:rPr>
          <w:rFonts w:ascii="Times New Roman" w:hAnsi="Times New Roman" w:cs="Times New Roman"/>
          <w:sz w:val="24"/>
          <w:szCs w:val="24"/>
        </w:rPr>
        <w:t>altered</w:t>
      </w:r>
      <w:r w:rsidR="003768B9" w:rsidRPr="000C3393">
        <w:rPr>
          <w:rFonts w:ascii="Times New Roman" w:hAnsi="Times New Roman" w:cs="Times New Roman"/>
          <w:sz w:val="24"/>
          <w:szCs w:val="24"/>
        </w:rPr>
        <w:t xml:space="preserve"> </w:t>
      </w:r>
      <w:r w:rsidR="00333E9F" w:rsidRPr="000C3393">
        <w:rPr>
          <w:rFonts w:ascii="Times New Roman" w:hAnsi="Times New Roman" w:cs="Times New Roman"/>
          <w:sz w:val="24"/>
          <w:szCs w:val="24"/>
        </w:rPr>
        <w:t>by changes</w:t>
      </w:r>
      <w:r w:rsidR="00537CB0" w:rsidRPr="000C3393">
        <w:rPr>
          <w:rFonts w:ascii="Times New Roman" w:hAnsi="Times New Roman" w:cs="Times New Roman"/>
          <w:sz w:val="24"/>
          <w:szCs w:val="24"/>
        </w:rPr>
        <w:t xml:space="preserve"> in lipid raft composition</w:t>
      </w:r>
      <w:r w:rsidR="00D85365" w:rsidRPr="000C3393">
        <w:rPr>
          <w:rFonts w:ascii="Times New Roman" w:hAnsi="Times New Roman" w:cs="Times New Roman"/>
          <w:sz w:val="24"/>
          <w:szCs w:val="24"/>
        </w:rPr>
        <w:t xml:space="preserve">, which has been somewhat documented in terms of protein sorting. However, </w:t>
      </w:r>
      <w:r w:rsidR="00716E81" w:rsidRPr="000C3393">
        <w:rPr>
          <w:rFonts w:ascii="Times New Roman" w:hAnsi="Times New Roman" w:cs="Times New Roman"/>
          <w:sz w:val="24"/>
          <w:szCs w:val="24"/>
        </w:rPr>
        <w:t xml:space="preserve">the mechanism for </w:t>
      </w:r>
      <w:r w:rsidR="00D85365" w:rsidRPr="000C3393">
        <w:rPr>
          <w:rFonts w:ascii="Times New Roman" w:hAnsi="Times New Roman" w:cs="Times New Roman"/>
          <w:sz w:val="24"/>
          <w:szCs w:val="24"/>
        </w:rPr>
        <w:t xml:space="preserve">microRNA sorting </w:t>
      </w:r>
      <w:r w:rsidR="00716E81" w:rsidRPr="000C3393">
        <w:rPr>
          <w:rFonts w:ascii="Times New Roman" w:hAnsi="Times New Roman" w:cs="Times New Roman"/>
          <w:sz w:val="24"/>
          <w:szCs w:val="24"/>
        </w:rPr>
        <w:t xml:space="preserve">into extracellular vesicles </w:t>
      </w:r>
      <w:r w:rsidR="00D85365" w:rsidRPr="000C3393">
        <w:rPr>
          <w:rFonts w:ascii="Times New Roman" w:hAnsi="Times New Roman" w:cs="Times New Roman"/>
          <w:sz w:val="24"/>
          <w:szCs w:val="24"/>
        </w:rPr>
        <w:t xml:space="preserve">has not been elucidated. </w:t>
      </w:r>
      <w:r w:rsidR="00A770FA" w:rsidRPr="000C3393">
        <w:rPr>
          <w:rFonts w:ascii="Times New Roman" w:hAnsi="Times New Roman" w:cs="Times New Roman"/>
          <w:sz w:val="24"/>
          <w:szCs w:val="24"/>
        </w:rPr>
        <w:t xml:space="preserve">Functional microRNAs that are </w:t>
      </w:r>
      <w:r w:rsidR="006407B5" w:rsidRPr="000C3393">
        <w:rPr>
          <w:rFonts w:ascii="Times New Roman" w:hAnsi="Times New Roman" w:cs="Times New Roman"/>
          <w:sz w:val="24"/>
          <w:szCs w:val="24"/>
        </w:rPr>
        <w:t>integrated</w:t>
      </w:r>
      <w:r w:rsidR="00A770FA" w:rsidRPr="000C3393">
        <w:rPr>
          <w:rFonts w:ascii="Times New Roman" w:hAnsi="Times New Roman" w:cs="Times New Roman"/>
          <w:sz w:val="24"/>
          <w:szCs w:val="24"/>
        </w:rPr>
        <w:t xml:space="preserve"> into recipient cells down regulate their target proteins and therefore pathways, commonly exploited </w:t>
      </w:r>
      <w:r w:rsidR="00873DDC" w:rsidRPr="000C3393">
        <w:rPr>
          <w:rFonts w:ascii="Times New Roman" w:hAnsi="Times New Roman" w:cs="Times New Roman"/>
          <w:sz w:val="24"/>
          <w:szCs w:val="24"/>
        </w:rPr>
        <w:t>in metastatic disease</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&lt;EndNote&gt;&lt;Cite&gt;&lt;Author&gt;Falcone&lt;/Author&gt;&lt;Year&gt;2015&lt;/Year&gt;&lt;RecNum&gt;127&lt;/RecNum&gt;&lt;DisplayText&gt;(Falcone&lt;style face="italic"&gt; et al.&lt;/style&gt; 2015)&lt;/DisplayText&gt;&lt;record&gt;&lt;rec-number&gt;127&lt;/rec-number&gt;&lt;foreign-keys&gt;&lt;key app="EN" db-id="fvaw9vd5rrfez2epavc5exebz02xt0vvvwrs" timestamp="1457324451"&gt;127&lt;/key&gt;&lt;/foreign-keys&gt;&lt;ref-type name="Journal Article"&gt;17&lt;/ref-type&gt;&lt;contributors&gt;&lt;authors&gt;&lt;author&gt;Falcone, Germana&lt;/author&gt;&lt;author&gt;Felsani, Armando&lt;/author&gt;&lt;author&gt;D’Agnano, Igea&lt;/author&gt;&lt;/authors&gt;&lt;/contributors&gt;&lt;titles&gt;&lt;title&gt;Signaling by exosomal microRNAs in cancer&lt;/title&gt;&lt;secondary-title&gt;Journal of Experimental &amp;amp; Clinical Cancer Research : CR&lt;/secondary-title&gt;&lt;/titles&gt;&lt;periodical&gt;&lt;full-title&gt;Journal of Experimental &amp;amp; Clinical Cancer Research : CR&lt;/full-title&gt;&lt;/periodical&gt;&lt;pages&gt;32&lt;/pages&gt;&lt;volume&gt;34&lt;/volume&gt;&lt;number&gt;1&lt;/number&gt;&lt;dates&gt;&lt;year&gt;2015&lt;/year&gt;&lt;pub-dates&gt;&lt;date&gt;04/02&amp;#xD;02/06/received&amp;#xD;03/16/accepted&lt;/date&gt;&lt;/pub-dates&gt;&lt;/dates&gt;&lt;pub-location&gt;London&lt;/pub-location&gt;&lt;publisher&gt;BioMed Central&lt;/publisher&gt;&lt;isbn&gt;0392-9078&amp;#xD;1756-9966&lt;/isbn&gt;&lt;accession-num&gt;PMC4391656&lt;/accession-num&gt;&lt;urls&gt;&lt;related-urls&gt;&lt;url&gt;http://www.ncbi.nlm.nih.gov/pmc/articles/PMC4391656/&lt;/url&gt;&lt;/related-urls&gt;&lt;/urls&gt;&lt;electronic-resource-num&gt;10.1186/s13046-015-0148-3&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(Falcone</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2015)</w:t>
      </w:r>
      <w:r w:rsidR="003F5101" w:rsidRPr="000C3393">
        <w:rPr>
          <w:rFonts w:ascii="Times New Roman" w:hAnsi="Times New Roman" w:cs="Times New Roman"/>
          <w:sz w:val="24"/>
          <w:szCs w:val="24"/>
        </w:rPr>
        <w:fldChar w:fldCharType="end"/>
      </w:r>
      <w:r w:rsidR="00A770FA" w:rsidRPr="000C3393">
        <w:rPr>
          <w:rFonts w:ascii="Times New Roman" w:hAnsi="Times New Roman" w:cs="Times New Roman"/>
          <w:sz w:val="24"/>
          <w:szCs w:val="24"/>
        </w:rPr>
        <w:t xml:space="preserve">. </w:t>
      </w:r>
      <w:r w:rsidR="0079678A" w:rsidRPr="000C3393">
        <w:rPr>
          <w:rFonts w:ascii="Times New Roman" w:hAnsi="Times New Roman" w:cs="Times New Roman"/>
          <w:sz w:val="24"/>
          <w:szCs w:val="24"/>
        </w:rPr>
        <w:t xml:space="preserve">Similarly, abnormalities in lipid raft composition had been linked to multiple pathologies, including cardiac hypertrophy, </w:t>
      </w:r>
      <w:r w:rsidR="00B10ADA" w:rsidRPr="000C3393">
        <w:rPr>
          <w:rFonts w:ascii="Times New Roman" w:hAnsi="Times New Roman" w:cs="Times New Roman"/>
          <w:sz w:val="24"/>
          <w:szCs w:val="24"/>
        </w:rPr>
        <w:t>Alzheimer’s</w:t>
      </w:r>
      <w:r w:rsidR="0079678A" w:rsidRPr="000C3393">
        <w:rPr>
          <w:rFonts w:ascii="Times New Roman" w:hAnsi="Times New Roman" w:cs="Times New Roman"/>
          <w:sz w:val="24"/>
          <w:szCs w:val="24"/>
        </w:rPr>
        <w:t xml:space="preserve"> disease and diabetes</w:t>
      </w:r>
      <w:r w:rsidR="00853F36"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&lt;EndNote&gt;&lt;Cite&gt;&lt;Author&gt;Cohen&lt;/Author&gt;&lt;Year&gt;2003&lt;/Year&gt;&lt;RecNum&gt;116&lt;/RecNum&gt;&lt;DisplayText&gt;(Simons&lt;style face="italic"&gt; et al.&lt;/style&gt;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(Simons</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2002; Cohen</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2003)</w:t>
      </w:r>
      <w:r w:rsidR="00853F36" w:rsidRPr="000C3393">
        <w:rPr>
          <w:rFonts w:ascii="Times New Roman" w:hAnsi="Times New Roman" w:cs="Times New Roman"/>
          <w:sz w:val="24"/>
          <w:szCs w:val="24"/>
        </w:rPr>
        <w:fldChar w:fldCharType="end"/>
      </w:r>
      <w:r w:rsidR="00307D2C" w:rsidRPr="000C3393">
        <w:rPr>
          <w:rFonts w:ascii="Times New Roman" w:hAnsi="Times New Roman" w:cs="Times New Roman"/>
          <w:sz w:val="24"/>
          <w:szCs w:val="24"/>
        </w:rPr>
        <w:t>.</w:t>
      </w:r>
      <w:r w:rsidR="0079678A" w:rsidRPr="000C3393">
        <w:rPr>
          <w:rFonts w:ascii="Times New Roman" w:hAnsi="Times New Roman" w:cs="Times New Roman"/>
          <w:sz w:val="24"/>
          <w:szCs w:val="24"/>
        </w:rPr>
        <w:t xml:space="preserve"> </w:t>
      </w:r>
      <w:r w:rsidR="00F0331D" w:rsidRPr="000C3393">
        <w:rPr>
          <w:rFonts w:ascii="Times New Roman" w:hAnsi="Times New Roman" w:cs="Times New Roman"/>
          <w:sz w:val="24"/>
          <w:szCs w:val="24"/>
        </w:rPr>
        <w:t>To understand the miRNA sorting mechanisms, a</w:t>
      </w:r>
      <w:ins w:id="1134" w:author="Michelle Hill" w:date="2016-03-14T12:32:00Z">
        <w:r w:rsidR="00755718">
          <w:rPr>
            <w:rFonts w:ascii="Times New Roman" w:hAnsi="Times New Roman" w:cs="Times New Roman"/>
            <w:sz w:val="24"/>
            <w:szCs w:val="24"/>
          </w:rPr>
          <w:t xml:space="preserve"> </w:t>
        </w:r>
      </w:ins>
      <w:ins w:id="1135" w:author="Michelle Hill" w:date="2016-03-14T12:34:00Z">
        <w:r w:rsidR="00C773CC">
          <w:rPr>
            <w:rFonts w:ascii="Times New Roman" w:hAnsi="Times New Roman" w:cs="Times New Roman"/>
            <w:sz w:val="24"/>
            <w:szCs w:val="24"/>
          </w:rPr>
          <w:t xml:space="preserve">previously established experimental </w:t>
        </w:r>
      </w:ins>
      <w:ins w:id="1136" w:author="Michelle Hill" w:date="2016-03-14T12:32:00Z">
        <w:r w:rsidR="00C773CC">
          <w:rPr>
            <w:rFonts w:ascii="Times New Roman" w:hAnsi="Times New Roman" w:cs="Times New Roman"/>
            <w:sz w:val="24"/>
            <w:szCs w:val="24"/>
          </w:rPr>
          <w:t xml:space="preserve">system based on </w:t>
        </w:r>
        <w:r w:rsidR="00755718">
          <w:rPr>
            <w:rFonts w:ascii="Times New Roman" w:hAnsi="Times New Roman" w:cs="Times New Roman"/>
            <w:sz w:val="24"/>
            <w:szCs w:val="24"/>
          </w:rPr>
          <w:t xml:space="preserve">the </w:t>
        </w:r>
      </w:ins>
      <w:del w:id="1137" w:author="Michelle Hill" w:date="2016-03-14T12:32:00Z">
        <w:r w:rsidR="00F0331D" w:rsidRPr="000C3393" w:rsidDel="00755718">
          <w:rPr>
            <w:rFonts w:ascii="Times New Roman" w:hAnsi="Times New Roman" w:cs="Times New Roman"/>
            <w:sz w:val="24"/>
            <w:szCs w:val="24"/>
          </w:rPr>
          <w:delText xml:space="preserve">n </w:delText>
        </w:r>
      </w:del>
      <w:r w:rsidR="00F0331D" w:rsidRPr="000C3393">
        <w:rPr>
          <w:rFonts w:ascii="Times New Roman" w:hAnsi="Times New Roman" w:cs="Times New Roman"/>
          <w:sz w:val="24"/>
          <w:szCs w:val="24"/>
        </w:rPr>
        <w:t>advanced prostate cancer cell</w:t>
      </w:r>
      <w:r w:rsidR="008947F8" w:rsidRPr="000C3393">
        <w:rPr>
          <w:rFonts w:ascii="Times New Roman" w:hAnsi="Times New Roman" w:cs="Times New Roman"/>
          <w:sz w:val="24"/>
          <w:szCs w:val="24"/>
        </w:rPr>
        <w:t xml:space="preserve"> </w:t>
      </w:r>
      <w:ins w:id="1138" w:author="Michelle Hill" w:date="2016-03-14T12:32:00Z">
        <w:r w:rsidR="00755718">
          <w:rPr>
            <w:rFonts w:ascii="Times New Roman" w:hAnsi="Times New Roman" w:cs="Times New Roman"/>
            <w:sz w:val="24"/>
            <w:szCs w:val="24"/>
          </w:rPr>
          <w:t>line</w:t>
        </w:r>
      </w:ins>
      <w:del w:id="1139" w:author="Michelle Hill" w:date="2016-03-14T12:32:00Z">
        <w:r w:rsidR="00716E81" w:rsidRPr="000C3393" w:rsidDel="00755718">
          <w:rPr>
            <w:rFonts w:ascii="Times New Roman" w:hAnsi="Times New Roman" w:cs="Times New Roman"/>
            <w:sz w:val="24"/>
            <w:szCs w:val="24"/>
          </w:rPr>
          <w:delText>model</w:delText>
        </w:r>
      </w:del>
      <w:r w:rsidR="00716E81" w:rsidRPr="000C3393">
        <w:rPr>
          <w:rFonts w:ascii="Times New Roman" w:hAnsi="Times New Roman" w:cs="Times New Roman"/>
          <w:sz w:val="24"/>
          <w:szCs w:val="24"/>
        </w:rPr>
        <w:t xml:space="preserve">,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miRNA secretion</w:t>
      </w:r>
      <w:r w:rsidR="00716E81" w:rsidRPr="000C3393">
        <w:rPr>
          <w:rFonts w:ascii="Times New Roman" w:hAnsi="Times New Roman" w:cs="Times New Roman"/>
          <w:sz w:val="24"/>
          <w:szCs w:val="24"/>
        </w:rPr>
        <w:t xml:space="preserve"> and function</w: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dCBhbC48L3N0eWxlPiAyMDEyOyBJbmRlcjxzdHlsZSBmYWNlPSJpdGFsaWMiPiBldCBhbC48L3N0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</w:fldData>
        </w:fldChar>
      </w:r>
      <w:r w:rsidR="00B13DD6">
        <w:rPr>
          <w:rFonts w:ascii="Times New Roman" w:hAnsi="Times New Roman" w:cs="Times New Roman"/>
          <w:sz w:val="24"/>
          <w:szCs w:val="24"/>
        </w:rPr>
        <w:instrText xml:space="preserve"> ADDIN EN.CITE </w:instrText>
      </w:r>
      <w:r w:rsidR="00B13DD6">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dCBhbC48L3N0eWxlPiAyMDEyOyBJbmRlcjxzdHlsZSBmYWNlPSJpdGFsaWMiPiBldCBhbC48L3N0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</w:fldData>
        </w:fldChar>
      </w:r>
      <w:r w:rsidR="00B13DD6">
        <w:rPr>
          <w:rFonts w:ascii="Times New Roman" w:hAnsi="Times New Roman" w:cs="Times New Roman"/>
          <w:sz w:val="24"/>
          <w:szCs w:val="24"/>
        </w:rPr>
        <w:instrText xml:space="preserve"> ADDIN EN.CITE.DATA </w:instrText>
      </w:r>
      <w:r w:rsidR="00B13DD6">
        <w:rPr>
          <w:rFonts w:ascii="Times New Roman" w:hAnsi="Times New Roman" w:cs="Times New Roman"/>
          <w:sz w:val="24"/>
          <w:szCs w:val="24"/>
        </w:rPr>
      </w:r>
      <w:r w:rsidR="00B13DD6">
        <w:rPr>
          <w:rFonts w:ascii="Times New Roman" w:hAnsi="Times New Roman" w:cs="Times New Roman"/>
          <w:sz w:val="24"/>
          <w:szCs w:val="24"/>
        </w:rPr>
        <w:fldChar w:fldCharType="end"/>
      </w:r>
      <w:r w:rsidR="00405BD5" w:rsidRPr="000C3393">
        <w:rPr>
          <w:rFonts w:ascii="Times New Roman" w:hAnsi="Times New Roman" w:cs="Times New Roman"/>
          <w:sz w:val="24"/>
          <w:szCs w:val="24"/>
        </w:rPr>
        <w:fldChar w:fldCharType="separate"/>
      </w:r>
      <w:r w:rsidR="00B13DD6">
        <w:rPr>
          <w:rFonts w:ascii="Times New Roman" w:hAnsi="Times New Roman" w:cs="Times New Roman"/>
          <w:noProof/>
          <w:sz w:val="24"/>
          <w:szCs w:val="24"/>
        </w:rPr>
        <w:t>(Inder</w:t>
      </w:r>
      <w:r w:rsidR="00B13DD6" w:rsidRPr="00B13DD6">
        <w:rPr>
          <w:rFonts w:ascii="Times New Roman" w:hAnsi="Times New Roman" w:cs="Times New Roman"/>
          <w:i/>
          <w:noProof/>
          <w:sz w:val="24"/>
          <w:szCs w:val="24"/>
        </w:rPr>
        <w:t xml:space="preserve"> et al.</w:t>
      </w:r>
      <w:r w:rsidR="00B13DD6">
        <w:rPr>
          <w:rFonts w:ascii="Times New Roman" w:hAnsi="Times New Roman" w:cs="Times New Roman"/>
          <w:noProof/>
          <w:sz w:val="24"/>
          <w:szCs w:val="24"/>
        </w:rPr>
        <w:t xml:space="preserve"> 2012; Inder</w:t>
      </w:r>
      <w:r w:rsidR="00B13DD6" w:rsidRPr="00B13DD6">
        <w:rPr>
          <w:rFonts w:ascii="Times New Roman" w:hAnsi="Times New Roman" w:cs="Times New Roman"/>
          <w:i/>
          <w:noProof/>
          <w:sz w:val="24"/>
          <w:szCs w:val="24"/>
        </w:rPr>
        <w:t xml:space="preserve"> et al.</w:t>
      </w:r>
      <w:r w:rsidR="00B13DD6">
        <w:rPr>
          <w:rFonts w:ascii="Times New Roman" w:hAnsi="Times New Roman" w:cs="Times New Roman"/>
          <w:noProof/>
          <w:sz w:val="24"/>
          <w:szCs w:val="24"/>
        </w:rPr>
        <w:t xml:space="preserve"> 2014; Moon</w:t>
      </w:r>
      <w:r w:rsidR="00B13DD6" w:rsidRPr="00B13DD6">
        <w:rPr>
          <w:rFonts w:ascii="Times New Roman" w:hAnsi="Times New Roman" w:cs="Times New Roman"/>
          <w:i/>
          <w:noProof/>
          <w:sz w:val="24"/>
          <w:szCs w:val="24"/>
        </w:rPr>
        <w:t xml:space="preserve"> et al.</w:t>
      </w:r>
      <w:r w:rsidR="00B13DD6">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lipid rafts</w:t>
      </w:r>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549C6CA0" w14:textId="77777777" w:rsidR="00233064" w:rsidRPr="000C3393" w:rsidRDefault="00233064" w:rsidP="008A2CC3">
      <w:pPr>
        <w:pStyle w:val="NoSpacing"/>
        <w:spacing w:line="480" w:lineRule="auto"/>
        <w:ind w:firstLine="142"/>
        <w:rPr>
          <w:rFonts w:ascii="Times New Roman" w:hAnsi="Times New Roman" w:cs="Times New Roman"/>
          <w:sz w:val="24"/>
          <w:szCs w:val="24"/>
        </w:rPr>
      </w:pPr>
    </w:p>
    <w:p w14:paraId="10001BE2" w14:textId="77777777" w:rsidR="0085172D" w:rsidRPr="000C3393" w:rsidRDefault="00853F36" w:rsidP="008A2CC3">
      <w:pPr>
        <w:pStyle w:val="NoSpacing"/>
        <w:spacing w:line="480" w:lineRule="auto"/>
        <w:rPr>
          <w:rFonts w:ascii="Times New Roman" w:hAnsi="Times New Roman" w:cs="Times New Roman"/>
          <w:b/>
          <w:sz w:val="28"/>
          <w:szCs w:val="24"/>
        </w:rPr>
      </w:pPr>
      <w:bookmarkStart w:id="1140" w:name="_Toc445828506"/>
      <w:r w:rsidRPr="000C3393">
        <w:rPr>
          <w:rStyle w:val="Heading1Char"/>
          <w:rFonts w:ascii="Times New Roman" w:hAnsi="Times New Roman" w:cs="Times New Roman"/>
          <w:b/>
          <w:sz w:val="28"/>
          <w:szCs w:val="24"/>
        </w:rPr>
        <w:t>Background</w:t>
      </w:r>
      <w:bookmarkEnd w:id="1140"/>
      <w:r w:rsidRPr="000C3393">
        <w:rPr>
          <w:rFonts w:ascii="Times New Roman" w:hAnsi="Times New Roman" w:cs="Times New Roman"/>
          <w:b/>
          <w:sz w:val="28"/>
          <w:szCs w:val="24"/>
        </w:rPr>
        <w:t>:</w:t>
      </w:r>
    </w:p>
    <w:p w14:paraId="6F3A53D6" w14:textId="77777777" w:rsidR="00853F36" w:rsidRPr="000C3393" w:rsidRDefault="00853F36" w:rsidP="008A2CC3">
      <w:pPr>
        <w:pStyle w:val="NoSpacing"/>
        <w:spacing w:line="480" w:lineRule="auto"/>
        <w:ind w:hanging="142"/>
        <w:rPr>
          <w:rFonts w:ascii="Times New Roman" w:hAnsi="Times New Roman" w:cs="Times New Roman"/>
          <w:sz w:val="24"/>
          <w:szCs w:val="24"/>
        </w:rPr>
      </w:pPr>
      <w:bookmarkStart w:id="1141" w:name="_Toc445828507"/>
      <w:r w:rsidRPr="000C3393">
        <w:rPr>
          <w:rStyle w:val="Heading2Char"/>
          <w:rFonts w:ascii="Times New Roman" w:hAnsi="Times New Roman" w:cs="Times New Roman"/>
          <w:b/>
          <w:sz w:val="24"/>
          <w:szCs w:val="24"/>
        </w:rPr>
        <w:t>Extracellular vesicles</w:t>
      </w:r>
      <w:r w:rsidR="006407B5" w:rsidRPr="000C3393">
        <w:rPr>
          <w:rStyle w:val="Heading2Char"/>
          <w:rFonts w:ascii="Times New Roman" w:hAnsi="Times New Roman" w:cs="Times New Roman"/>
          <w:sz w:val="24"/>
          <w:szCs w:val="24"/>
        </w:rPr>
        <w:t>.</w:t>
      </w:r>
      <w:bookmarkEnd w:id="1141"/>
      <w:r w:rsidRPr="000C3393">
        <w:rPr>
          <w:rStyle w:val="Heading2Char"/>
          <w:rFonts w:ascii="Times New Roman" w:hAnsi="Times New Roman" w:cs="Times New Roman"/>
          <w:sz w:val="24"/>
          <w:szCs w:val="24"/>
        </w:rPr>
        <w:t xml:space="preserve"> </w:t>
      </w:r>
    </w:p>
    <w:p w14:paraId="2BAF356D" w14:textId="02A2C29C" w:rsidR="00541B80" w:rsidRPr="000C3393"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exosomes and microvesicles,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are important mediators of intercellular communications</w:t>
      </w:r>
      <w:ins w:id="1142" w:author="Michelle Hill" w:date="2016-03-14T12:46:00Z">
        <w:r w:rsidR="00BB5B35">
          <w:rPr>
            <w:rFonts w:ascii="Times New Roman" w:hAnsi="Times New Roman" w:cs="Times New Roman"/>
            <w:sz w:val="24"/>
            <w:szCs w:val="24"/>
          </w:rPr>
          <w:t xml:space="preserve"> (Figure 1)</w:t>
        </w:r>
      </w:ins>
      <w:r w:rsidR="00EC7868"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 xml:space="preserve">Exosomes are defined as 40-100nm diameter extracellular vesicles formed by </w:t>
      </w:r>
      <w:r w:rsidR="00853F36" w:rsidRPr="000C3393">
        <w:rPr>
          <w:rFonts w:ascii="Times New Roman" w:hAnsi="Times New Roman" w:cs="Times New Roman"/>
          <w:sz w:val="24"/>
          <w:szCs w:val="24"/>
        </w:rPr>
        <w:lastRenderedPageBreak/>
        <w:t>exocytosis of multivesicular bodies</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(Gu</w:t>
      </w:r>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93E61" w:rsidRPr="000C3393">
        <w:rPr>
          <w:rFonts w:ascii="Times New Roman" w:hAnsi="Times New Roman" w:cs="Times New Roman"/>
          <w:sz w:val="24"/>
          <w:szCs w:val="24"/>
        </w:rPr>
        <w:t>Multivesicular body biogenesis</w:t>
      </w:r>
      <w:del w:id="1143" w:author="Michelle Hill" w:date="2016-03-14T19:13:00Z">
        <w:r w:rsidR="00793E61" w:rsidRPr="000C3393" w:rsidDel="00694443">
          <w:rPr>
            <w:rFonts w:ascii="Times New Roman" w:hAnsi="Times New Roman" w:cs="Times New Roman"/>
            <w:sz w:val="24"/>
            <w:szCs w:val="24"/>
          </w:rPr>
          <w:delText xml:space="preserve"> require</w:delText>
        </w:r>
      </w:del>
      <w:ins w:id="1144" w:author="Michelle Hill" w:date="2016-03-14T19:13:00Z">
        <w:r w:rsidR="00694443">
          <w:rPr>
            <w:rFonts w:ascii="Times New Roman" w:hAnsi="Times New Roman" w:cs="Times New Roman"/>
            <w:sz w:val="24"/>
            <w:szCs w:val="24"/>
          </w:rPr>
          <w:t xml:space="preserve"> </w:t>
        </w:r>
      </w:ins>
      <w:ins w:id="1145" w:author="Michelle Hill" w:date="2016-03-14T19:15:00Z">
        <w:r w:rsidR="00694443">
          <w:rPr>
            <w:rFonts w:ascii="Times New Roman" w:hAnsi="Times New Roman" w:cs="Times New Roman"/>
            <w:sz w:val="24"/>
            <w:szCs w:val="24"/>
          </w:rPr>
          <w:t>involves</w:t>
        </w:r>
      </w:ins>
      <w:ins w:id="1146" w:author="Michelle Hill" w:date="2016-03-14T19:16:00Z">
        <w:r w:rsidR="00694443">
          <w:rPr>
            <w:rFonts w:ascii="Times New Roman" w:hAnsi="Times New Roman" w:cs="Times New Roman"/>
            <w:sz w:val="24"/>
            <w:szCs w:val="24"/>
          </w:rPr>
          <w:t xml:space="preserve"> inward</w:t>
        </w:r>
      </w:ins>
      <w:r w:rsidR="00793E61" w:rsidRPr="000C3393">
        <w:rPr>
          <w:rFonts w:ascii="Times New Roman" w:hAnsi="Times New Roman" w:cs="Times New Roman"/>
          <w:sz w:val="24"/>
          <w:szCs w:val="24"/>
        </w:rPr>
        <w:t xml:space="preserve"> membrane budding</w:t>
      </w:r>
      <w:ins w:id="1147" w:author="Michelle Hill" w:date="2016-03-14T19:16:00Z">
        <w:r w:rsidR="00694443" w:rsidRPr="00694443">
          <w:rPr>
            <w:rFonts w:ascii="Times New Roman" w:hAnsi="Times New Roman" w:cs="Times New Roman"/>
            <w:sz w:val="24"/>
            <w:szCs w:val="24"/>
          </w:rPr>
          <w:t xml:space="preserve"> </w:t>
        </w:r>
        <w:r w:rsidR="00694443" w:rsidRPr="000C3393">
          <w:rPr>
            <w:rFonts w:ascii="Times New Roman" w:hAnsi="Times New Roman" w:cs="Times New Roman"/>
            <w:sz w:val="24"/>
            <w:szCs w:val="24"/>
          </w:rPr>
          <w:t>of the endosomal membrane</w:t>
        </w:r>
        <w:r w:rsidR="00885479">
          <w:rPr>
            <w:rFonts w:ascii="Times New Roman" w:hAnsi="Times New Roman" w:cs="Times New Roman"/>
            <w:sz w:val="24"/>
            <w:szCs w:val="24"/>
          </w:rPr>
          <w:t>. The exosomes are released upon fusion of the enclosing membrane with the plasma membrane</w:t>
        </w:r>
      </w:ins>
      <w:del w:id="1148" w:author="Michelle Hill" w:date="2016-03-14T19:16:00Z">
        <w:r w:rsidR="00793E61" w:rsidRPr="000C3393" w:rsidDel="00885479">
          <w:rPr>
            <w:rFonts w:ascii="Times New Roman" w:hAnsi="Times New Roman" w:cs="Times New Roman"/>
            <w:sz w:val="24"/>
            <w:szCs w:val="24"/>
          </w:rPr>
          <w:delText xml:space="preserve"> proceeding the formation of small invaginations</w:delText>
        </w:r>
        <w:r w:rsidR="00793E61" w:rsidRPr="000C3393" w:rsidDel="00694443">
          <w:rPr>
            <w:rFonts w:ascii="Times New Roman" w:hAnsi="Times New Roman" w:cs="Times New Roman"/>
            <w:sz w:val="24"/>
            <w:szCs w:val="24"/>
          </w:rPr>
          <w:delText xml:space="preserve"> of the </w:delText>
        </w:r>
        <w:r w:rsidR="003B0D86" w:rsidRPr="000C3393" w:rsidDel="00694443">
          <w:rPr>
            <w:rFonts w:ascii="Times New Roman" w:hAnsi="Times New Roman" w:cs="Times New Roman"/>
            <w:sz w:val="24"/>
            <w:szCs w:val="24"/>
          </w:rPr>
          <w:delText xml:space="preserve">endosomal </w:delText>
        </w:r>
        <w:r w:rsidR="00793E61" w:rsidRPr="000C3393" w:rsidDel="00694443">
          <w:rPr>
            <w:rFonts w:ascii="Times New Roman" w:hAnsi="Times New Roman" w:cs="Times New Roman"/>
            <w:sz w:val="24"/>
            <w:szCs w:val="24"/>
          </w:rPr>
          <w:delText>membrane</w:delText>
        </w:r>
      </w:del>
      <w:r w:rsidR="00793E61" w:rsidRPr="000C3393">
        <w:rPr>
          <w:rFonts w:ascii="Times New Roman" w:hAnsi="Times New Roman" w:cs="Times New Roman"/>
          <w:sz w:val="24"/>
          <w:szCs w:val="24"/>
        </w:rPr>
        <w:t xml:space="preserve">. </w:t>
      </w:r>
      <w:r w:rsidR="00853F36" w:rsidRPr="000C3393">
        <w:rPr>
          <w:rFonts w:ascii="Times New Roman" w:hAnsi="Times New Roman" w:cs="Times New Roman"/>
          <w:sz w:val="24"/>
          <w:szCs w:val="24"/>
        </w:rPr>
        <w:t>Whilst similar in size and biochemical markers, microvesicles differ from exosomes by being released directly from budding off the plasma membrane</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(Minciacchi</w:t>
      </w:r>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del w:id="1149" w:author="Michelle Hill" w:date="2016-03-14T19:32:00Z">
        <w:r w:rsidR="00793E61" w:rsidRPr="000C3393" w:rsidDel="003248C8">
          <w:rPr>
            <w:rFonts w:ascii="Times New Roman" w:hAnsi="Times New Roman" w:cs="Times New Roman"/>
            <w:sz w:val="24"/>
            <w:szCs w:val="24"/>
          </w:rPr>
          <w:delText>These</w:delText>
        </w:r>
      </w:del>
      <w:del w:id="1150" w:author="Michelle Hill" w:date="2016-03-14T19:47:00Z">
        <w:r w:rsidR="00793E61" w:rsidRPr="000C3393" w:rsidDel="00F216BD">
          <w:rPr>
            <w:rFonts w:ascii="Times New Roman" w:hAnsi="Times New Roman" w:cs="Times New Roman"/>
            <w:sz w:val="24"/>
            <w:szCs w:val="24"/>
          </w:rPr>
          <w:delText xml:space="preserve"> </w:delText>
        </w:r>
        <w:r w:rsidR="00EC7868" w:rsidRPr="000C3393" w:rsidDel="00F216BD">
          <w:rPr>
            <w:rFonts w:ascii="Times New Roman" w:hAnsi="Times New Roman" w:cs="Times New Roman"/>
            <w:sz w:val="24"/>
            <w:szCs w:val="24"/>
          </w:rPr>
          <w:delText>EVs</w:delText>
        </w:r>
        <w:r w:rsidR="00853F36" w:rsidRPr="000C3393" w:rsidDel="00F216BD">
          <w:rPr>
            <w:rFonts w:ascii="Times New Roman" w:hAnsi="Times New Roman" w:cs="Times New Roman"/>
            <w:sz w:val="24"/>
            <w:szCs w:val="24"/>
          </w:rPr>
          <w:delText xml:space="preserve"> </w:delText>
        </w:r>
        <w:r w:rsidR="0064388C" w:rsidRPr="000C3393" w:rsidDel="00F216BD">
          <w:rPr>
            <w:rFonts w:ascii="Times New Roman" w:hAnsi="Times New Roman" w:cs="Times New Roman"/>
            <w:sz w:val="24"/>
            <w:szCs w:val="24"/>
          </w:rPr>
          <w:delText xml:space="preserve">are typically enriched in </w:delText>
        </w:r>
      </w:del>
      <w:del w:id="1151" w:author="Michelle Hill" w:date="2016-03-14T19:32:00Z">
        <w:r w:rsidR="0064388C" w:rsidRPr="000C3393" w:rsidDel="003248C8">
          <w:rPr>
            <w:rFonts w:ascii="Times New Roman" w:hAnsi="Times New Roman" w:cs="Times New Roman"/>
            <w:sz w:val="24"/>
            <w:szCs w:val="24"/>
          </w:rPr>
          <w:delText xml:space="preserve">particular lipid domains, </w:delText>
        </w:r>
        <w:r w:rsidR="003B71E6" w:rsidRPr="000C3393" w:rsidDel="003248C8">
          <w:rPr>
            <w:rFonts w:ascii="Times New Roman" w:hAnsi="Times New Roman" w:cs="Times New Roman"/>
            <w:sz w:val="24"/>
            <w:szCs w:val="24"/>
          </w:rPr>
          <w:delText>similar to</w:delText>
        </w:r>
        <w:r w:rsidR="0064388C" w:rsidRPr="000C3393" w:rsidDel="003248C8">
          <w:rPr>
            <w:rFonts w:ascii="Times New Roman" w:hAnsi="Times New Roman" w:cs="Times New Roman"/>
            <w:sz w:val="24"/>
            <w:szCs w:val="24"/>
          </w:rPr>
          <w:delText xml:space="preserve"> lipid rafts, which integrate embedded proteins or peripheral membrane proteins.</w:delText>
        </w:r>
        <w:r w:rsidR="00AC4834" w:rsidRPr="000C3393" w:rsidDel="003248C8">
          <w:rPr>
            <w:rFonts w:ascii="Times New Roman" w:hAnsi="Times New Roman" w:cs="Times New Roman"/>
            <w:sz w:val="24"/>
            <w:szCs w:val="24"/>
          </w:rPr>
          <w:delText xml:space="preserve"> </w:delText>
        </w:r>
      </w:del>
      <w:del w:id="1152" w:author="Michelle Hill" w:date="2016-03-14T19:47:00Z">
        <w:r w:rsidR="00AC4834" w:rsidRPr="000C3393" w:rsidDel="00F216BD">
          <w:rPr>
            <w:rFonts w:ascii="Times New Roman" w:hAnsi="Times New Roman" w:cs="Times New Roman"/>
            <w:sz w:val="24"/>
            <w:szCs w:val="24"/>
          </w:rPr>
          <w:delText>Cholesterol</w:delText>
        </w:r>
        <w:r w:rsidR="00F02B59" w:rsidRPr="000C3393" w:rsidDel="00F216BD">
          <w:rPr>
            <w:rFonts w:ascii="Times New Roman" w:hAnsi="Times New Roman" w:cs="Times New Roman"/>
            <w:sz w:val="24"/>
            <w:szCs w:val="24"/>
          </w:rPr>
          <w:delText>, sphingolipids and ceramide</w:delText>
        </w:r>
        <w:r w:rsidR="00AC4834" w:rsidRPr="000C3393" w:rsidDel="00F216BD">
          <w:rPr>
            <w:rFonts w:ascii="Times New Roman" w:hAnsi="Times New Roman" w:cs="Times New Roman"/>
            <w:sz w:val="24"/>
            <w:szCs w:val="24"/>
          </w:rPr>
          <w:delText xml:space="preserve"> </w:delText>
        </w:r>
      </w:del>
      <w:del w:id="1153" w:author="Michelle Hill" w:date="2016-03-14T19:32:00Z">
        <w:r w:rsidR="00AC4834" w:rsidRPr="000C3393" w:rsidDel="003248C8">
          <w:rPr>
            <w:rFonts w:ascii="Times New Roman" w:hAnsi="Times New Roman" w:cs="Times New Roman"/>
            <w:sz w:val="24"/>
            <w:szCs w:val="24"/>
          </w:rPr>
          <w:delText xml:space="preserve">are typically enriched within </w:delText>
        </w:r>
        <w:r w:rsidR="00716E81" w:rsidRPr="000C3393" w:rsidDel="003248C8">
          <w:rPr>
            <w:rFonts w:ascii="Times New Roman" w:hAnsi="Times New Roman" w:cs="Times New Roman"/>
            <w:sz w:val="24"/>
            <w:szCs w:val="24"/>
          </w:rPr>
          <w:delText>EV</w:delText>
        </w:r>
        <w:r w:rsidR="00F02B59" w:rsidRPr="000C3393" w:rsidDel="003248C8">
          <w:rPr>
            <w:rFonts w:ascii="Times New Roman" w:hAnsi="Times New Roman" w:cs="Times New Roman"/>
            <w:sz w:val="24"/>
            <w:szCs w:val="24"/>
          </w:rPr>
          <w:delText>s</w:delText>
        </w:r>
        <w:r w:rsidR="00AC4834" w:rsidRPr="000C3393" w:rsidDel="003248C8">
          <w:rPr>
            <w:rFonts w:ascii="Times New Roman" w:hAnsi="Times New Roman" w:cs="Times New Roman"/>
            <w:sz w:val="24"/>
            <w:szCs w:val="24"/>
          </w:rPr>
          <w:delText xml:space="preserve"> </w:delText>
        </w:r>
      </w:del>
      <w:del w:id="1154" w:author="Michelle Hill" w:date="2016-03-14T19:47:00Z">
        <w:r w:rsidR="00AC4834" w:rsidRPr="000C3393" w:rsidDel="00F216BD">
          <w:rPr>
            <w:rFonts w:ascii="Times New Roman" w:hAnsi="Times New Roman" w:cs="Times New Roman"/>
            <w:sz w:val="24"/>
            <w:szCs w:val="24"/>
          </w:rPr>
          <w:delText xml:space="preserve">compared to the </w:delText>
        </w:r>
        <w:r w:rsidR="00F02B59" w:rsidRPr="000C3393" w:rsidDel="00F216BD">
          <w:rPr>
            <w:rFonts w:ascii="Times New Roman" w:hAnsi="Times New Roman" w:cs="Times New Roman"/>
            <w:sz w:val="24"/>
            <w:szCs w:val="24"/>
          </w:rPr>
          <w:delText xml:space="preserve">cellular </w:delText>
        </w:r>
        <w:r w:rsidR="00AC4834" w:rsidRPr="000C3393" w:rsidDel="00F216BD">
          <w:rPr>
            <w:rFonts w:ascii="Times New Roman" w:hAnsi="Times New Roman" w:cs="Times New Roman"/>
            <w:sz w:val="24"/>
            <w:szCs w:val="24"/>
          </w:rPr>
          <w:delText>membrane</w:delText>
        </w:r>
        <w:r w:rsidR="00F02B59" w:rsidRPr="000C3393" w:rsidDel="00F216BD">
          <w:rPr>
            <w:rFonts w:ascii="Times New Roman" w:hAnsi="Times New Roman" w:cs="Times New Roman"/>
            <w:sz w:val="24"/>
            <w:szCs w:val="24"/>
          </w:rPr>
          <w:fldChar w:fldCharType="begin"/>
        </w:r>
      </w:del>
      <w:r w:rsidR="00691856">
        <w:rPr>
          <w:rFonts w:ascii="Times New Roman" w:hAnsi="Times New Roman" w:cs="Times New Roman"/>
          <w:sz w:val="24"/>
          <w:szCs w:val="24"/>
        </w:rPr>
        <w:instrText xml:space="preserve"> ADDIN EN.CITE &lt;EndNote&gt;&lt;Cite&gt;&lt;Author&gt;Cocucci&lt;/Author&gt;&lt;Year&gt;2015&lt;/Year&gt;&lt;RecNum&gt;122&lt;/RecNum&gt;&lt;DisplayText&gt;(Cocucci&lt;style face="italic"&gt; et al.&lt;/style&gt;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del w:id="1155" w:author="Michelle Hill" w:date="2016-03-14T19:47:00Z">
        <w:r w:rsidR="00F02B59" w:rsidRPr="000C3393" w:rsidDel="00F216BD">
          <w:rPr>
            <w:rFonts w:ascii="Times New Roman" w:hAnsi="Times New Roman" w:cs="Times New Roman"/>
            <w:sz w:val="24"/>
            <w:szCs w:val="24"/>
          </w:rPr>
          <w:fldChar w:fldCharType="separate"/>
        </w:r>
      </w:del>
      <w:r w:rsidR="00691856">
        <w:rPr>
          <w:rFonts w:ascii="Times New Roman" w:hAnsi="Times New Roman" w:cs="Times New Roman"/>
          <w:noProof/>
          <w:sz w:val="24"/>
          <w:szCs w:val="24"/>
        </w:rPr>
        <w:t>(Cocucci</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2015)</w:t>
      </w:r>
      <w:del w:id="1156" w:author="Michelle Hill" w:date="2016-03-14T19:47:00Z">
        <w:r w:rsidR="00F02B59" w:rsidRPr="000C3393" w:rsidDel="00F216BD">
          <w:rPr>
            <w:rFonts w:ascii="Times New Roman" w:hAnsi="Times New Roman" w:cs="Times New Roman"/>
            <w:sz w:val="24"/>
            <w:szCs w:val="24"/>
          </w:rPr>
          <w:fldChar w:fldCharType="end"/>
        </w:r>
        <w:r w:rsidR="00AC4834" w:rsidRPr="000C3393" w:rsidDel="00F216BD">
          <w:rPr>
            <w:rFonts w:ascii="Times New Roman" w:hAnsi="Times New Roman" w:cs="Times New Roman"/>
            <w:sz w:val="24"/>
            <w:szCs w:val="24"/>
          </w:rPr>
          <w:delText xml:space="preserve">. Depletion of cholesterol, by treatment with methyl-beta-cylodextrin, severely inhibited regulated </w:delText>
        </w:r>
        <w:r w:rsidR="00716E81" w:rsidRPr="000C3393" w:rsidDel="00F216BD">
          <w:rPr>
            <w:rFonts w:ascii="Times New Roman" w:hAnsi="Times New Roman" w:cs="Times New Roman"/>
            <w:sz w:val="24"/>
            <w:szCs w:val="24"/>
          </w:rPr>
          <w:delText>EV</w:delText>
        </w:r>
        <w:r w:rsidR="00AC4834" w:rsidRPr="000C3393" w:rsidDel="00F216BD">
          <w:rPr>
            <w:rFonts w:ascii="Times New Roman" w:hAnsi="Times New Roman" w:cs="Times New Roman"/>
            <w:sz w:val="24"/>
            <w:szCs w:val="24"/>
          </w:rPr>
          <w:delText xml:space="preserve"> production</w:delText>
        </w:r>
        <w:r w:rsidR="00C1609C" w:rsidRPr="000C3393" w:rsidDel="00F216BD">
          <w:rPr>
            <w:rFonts w:ascii="Times New Roman" w:hAnsi="Times New Roman" w:cs="Times New Roman"/>
            <w:sz w:val="24"/>
            <w:szCs w:val="24"/>
          </w:rPr>
          <w:delText xml:space="preserve"> </w:delText>
        </w:r>
        <w:r w:rsidR="006E350B" w:rsidRPr="000C3393" w:rsidDel="00F216BD">
          <w:rPr>
            <w:rFonts w:ascii="Times New Roman" w:hAnsi="Times New Roman" w:cs="Times New Roman"/>
            <w:sz w:val="24"/>
            <w:szCs w:val="24"/>
          </w:rPr>
          <w:delText xml:space="preserve">and release </w:delText>
        </w:r>
        <w:r w:rsidR="00C1609C" w:rsidRPr="000C3393" w:rsidDel="00F216BD">
          <w:rPr>
            <w:rFonts w:ascii="Times New Roman" w:hAnsi="Times New Roman" w:cs="Times New Roman"/>
            <w:sz w:val="24"/>
            <w:szCs w:val="24"/>
          </w:rPr>
          <w:delText xml:space="preserve">by </w:delText>
        </w:r>
        <w:r w:rsidR="006E350B" w:rsidRPr="000C3393" w:rsidDel="00F216BD">
          <w:rPr>
            <w:rFonts w:ascii="Times New Roman" w:hAnsi="Times New Roman" w:cs="Times New Roman"/>
            <w:sz w:val="24"/>
            <w:szCs w:val="24"/>
          </w:rPr>
          <w:delText>dispersing</w:delText>
        </w:r>
        <w:r w:rsidR="00C1609C" w:rsidRPr="000C3393" w:rsidDel="00F216BD">
          <w:rPr>
            <w:rFonts w:ascii="Times New Roman" w:hAnsi="Times New Roman" w:cs="Times New Roman"/>
            <w:sz w:val="24"/>
            <w:szCs w:val="24"/>
          </w:rPr>
          <w:delText xml:space="preserve"> </w:delText>
        </w:r>
        <w:r w:rsidR="006E350B" w:rsidRPr="000C3393" w:rsidDel="00F216BD">
          <w:rPr>
            <w:rFonts w:ascii="Times New Roman" w:hAnsi="Times New Roman" w:cs="Times New Roman"/>
            <w:sz w:val="24"/>
            <w:szCs w:val="24"/>
          </w:rPr>
          <w:delText>tethering and docking proteins, required to localise to these rafts</w:delText>
        </w:r>
        <w:r w:rsidR="006E350B" w:rsidRPr="000C3393" w:rsidDel="00F216BD">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0C3393" w:rsidDel="00F216BD">
          <w:rPr>
            <w:rFonts w:ascii="Times New Roman" w:hAnsi="Times New Roman" w:cs="Times New Roman"/>
            <w:sz w:val="24"/>
            <w:szCs w:val="24"/>
          </w:rPr>
          <w:delInstrText xml:space="preserve"> ADDIN EN.CITE </w:delInstrText>
        </w:r>
        <w:r w:rsidR="006E350B" w:rsidRPr="000C3393" w:rsidDel="00F216BD">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0C3393" w:rsidDel="00F216BD">
          <w:rPr>
            <w:rFonts w:ascii="Times New Roman" w:hAnsi="Times New Roman" w:cs="Times New Roman"/>
            <w:sz w:val="24"/>
            <w:szCs w:val="24"/>
          </w:rPr>
          <w:delInstrText xml:space="preserve"> ADDIN EN.CITE.DATA </w:delInstrText>
        </w:r>
        <w:r w:rsidR="006E350B" w:rsidRPr="000C3393" w:rsidDel="00F216BD">
          <w:rPr>
            <w:rFonts w:ascii="Times New Roman" w:hAnsi="Times New Roman" w:cs="Times New Roman"/>
            <w:sz w:val="24"/>
            <w:szCs w:val="24"/>
          </w:rPr>
        </w:r>
        <w:r w:rsidR="006E350B" w:rsidRPr="000C3393" w:rsidDel="00F216BD">
          <w:rPr>
            <w:rFonts w:ascii="Times New Roman" w:hAnsi="Times New Roman" w:cs="Times New Roman"/>
            <w:sz w:val="24"/>
            <w:szCs w:val="24"/>
          </w:rPr>
          <w:fldChar w:fldCharType="end"/>
        </w:r>
        <w:r w:rsidR="006E350B" w:rsidRPr="000C3393" w:rsidDel="00F216BD">
          <w:rPr>
            <w:rFonts w:ascii="Times New Roman" w:hAnsi="Times New Roman" w:cs="Times New Roman"/>
            <w:sz w:val="24"/>
            <w:szCs w:val="24"/>
          </w:rPr>
        </w:r>
        <w:r w:rsidR="006E350B" w:rsidRPr="000C3393" w:rsidDel="00F216BD">
          <w:rPr>
            <w:rFonts w:ascii="Times New Roman" w:hAnsi="Times New Roman" w:cs="Times New Roman"/>
            <w:sz w:val="24"/>
            <w:szCs w:val="24"/>
          </w:rPr>
          <w:fldChar w:fldCharType="separate"/>
        </w:r>
        <w:r w:rsidR="006E350B" w:rsidRPr="000C3393" w:rsidDel="00F216BD">
          <w:rPr>
            <w:rFonts w:ascii="Times New Roman" w:hAnsi="Times New Roman" w:cs="Times New Roman"/>
            <w:noProof/>
            <w:sz w:val="24"/>
            <w:szCs w:val="24"/>
          </w:rPr>
          <w:delText>(Chamberlain</w:delText>
        </w:r>
        <w:r w:rsidR="006E350B" w:rsidRPr="000C3393" w:rsidDel="00F216BD">
          <w:rPr>
            <w:rFonts w:ascii="Times New Roman" w:hAnsi="Times New Roman" w:cs="Times New Roman"/>
            <w:i/>
            <w:noProof/>
            <w:sz w:val="24"/>
            <w:szCs w:val="24"/>
          </w:rPr>
          <w:delText xml:space="preserve"> et al.</w:delText>
        </w:r>
        <w:r w:rsidR="006E350B" w:rsidRPr="000C3393" w:rsidDel="00F216BD">
          <w:rPr>
            <w:rFonts w:ascii="Times New Roman" w:hAnsi="Times New Roman" w:cs="Times New Roman"/>
            <w:noProof/>
            <w:sz w:val="24"/>
            <w:szCs w:val="24"/>
          </w:rPr>
          <w:delText xml:space="preserve"> 2001; Lang</w:delText>
        </w:r>
        <w:r w:rsidR="006E350B" w:rsidRPr="000C3393" w:rsidDel="00F216BD">
          <w:rPr>
            <w:rFonts w:ascii="Times New Roman" w:hAnsi="Times New Roman" w:cs="Times New Roman"/>
            <w:i/>
            <w:noProof/>
            <w:sz w:val="24"/>
            <w:szCs w:val="24"/>
          </w:rPr>
          <w:delText xml:space="preserve"> et al.</w:delText>
        </w:r>
        <w:r w:rsidR="006E350B" w:rsidRPr="000C3393" w:rsidDel="00F216BD">
          <w:rPr>
            <w:rFonts w:ascii="Times New Roman" w:hAnsi="Times New Roman" w:cs="Times New Roman"/>
            <w:noProof/>
            <w:sz w:val="24"/>
            <w:szCs w:val="24"/>
          </w:rPr>
          <w:delText xml:space="preserve"> 2001)</w:delText>
        </w:r>
        <w:r w:rsidR="006E350B" w:rsidRPr="000C3393" w:rsidDel="00F216BD">
          <w:rPr>
            <w:rFonts w:ascii="Times New Roman" w:hAnsi="Times New Roman" w:cs="Times New Roman"/>
            <w:sz w:val="24"/>
            <w:szCs w:val="24"/>
          </w:rPr>
          <w:fldChar w:fldCharType="end"/>
        </w:r>
        <w:r w:rsidR="00AC4834" w:rsidRPr="000C3393" w:rsidDel="00F216BD">
          <w:rPr>
            <w:rFonts w:ascii="Times New Roman" w:hAnsi="Times New Roman" w:cs="Times New Roman"/>
            <w:sz w:val="24"/>
            <w:szCs w:val="24"/>
          </w:rPr>
          <w:delText xml:space="preserve">. Furthermore, </w:delText>
        </w:r>
        <w:r w:rsidR="00C1609C" w:rsidRPr="000C3393" w:rsidDel="00F216BD">
          <w:rPr>
            <w:rFonts w:ascii="Times New Roman" w:hAnsi="Times New Roman" w:cs="Times New Roman"/>
            <w:sz w:val="24"/>
            <w:szCs w:val="24"/>
          </w:rPr>
          <w:delText xml:space="preserve">this </w:delText>
        </w:r>
      </w:del>
      <w:del w:id="1157" w:author="Michelle Hill" w:date="2016-03-14T12:39:00Z">
        <w:r w:rsidR="00C1609C" w:rsidRPr="000C3393" w:rsidDel="00C773CC">
          <w:rPr>
            <w:rFonts w:ascii="Times New Roman" w:hAnsi="Times New Roman" w:cs="Times New Roman"/>
            <w:sz w:val="24"/>
            <w:szCs w:val="24"/>
          </w:rPr>
          <w:delText>modification of lipid rafts reflects</w:delText>
        </w:r>
      </w:del>
      <w:del w:id="1158" w:author="Michelle Hill" w:date="2016-03-14T19:47:00Z">
        <w:r w:rsidR="00C1609C" w:rsidRPr="000C3393" w:rsidDel="00F216BD">
          <w:rPr>
            <w:rFonts w:ascii="Times New Roman" w:hAnsi="Times New Roman" w:cs="Times New Roman"/>
            <w:sz w:val="24"/>
            <w:szCs w:val="24"/>
          </w:rPr>
          <w:delText xml:space="preserve"> a change in </w:delText>
        </w:r>
        <w:r w:rsidR="00716E81" w:rsidRPr="000C3393" w:rsidDel="00F216BD">
          <w:rPr>
            <w:rFonts w:ascii="Times New Roman" w:hAnsi="Times New Roman" w:cs="Times New Roman"/>
            <w:sz w:val="24"/>
            <w:szCs w:val="24"/>
          </w:rPr>
          <w:delText>EV</w:delText>
        </w:r>
        <w:r w:rsidR="00F02B59" w:rsidRPr="000C3393" w:rsidDel="00F216BD">
          <w:rPr>
            <w:rFonts w:ascii="Times New Roman" w:hAnsi="Times New Roman" w:cs="Times New Roman"/>
            <w:sz w:val="24"/>
            <w:szCs w:val="24"/>
          </w:rPr>
          <w:delText xml:space="preserve"> protein</w:delText>
        </w:r>
        <w:r w:rsidR="00C1609C" w:rsidRPr="000C3393" w:rsidDel="00F216BD">
          <w:rPr>
            <w:rFonts w:ascii="Times New Roman" w:hAnsi="Times New Roman" w:cs="Times New Roman"/>
            <w:sz w:val="24"/>
            <w:szCs w:val="24"/>
          </w:rPr>
          <w:delText xml:space="preserve"> content</w:delText>
        </w:r>
        <w:r w:rsidR="00C1609C" w:rsidRPr="000C3393" w:rsidDel="00F216BD">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0C3393" w:rsidDel="00F216BD">
          <w:rPr>
            <w:rFonts w:ascii="Times New Roman" w:hAnsi="Times New Roman" w:cs="Times New Roman"/>
            <w:sz w:val="24"/>
            <w:szCs w:val="24"/>
          </w:rPr>
          <w:delInstrText xml:space="preserve"> ADDIN EN.CITE </w:delInstrText>
        </w:r>
        <w:r w:rsidR="00C1609C" w:rsidRPr="000C3393" w:rsidDel="00F216BD">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0C3393" w:rsidDel="00F216BD">
          <w:rPr>
            <w:rFonts w:ascii="Times New Roman" w:hAnsi="Times New Roman" w:cs="Times New Roman"/>
            <w:sz w:val="24"/>
            <w:szCs w:val="24"/>
          </w:rPr>
          <w:delInstrText xml:space="preserve"> ADDIN EN.CITE.DATA </w:delInstrText>
        </w:r>
        <w:r w:rsidR="00C1609C" w:rsidRPr="000C3393" w:rsidDel="00F216BD">
          <w:rPr>
            <w:rFonts w:ascii="Times New Roman" w:hAnsi="Times New Roman" w:cs="Times New Roman"/>
            <w:sz w:val="24"/>
            <w:szCs w:val="24"/>
          </w:rPr>
        </w:r>
        <w:r w:rsidR="00C1609C" w:rsidRPr="000C3393" w:rsidDel="00F216BD">
          <w:rPr>
            <w:rFonts w:ascii="Times New Roman" w:hAnsi="Times New Roman" w:cs="Times New Roman"/>
            <w:sz w:val="24"/>
            <w:szCs w:val="24"/>
          </w:rPr>
          <w:fldChar w:fldCharType="end"/>
        </w:r>
        <w:r w:rsidR="00C1609C" w:rsidRPr="000C3393" w:rsidDel="00F216BD">
          <w:rPr>
            <w:rFonts w:ascii="Times New Roman" w:hAnsi="Times New Roman" w:cs="Times New Roman"/>
            <w:sz w:val="24"/>
            <w:szCs w:val="24"/>
          </w:rPr>
        </w:r>
        <w:r w:rsidR="00C1609C" w:rsidRPr="000C3393" w:rsidDel="00F216BD">
          <w:rPr>
            <w:rFonts w:ascii="Times New Roman" w:hAnsi="Times New Roman" w:cs="Times New Roman"/>
            <w:sz w:val="24"/>
            <w:szCs w:val="24"/>
          </w:rPr>
          <w:fldChar w:fldCharType="separate"/>
        </w:r>
        <w:r w:rsidR="00C1609C" w:rsidRPr="000C3393" w:rsidDel="00F216BD">
          <w:rPr>
            <w:rFonts w:ascii="Times New Roman" w:hAnsi="Times New Roman" w:cs="Times New Roman"/>
            <w:noProof/>
            <w:sz w:val="24"/>
            <w:szCs w:val="24"/>
          </w:rPr>
          <w:delText>(Leyt</w:delText>
        </w:r>
        <w:r w:rsidR="00C1609C" w:rsidRPr="000C3393" w:rsidDel="00F216BD">
          <w:rPr>
            <w:rFonts w:ascii="Times New Roman" w:hAnsi="Times New Roman" w:cs="Times New Roman"/>
            <w:i/>
            <w:noProof/>
            <w:sz w:val="24"/>
            <w:szCs w:val="24"/>
          </w:rPr>
          <w:delText xml:space="preserve"> et al.</w:delText>
        </w:r>
        <w:r w:rsidR="00C1609C" w:rsidRPr="000C3393" w:rsidDel="00F216BD">
          <w:rPr>
            <w:rFonts w:ascii="Times New Roman" w:hAnsi="Times New Roman" w:cs="Times New Roman"/>
            <w:noProof/>
            <w:sz w:val="24"/>
            <w:szCs w:val="24"/>
          </w:rPr>
          <w:delText xml:space="preserve"> 2007)</w:delText>
        </w:r>
        <w:r w:rsidR="00C1609C" w:rsidRPr="000C3393" w:rsidDel="00F216BD">
          <w:rPr>
            <w:rFonts w:ascii="Times New Roman" w:hAnsi="Times New Roman" w:cs="Times New Roman"/>
            <w:sz w:val="24"/>
            <w:szCs w:val="24"/>
          </w:rPr>
          <w:fldChar w:fldCharType="end"/>
        </w:r>
        <w:r w:rsidR="00C1609C" w:rsidRPr="000C3393" w:rsidDel="00F216BD">
          <w:rPr>
            <w:rFonts w:ascii="Times New Roman" w:hAnsi="Times New Roman" w:cs="Times New Roman"/>
            <w:sz w:val="24"/>
            <w:szCs w:val="24"/>
          </w:rPr>
          <w:delText>.</w:delText>
        </w:r>
        <w:r w:rsidR="00F02B59" w:rsidRPr="000C3393" w:rsidDel="00F216BD">
          <w:rPr>
            <w:rFonts w:ascii="Times New Roman" w:hAnsi="Times New Roman" w:cs="Times New Roman"/>
            <w:sz w:val="24"/>
            <w:szCs w:val="24"/>
          </w:rPr>
          <w:delText xml:space="preserve"> Similar </w:delText>
        </w:r>
      </w:del>
      <w:del w:id="1159" w:author="Michelle Hill" w:date="2016-03-14T12:39:00Z">
        <w:r w:rsidR="00F02B59" w:rsidRPr="000C3393" w:rsidDel="00C773CC">
          <w:rPr>
            <w:rFonts w:ascii="Times New Roman" w:hAnsi="Times New Roman" w:cs="Times New Roman"/>
            <w:sz w:val="24"/>
            <w:szCs w:val="24"/>
          </w:rPr>
          <w:delText xml:space="preserve">occurrences </w:delText>
        </w:r>
      </w:del>
      <w:del w:id="1160" w:author="Michelle Hill" w:date="2016-03-14T19:47:00Z">
        <w:r w:rsidR="00F02B59" w:rsidRPr="000C3393" w:rsidDel="00F216BD">
          <w:rPr>
            <w:rFonts w:ascii="Times New Roman" w:hAnsi="Times New Roman" w:cs="Times New Roman"/>
            <w:sz w:val="24"/>
            <w:szCs w:val="24"/>
          </w:rPr>
          <w:delText xml:space="preserve">were </w:delText>
        </w:r>
      </w:del>
      <w:del w:id="1161" w:author="Michelle Hill" w:date="2016-03-14T12:39:00Z">
        <w:r w:rsidR="00F02B59" w:rsidRPr="000C3393" w:rsidDel="00C773CC">
          <w:rPr>
            <w:rFonts w:ascii="Times New Roman" w:hAnsi="Times New Roman" w:cs="Times New Roman"/>
            <w:sz w:val="24"/>
            <w:szCs w:val="24"/>
          </w:rPr>
          <w:delText>investigated</w:delText>
        </w:r>
      </w:del>
      <w:del w:id="1162" w:author="Michelle Hill" w:date="2016-03-14T19:47:00Z">
        <w:r w:rsidR="00F02B59" w:rsidRPr="000C3393" w:rsidDel="00F216BD">
          <w:rPr>
            <w:rFonts w:ascii="Times New Roman" w:hAnsi="Times New Roman" w:cs="Times New Roman"/>
            <w:sz w:val="24"/>
            <w:szCs w:val="24"/>
          </w:rPr>
          <w:delText xml:space="preserve"> for ceramide and sphingolipids</w:delText>
        </w:r>
        <w:r w:rsidR="00F02B59" w:rsidRPr="000C3393" w:rsidDel="00F216BD">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0C3393" w:rsidDel="00F216BD">
          <w:rPr>
            <w:rFonts w:ascii="Times New Roman" w:hAnsi="Times New Roman" w:cs="Times New Roman"/>
            <w:sz w:val="24"/>
            <w:szCs w:val="24"/>
          </w:rPr>
          <w:delInstrText xml:space="preserve"> ADDIN EN.CITE </w:delInstrText>
        </w:r>
        <w:r w:rsidR="00F02B59" w:rsidRPr="000C3393" w:rsidDel="00F216BD">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0C3393" w:rsidDel="00F216BD">
          <w:rPr>
            <w:rFonts w:ascii="Times New Roman" w:hAnsi="Times New Roman" w:cs="Times New Roman"/>
            <w:sz w:val="24"/>
            <w:szCs w:val="24"/>
          </w:rPr>
          <w:delInstrText xml:space="preserve"> ADDIN EN.CITE.DATA </w:delInstrText>
        </w:r>
        <w:r w:rsidR="00F02B59" w:rsidRPr="000C3393" w:rsidDel="00F216BD">
          <w:rPr>
            <w:rFonts w:ascii="Times New Roman" w:hAnsi="Times New Roman" w:cs="Times New Roman"/>
            <w:sz w:val="24"/>
            <w:szCs w:val="24"/>
          </w:rPr>
        </w:r>
        <w:r w:rsidR="00F02B59" w:rsidRPr="000C3393" w:rsidDel="00F216BD">
          <w:rPr>
            <w:rFonts w:ascii="Times New Roman" w:hAnsi="Times New Roman" w:cs="Times New Roman"/>
            <w:sz w:val="24"/>
            <w:szCs w:val="24"/>
          </w:rPr>
          <w:fldChar w:fldCharType="end"/>
        </w:r>
        <w:r w:rsidR="00F02B59" w:rsidRPr="000C3393" w:rsidDel="00F216BD">
          <w:rPr>
            <w:rFonts w:ascii="Times New Roman" w:hAnsi="Times New Roman" w:cs="Times New Roman"/>
            <w:sz w:val="24"/>
            <w:szCs w:val="24"/>
          </w:rPr>
        </w:r>
        <w:r w:rsidR="00F02B59" w:rsidRPr="000C3393" w:rsidDel="00F216BD">
          <w:rPr>
            <w:rFonts w:ascii="Times New Roman" w:hAnsi="Times New Roman" w:cs="Times New Roman"/>
            <w:sz w:val="24"/>
            <w:szCs w:val="24"/>
          </w:rPr>
          <w:fldChar w:fldCharType="separate"/>
        </w:r>
        <w:r w:rsidR="00F02B59" w:rsidRPr="000C3393" w:rsidDel="00F216BD">
          <w:rPr>
            <w:rFonts w:ascii="Times New Roman" w:hAnsi="Times New Roman" w:cs="Times New Roman"/>
            <w:noProof/>
            <w:sz w:val="24"/>
            <w:szCs w:val="24"/>
          </w:rPr>
          <w:delText>(Trajkovic</w:delText>
        </w:r>
        <w:r w:rsidR="00F02B59" w:rsidRPr="000C3393" w:rsidDel="00F216BD">
          <w:rPr>
            <w:rFonts w:ascii="Times New Roman" w:hAnsi="Times New Roman" w:cs="Times New Roman"/>
            <w:i/>
            <w:noProof/>
            <w:sz w:val="24"/>
            <w:szCs w:val="24"/>
          </w:rPr>
          <w:delText xml:space="preserve"> et al.</w:delText>
        </w:r>
        <w:r w:rsidR="00F02B59" w:rsidRPr="000C3393" w:rsidDel="00F216BD">
          <w:rPr>
            <w:rFonts w:ascii="Times New Roman" w:hAnsi="Times New Roman" w:cs="Times New Roman"/>
            <w:noProof/>
            <w:sz w:val="24"/>
            <w:szCs w:val="24"/>
          </w:rPr>
          <w:delText xml:space="preserve"> 2008; Phuyal</w:delText>
        </w:r>
        <w:r w:rsidR="00F02B59" w:rsidRPr="000C3393" w:rsidDel="00F216BD">
          <w:rPr>
            <w:rFonts w:ascii="Times New Roman" w:hAnsi="Times New Roman" w:cs="Times New Roman"/>
            <w:i/>
            <w:noProof/>
            <w:sz w:val="24"/>
            <w:szCs w:val="24"/>
          </w:rPr>
          <w:delText xml:space="preserve"> et al.</w:delText>
        </w:r>
        <w:r w:rsidR="00F02B59" w:rsidRPr="000C3393" w:rsidDel="00F216BD">
          <w:rPr>
            <w:rFonts w:ascii="Times New Roman" w:hAnsi="Times New Roman" w:cs="Times New Roman"/>
            <w:noProof/>
            <w:sz w:val="24"/>
            <w:szCs w:val="24"/>
          </w:rPr>
          <w:delText xml:space="preserve"> 2014)</w:delText>
        </w:r>
        <w:r w:rsidR="00F02B59" w:rsidRPr="000C3393" w:rsidDel="00F216BD">
          <w:rPr>
            <w:rFonts w:ascii="Times New Roman" w:hAnsi="Times New Roman" w:cs="Times New Roman"/>
            <w:sz w:val="24"/>
            <w:szCs w:val="24"/>
          </w:rPr>
          <w:fldChar w:fldCharType="end"/>
        </w:r>
      </w:del>
      <w:del w:id="1163" w:author="Michelle Hill" w:date="2016-03-14T12:40:00Z">
        <w:r w:rsidR="00F02B59" w:rsidRPr="000C3393" w:rsidDel="00C773CC">
          <w:rPr>
            <w:rFonts w:ascii="Times New Roman" w:hAnsi="Times New Roman" w:cs="Times New Roman"/>
            <w:sz w:val="24"/>
            <w:szCs w:val="24"/>
          </w:rPr>
          <w:delText>.</w:delText>
        </w:r>
        <w:r w:rsidR="00AC3379" w:rsidRPr="000C3393" w:rsidDel="00C773CC">
          <w:rPr>
            <w:rFonts w:ascii="Times New Roman" w:hAnsi="Times New Roman" w:cs="Times New Roman"/>
            <w:sz w:val="24"/>
            <w:szCs w:val="24"/>
          </w:rPr>
          <w:delText xml:space="preserve"> Hereby indicating</w:delText>
        </w:r>
      </w:del>
      <w:del w:id="1164" w:author="Michelle Hill" w:date="2016-03-14T19:47:00Z">
        <w:r w:rsidR="00F02B59" w:rsidRPr="000C3393" w:rsidDel="00F216BD">
          <w:rPr>
            <w:rFonts w:ascii="Times New Roman" w:hAnsi="Times New Roman" w:cs="Times New Roman"/>
            <w:sz w:val="24"/>
            <w:szCs w:val="24"/>
          </w:rPr>
          <w:delText xml:space="preserve"> that lipid</w:delText>
        </w:r>
        <w:r w:rsidR="0064388C" w:rsidRPr="000C3393" w:rsidDel="00F216BD">
          <w:rPr>
            <w:rFonts w:ascii="Times New Roman" w:hAnsi="Times New Roman" w:cs="Times New Roman"/>
            <w:sz w:val="24"/>
            <w:szCs w:val="24"/>
          </w:rPr>
          <w:delText xml:space="preserve"> composition mediates </w:delText>
        </w:r>
        <w:r w:rsidR="00E3056B" w:rsidRPr="000C3393" w:rsidDel="00F216BD">
          <w:rPr>
            <w:rFonts w:ascii="Times New Roman" w:hAnsi="Times New Roman" w:cs="Times New Roman"/>
            <w:sz w:val="24"/>
            <w:szCs w:val="24"/>
          </w:rPr>
          <w:delText xml:space="preserve">EV </w:delText>
        </w:r>
        <w:r w:rsidR="0064388C" w:rsidRPr="000C3393" w:rsidDel="00F216BD">
          <w:rPr>
            <w:rFonts w:ascii="Times New Roman" w:hAnsi="Times New Roman" w:cs="Times New Roman"/>
            <w:sz w:val="24"/>
            <w:szCs w:val="24"/>
          </w:rPr>
          <w:delText xml:space="preserve">formation and </w:delText>
        </w:r>
        <w:r w:rsidR="00205CBF" w:rsidDel="00F216BD">
          <w:rPr>
            <w:rFonts w:ascii="Times New Roman" w:hAnsi="Times New Roman" w:cs="Times New Roman"/>
            <w:sz w:val="24"/>
            <w:szCs w:val="24"/>
          </w:rPr>
          <w:delText xml:space="preserve">potentially </w:delText>
        </w:r>
        <w:r w:rsidR="0064388C" w:rsidRPr="000C3393" w:rsidDel="00F216BD">
          <w:rPr>
            <w:rFonts w:ascii="Times New Roman" w:hAnsi="Times New Roman" w:cs="Times New Roman"/>
            <w:sz w:val="24"/>
            <w:szCs w:val="24"/>
          </w:rPr>
          <w:delText>cargo loading.</w:delText>
        </w:r>
        <w:r w:rsidR="00AC4834" w:rsidRPr="000C3393" w:rsidDel="00F216BD">
          <w:rPr>
            <w:rFonts w:ascii="Times New Roman" w:hAnsi="Times New Roman" w:cs="Times New Roman"/>
            <w:sz w:val="24"/>
            <w:szCs w:val="24"/>
          </w:rPr>
          <w:delText xml:space="preserve"> </w:delText>
        </w:r>
      </w:del>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with </w:t>
      </w:r>
      <w:r w:rsidR="00AC3379" w:rsidRPr="000C3393">
        <w:rPr>
          <w:rFonts w:ascii="Times New Roman" w:hAnsi="Times New Roman" w:cs="Times New Roman"/>
          <w:sz w:val="24"/>
          <w:szCs w:val="24"/>
        </w:rPr>
        <w:t xml:space="preserve">selective and non-selectively </w:t>
      </w:r>
      <w:r w:rsidR="00706B99" w:rsidRPr="000C3393">
        <w:rPr>
          <w:rFonts w:ascii="Times New Roman" w:hAnsi="Times New Roman" w:cs="Times New Roman"/>
          <w:sz w:val="24"/>
          <w:szCs w:val="24"/>
        </w:rPr>
        <w:t>exported ribonucleic acids (RNA)</w:t>
      </w:r>
      <w:ins w:id="1165" w:author="Harley Robinson " w:date="2016-03-15T08:30:00Z">
        <w:r w:rsidR="00E675AA">
          <w:rPr>
            <w:rFonts w:ascii="Times New Roman" w:hAnsi="Times New Roman" w:cs="Times New Roman"/>
            <w:sz w:val="24"/>
            <w:szCs w:val="24"/>
          </w:rPr>
          <w:t xml:space="preserve"> and </w:t>
        </w:r>
      </w:ins>
      <w:del w:id="1166" w:author="Harley Robinson " w:date="2016-03-15T08:30:00Z">
        <w:r w:rsidR="00706B99" w:rsidRPr="000C3393" w:rsidDel="00E675AA">
          <w:rPr>
            <w:rFonts w:ascii="Times New Roman" w:hAnsi="Times New Roman" w:cs="Times New Roman"/>
            <w:sz w:val="24"/>
            <w:szCs w:val="24"/>
          </w:rPr>
          <w:delText xml:space="preserve">, </w:delText>
        </w:r>
      </w:del>
      <w:r w:rsidR="00706B99" w:rsidRPr="000C3393">
        <w:rPr>
          <w:rFonts w:ascii="Times New Roman" w:hAnsi="Times New Roman" w:cs="Times New Roman"/>
          <w:sz w:val="24"/>
          <w:szCs w:val="24"/>
        </w:rPr>
        <w:t xml:space="preserve">proteins </w:t>
      </w:r>
      <w:del w:id="1167" w:author="Michelle Hill" w:date="2016-03-14T19:21:00Z">
        <w:r w:rsidR="00706B99" w:rsidRPr="000C3393" w:rsidDel="00885479">
          <w:rPr>
            <w:rFonts w:ascii="Times New Roman" w:hAnsi="Times New Roman" w:cs="Times New Roman"/>
            <w:sz w:val="24"/>
            <w:szCs w:val="24"/>
          </w:rPr>
          <w:delText xml:space="preserve">and lipids </w:delText>
        </w:r>
      </w:del>
      <w:r w:rsidR="00706B99" w:rsidRPr="000C3393">
        <w:rPr>
          <w:rFonts w:ascii="Times New Roman" w:hAnsi="Times New Roman" w:cs="Times New Roman"/>
          <w:sz w:val="24"/>
          <w:szCs w:val="24"/>
        </w:rPr>
        <w:t xml:space="preserve">due </w:t>
      </w:r>
      <w:r w:rsidR="00C1609C" w:rsidRPr="000C3393">
        <w:rPr>
          <w:rFonts w:ascii="Times New Roman" w:hAnsi="Times New Roman" w:cs="Times New Roman"/>
          <w:sz w:val="24"/>
          <w:szCs w:val="24"/>
        </w:rPr>
        <w:t xml:space="preserve">to </w:t>
      </w:r>
      <w:del w:id="1168" w:author="Harley Robinson " w:date="2016-03-15T08:31:00Z">
        <w:r w:rsidR="00C1609C" w:rsidRPr="000C3393" w:rsidDel="00E675AA">
          <w:rPr>
            <w:rFonts w:ascii="Times New Roman" w:hAnsi="Times New Roman" w:cs="Times New Roman"/>
            <w:sz w:val="24"/>
            <w:szCs w:val="24"/>
          </w:rPr>
          <w:delText xml:space="preserve">these proposed </w:delText>
        </w:r>
      </w:del>
      <w:r w:rsidR="00706B99" w:rsidRPr="000C3393">
        <w:rPr>
          <w:rFonts w:ascii="Times New Roman" w:hAnsi="Times New Roman" w:cs="Times New Roman"/>
          <w:sz w:val="24"/>
          <w:szCs w:val="24"/>
        </w:rPr>
        <w:t xml:space="preserve">loading mechanisms </w:t>
      </w:r>
      <w:r w:rsidR="00C1609C" w:rsidRPr="000C3393">
        <w:rPr>
          <w:rFonts w:ascii="Times New Roman" w:hAnsi="Times New Roman" w:cs="Times New Roman"/>
          <w:sz w:val="24"/>
          <w:szCs w:val="24"/>
        </w:rPr>
        <w:t>by membrane</w:t>
      </w:r>
      <w:r w:rsidR="00706B99" w:rsidRPr="000C3393">
        <w:rPr>
          <w:rFonts w:ascii="Times New Roman" w:hAnsi="Times New Roman" w:cs="Times New Roman"/>
          <w:sz w:val="24"/>
          <w:szCs w:val="24"/>
        </w:rPr>
        <w:t xml:space="preserve"> proteins</w:t>
      </w:r>
      <w:r w:rsidR="00F75375" w:rsidRPr="000C3393">
        <w:rPr>
          <w:rFonts w:ascii="Times New Roman" w:hAnsi="Times New Roman" w:cs="Times New Roman"/>
          <w:sz w:val="24"/>
          <w:szCs w:val="24"/>
        </w:rPr>
        <w:t xml:space="preserve"> </w:t>
      </w:r>
      <w:r w:rsidR="00AC3379" w:rsidRPr="000C3393">
        <w:rPr>
          <w:rFonts w:ascii="Times New Roman" w:hAnsi="Times New Roman" w:cs="Times New Roman"/>
          <w:sz w:val="24"/>
          <w:szCs w:val="24"/>
        </w:rPr>
        <w:fldChar w:fldCharType="begin"/>
      </w:r>
      <w:r w:rsidR="00AC3379" w:rsidRPr="000C3393">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AC3379" w:rsidRPr="000C3393">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490181" w:rsidRPr="000C3393">
        <w:rPr>
          <w:rFonts w:ascii="Times New Roman" w:hAnsi="Times New Roman" w:cs="Times New Roman"/>
          <w:sz w:val="24"/>
          <w:szCs w:val="24"/>
        </w:rPr>
        <w:fldChar w:fldCharType="begin"/>
      </w:r>
      <w:r w:rsidR="00490181" w:rsidRPr="000C3393">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(Mulcahy</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ins w:id="1169" w:author="Michelle Hill" w:date="2016-03-14T19:23:00Z">
        <w:r w:rsidR="00885479">
          <w:rPr>
            <w:rFonts w:ascii="Times New Roman" w:hAnsi="Times New Roman" w:cs="Times New Roman"/>
            <w:sz w:val="24"/>
            <w:szCs w:val="24"/>
          </w:rPr>
          <w:t>uptake</w:t>
        </w:r>
      </w:ins>
      <w:ins w:id="1170" w:author="Harley Robinson " w:date="2016-03-15T08:28:00Z">
        <w:r w:rsidR="00E675AA">
          <w:rPr>
            <w:rFonts w:ascii="Times New Roman" w:hAnsi="Times New Roman" w:cs="Times New Roman"/>
            <w:sz w:val="24"/>
            <w:szCs w:val="24"/>
          </w:rPr>
          <w:t xml:space="preserve"> </w:t>
        </w:r>
      </w:ins>
      <w:del w:id="1171" w:author="Michelle Hill" w:date="2016-03-14T19:23:00Z">
        <w:r w:rsidR="00853F36" w:rsidRPr="000C3393" w:rsidDel="00885479">
          <w:rPr>
            <w:rFonts w:ascii="Times New Roman" w:hAnsi="Times New Roman" w:cs="Times New Roman"/>
            <w:sz w:val="24"/>
            <w:szCs w:val="24"/>
          </w:rPr>
          <w:delText xml:space="preserve">absorption </w:delText>
        </w:r>
      </w:del>
      <w:r w:rsidR="00853F36" w:rsidRPr="000C3393">
        <w:rPr>
          <w:rFonts w:ascii="Times New Roman" w:hAnsi="Times New Roman" w:cs="Times New Roman"/>
          <w:sz w:val="24"/>
          <w:szCs w:val="24"/>
        </w:rPr>
        <w:t xml:space="preserve">of the extracellular vesicles has been </w:t>
      </w:r>
      <w:del w:id="1172" w:author="Michelle Hill" w:date="2016-03-14T19:23:00Z">
        <w:r w:rsidR="00853F36" w:rsidRPr="000C3393" w:rsidDel="00885479">
          <w:rPr>
            <w:rFonts w:ascii="Times New Roman" w:hAnsi="Times New Roman" w:cs="Times New Roman"/>
            <w:sz w:val="24"/>
            <w:szCs w:val="24"/>
          </w:rPr>
          <w:delText xml:space="preserve">attributed </w:delText>
        </w:r>
      </w:del>
      <w:ins w:id="1173" w:author="Michelle Hill" w:date="2016-03-14T19:23:00Z">
        <w:r w:rsidR="00885479">
          <w:rPr>
            <w:rFonts w:ascii="Times New Roman" w:hAnsi="Times New Roman" w:cs="Times New Roman"/>
            <w:sz w:val="24"/>
            <w:szCs w:val="24"/>
          </w:rPr>
          <w:t>reported to influence</w:t>
        </w:r>
      </w:ins>
      <w:del w:id="1174" w:author="Michelle Hill" w:date="2016-03-14T19:23:00Z">
        <w:r w:rsidR="00853F36" w:rsidRPr="000C3393" w:rsidDel="00885479">
          <w:rPr>
            <w:rFonts w:ascii="Times New Roman" w:hAnsi="Times New Roman" w:cs="Times New Roman"/>
            <w:sz w:val="24"/>
            <w:szCs w:val="24"/>
          </w:rPr>
          <w:delText>to</w:delText>
        </w:r>
      </w:del>
      <w:r w:rsidR="00853F36" w:rsidRPr="000C3393">
        <w:rPr>
          <w:rFonts w:ascii="Times New Roman" w:hAnsi="Times New Roman" w:cs="Times New Roman"/>
          <w:sz w:val="24"/>
          <w:szCs w:val="24"/>
        </w:rPr>
        <w:t xml:space="preserve">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 xml:space="preserve">the </w:t>
      </w:r>
      <w:del w:id="1175" w:author="Michelle Hill" w:date="2016-03-14T19:26:00Z">
        <w:r w:rsidR="00853F36" w:rsidRPr="000C3393" w:rsidDel="00885479">
          <w:rPr>
            <w:rFonts w:ascii="Times New Roman" w:hAnsi="Times New Roman" w:cs="Times New Roman"/>
            <w:sz w:val="24"/>
            <w:szCs w:val="24"/>
          </w:rPr>
          <w:delText xml:space="preserve">secretion of </w:delText>
        </w:r>
      </w:del>
      <w:r w:rsidR="00853F36" w:rsidRPr="000C3393">
        <w:rPr>
          <w:rFonts w:ascii="Times New Roman" w:hAnsi="Times New Roman" w:cs="Times New Roman"/>
          <w:sz w:val="24"/>
          <w:szCs w:val="24"/>
        </w:rPr>
        <w:t>selectively export</w:t>
      </w:r>
      <w:ins w:id="1176" w:author="Michelle Hill" w:date="2016-03-14T19:26:00Z">
        <w:r w:rsidR="00885479">
          <w:rPr>
            <w:rFonts w:ascii="Times New Roman" w:hAnsi="Times New Roman" w:cs="Times New Roman"/>
            <w:sz w:val="24"/>
            <w:szCs w:val="24"/>
          </w:rPr>
          <w:t xml:space="preserve"> of</w:t>
        </w:r>
      </w:ins>
      <w:del w:id="1177" w:author="Michelle Hill" w:date="2016-03-14T19:26:00Z">
        <w:r w:rsidR="00853F36" w:rsidRPr="000C3393" w:rsidDel="00885479">
          <w:rPr>
            <w:rFonts w:ascii="Times New Roman" w:hAnsi="Times New Roman" w:cs="Times New Roman"/>
            <w:sz w:val="24"/>
            <w:szCs w:val="24"/>
          </w:rPr>
          <w:delText>ed</w:delText>
        </w:r>
      </w:del>
      <w:r w:rsidR="00853F36" w:rsidRPr="000C3393">
        <w:rPr>
          <w:rFonts w:ascii="Times New Roman" w:hAnsi="Times New Roman" w:cs="Times New Roman"/>
          <w:sz w:val="24"/>
          <w:szCs w:val="24"/>
        </w:rPr>
        <w:t xml:space="preserve"> cytokines in immunological responses and establishing a pre-metastatic niche in cancer progression</w:t>
      </w:r>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0C3393">
        <w:rPr>
          <w:rFonts w:ascii="Times New Roman" w:hAnsi="Times New Roman" w:cs="Times New Roman"/>
          <w:sz w:val="24"/>
          <w:szCs w:val="24"/>
        </w:rPr>
        <w:instrText xml:space="preserve"> ADDIN EN.CITE </w:instrText>
      </w:r>
      <w:r w:rsidR="00490181"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0C3393">
        <w:rPr>
          <w:rFonts w:ascii="Times New Roman" w:hAnsi="Times New Roman" w:cs="Times New Roman"/>
          <w:sz w:val="24"/>
          <w:szCs w:val="24"/>
        </w:rPr>
        <w:instrText xml:space="preserve"> ADDIN EN.CITE.DATA </w:instrText>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(Campos</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2015; De Toro</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del w:id="1178" w:author="Michelle Hill" w:date="2016-03-14T19:25:00Z">
        <w:r w:rsidR="00853F36" w:rsidRPr="000C3393" w:rsidDel="00885479">
          <w:rPr>
            <w:rFonts w:ascii="Times New Roman" w:hAnsi="Times New Roman" w:cs="Times New Roman"/>
            <w:sz w:val="24"/>
            <w:szCs w:val="24"/>
          </w:rPr>
          <w:delText>Hereby</w:delText>
        </w:r>
      </w:del>
      <w:ins w:id="1179" w:author="Michelle Hill" w:date="2016-03-14T19:25:00Z">
        <w:r w:rsidR="00885479">
          <w:rPr>
            <w:rFonts w:ascii="Times New Roman" w:hAnsi="Times New Roman" w:cs="Times New Roman"/>
            <w:sz w:val="24"/>
            <w:szCs w:val="24"/>
          </w:rPr>
          <w:t>Therefore</w:t>
        </w:r>
      </w:ins>
      <w:r w:rsidR="00853F36" w:rsidRPr="000C3393">
        <w:rPr>
          <w:rFonts w:ascii="Times New Roman" w:hAnsi="Times New Roman" w:cs="Times New Roman"/>
          <w:sz w:val="24"/>
          <w:szCs w:val="24"/>
        </w:rPr>
        <w:t>, understandi</w:t>
      </w:r>
      <w:r w:rsidR="00233064" w:rsidRPr="000C3393">
        <w:rPr>
          <w:rFonts w:ascii="Times New Roman" w:hAnsi="Times New Roman" w:cs="Times New Roman"/>
          <w:sz w:val="24"/>
          <w:szCs w:val="24"/>
        </w:rPr>
        <w:t>ng the cargo loading mechanisms</w:t>
      </w:r>
      <w:r w:rsidR="00853F36" w:rsidRPr="000C3393">
        <w:rPr>
          <w:rFonts w:ascii="Times New Roman" w:hAnsi="Times New Roman" w:cs="Times New Roman"/>
          <w:sz w:val="24"/>
          <w:szCs w:val="24"/>
        </w:rPr>
        <w:t xml:space="preserve"> 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w:t>
      </w:r>
      <w:del w:id="1180" w:author="Harley Robinson " w:date="2016-03-15T08:31:00Z">
        <w:r w:rsidR="004257A5" w:rsidRPr="000C3393" w:rsidDel="00E675AA">
          <w:rPr>
            <w:rFonts w:ascii="Times New Roman" w:hAnsi="Times New Roman" w:cs="Times New Roman"/>
            <w:sz w:val="24"/>
            <w:szCs w:val="24"/>
          </w:rPr>
          <w:delText>, which play</w:delText>
        </w:r>
        <w:r w:rsidR="00233064" w:rsidRPr="000C3393" w:rsidDel="00E675AA">
          <w:rPr>
            <w:rFonts w:ascii="Times New Roman" w:hAnsi="Times New Roman" w:cs="Times New Roman"/>
            <w:sz w:val="24"/>
            <w:szCs w:val="24"/>
          </w:rPr>
          <w:delText xml:space="preserve"> a role in multiple cellular processes. </w:delText>
        </w:r>
      </w:del>
      <w:ins w:id="1181" w:author="Harley Robinson " w:date="2016-03-15T08:31:00Z">
        <w:r w:rsidR="00E675AA">
          <w:rPr>
            <w:rFonts w:ascii="Times New Roman" w:hAnsi="Times New Roman" w:cs="Times New Roman"/>
            <w:sz w:val="24"/>
            <w:szCs w:val="24"/>
          </w:rPr>
          <w:t>.</w:t>
        </w:r>
      </w:ins>
    </w:p>
    <w:p w14:paraId="7BA153A9" w14:textId="77777777" w:rsidR="00C660DF" w:rsidRPr="000C3393" w:rsidRDefault="00C660DF" w:rsidP="008A2CC3">
      <w:pPr>
        <w:pStyle w:val="NoSpacing"/>
        <w:spacing w:line="480" w:lineRule="auto"/>
        <w:ind w:hanging="142"/>
        <w:rPr>
          <w:rFonts w:ascii="Times New Roman" w:hAnsi="Times New Roman" w:cs="Times New Roman"/>
          <w:b/>
          <w:sz w:val="24"/>
          <w:szCs w:val="24"/>
        </w:rPr>
      </w:pPr>
      <w:bookmarkStart w:id="1182" w:name="_Toc445828508"/>
      <w:r w:rsidRPr="000C3393">
        <w:rPr>
          <w:rStyle w:val="Heading2Char"/>
          <w:rFonts w:ascii="Times New Roman" w:hAnsi="Times New Roman" w:cs="Times New Roman"/>
          <w:b/>
          <w:sz w:val="24"/>
          <w:szCs w:val="24"/>
        </w:rPr>
        <w:t>microRNAs</w:t>
      </w:r>
      <w:r w:rsidR="00011A07" w:rsidRPr="000C3393">
        <w:rPr>
          <w:rStyle w:val="Heading2Char"/>
          <w:rFonts w:ascii="Times New Roman" w:hAnsi="Times New Roman" w:cs="Times New Roman"/>
          <w:b/>
          <w:sz w:val="24"/>
          <w:szCs w:val="24"/>
        </w:rPr>
        <w:t>:</w:t>
      </w:r>
      <w:bookmarkEnd w:id="1182"/>
      <w:r w:rsidR="00011A07" w:rsidRPr="000C3393">
        <w:rPr>
          <w:rFonts w:ascii="Times New Roman" w:hAnsi="Times New Roman" w:cs="Times New Roman"/>
          <w:b/>
          <w:color w:val="2E74B5" w:themeColor="accent1" w:themeShade="BF"/>
          <w:sz w:val="24"/>
          <w:szCs w:val="24"/>
        </w:rPr>
        <w:t xml:space="preserve"> </w:t>
      </w:r>
      <w:r w:rsidR="00011A07" w:rsidRPr="000C3393">
        <w:rPr>
          <w:rStyle w:val="Heading2Char"/>
          <w:rFonts w:ascii="Times New Roman" w:hAnsi="Times New Roman" w:cs="Times New Roman"/>
          <w:b/>
          <w:sz w:val="24"/>
          <w:szCs w:val="24"/>
        </w:rPr>
        <w:t>function and export</w:t>
      </w:r>
      <w:r w:rsidR="00011A07" w:rsidRPr="000C3393">
        <w:rPr>
          <w:rFonts w:ascii="Times New Roman" w:hAnsi="Times New Roman" w:cs="Times New Roman"/>
          <w:b/>
          <w:sz w:val="24"/>
          <w:szCs w:val="24"/>
        </w:rPr>
        <w:t xml:space="preserve">. </w:t>
      </w:r>
    </w:p>
    <w:p w14:paraId="77137C04" w14:textId="0406FDC5" w:rsidR="00E675AA" w:rsidRDefault="00E3056B" w:rsidP="008A2CC3">
      <w:pPr>
        <w:pStyle w:val="NoSpacing"/>
        <w:spacing w:line="480" w:lineRule="auto"/>
        <w:ind w:firstLine="142"/>
        <w:rPr>
          <w:ins w:id="1183" w:author="Harley Robinson " w:date="2016-03-15T08:33:00Z"/>
          <w:rFonts w:ascii="Times New Roman" w:hAnsi="Times New Roman" w:cs="Times New Roman"/>
          <w:sz w:val="24"/>
          <w:szCs w:val="24"/>
        </w:rPr>
      </w:pPr>
      <w:r w:rsidRPr="000C3393">
        <w:rPr>
          <w:rFonts w:ascii="Times New Roman" w:hAnsi="Times New Roman" w:cs="Times New Roman"/>
          <w:sz w:val="24"/>
          <w:szCs w:val="24"/>
        </w:rPr>
        <w:t>M</w:t>
      </w:r>
      <w:r w:rsidR="00CA38C4" w:rsidRPr="000C3393">
        <w:rPr>
          <w:rFonts w:ascii="Times New Roman" w:hAnsi="Times New Roman" w:cs="Times New Roman"/>
          <w:sz w:val="24"/>
          <w:szCs w:val="24"/>
        </w:rPr>
        <w:t xml:space="preserve">icroRNAs (miRNAs) have been found to </w:t>
      </w:r>
      <w:r w:rsidRPr="000C3393">
        <w:rPr>
          <w:rFonts w:ascii="Times New Roman" w:hAnsi="Times New Roman" w:cs="Times New Roman"/>
          <w:sz w:val="24"/>
          <w:szCs w:val="24"/>
        </w:rPr>
        <w:t>play an important role in regulating cell function</w:t>
      </w:r>
      <w:ins w:id="1184" w:author="Michelle Hill" w:date="2016-03-14T12:41:00Z">
        <w:r w:rsidR="00C773CC">
          <w:rPr>
            <w:rFonts w:ascii="Times New Roman" w:hAnsi="Times New Roman" w:cs="Times New Roman"/>
            <w:sz w:val="24"/>
            <w:szCs w:val="24"/>
          </w:rPr>
          <w:t>, including via EVs</w:t>
        </w:r>
      </w:ins>
      <w:r w:rsidR="00AE6142" w:rsidRPr="000C3393">
        <w:rPr>
          <w:rFonts w:ascii="Times New Roman" w:hAnsi="Times New Roman" w:cs="Times New Roman"/>
          <w:sz w:val="24"/>
          <w:szCs w:val="24"/>
        </w:rPr>
        <w:t>.</w:t>
      </w:r>
      <w:r w:rsidR="00CA38C4" w:rsidRPr="000C3393">
        <w:rPr>
          <w:rFonts w:ascii="Times New Roman" w:hAnsi="Times New Roman" w:cs="Times New Roman"/>
          <w:sz w:val="24"/>
          <w:szCs w:val="24"/>
        </w:rPr>
        <w:t xml:space="preserve"> These short non-coding RNAs, usually ranging between 17-24 nucleotides in length, form complementary base paring to the 3’ untranslated region of a transcribed gene (messenger RNA) then recruit complexes to either degrade the transcript or inhibit its translation</w:t>
      </w:r>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0C3393">
        <w:rPr>
          <w:rFonts w:ascii="Times New Roman" w:hAnsi="Times New Roman" w:cs="Times New Roman"/>
          <w:sz w:val="24"/>
          <w:szCs w:val="24"/>
        </w:rPr>
        <w:instrText xml:space="preserve"> ADDIN EN.CITE </w:instrText>
      </w:r>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0C3393">
        <w:rPr>
          <w:rFonts w:ascii="Times New Roman" w:hAnsi="Times New Roman" w:cs="Times New Roman"/>
          <w:sz w:val="24"/>
          <w:szCs w:val="24"/>
        </w:rPr>
        <w:instrText xml:space="preserve"> ADDIN EN.CITE.DATA </w:instrText>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end"/>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(Gregory</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2005)</w:t>
      </w:r>
      <w:r w:rsidR="00490181" w:rsidRPr="000C3393">
        <w:rPr>
          <w:rFonts w:ascii="Times New Roman" w:hAnsi="Times New Roman" w:cs="Times New Roman"/>
          <w:sz w:val="24"/>
          <w:szCs w:val="24"/>
        </w:rPr>
        <w:fldChar w:fldCharType="end"/>
      </w:r>
      <w:r w:rsidR="00CA38C4" w:rsidRPr="000C3393">
        <w:rPr>
          <w:rFonts w:ascii="Times New Roman" w:hAnsi="Times New Roman" w:cs="Times New Roman"/>
          <w:sz w:val="24"/>
          <w:szCs w:val="24"/>
        </w:rPr>
        <w:t>. Th</w:t>
      </w:r>
      <w:ins w:id="1185" w:author="Michelle Hill" w:date="2016-03-14T12:42:00Z">
        <w:r w:rsidR="00C773CC">
          <w:rPr>
            <w:rFonts w:ascii="Times New Roman" w:hAnsi="Times New Roman" w:cs="Times New Roman"/>
            <w:sz w:val="24"/>
            <w:szCs w:val="24"/>
          </w:rPr>
          <w:t xml:space="preserve">e complex, called </w:t>
        </w:r>
      </w:ins>
      <w:del w:id="1186" w:author="Michelle Hill" w:date="2016-03-14T12:42:00Z">
        <w:r w:rsidR="00CA38C4" w:rsidRPr="000C3393" w:rsidDel="00C773CC">
          <w:rPr>
            <w:rFonts w:ascii="Times New Roman" w:hAnsi="Times New Roman" w:cs="Times New Roman"/>
            <w:sz w:val="24"/>
            <w:szCs w:val="24"/>
          </w:rPr>
          <w:delText xml:space="preserve">is </w:delText>
        </w:r>
      </w:del>
      <w:r w:rsidR="00CA38C4" w:rsidRPr="000C3393">
        <w:rPr>
          <w:rFonts w:ascii="Times New Roman" w:hAnsi="Times New Roman" w:cs="Times New Roman"/>
          <w:sz w:val="24"/>
          <w:szCs w:val="24"/>
        </w:rPr>
        <w:t xml:space="preserve">RNA induced silencing complex (RISC) and associated proteins perform the degradation </w:t>
      </w:r>
      <w:del w:id="1187" w:author="Harley Robinson " w:date="2016-03-15T08:32:00Z">
        <w:r w:rsidR="00CA38C4" w:rsidRPr="000C3393" w:rsidDel="00E675AA">
          <w:rPr>
            <w:rFonts w:ascii="Times New Roman" w:hAnsi="Times New Roman" w:cs="Times New Roman"/>
            <w:sz w:val="24"/>
            <w:szCs w:val="24"/>
          </w:rPr>
          <w:delText>depending on the guide miRNA</w:delText>
        </w:r>
      </w:del>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490181"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(Gregory et al. 2005)</w:t>
      </w:r>
      <w:r w:rsidR="00490181" w:rsidRPr="000C3393">
        <w:rPr>
          <w:rFonts w:ascii="Times New Roman" w:hAnsi="Times New Roman" w:cs="Times New Roman"/>
          <w:sz w:val="24"/>
          <w:szCs w:val="24"/>
        </w:rPr>
        <w:fldChar w:fldCharType="end"/>
      </w:r>
      <w:r w:rsidR="00CA38C4" w:rsidRPr="000C3393">
        <w:rPr>
          <w:rFonts w:ascii="Times New Roman" w:hAnsi="Times New Roman" w:cs="Times New Roman"/>
          <w:sz w:val="24"/>
          <w:szCs w:val="24"/>
        </w:rPr>
        <w:t>. As a single miRN</w:t>
      </w:r>
      <w:r w:rsidR="00C96BDF" w:rsidRPr="000C3393">
        <w:rPr>
          <w:rFonts w:ascii="Times New Roman" w:hAnsi="Times New Roman" w:cs="Times New Roman"/>
          <w:sz w:val="24"/>
          <w:szCs w:val="24"/>
        </w:rPr>
        <w:t xml:space="preserve">A can target hundreds of </w:t>
      </w:r>
      <w:r w:rsidR="00CA38C4" w:rsidRPr="000C3393">
        <w:rPr>
          <w:rFonts w:ascii="Times New Roman" w:hAnsi="Times New Roman" w:cs="Times New Roman"/>
          <w:sz w:val="24"/>
          <w:szCs w:val="24"/>
        </w:rPr>
        <w:t xml:space="preserve">mRNAs for </w:t>
      </w:r>
      <w:r w:rsidR="00C96BDF" w:rsidRPr="000C3393">
        <w:rPr>
          <w:rFonts w:ascii="Times New Roman" w:hAnsi="Times New Roman" w:cs="Times New Roman"/>
          <w:sz w:val="24"/>
          <w:szCs w:val="24"/>
        </w:rPr>
        <w:t>degradation</w:t>
      </w:r>
      <w:r w:rsidR="00CA38C4" w:rsidRPr="000C3393">
        <w:rPr>
          <w:rFonts w:ascii="Times New Roman" w:hAnsi="Times New Roman" w:cs="Times New Roman"/>
          <w:sz w:val="24"/>
          <w:szCs w:val="24"/>
        </w:rPr>
        <w:t xml:space="preserve">, </w:t>
      </w:r>
      <w:del w:id="1188" w:author="Michelle Hill" w:date="2016-03-14T12:43:00Z">
        <w:r w:rsidR="00CA38C4" w:rsidRPr="000C3393" w:rsidDel="00C773CC">
          <w:rPr>
            <w:rFonts w:ascii="Times New Roman" w:hAnsi="Times New Roman" w:cs="Times New Roman"/>
            <w:sz w:val="24"/>
            <w:szCs w:val="24"/>
          </w:rPr>
          <w:delText xml:space="preserve">any </w:delText>
        </w:r>
      </w:del>
      <w:r w:rsidR="00CA38C4" w:rsidRPr="000C3393">
        <w:rPr>
          <w:rFonts w:ascii="Times New Roman" w:hAnsi="Times New Roman" w:cs="Times New Roman"/>
          <w:sz w:val="24"/>
          <w:szCs w:val="24"/>
        </w:rPr>
        <w:t>abnormal miRNA regulation is likely to disrupt many pathways. In particular, the miRNAs that dictate differentiation, replication and adhesion had been implicated in cancer-like properties</w:t>
      </w:r>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(Hashimoto</w:t>
      </w:r>
      <w:r w:rsidR="00830790" w:rsidRPr="000C3393">
        <w:rPr>
          <w:rFonts w:ascii="Times New Roman" w:hAnsi="Times New Roman" w:cs="Times New Roman"/>
          <w:i/>
          <w:noProof/>
          <w:sz w:val="24"/>
          <w:szCs w:val="24"/>
        </w:rPr>
        <w:t xml:space="preserve"> et al.</w:t>
      </w:r>
      <w:r w:rsidR="00830790" w:rsidRPr="000C3393">
        <w:rPr>
          <w:rFonts w:ascii="Times New Roman" w:hAnsi="Times New Roman" w:cs="Times New Roman"/>
          <w:noProof/>
          <w:sz w:val="24"/>
          <w:szCs w:val="24"/>
        </w:rPr>
        <w:t xml:space="preserve"> 2013)</w:t>
      </w:r>
      <w:r w:rsidR="00830790" w:rsidRPr="000C3393">
        <w:rPr>
          <w:rFonts w:ascii="Times New Roman" w:hAnsi="Times New Roman" w:cs="Times New Roman"/>
          <w:sz w:val="24"/>
          <w:szCs w:val="24"/>
        </w:rPr>
        <w:fldChar w:fldCharType="end"/>
      </w:r>
      <w:r w:rsidR="004671B7" w:rsidRPr="000C3393">
        <w:rPr>
          <w:rFonts w:ascii="Times New Roman" w:hAnsi="Times New Roman" w:cs="Times New Roman"/>
          <w:sz w:val="24"/>
          <w:szCs w:val="24"/>
        </w:rPr>
        <w:t xml:space="preserve">. </w:t>
      </w:r>
    </w:p>
    <w:p w14:paraId="4189AEF2" w14:textId="351AD26D" w:rsidR="00276507" w:rsidRPr="000C3393" w:rsidDel="00E675AA" w:rsidRDefault="004671B7" w:rsidP="008A2CC3">
      <w:pPr>
        <w:pStyle w:val="NoSpacing"/>
        <w:spacing w:line="480" w:lineRule="auto"/>
        <w:ind w:firstLine="142"/>
        <w:rPr>
          <w:del w:id="1189" w:author="Harley Robinson " w:date="2016-03-15T08:33:00Z"/>
          <w:rFonts w:ascii="Times New Roman" w:hAnsi="Times New Roman" w:cs="Times New Roman"/>
          <w:sz w:val="24"/>
          <w:szCs w:val="24"/>
        </w:rPr>
      </w:pPr>
      <w:moveFromRangeStart w:id="1190" w:author="Microsoft account" w:date="2016-03-15T17:43:00Z" w:name="move445827159"/>
      <w:moveFrom w:id="1191" w:author="Microsoft account" w:date="2016-03-15T17:43:00Z">
        <w:r w:rsidRPr="000C3393" w:rsidDel="00691856">
          <w:rPr>
            <w:rFonts w:ascii="Times New Roman" w:hAnsi="Times New Roman" w:cs="Times New Roman"/>
            <w:sz w:val="24"/>
            <w:szCs w:val="24"/>
          </w:rPr>
          <w:t xml:space="preserve">MiRNAs can be secreted and </w:t>
        </w:r>
        <w:r w:rsidR="00205CBF" w:rsidDel="00691856">
          <w:rPr>
            <w:rFonts w:ascii="Times New Roman" w:hAnsi="Times New Roman" w:cs="Times New Roman"/>
            <w:sz w:val="24"/>
            <w:szCs w:val="24"/>
          </w:rPr>
          <w:t>taken</w:t>
        </w:r>
        <w:r w:rsidR="00CA38C4" w:rsidRPr="000C3393" w:rsidDel="00691856">
          <w:rPr>
            <w:rFonts w:ascii="Times New Roman" w:hAnsi="Times New Roman" w:cs="Times New Roman"/>
            <w:sz w:val="24"/>
            <w:szCs w:val="24"/>
          </w:rPr>
          <w:t xml:space="preserve"> into other cells to fulfil this function, thus providing as a mechanism fo</w:t>
        </w:r>
        <w:r w:rsidR="00276507" w:rsidRPr="000C3393" w:rsidDel="00691856">
          <w:rPr>
            <w:rFonts w:ascii="Times New Roman" w:hAnsi="Times New Roman" w:cs="Times New Roman"/>
            <w:sz w:val="24"/>
            <w:szCs w:val="24"/>
          </w:rPr>
          <w:t xml:space="preserve">r </w:t>
        </w:r>
        <w:r w:rsidR="00830790" w:rsidRPr="000C3393" w:rsidDel="00691856">
          <w:rPr>
            <w:rFonts w:ascii="Times New Roman" w:hAnsi="Times New Roman" w:cs="Times New Roman"/>
            <w:sz w:val="24"/>
            <w:szCs w:val="24"/>
          </w:rPr>
          <w:t>inter</w:t>
        </w:r>
        <w:r w:rsidR="00276507" w:rsidRPr="000C3393" w:rsidDel="00691856">
          <w:rPr>
            <w:rFonts w:ascii="Times New Roman" w:hAnsi="Times New Roman" w:cs="Times New Roman"/>
            <w:sz w:val="24"/>
            <w:szCs w:val="24"/>
          </w:rPr>
          <w:t>cellular communications</w:t>
        </w:r>
        <w:r w:rsidR="00830790" w:rsidRPr="000C3393" w:rsidDel="00691856">
          <w:rPr>
            <w:rFonts w:ascii="Times New Roman" w:hAnsi="Times New Roman" w:cs="Times New Roman"/>
            <w:sz w:val="24"/>
            <w:szCs w:val="24"/>
          </w:rPr>
          <w:fldChar w:fldCharType="begin"/>
        </w:r>
      </w:moveFrom>
      <w:r w:rsidR="00691856">
        <w:rPr>
          <w:rFonts w:ascii="Times New Roman" w:hAnsi="Times New Roman" w:cs="Times New Roman"/>
          <w:sz w:val="24"/>
          <w:szCs w:val="24"/>
        </w:rPr>
        <w:instrText xml:space="preserve"> ADDIN EN.CITE &lt;EndNote&gt;&lt;Cite&gt;&lt;Author&gt;Hannafon&lt;/Author&gt;&lt;Year&gt;2013&lt;/Year&gt;&lt;RecNum&gt;135&lt;/RecNum&gt;&lt;DisplayText&gt;(Hannafon&lt;style face="italic"&gt; et al.&lt;/style&gt;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moveFrom w:id="1192" w:author="Microsoft account" w:date="2016-03-15T17:43:00Z">
        <w:r w:rsidR="00830790" w:rsidRPr="000C3393" w:rsidDel="00691856">
          <w:rPr>
            <w:rFonts w:ascii="Times New Roman" w:hAnsi="Times New Roman" w:cs="Times New Roman"/>
            <w:sz w:val="24"/>
            <w:szCs w:val="24"/>
          </w:rPr>
          <w:fldChar w:fldCharType="separate"/>
        </w:r>
      </w:moveFrom>
      <w:r w:rsidR="00691856">
        <w:rPr>
          <w:rFonts w:ascii="Times New Roman" w:hAnsi="Times New Roman" w:cs="Times New Roman"/>
          <w:noProof/>
          <w:sz w:val="24"/>
          <w:szCs w:val="24"/>
        </w:rPr>
        <w:t>(Hannafon</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2013)</w:t>
      </w:r>
      <w:moveFrom w:id="1193" w:author="Microsoft account" w:date="2016-03-15T17:43:00Z">
        <w:r w:rsidR="00830790" w:rsidRPr="000C3393" w:rsidDel="00691856">
          <w:rPr>
            <w:rFonts w:ascii="Times New Roman" w:hAnsi="Times New Roman" w:cs="Times New Roman"/>
            <w:sz w:val="24"/>
            <w:szCs w:val="24"/>
          </w:rPr>
          <w:fldChar w:fldCharType="end"/>
        </w:r>
        <w:r w:rsidR="00276507" w:rsidRPr="000C3393" w:rsidDel="00691856">
          <w:rPr>
            <w:rFonts w:ascii="Times New Roman" w:hAnsi="Times New Roman" w:cs="Times New Roman"/>
            <w:sz w:val="24"/>
            <w:szCs w:val="24"/>
          </w:rPr>
          <w:t>.</w:t>
        </w:r>
        <w:ins w:id="1194" w:author="Harley Robinson " w:date="2016-03-15T16:04:00Z">
          <w:r w:rsidR="001A5A52" w:rsidDel="00691856">
            <w:rPr>
              <w:rFonts w:ascii="Times New Roman" w:hAnsi="Times New Roman" w:cs="Times New Roman"/>
              <w:sz w:val="24"/>
              <w:szCs w:val="24"/>
            </w:rPr>
            <w:t xml:space="preserve"> </w:t>
          </w:r>
        </w:ins>
      </w:moveFrom>
      <w:moveFromRangeEnd w:id="1190"/>
    </w:p>
    <w:p w14:paraId="5A095FBE" w14:textId="1F7B1917" w:rsidR="00F216BD" w:rsidRDefault="00691856" w:rsidP="00691856">
      <w:pPr>
        <w:pStyle w:val="NoSpacing"/>
        <w:spacing w:line="480" w:lineRule="auto"/>
        <w:rPr>
          <w:ins w:id="1195" w:author="Michelle Hill" w:date="2016-03-14T19:47:00Z"/>
          <w:rFonts w:ascii="Times New Roman" w:hAnsi="Times New Roman" w:cs="Times New Roman"/>
          <w:sz w:val="24"/>
          <w:szCs w:val="24"/>
        </w:rPr>
      </w:pPr>
      <w:moveToRangeStart w:id="1196" w:author="Microsoft account" w:date="2016-03-15T17:43:00Z" w:name="move445827159"/>
      <w:moveTo w:id="1197" w:author="Microsoft account" w:date="2016-03-15T17:43:00Z">
        <w:r w:rsidRPr="000C3393">
          <w:rPr>
            <w:rFonts w:ascii="Times New Roman" w:hAnsi="Times New Roman" w:cs="Times New Roman"/>
            <w:sz w:val="24"/>
            <w:szCs w:val="24"/>
          </w:rPr>
          <w:t xml:space="preserve">MiRNAs can be secreted and </w:t>
        </w:r>
        <w:r>
          <w:rPr>
            <w:rFonts w:ascii="Times New Roman" w:hAnsi="Times New Roman" w:cs="Times New Roman"/>
            <w:sz w:val="24"/>
            <w:szCs w:val="24"/>
          </w:rPr>
          <w:t>taken</w:t>
        </w:r>
        <w:r w:rsidRPr="000C3393">
          <w:rPr>
            <w:rFonts w:ascii="Times New Roman" w:hAnsi="Times New Roman" w:cs="Times New Roman"/>
            <w:sz w:val="24"/>
            <w:szCs w:val="24"/>
          </w:rPr>
          <w:t xml:space="preserve"> into other cells to fulfil this function, thus providing as a mechanism for intercellular communications</w:t>
        </w:r>
        <w:r w:rsidRPr="000C3393">
          <w:rPr>
            <w:rFonts w:ascii="Times New Roman" w:hAnsi="Times New Roman" w:cs="Times New Roman"/>
            <w:sz w:val="24"/>
            <w:szCs w:val="24"/>
          </w:rPr>
          <w:fldChar w:fldCharType="begin"/>
        </w:r>
      </w:moveTo>
      <w:r w:rsidR="00264503">
        <w:rPr>
          <w:rFonts w:ascii="Times New Roman" w:hAnsi="Times New Roman" w:cs="Times New Roman"/>
          <w:sz w:val="24"/>
          <w:szCs w:val="24"/>
        </w:rPr>
        <w:instrText xml:space="preserve"> ADDIN EN.CITE &lt;EndNote&gt;&lt;Cite&gt;&lt;Author&gt;Hannafon&lt;/Author&gt;&lt;Year&gt;2013&lt;/Year&gt;&lt;RecNum&gt;135&lt;/RecNum&gt;&lt;DisplayText&gt;(Hannafon&lt;style face="italic"&gt; et al.&lt;/style&gt;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moveTo w:id="1198" w:author="Microsoft account" w:date="2016-03-15T17:43:00Z">
        <w:r w:rsidRPr="000C3393">
          <w:rPr>
            <w:rFonts w:ascii="Times New Roman" w:hAnsi="Times New Roman" w:cs="Times New Roman"/>
            <w:sz w:val="24"/>
            <w:szCs w:val="24"/>
          </w:rPr>
          <w:fldChar w:fldCharType="separate"/>
        </w:r>
      </w:moveTo>
      <w:r w:rsidR="00264503">
        <w:rPr>
          <w:rFonts w:ascii="Times New Roman" w:hAnsi="Times New Roman" w:cs="Times New Roman"/>
          <w:noProof/>
          <w:sz w:val="24"/>
          <w:szCs w:val="24"/>
        </w:rPr>
        <w:t>(Hannafon</w:t>
      </w:r>
      <w:r w:rsidR="00264503" w:rsidRPr="00264503">
        <w:rPr>
          <w:rFonts w:ascii="Times New Roman" w:hAnsi="Times New Roman" w:cs="Times New Roman"/>
          <w:i/>
          <w:noProof/>
          <w:sz w:val="24"/>
          <w:szCs w:val="24"/>
        </w:rPr>
        <w:t xml:space="preserve"> et al.</w:t>
      </w:r>
      <w:r w:rsidR="00264503">
        <w:rPr>
          <w:rFonts w:ascii="Times New Roman" w:hAnsi="Times New Roman" w:cs="Times New Roman"/>
          <w:noProof/>
          <w:sz w:val="24"/>
          <w:szCs w:val="24"/>
        </w:rPr>
        <w:t xml:space="preserve"> 2013)</w:t>
      </w:r>
      <w:moveTo w:id="1199" w:author="Microsoft account" w:date="2016-03-15T17:43:00Z">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moveTo>
      <w:moveToRangeEnd w:id="1196"/>
      <w:ins w:id="1200" w:author="Microsoft account" w:date="2016-03-15T17:43:00Z">
        <w:r>
          <w:rPr>
            <w:rFonts w:ascii="Times New Roman" w:hAnsi="Times New Roman" w:cs="Times New Roman"/>
            <w:sz w:val="24"/>
            <w:szCs w:val="24"/>
          </w:rPr>
          <w:t xml:space="preserve"> </w:t>
        </w:r>
      </w:ins>
      <w:r w:rsidR="00227787" w:rsidRPr="000C3393">
        <w:rPr>
          <w:rFonts w:ascii="Times New Roman" w:hAnsi="Times New Roman" w:cs="Times New Roman"/>
          <w:sz w:val="24"/>
          <w:szCs w:val="24"/>
        </w:rPr>
        <w:t xml:space="preserve">Despite the importance of </w:t>
      </w:r>
      <w:ins w:id="1201" w:author="Michelle Hill" w:date="2016-03-14T12:44:00Z">
        <w:r w:rsidR="00BB5B35">
          <w:rPr>
            <w:rFonts w:ascii="Times New Roman" w:hAnsi="Times New Roman" w:cs="Times New Roman"/>
            <w:sz w:val="24"/>
            <w:szCs w:val="24"/>
          </w:rPr>
          <w:lastRenderedPageBreak/>
          <w:t xml:space="preserve">EV </w:t>
        </w:r>
      </w:ins>
      <w:r w:rsidR="00227787" w:rsidRPr="000C3393">
        <w:rPr>
          <w:rFonts w:ascii="Times New Roman" w:hAnsi="Times New Roman" w:cs="Times New Roman"/>
          <w:sz w:val="24"/>
          <w:szCs w:val="24"/>
        </w:rPr>
        <w:t>miRNAs, the mechanism that mediates transport is mostly unknown</w:t>
      </w:r>
      <w:r w:rsidR="00B13DD6">
        <w:rPr>
          <w:rFonts w:ascii="Times New Roman" w:hAnsi="Times New Roman" w:cs="Times New Roman"/>
          <w:sz w:val="24"/>
          <w:szCs w:val="24"/>
        </w:rPr>
        <w:fldChar w:fldCharType="begin"/>
      </w:r>
      <w:r w:rsidR="00B13DD6">
        <w:rPr>
          <w:rFonts w:ascii="Times New Roman" w:hAnsi="Times New Roman" w:cs="Times New Roman"/>
          <w:sz w:val="24"/>
          <w:szCs w:val="24"/>
        </w:rPr>
        <w:instrText xml:space="preserve"> ADDIN EN.CITE &lt;EndNote&gt;&lt;Cite&gt;&lt;Author&gt;Zhang&lt;/Author&gt;&lt;Year&gt;2015&lt;/Year&gt;&lt;RecNum&gt;41&lt;/RecNum&gt;&lt;DisplayText&gt;(Zhang&lt;style face="italic"&gt; et al.&lt;/style&gt; 2015)&lt;/DisplayText&gt;&lt;record&gt;&lt;rec-number&gt;41&lt;/rec-number&gt;&lt;foreign-keys&gt;&lt;key app="EN" db-id="fvaw9vd5rrfez2epavc5exebz02xt0vvvwrs" timestamp="1455253416"&gt;41&lt;/key&gt;&lt;/foreign-keys&gt;&lt;ref-type name="Journal Article"&gt;17&lt;/ref-type&gt;&lt;contributors&gt;&lt;authors&gt;&lt;author&gt;Zhang, Jian&lt;/author&gt;&lt;author&gt;Li, Sha&lt;/author&gt;&lt;author&gt;Li, Lu&lt;/author&gt;&lt;author&gt;Li, Meng&lt;/author&gt;&lt;author&gt;Guo, Chongye&lt;/author&gt;&lt;author&gt;Yao, Jun&lt;/author&gt;&lt;author&gt;Mi, Shuangli&lt;/author&gt;&lt;/authors&gt;&lt;/contributors&gt;&lt;titles&gt;&lt;title&gt;Exosome and Exosomal MicroRNA: Trafficking, Sorting, and Function&lt;/title&gt;&lt;secondary-title&gt;Genomics, Proteomics &amp;amp; Bioinformatics&lt;/secondary-title&gt;&lt;/titles&gt;&lt;periodical&gt;&lt;full-title&gt;Genomics, Proteomics &amp;amp; Bioinformatics&lt;/full-title&gt;&lt;/periodical&gt;&lt;pages&gt;17-24&lt;/pages&gt;&lt;volume&gt;13&lt;/volume&gt;&lt;number&gt;1&lt;/number&gt;&lt;keywords&gt;&lt;keyword&gt;Exosome&lt;/keyword&gt;&lt;keyword&gt;Extracellular microRNA&lt;/keyword&gt;&lt;keyword&gt;Circulating microRNA&lt;/keyword&gt;&lt;keyword&gt;Sorting&lt;/keyword&gt;&lt;keyword&gt;Cell-to-cell communication&lt;/keyword&gt;&lt;/keywords&gt;&lt;dates&gt;&lt;year&gt;2015&lt;/year&gt;&lt;pub-dates&gt;&lt;date&gt;2//&lt;/date&gt;&lt;/pub-dates&gt;&lt;/dates&gt;&lt;isbn&gt;1672-0229&lt;/isbn&gt;&lt;urls&gt;&lt;related-urls&gt;&lt;url&gt;http://www.sciencedirect.com/science/article/pii/S167202291500011X&lt;/url&gt;&lt;/related-urls&gt;&lt;/urls&gt;&lt;electronic-resource-num&gt;http://dx.doi.org/10.1016/j.gpb.2015.02.001&lt;/electronic-resource-num&gt;&lt;/record&gt;&lt;/Cite&gt;&lt;/EndNote&gt;</w:instrText>
      </w:r>
      <w:r w:rsidR="00B13DD6">
        <w:rPr>
          <w:rFonts w:ascii="Times New Roman" w:hAnsi="Times New Roman" w:cs="Times New Roman"/>
          <w:sz w:val="24"/>
          <w:szCs w:val="24"/>
        </w:rPr>
        <w:fldChar w:fldCharType="separate"/>
      </w:r>
      <w:r w:rsidR="00B13DD6">
        <w:rPr>
          <w:rFonts w:ascii="Times New Roman" w:hAnsi="Times New Roman" w:cs="Times New Roman"/>
          <w:noProof/>
          <w:sz w:val="24"/>
          <w:szCs w:val="24"/>
        </w:rPr>
        <w:t>(Zhang</w:t>
      </w:r>
      <w:r w:rsidR="00B13DD6" w:rsidRPr="00B13DD6">
        <w:rPr>
          <w:rFonts w:ascii="Times New Roman" w:hAnsi="Times New Roman" w:cs="Times New Roman"/>
          <w:i/>
          <w:noProof/>
          <w:sz w:val="24"/>
          <w:szCs w:val="24"/>
        </w:rPr>
        <w:t xml:space="preserve"> et al.</w:t>
      </w:r>
      <w:r w:rsidR="00B13DD6">
        <w:rPr>
          <w:rFonts w:ascii="Times New Roman" w:hAnsi="Times New Roman" w:cs="Times New Roman"/>
          <w:noProof/>
          <w:sz w:val="24"/>
          <w:szCs w:val="24"/>
        </w:rPr>
        <w:t xml:space="preserve"> 2015)</w:t>
      </w:r>
      <w:r w:rsidR="00B13DD6">
        <w:rPr>
          <w:rFonts w:ascii="Times New Roman" w:hAnsi="Times New Roman" w:cs="Times New Roman"/>
          <w:sz w:val="24"/>
          <w:szCs w:val="24"/>
        </w:rPr>
        <w:fldChar w:fldCharType="end"/>
      </w:r>
      <w:r w:rsidR="00227787" w:rsidRPr="000C3393">
        <w:rPr>
          <w:rFonts w:ascii="Times New Roman" w:hAnsi="Times New Roman" w:cs="Times New Roman"/>
          <w:sz w:val="24"/>
          <w:szCs w:val="24"/>
        </w:rPr>
        <w:t>. Pr</w:t>
      </w:r>
      <w:r w:rsidR="00E3056B" w:rsidRPr="000C3393">
        <w:rPr>
          <w:rFonts w:ascii="Times New Roman" w:hAnsi="Times New Roman" w:cs="Times New Roman"/>
          <w:sz w:val="24"/>
          <w:szCs w:val="24"/>
        </w:rPr>
        <w:t>eviously,</w:t>
      </w:r>
      <w:r w:rsidR="00227787" w:rsidRPr="000C3393">
        <w:rPr>
          <w:rFonts w:ascii="Times New Roman" w:hAnsi="Times New Roman" w:cs="Times New Roman"/>
          <w:sz w:val="24"/>
          <w:szCs w:val="24"/>
        </w:rPr>
        <w:t xml:space="preserve"> miRNA </w:t>
      </w:r>
      <w:r w:rsidR="00CA38C4" w:rsidRPr="000C3393">
        <w:rPr>
          <w:rFonts w:ascii="Times New Roman" w:hAnsi="Times New Roman" w:cs="Times New Roman"/>
          <w:sz w:val="24"/>
          <w:szCs w:val="24"/>
        </w:rPr>
        <w:t xml:space="preserve">vesicular </w:t>
      </w:r>
      <w:r w:rsidR="00227787" w:rsidRPr="000C3393">
        <w:rPr>
          <w:rFonts w:ascii="Times New Roman" w:hAnsi="Times New Roman" w:cs="Times New Roman"/>
          <w:sz w:val="24"/>
          <w:szCs w:val="24"/>
        </w:rPr>
        <w:t xml:space="preserve">secretion had been considered as a non-selective process, where the RNAs found within vesicles are merely representative of the total cellular miRNAs. Yet, recent assessment of the intracellular miRNA levels compared to the </w:t>
      </w:r>
      <w:r w:rsidR="00716E81" w:rsidRPr="000C3393">
        <w:rPr>
          <w:rFonts w:ascii="Times New Roman" w:hAnsi="Times New Roman" w:cs="Times New Roman"/>
          <w:sz w:val="24"/>
          <w:szCs w:val="24"/>
        </w:rPr>
        <w:t>EV</w:t>
      </w:r>
      <w:r w:rsidR="00227787" w:rsidRPr="000C3393">
        <w:rPr>
          <w:rFonts w:ascii="Times New Roman" w:hAnsi="Times New Roman" w:cs="Times New Roman"/>
          <w:sz w:val="24"/>
          <w:szCs w:val="24"/>
        </w:rPr>
        <w:t xml:space="preserve"> contained miRNAs revealed that particular miRNAs are enriched or lacking in the </w:t>
      </w:r>
      <w:r w:rsidR="00716E81" w:rsidRPr="000C3393">
        <w:rPr>
          <w:rFonts w:ascii="Times New Roman" w:hAnsi="Times New Roman" w:cs="Times New Roman"/>
          <w:sz w:val="24"/>
          <w:szCs w:val="24"/>
        </w:rPr>
        <w:t>EV</w:t>
      </w:r>
      <w:r w:rsidR="00227787" w:rsidRPr="000C3393">
        <w:rPr>
          <w:rFonts w:ascii="Times New Roman" w:hAnsi="Times New Roman" w:cs="Times New Roman"/>
          <w:sz w:val="24"/>
          <w:szCs w:val="24"/>
        </w:rPr>
        <w:t>s</w:t>
      </w:r>
      <w:r w:rsidR="00830790"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00830790" w:rsidRPr="000C3393">
        <w:rPr>
          <w:rFonts w:ascii="Times New Roman" w:hAnsi="Times New Roman" w:cs="Times New Roman"/>
          <w:sz w:val="24"/>
          <w:szCs w:val="24"/>
        </w:rPr>
        <w:fldChar w:fldCharType="separate"/>
      </w:r>
      <w:r>
        <w:rPr>
          <w:rFonts w:ascii="Times New Roman" w:hAnsi="Times New Roman" w:cs="Times New Roman"/>
          <w:noProof/>
          <w:sz w:val="24"/>
          <w:szCs w:val="24"/>
        </w:rPr>
        <w:t>(Collino</w:t>
      </w:r>
      <w:r w:rsidRPr="00691856">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2010; Inder et al. 2014)</w:t>
      </w:r>
      <w:r w:rsidR="00830790" w:rsidRPr="000C3393">
        <w:rPr>
          <w:rFonts w:ascii="Times New Roman" w:hAnsi="Times New Roman" w:cs="Times New Roman"/>
          <w:sz w:val="24"/>
          <w:szCs w:val="24"/>
        </w:rPr>
        <w:fldChar w:fldCharType="end"/>
      </w:r>
      <w:r w:rsidR="00227787" w:rsidRPr="000C3393">
        <w:rPr>
          <w:rFonts w:ascii="Times New Roman" w:hAnsi="Times New Roman" w:cs="Times New Roman"/>
          <w:sz w:val="24"/>
          <w:szCs w:val="24"/>
        </w:rPr>
        <w:t>. This indicates a selective mechanism in which RNAs are exported that prev</w:t>
      </w:r>
      <w:r w:rsidR="00276507" w:rsidRPr="000C3393">
        <w:rPr>
          <w:rFonts w:ascii="Times New Roman" w:hAnsi="Times New Roman" w:cs="Times New Roman"/>
          <w:sz w:val="24"/>
          <w:szCs w:val="24"/>
        </w:rPr>
        <w:t>iously hadn’t been considered. Recently, a</w:t>
      </w:r>
      <w:r w:rsidR="00227787" w:rsidRPr="000C3393">
        <w:rPr>
          <w:rFonts w:ascii="Times New Roman" w:hAnsi="Times New Roman" w:cs="Times New Roman"/>
          <w:sz w:val="24"/>
          <w:szCs w:val="24"/>
        </w:rPr>
        <w:t xml:space="preserve"> sumoylated </w:t>
      </w:r>
      <w:r w:rsidR="00276507" w:rsidRPr="000C3393">
        <w:rPr>
          <w:rFonts w:ascii="Times New Roman" w:hAnsi="Times New Roman" w:cs="Times New Roman"/>
          <w:sz w:val="24"/>
          <w:szCs w:val="24"/>
        </w:rPr>
        <w:t>ribonucleo</w:t>
      </w:r>
      <w:r w:rsidR="00227787" w:rsidRPr="000C3393">
        <w:rPr>
          <w:rFonts w:ascii="Times New Roman" w:hAnsi="Times New Roman" w:cs="Times New Roman"/>
          <w:sz w:val="24"/>
          <w:szCs w:val="24"/>
        </w:rPr>
        <w:t xml:space="preserve">protein, hnRNPA2B1, </w:t>
      </w:r>
      <w:r w:rsidR="00276507" w:rsidRPr="000C3393">
        <w:rPr>
          <w:rFonts w:ascii="Times New Roman" w:hAnsi="Times New Roman" w:cs="Times New Roman"/>
          <w:sz w:val="24"/>
          <w:szCs w:val="24"/>
        </w:rPr>
        <w:t>had been found to mediate</w:t>
      </w:r>
      <w:r w:rsidR="00227787" w:rsidRPr="000C3393">
        <w:rPr>
          <w:rFonts w:ascii="Times New Roman" w:hAnsi="Times New Roman" w:cs="Times New Roman"/>
          <w:sz w:val="24"/>
          <w:szCs w:val="24"/>
        </w:rPr>
        <w:t xml:space="preserve"> the transport and subcellular localization of </w:t>
      </w:r>
      <w:r w:rsidR="00276507" w:rsidRPr="000C3393">
        <w:rPr>
          <w:rFonts w:ascii="Times New Roman" w:hAnsi="Times New Roman" w:cs="Times New Roman"/>
          <w:sz w:val="24"/>
          <w:szCs w:val="24"/>
        </w:rPr>
        <w:t xml:space="preserve">a subset of </w:t>
      </w:r>
      <w:r w:rsidR="00227787" w:rsidRPr="000C3393">
        <w:rPr>
          <w:rFonts w:ascii="Times New Roman" w:hAnsi="Times New Roman" w:cs="Times New Roman"/>
          <w:sz w:val="24"/>
          <w:szCs w:val="24"/>
        </w:rPr>
        <w:t xml:space="preserve">miRNAs in </w:t>
      </w:r>
      <w:del w:id="1202" w:author="Harley Robinson " w:date="2016-03-15T16:05:00Z">
        <w:r w:rsidR="00227787" w:rsidRPr="000C3393" w:rsidDel="001A5A52">
          <w:rPr>
            <w:rFonts w:ascii="Times New Roman" w:hAnsi="Times New Roman" w:cs="Times New Roman"/>
            <w:sz w:val="24"/>
            <w:szCs w:val="24"/>
          </w:rPr>
          <w:delText>neurons</w:delText>
        </w:r>
      </w:del>
      <w:ins w:id="1203" w:author="Harley Robinson " w:date="2016-03-15T16:05:00Z">
        <w:r w:rsidR="001A5A52">
          <w:rPr>
            <w:rFonts w:ascii="Times New Roman" w:hAnsi="Times New Roman" w:cs="Times New Roman"/>
            <w:sz w:val="24"/>
            <w:szCs w:val="24"/>
          </w:rPr>
          <w:t xml:space="preserve">T-cells </w:t>
        </w:r>
      </w:ins>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(Villarroya-Beltri</w:t>
      </w:r>
      <w:r w:rsidR="00830790" w:rsidRPr="000C3393">
        <w:rPr>
          <w:rFonts w:ascii="Times New Roman" w:hAnsi="Times New Roman" w:cs="Times New Roman"/>
          <w:i/>
          <w:noProof/>
          <w:sz w:val="24"/>
          <w:szCs w:val="24"/>
        </w:rPr>
        <w:t xml:space="preserve"> et al.</w:t>
      </w:r>
      <w:r w:rsidR="00830790" w:rsidRPr="000C3393">
        <w:rPr>
          <w:rFonts w:ascii="Times New Roman" w:hAnsi="Times New Roman" w:cs="Times New Roman"/>
          <w:noProof/>
          <w:sz w:val="24"/>
          <w:szCs w:val="24"/>
        </w:rPr>
        <w:t xml:space="preserve"> 2013)</w:t>
      </w:r>
      <w:r w:rsidR="00830790" w:rsidRPr="000C3393">
        <w:rPr>
          <w:rFonts w:ascii="Times New Roman" w:hAnsi="Times New Roman" w:cs="Times New Roman"/>
          <w:sz w:val="24"/>
          <w:szCs w:val="24"/>
        </w:rPr>
        <w:fldChar w:fldCharType="end"/>
      </w:r>
      <w:r w:rsidR="00227787" w:rsidRPr="000C3393">
        <w:rPr>
          <w:rFonts w:ascii="Times New Roman" w:hAnsi="Times New Roman" w:cs="Times New Roman"/>
          <w:sz w:val="24"/>
          <w:szCs w:val="24"/>
        </w:rPr>
        <w:t xml:space="preserve">. </w:t>
      </w:r>
      <w:r w:rsidR="0051671A" w:rsidRPr="000C3393">
        <w:rPr>
          <w:rFonts w:ascii="Times New Roman" w:hAnsi="Times New Roman" w:cs="Times New Roman"/>
          <w:sz w:val="24"/>
          <w:szCs w:val="24"/>
        </w:rPr>
        <w:t xml:space="preserve">Yet, </w:t>
      </w:r>
      <w:ins w:id="1204" w:author="Michelle Hill" w:date="2016-03-14T19:45:00Z">
        <w:r w:rsidR="009F6EEA">
          <w:rPr>
            <w:rFonts w:ascii="Times New Roman" w:hAnsi="Times New Roman" w:cs="Times New Roman"/>
            <w:sz w:val="24"/>
            <w:szCs w:val="24"/>
          </w:rPr>
          <w:t xml:space="preserve">how hnRNPA2B1 selectively targets miRNA to EVs </w:t>
        </w:r>
      </w:ins>
      <w:ins w:id="1205" w:author="Michelle Hill" w:date="2016-03-14T19:46:00Z">
        <w:r w:rsidR="009F6EEA">
          <w:rPr>
            <w:rFonts w:ascii="Times New Roman" w:hAnsi="Times New Roman" w:cs="Times New Roman"/>
            <w:sz w:val="24"/>
            <w:szCs w:val="24"/>
          </w:rPr>
          <w:t xml:space="preserve">remain unknown. </w:t>
        </w:r>
      </w:ins>
    </w:p>
    <w:p w14:paraId="34AAD018" w14:textId="77777777" w:rsidR="00F216BD" w:rsidRPr="005756A9" w:rsidRDefault="00F216BD">
      <w:pPr>
        <w:pStyle w:val="Heading2"/>
        <w:spacing w:line="480" w:lineRule="auto"/>
        <w:rPr>
          <w:ins w:id="1206" w:author="Michelle Hill" w:date="2016-03-14T19:47:00Z"/>
          <w:rFonts w:ascii="Times New Roman" w:hAnsi="Times New Roman" w:cs="Times New Roman"/>
          <w:b/>
          <w:sz w:val="24"/>
          <w:rPrChange w:id="1207" w:author="Harley Robinson " w:date="2016-03-15T09:21:00Z">
            <w:rPr>
              <w:ins w:id="1208" w:author="Michelle Hill" w:date="2016-03-14T19:47:00Z"/>
              <w:rFonts w:ascii="Times New Roman" w:hAnsi="Times New Roman" w:cs="Times New Roman"/>
              <w:sz w:val="24"/>
              <w:szCs w:val="24"/>
            </w:rPr>
          </w:rPrChange>
        </w:rPr>
        <w:pPrChange w:id="1209" w:author="Harley Robinson " w:date="2016-03-15T09:21:00Z">
          <w:pPr>
            <w:pStyle w:val="NoSpacing"/>
            <w:spacing w:line="480" w:lineRule="auto"/>
            <w:ind w:firstLine="142"/>
          </w:pPr>
        </w:pPrChange>
      </w:pPr>
      <w:bookmarkStart w:id="1210" w:name="_Toc445828509"/>
      <w:ins w:id="1211" w:author="Michelle Hill" w:date="2016-03-14T19:47:00Z">
        <w:r w:rsidRPr="005756A9">
          <w:rPr>
            <w:rFonts w:ascii="Times New Roman" w:hAnsi="Times New Roman" w:cs="Times New Roman"/>
            <w:b/>
            <w:sz w:val="24"/>
            <w:rPrChange w:id="1212" w:author="Harley Robinson " w:date="2016-03-15T09:21:00Z">
              <w:rPr>
                <w:rFonts w:ascii="Times New Roman" w:hAnsi="Times New Roman" w:cs="Times New Roman"/>
                <w:sz w:val="24"/>
                <w:szCs w:val="24"/>
              </w:rPr>
            </w:rPrChange>
          </w:rPr>
          <w:t xml:space="preserve">Lipid raft </w:t>
        </w:r>
      </w:ins>
      <w:ins w:id="1213" w:author="Michelle Hill" w:date="2016-03-14T19:48:00Z">
        <w:r w:rsidRPr="005756A9">
          <w:rPr>
            <w:rFonts w:ascii="Times New Roman" w:hAnsi="Times New Roman" w:cs="Times New Roman"/>
            <w:b/>
            <w:sz w:val="24"/>
            <w:rPrChange w:id="1214" w:author="Harley Robinson " w:date="2016-03-15T09:21:00Z">
              <w:rPr/>
            </w:rPrChange>
          </w:rPr>
          <w:t xml:space="preserve">domains </w:t>
        </w:r>
      </w:ins>
      <w:ins w:id="1215" w:author="Michelle Hill" w:date="2016-03-14T19:47:00Z">
        <w:r w:rsidRPr="005756A9">
          <w:rPr>
            <w:rFonts w:ascii="Times New Roman" w:hAnsi="Times New Roman" w:cs="Times New Roman"/>
            <w:b/>
            <w:sz w:val="24"/>
            <w:rPrChange w:id="1216" w:author="Harley Robinson " w:date="2016-03-15T09:21:00Z">
              <w:rPr>
                <w:rFonts w:ascii="Times New Roman" w:hAnsi="Times New Roman" w:cs="Times New Roman"/>
                <w:sz w:val="24"/>
                <w:szCs w:val="24"/>
              </w:rPr>
            </w:rPrChange>
          </w:rPr>
          <w:t>and EV cargo sorting</w:t>
        </w:r>
        <w:bookmarkEnd w:id="1210"/>
      </w:ins>
    </w:p>
    <w:p w14:paraId="17FDFAEB" w14:textId="4D8A6214" w:rsidR="00F216BD" w:rsidRPr="000C3393" w:rsidRDefault="00617984" w:rsidP="00F216BD">
      <w:pPr>
        <w:pStyle w:val="NoSpacing"/>
        <w:spacing w:line="480" w:lineRule="auto"/>
        <w:ind w:firstLine="142"/>
        <w:rPr>
          <w:ins w:id="1217" w:author="Michelle Hill" w:date="2016-03-14T19:56:00Z"/>
          <w:rFonts w:ascii="Times New Roman" w:hAnsi="Times New Roman" w:cs="Times New Roman"/>
          <w:sz w:val="24"/>
          <w:szCs w:val="24"/>
        </w:rPr>
      </w:pPr>
      <w:ins w:id="1218" w:author="Michelle Hill" w:date="2016-03-14T19:59:00Z">
        <w:r>
          <w:rPr>
            <w:rFonts w:ascii="Times New Roman" w:hAnsi="Times New Roman" w:cs="Times New Roman"/>
            <w:sz w:val="24"/>
            <w:szCs w:val="24"/>
          </w:rPr>
          <w:t xml:space="preserve">One clue on how cargos are selectively sorted for secretion via EV may lie in their lipid composition. </w:t>
        </w:r>
      </w:ins>
      <w:ins w:id="1219" w:author="Michelle Hill" w:date="2016-03-14T20:01:00Z">
        <w:del w:id="1220" w:author="Harley Robinson " w:date="2016-03-15T08:36:00Z">
          <w:r w:rsidRPr="000C3393" w:rsidDel="00E675AA">
            <w:rPr>
              <w:rFonts w:ascii="Times New Roman" w:hAnsi="Times New Roman" w:cs="Times New Roman"/>
              <w:sz w:val="24"/>
              <w:szCs w:val="24"/>
            </w:rPr>
            <w:delText>c</w:delText>
          </w:r>
        </w:del>
        <w:r>
          <w:rPr>
            <w:rFonts w:ascii="Times New Roman" w:hAnsi="Times New Roman" w:cs="Times New Roman"/>
            <w:sz w:val="24"/>
            <w:szCs w:val="24"/>
          </w:rPr>
          <w:t>C</w:t>
        </w:r>
        <w:r w:rsidRPr="000C3393">
          <w:rPr>
            <w:rFonts w:ascii="Times New Roman" w:hAnsi="Times New Roman" w:cs="Times New Roman"/>
            <w:sz w:val="24"/>
            <w:szCs w:val="24"/>
          </w:rPr>
          <w:t>ompared to the cellular membrane</w:t>
        </w:r>
        <w:r>
          <w:rPr>
            <w:rFonts w:ascii="Times New Roman" w:hAnsi="Times New Roman" w:cs="Times New Roman"/>
            <w:sz w:val="24"/>
            <w:szCs w:val="24"/>
          </w:rPr>
          <w:t>, b</w:t>
        </w:r>
      </w:ins>
      <w:ins w:id="1221" w:author="Michelle Hill" w:date="2016-03-14T19:47:00Z">
        <w:r w:rsidR="00F216BD">
          <w:rPr>
            <w:rFonts w:ascii="Times New Roman" w:hAnsi="Times New Roman" w:cs="Times New Roman"/>
            <w:sz w:val="24"/>
            <w:szCs w:val="24"/>
          </w:rPr>
          <w:t xml:space="preserve">oth types of </w:t>
        </w:r>
        <w:r w:rsidR="00F216BD" w:rsidRPr="000C3393">
          <w:rPr>
            <w:rFonts w:ascii="Times New Roman" w:hAnsi="Times New Roman" w:cs="Times New Roman"/>
            <w:sz w:val="24"/>
            <w:szCs w:val="24"/>
          </w:rPr>
          <w:t xml:space="preserve"> EVs are typically enriched in </w:t>
        </w:r>
      </w:ins>
      <w:ins w:id="1222" w:author="Michelle Hill" w:date="2016-03-14T20:00:00Z">
        <w:r>
          <w:rPr>
            <w:rFonts w:ascii="Times New Roman" w:hAnsi="Times New Roman" w:cs="Times New Roman"/>
            <w:sz w:val="24"/>
            <w:szCs w:val="24"/>
          </w:rPr>
          <w:t>lipid raft lipids, c</w:t>
        </w:r>
      </w:ins>
      <w:ins w:id="1223" w:author="Michelle Hill" w:date="2016-03-14T19:47:00Z">
        <w:r w:rsidR="00F216BD" w:rsidRPr="000C3393">
          <w:rPr>
            <w:rFonts w:ascii="Times New Roman" w:hAnsi="Times New Roman" w:cs="Times New Roman"/>
            <w:sz w:val="24"/>
            <w:szCs w:val="24"/>
          </w:rPr>
          <w:t xml:space="preserve">holesterol, sphingolipids and ceramide </w:t>
        </w:r>
        <w:r w:rsidR="00F216BD" w:rsidRPr="000C3393">
          <w:rPr>
            <w:rFonts w:ascii="Times New Roman" w:hAnsi="Times New Roman" w:cs="Times New Roman"/>
            <w:sz w:val="24"/>
            <w:szCs w:val="24"/>
          </w:rPr>
          <w:fldChar w:fldCharType="begin"/>
        </w:r>
      </w:ins>
      <w:r w:rsidR="00264503">
        <w:rPr>
          <w:rFonts w:ascii="Times New Roman" w:hAnsi="Times New Roman" w:cs="Times New Roman"/>
          <w:sz w:val="24"/>
          <w:szCs w:val="24"/>
        </w:rPr>
        <w:instrText xml:space="preserve"> ADDIN EN.CITE &lt;EndNote&gt;&lt;Cite&gt;&lt;Author&gt;Cocucci&lt;/Author&gt;&lt;Year&gt;2015&lt;/Year&gt;&lt;RecNum&gt;122&lt;/RecNum&gt;&lt;DisplayText&gt;(Cocucci&lt;style face="italic"&gt; et al.&lt;/style&gt;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ins w:id="1224" w:author="Michelle Hill" w:date="2016-03-14T19:47:00Z">
        <w:r w:rsidR="00F216BD" w:rsidRPr="000C3393">
          <w:rPr>
            <w:rFonts w:ascii="Times New Roman" w:hAnsi="Times New Roman" w:cs="Times New Roman"/>
            <w:sz w:val="24"/>
            <w:szCs w:val="24"/>
          </w:rPr>
          <w:fldChar w:fldCharType="separate"/>
        </w:r>
      </w:ins>
      <w:r w:rsidR="00264503">
        <w:rPr>
          <w:rFonts w:ascii="Times New Roman" w:hAnsi="Times New Roman" w:cs="Times New Roman"/>
          <w:noProof/>
          <w:sz w:val="24"/>
          <w:szCs w:val="24"/>
        </w:rPr>
        <w:t>(Cocucci</w:t>
      </w:r>
      <w:r w:rsidR="00264503" w:rsidRPr="00264503">
        <w:rPr>
          <w:rFonts w:ascii="Times New Roman" w:hAnsi="Times New Roman" w:cs="Times New Roman"/>
          <w:i/>
          <w:noProof/>
          <w:sz w:val="24"/>
          <w:szCs w:val="24"/>
        </w:rPr>
        <w:t xml:space="preserve"> et al.</w:t>
      </w:r>
      <w:r w:rsidR="00264503">
        <w:rPr>
          <w:rFonts w:ascii="Times New Roman" w:hAnsi="Times New Roman" w:cs="Times New Roman"/>
          <w:noProof/>
          <w:sz w:val="24"/>
          <w:szCs w:val="24"/>
        </w:rPr>
        <w:t xml:space="preserve"> 2015)</w:t>
      </w:r>
      <w:ins w:id="1225" w:author="Michelle Hill" w:date="2016-03-14T19:47:00Z">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Depletion of cholesterol, by treatment with methyl-beta-cy</w:t>
        </w:r>
      </w:ins>
      <w:ins w:id="1226" w:author="Harley Robinson " w:date="2016-03-15T11:26:00Z">
        <w:r w:rsidR="007616F8">
          <w:rPr>
            <w:rFonts w:ascii="Times New Roman" w:hAnsi="Times New Roman" w:cs="Times New Roman"/>
            <w:sz w:val="24"/>
            <w:szCs w:val="24"/>
          </w:rPr>
          <w:t>c</w:t>
        </w:r>
      </w:ins>
      <w:ins w:id="1227" w:author="Michelle Hill" w:date="2016-03-14T19:47:00Z">
        <w:r w:rsidR="00F216BD" w:rsidRPr="000C3393">
          <w:rPr>
            <w:rFonts w:ascii="Times New Roman" w:hAnsi="Times New Roman" w:cs="Times New Roman"/>
            <w:sz w:val="24"/>
            <w:szCs w:val="24"/>
          </w:rPr>
          <w:t xml:space="preserve">lodextrin, severely inhibited regulated EV production and release by dispersing </w:t>
        </w:r>
      </w:ins>
      <w:ins w:id="1228" w:author="Harley Robinson " w:date="2016-03-15T12:02:00Z">
        <w:r w:rsidR="005E549C">
          <w:rPr>
            <w:rFonts w:ascii="Times New Roman" w:hAnsi="Times New Roman" w:cs="Times New Roman"/>
            <w:sz w:val="24"/>
            <w:szCs w:val="24"/>
          </w:rPr>
          <w:t xml:space="preserve">lipid raft </w:t>
        </w:r>
      </w:ins>
      <w:ins w:id="1229" w:author="Michelle Hill" w:date="2016-03-14T19:47:00Z">
        <w:del w:id="1230" w:author="Harley Robinson " w:date="2016-03-15T08:36:00Z">
          <w:r w:rsidR="00F216BD" w:rsidRPr="000C3393" w:rsidDel="005806A2">
            <w:rPr>
              <w:rFonts w:ascii="Times New Roman" w:hAnsi="Times New Roman" w:cs="Times New Roman"/>
              <w:sz w:val="24"/>
              <w:szCs w:val="24"/>
            </w:rPr>
            <w:delText xml:space="preserve">tethering and docking </w:delText>
          </w:r>
        </w:del>
        <w:r w:rsidR="00F216BD" w:rsidRPr="000C3393">
          <w:rPr>
            <w:rFonts w:ascii="Times New Roman" w:hAnsi="Times New Roman" w:cs="Times New Roman"/>
            <w:sz w:val="24"/>
            <w:szCs w:val="24"/>
          </w:rPr>
          <w:t>proteins</w:t>
        </w:r>
      </w:ins>
      <w:ins w:id="1231" w:author="Harley Robinson " w:date="2016-03-15T12:02:00Z">
        <w:r w:rsidR="005E549C" w:rsidRPr="000C3393" w:rsidDel="005E549C">
          <w:rPr>
            <w:rFonts w:ascii="Times New Roman" w:hAnsi="Times New Roman" w:cs="Times New Roman"/>
            <w:sz w:val="24"/>
            <w:szCs w:val="24"/>
          </w:rPr>
          <w:t xml:space="preserve"> </w:t>
        </w:r>
      </w:ins>
      <w:ins w:id="1232" w:author="Michelle Hill" w:date="2016-03-14T19:47:00Z">
        <w:del w:id="1233" w:author="Harley Robinson " w:date="2016-03-15T12:02:00Z">
          <w:r w:rsidR="00F216BD" w:rsidRPr="000C3393" w:rsidDel="005E549C">
            <w:rPr>
              <w:rFonts w:ascii="Times New Roman" w:hAnsi="Times New Roman" w:cs="Times New Roman"/>
              <w:sz w:val="24"/>
              <w:szCs w:val="24"/>
            </w:rPr>
            <w:delText>, required to localise to these rafts</w:delText>
          </w:r>
        </w:del>
        <w:r w:rsidR="00F216BD"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ins>
      <w:r w:rsidR="00264503">
        <w:rPr>
          <w:rFonts w:ascii="Times New Roman" w:hAnsi="Times New Roman" w:cs="Times New Roman"/>
          <w:sz w:val="24"/>
          <w:szCs w:val="24"/>
        </w:rPr>
        <w:instrText xml:space="preserve"> ADDIN EN.CITE </w:instrText>
      </w:r>
      <w:r w:rsidR="0026450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264503">
        <w:rPr>
          <w:rFonts w:ascii="Times New Roman" w:hAnsi="Times New Roman" w:cs="Times New Roman"/>
          <w:sz w:val="24"/>
          <w:szCs w:val="24"/>
        </w:rPr>
        <w:instrText xml:space="preserve"> ADDIN EN.CITE.DATA </w:instrText>
      </w:r>
      <w:r w:rsidR="00264503">
        <w:rPr>
          <w:rFonts w:ascii="Times New Roman" w:hAnsi="Times New Roman" w:cs="Times New Roman"/>
          <w:sz w:val="24"/>
          <w:szCs w:val="24"/>
        </w:rPr>
      </w:r>
      <w:r w:rsidR="00264503">
        <w:rPr>
          <w:rFonts w:ascii="Times New Roman" w:hAnsi="Times New Roman" w:cs="Times New Roman"/>
          <w:sz w:val="24"/>
          <w:szCs w:val="24"/>
        </w:rPr>
        <w:fldChar w:fldCharType="end"/>
      </w:r>
      <w:ins w:id="1234" w:author="Michelle Hill" w:date="2016-03-14T19:47:00Z">
        <w:r w:rsidR="00F216BD" w:rsidRPr="000C3393">
          <w:rPr>
            <w:rFonts w:ascii="Times New Roman" w:hAnsi="Times New Roman" w:cs="Times New Roman"/>
            <w:sz w:val="24"/>
            <w:szCs w:val="24"/>
          </w:rPr>
          <w:fldChar w:fldCharType="separate"/>
        </w:r>
      </w:ins>
      <w:r w:rsidR="00264503">
        <w:rPr>
          <w:rFonts w:ascii="Times New Roman" w:hAnsi="Times New Roman" w:cs="Times New Roman"/>
          <w:noProof/>
          <w:sz w:val="24"/>
          <w:szCs w:val="24"/>
        </w:rPr>
        <w:t>(Chamberlain</w:t>
      </w:r>
      <w:r w:rsidR="00264503" w:rsidRPr="00264503">
        <w:rPr>
          <w:rFonts w:ascii="Times New Roman" w:hAnsi="Times New Roman" w:cs="Times New Roman"/>
          <w:i/>
          <w:noProof/>
          <w:sz w:val="24"/>
          <w:szCs w:val="24"/>
        </w:rPr>
        <w:t xml:space="preserve"> et al.</w:t>
      </w:r>
      <w:r w:rsidR="00264503">
        <w:rPr>
          <w:rFonts w:ascii="Times New Roman" w:hAnsi="Times New Roman" w:cs="Times New Roman"/>
          <w:noProof/>
          <w:sz w:val="24"/>
          <w:szCs w:val="24"/>
        </w:rPr>
        <w:t xml:space="preserve"> 2001; Lang</w:t>
      </w:r>
      <w:r w:rsidR="00264503" w:rsidRPr="00264503">
        <w:rPr>
          <w:rFonts w:ascii="Times New Roman" w:hAnsi="Times New Roman" w:cs="Times New Roman"/>
          <w:i/>
          <w:noProof/>
          <w:sz w:val="24"/>
          <w:szCs w:val="24"/>
        </w:rPr>
        <w:t xml:space="preserve"> et al.</w:t>
      </w:r>
      <w:r w:rsidR="00264503">
        <w:rPr>
          <w:rFonts w:ascii="Times New Roman" w:hAnsi="Times New Roman" w:cs="Times New Roman"/>
          <w:noProof/>
          <w:sz w:val="24"/>
          <w:szCs w:val="24"/>
        </w:rPr>
        <w:t xml:space="preserve"> 2001)</w:t>
      </w:r>
      <w:ins w:id="1235" w:author="Michelle Hill" w:date="2016-03-14T19:47:00Z">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Furthermore, </w:t>
        </w:r>
        <w:del w:id="1236" w:author="Harley Robinson " w:date="2016-03-15T12:03:00Z">
          <w:r w:rsidR="00F216BD" w:rsidRPr="000C3393" w:rsidDel="005E549C">
            <w:rPr>
              <w:rFonts w:ascii="Times New Roman" w:hAnsi="Times New Roman" w:cs="Times New Roman"/>
              <w:sz w:val="24"/>
              <w:szCs w:val="24"/>
            </w:rPr>
            <w:delText xml:space="preserve">this </w:delText>
          </w:r>
        </w:del>
        <w:r w:rsidR="00F216BD">
          <w:rPr>
            <w:rFonts w:ascii="Times New Roman" w:hAnsi="Times New Roman" w:cs="Times New Roman"/>
            <w:sz w:val="24"/>
            <w:szCs w:val="24"/>
          </w:rPr>
          <w:t>cholesterol depletion leads to</w:t>
        </w:r>
        <w:r w:rsidR="00F216BD" w:rsidRPr="000C3393">
          <w:rPr>
            <w:rFonts w:ascii="Times New Roman" w:hAnsi="Times New Roman" w:cs="Times New Roman"/>
            <w:sz w:val="24"/>
            <w:szCs w:val="24"/>
          </w:rPr>
          <w:t xml:space="preserve"> a change in EV protein content</w:t>
        </w:r>
        <w:r w:rsidR="00F216BD"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ins>
      <w:r w:rsidR="00264503">
        <w:rPr>
          <w:rFonts w:ascii="Times New Roman" w:hAnsi="Times New Roman" w:cs="Times New Roman"/>
          <w:sz w:val="24"/>
          <w:szCs w:val="24"/>
        </w:rPr>
        <w:instrText xml:space="preserve"> ADDIN EN.CITE </w:instrText>
      </w:r>
      <w:r w:rsidR="0026450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264503">
        <w:rPr>
          <w:rFonts w:ascii="Times New Roman" w:hAnsi="Times New Roman" w:cs="Times New Roman"/>
          <w:sz w:val="24"/>
          <w:szCs w:val="24"/>
        </w:rPr>
        <w:instrText xml:space="preserve"> ADDIN EN.CITE.DATA </w:instrText>
      </w:r>
      <w:r w:rsidR="00264503">
        <w:rPr>
          <w:rFonts w:ascii="Times New Roman" w:hAnsi="Times New Roman" w:cs="Times New Roman"/>
          <w:sz w:val="24"/>
          <w:szCs w:val="24"/>
        </w:rPr>
      </w:r>
      <w:r w:rsidR="00264503">
        <w:rPr>
          <w:rFonts w:ascii="Times New Roman" w:hAnsi="Times New Roman" w:cs="Times New Roman"/>
          <w:sz w:val="24"/>
          <w:szCs w:val="24"/>
        </w:rPr>
        <w:fldChar w:fldCharType="end"/>
      </w:r>
      <w:ins w:id="1237" w:author="Michelle Hill" w:date="2016-03-14T19:47:00Z">
        <w:r w:rsidR="00F216BD" w:rsidRPr="000C3393">
          <w:rPr>
            <w:rFonts w:ascii="Times New Roman" w:hAnsi="Times New Roman" w:cs="Times New Roman"/>
            <w:sz w:val="24"/>
            <w:szCs w:val="24"/>
          </w:rPr>
          <w:fldChar w:fldCharType="separate"/>
        </w:r>
      </w:ins>
      <w:r w:rsidR="00264503">
        <w:rPr>
          <w:rFonts w:ascii="Times New Roman" w:hAnsi="Times New Roman" w:cs="Times New Roman"/>
          <w:noProof/>
          <w:sz w:val="24"/>
          <w:szCs w:val="24"/>
        </w:rPr>
        <w:t>(Leyt</w:t>
      </w:r>
      <w:r w:rsidR="00264503" w:rsidRPr="00264503">
        <w:rPr>
          <w:rFonts w:ascii="Times New Roman" w:hAnsi="Times New Roman" w:cs="Times New Roman"/>
          <w:i/>
          <w:noProof/>
          <w:sz w:val="24"/>
          <w:szCs w:val="24"/>
        </w:rPr>
        <w:t xml:space="preserve"> et al.</w:t>
      </w:r>
      <w:r w:rsidR="00264503">
        <w:rPr>
          <w:rFonts w:ascii="Times New Roman" w:hAnsi="Times New Roman" w:cs="Times New Roman"/>
          <w:noProof/>
          <w:sz w:val="24"/>
          <w:szCs w:val="24"/>
        </w:rPr>
        <w:t xml:space="preserve"> 2007)</w:t>
      </w:r>
      <w:ins w:id="1238" w:author="Michelle Hill" w:date="2016-03-14T19:47:00Z">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w:t>
        </w:r>
        <w:del w:id="1239" w:author="Harley Robinson " w:date="2016-03-15T08:37:00Z">
          <w:r w:rsidR="00F216BD" w:rsidRPr="000C3393" w:rsidDel="005806A2">
            <w:rPr>
              <w:rFonts w:ascii="Times New Roman" w:hAnsi="Times New Roman" w:cs="Times New Roman"/>
              <w:sz w:val="24"/>
              <w:szCs w:val="24"/>
            </w:rPr>
            <w:delText xml:space="preserve">Similar </w:delText>
          </w:r>
          <w:r w:rsidR="00F216BD" w:rsidDel="005806A2">
            <w:rPr>
              <w:rFonts w:ascii="Times New Roman" w:hAnsi="Times New Roman" w:cs="Times New Roman"/>
              <w:sz w:val="24"/>
              <w:szCs w:val="24"/>
            </w:rPr>
            <w:delText>observations</w:delText>
          </w:r>
        </w:del>
      </w:ins>
      <w:ins w:id="1240" w:author="Harley Robinson " w:date="2016-03-15T08:37:00Z">
        <w:r w:rsidR="005806A2">
          <w:rPr>
            <w:rFonts w:ascii="Times New Roman" w:hAnsi="Times New Roman" w:cs="Times New Roman"/>
            <w:sz w:val="24"/>
            <w:szCs w:val="24"/>
          </w:rPr>
          <w:t>Depletion studies</w:t>
        </w:r>
      </w:ins>
      <w:ins w:id="1241" w:author="Michelle Hill" w:date="2016-03-14T19:47:00Z">
        <w:r w:rsidR="00F216BD" w:rsidRPr="000C3393">
          <w:rPr>
            <w:rFonts w:ascii="Times New Roman" w:hAnsi="Times New Roman" w:cs="Times New Roman"/>
            <w:sz w:val="24"/>
            <w:szCs w:val="24"/>
          </w:rPr>
          <w:t xml:space="preserve"> were</w:t>
        </w:r>
        <w:del w:id="1242" w:author="Harley Robinson " w:date="2016-03-15T08:37:00Z">
          <w:r w:rsidR="00F216BD" w:rsidRPr="000C3393" w:rsidDel="005806A2">
            <w:rPr>
              <w:rFonts w:ascii="Times New Roman" w:hAnsi="Times New Roman" w:cs="Times New Roman"/>
              <w:sz w:val="24"/>
              <w:szCs w:val="24"/>
            </w:rPr>
            <w:delText xml:space="preserve"> </w:delText>
          </w:r>
          <w:r w:rsidDel="005806A2">
            <w:rPr>
              <w:rFonts w:ascii="Times New Roman" w:hAnsi="Times New Roman" w:cs="Times New Roman"/>
              <w:sz w:val="24"/>
              <w:szCs w:val="24"/>
            </w:rPr>
            <w:delText>described</w:delText>
          </w:r>
        </w:del>
        <w:r w:rsidR="00F216BD" w:rsidRPr="000C3393">
          <w:rPr>
            <w:rFonts w:ascii="Times New Roman" w:hAnsi="Times New Roman" w:cs="Times New Roman"/>
            <w:sz w:val="24"/>
            <w:szCs w:val="24"/>
          </w:rPr>
          <w:t xml:space="preserve"> </w:t>
        </w:r>
      </w:ins>
      <w:ins w:id="1243" w:author="Harley Robinson " w:date="2016-03-15T08:37:00Z">
        <w:r w:rsidR="005806A2">
          <w:rPr>
            <w:rFonts w:ascii="Times New Roman" w:hAnsi="Times New Roman" w:cs="Times New Roman"/>
            <w:sz w:val="24"/>
            <w:szCs w:val="24"/>
          </w:rPr>
          <w:t xml:space="preserve">completed </w:t>
        </w:r>
      </w:ins>
      <w:ins w:id="1244" w:author="Michelle Hill" w:date="2016-03-14T19:47:00Z">
        <w:r w:rsidR="00F216BD" w:rsidRPr="000C3393">
          <w:rPr>
            <w:rFonts w:ascii="Times New Roman" w:hAnsi="Times New Roman" w:cs="Times New Roman"/>
            <w:sz w:val="24"/>
            <w:szCs w:val="24"/>
          </w:rPr>
          <w:t>for ceramide and sphingolipids</w:t>
        </w:r>
        <w:r w:rsidR="00F216BD"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ins>
      <w:r w:rsidR="00264503">
        <w:rPr>
          <w:rFonts w:ascii="Times New Roman" w:hAnsi="Times New Roman" w:cs="Times New Roman"/>
          <w:sz w:val="24"/>
          <w:szCs w:val="24"/>
        </w:rPr>
        <w:instrText xml:space="preserve"> ADDIN EN.CITE </w:instrText>
      </w:r>
      <w:r w:rsidR="0026450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264503">
        <w:rPr>
          <w:rFonts w:ascii="Times New Roman" w:hAnsi="Times New Roman" w:cs="Times New Roman"/>
          <w:sz w:val="24"/>
          <w:szCs w:val="24"/>
        </w:rPr>
        <w:instrText xml:space="preserve"> ADDIN EN.CITE.DATA </w:instrText>
      </w:r>
      <w:r w:rsidR="00264503">
        <w:rPr>
          <w:rFonts w:ascii="Times New Roman" w:hAnsi="Times New Roman" w:cs="Times New Roman"/>
          <w:sz w:val="24"/>
          <w:szCs w:val="24"/>
        </w:rPr>
      </w:r>
      <w:r w:rsidR="00264503">
        <w:rPr>
          <w:rFonts w:ascii="Times New Roman" w:hAnsi="Times New Roman" w:cs="Times New Roman"/>
          <w:sz w:val="24"/>
          <w:szCs w:val="24"/>
        </w:rPr>
        <w:fldChar w:fldCharType="end"/>
      </w:r>
      <w:ins w:id="1245" w:author="Michelle Hill" w:date="2016-03-14T19:47:00Z">
        <w:r w:rsidR="00F216BD" w:rsidRPr="000C3393">
          <w:rPr>
            <w:rFonts w:ascii="Times New Roman" w:hAnsi="Times New Roman" w:cs="Times New Roman"/>
            <w:sz w:val="24"/>
            <w:szCs w:val="24"/>
          </w:rPr>
          <w:fldChar w:fldCharType="separate"/>
        </w:r>
      </w:ins>
      <w:r w:rsidR="00264503">
        <w:rPr>
          <w:rFonts w:ascii="Times New Roman" w:hAnsi="Times New Roman" w:cs="Times New Roman"/>
          <w:noProof/>
          <w:sz w:val="24"/>
          <w:szCs w:val="24"/>
        </w:rPr>
        <w:t>(Trajkovic</w:t>
      </w:r>
      <w:r w:rsidR="00264503" w:rsidRPr="00264503">
        <w:rPr>
          <w:rFonts w:ascii="Times New Roman" w:hAnsi="Times New Roman" w:cs="Times New Roman"/>
          <w:i/>
          <w:noProof/>
          <w:sz w:val="24"/>
          <w:szCs w:val="24"/>
        </w:rPr>
        <w:t xml:space="preserve"> et al.</w:t>
      </w:r>
      <w:r w:rsidR="00264503">
        <w:rPr>
          <w:rFonts w:ascii="Times New Roman" w:hAnsi="Times New Roman" w:cs="Times New Roman"/>
          <w:noProof/>
          <w:sz w:val="24"/>
          <w:szCs w:val="24"/>
        </w:rPr>
        <w:t xml:space="preserve"> 2008; Phuyal</w:t>
      </w:r>
      <w:r w:rsidR="00264503" w:rsidRPr="00264503">
        <w:rPr>
          <w:rFonts w:ascii="Times New Roman" w:hAnsi="Times New Roman" w:cs="Times New Roman"/>
          <w:i/>
          <w:noProof/>
          <w:sz w:val="24"/>
          <w:szCs w:val="24"/>
        </w:rPr>
        <w:t xml:space="preserve"> et al.</w:t>
      </w:r>
      <w:r w:rsidR="00264503">
        <w:rPr>
          <w:rFonts w:ascii="Times New Roman" w:hAnsi="Times New Roman" w:cs="Times New Roman"/>
          <w:noProof/>
          <w:sz w:val="24"/>
          <w:szCs w:val="24"/>
        </w:rPr>
        <w:t xml:space="preserve"> 2014)</w:t>
      </w:r>
      <w:ins w:id="1246" w:author="Michelle Hill" w:date="2016-03-14T19:47:00Z">
        <w:r w:rsidR="00F216BD" w:rsidRPr="000C3393">
          <w:rPr>
            <w:rFonts w:ascii="Times New Roman" w:hAnsi="Times New Roman" w:cs="Times New Roman"/>
            <w:sz w:val="24"/>
            <w:szCs w:val="24"/>
          </w:rPr>
          <w:fldChar w:fldCharType="end"/>
        </w:r>
        <w:r w:rsidR="00F216BD">
          <w:rPr>
            <w:rFonts w:ascii="Times New Roman" w:hAnsi="Times New Roman" w:cs="Times New Roman"/>
            <w:sz w:val="24"/>
            <w:szCs w:val="24"/>
          </w:rPr>
          <w:t>, providing additional support</w:t>
        </w:r>
        <w:del w:id="1247" w:author="Harley Robinson " w:date="2016-03-15T09:58:00Z">
          <w:r w:rsidR="00F216BD" w:rsidDel="00FD6241">
            <w:rPr>
              <w:rFonts w:ascii="Times New Roman" w:hAnsi="Times New Roman" w:cs="Times New Roman"/>
              <w:sz w:val="24"/>
              <w:szCs w:val="24"/>
            </w:rPr>
            <w:delText xml:space="preserve"> </w:delText>
          </w:r>
        </w:del>
        <w:r w:rsidR="00F216BD" w:rsidRPr="000C3393">
          <w:rPr>
            <w:rFonts w:ascii="Times New Roman" w:hAnsi="Times New Roman" w:cs="Times New Roman"/>
            <w:sz w:val="24"/>
            <w:szCs w:val="24"/>
          </w:rPr>
          <w:t xml:space="preserve"> that lipid composition mediates EV formation and </w:t>
        </w:r>
        <w:r w:rsidR="00F216BD">
          <w:rPr>
            <w:rFonts w:ascii="Times New Roman" w:hAnsi="Times New Roman" w:cs="Times New Roman"/>
            <w:sz w:val="24"/>
            <w:szCs w:val="24"/>
          </w:rPr>
          <w:t xml:space="preserve">potentially </w:t>
        </w:r>
        <w:r w:rsidR="00F216BD" w:rsidRPr="000C3393">
          <w:rPr>
            <w:rFonts w:ascii="Times New Roman" w:hAnsi="Times New Roman" w:cs="Times New Roman"/>
            <w:sz w:val="24"/>
            <w:szCs w:val="24"/>
          </w:rPr>
          <w:t>cargo loading.</w:t>
        </w:r>
      </w:ins>
      <w:del w:id="1248" w:author="Michelle Hill" w:date="2016-03-14T19:46:00Z">
        <w:r w:rsidR="003B0D86" w:rsidRPr="000C3393" w:rsidDel="009F6EEA">
          <w:rPr>
            <w:rFonts w:ascii="Times New Roman" w:hAnsi="Times New Roman" w:cs="Times New Roman"/>
            <w:sz w:val="24"/>
            <w:szCs w:val="24"/>
          </w:rPr>
          <w:delText xml:space="preserve">the </w:delText>
        </w:r>
        <w:r w:rsidR="0051671A" w:rsidRPr="000C3393" w:rsidDel="009F6EEA">
          <w:rPr>
            <w:rFonts w:ascii="Times New Roman" w:hAnsi="Times New Roman" w:cs="Times New Roman"/>
            <w:sz w:val="24"/>
            <w:szCs w:val="24"/>
          </w:rPr>
          <w:delText xml:space="preserve">method of regulation and the miRNA binding abilities of </w:delText>
        </w:r>
      </w:del>
      <w:del w:id="1249" w:author="Michelle Hill" w:date="2016-03-14T19:27:00Z">
        <w:r w:rsidR="0051671A" w:rsidRPr="000C3393" w:rsidDel="003248C8">
          <w:rPr>
            <w:rFonts w:ascii="Times New Roman" w:hAnsi="Times New Roman" w:cs="Times New Roman"/>
            <w:sz w:val="24"/>
            <w:szCs w:val="24"/>
          </w:rPr>
          <w:delText xml:space="preserve">its </w:delText>
        </w:r>
      </w:del>
      <w:del w:id="1250" w:author="Michelle Hill" w:date="2016-03-14T19:46:00Z">
        <w:r w:rsidR="0051671A" w:rsidRPr="000C3393" w:rsidDel="009F6EEA">
          <w:rPr>
            <w:rFonts w:ascii="Times New Roman" w:hAnsi="Times New Roman" w:cs="Times New Roman"/>
            <w:sz w:val="24"/>
            <w:szCs w:val="24"/>
          </w:rPr>
          <w:delText>other family members is unknown</w:delText>
        </w:r>
      </w:del>
      <w:del w:id="1251" w:author="Michelle Hill" w:date="2016-03-14T19:27:00Z">
        <w:r w:rsidR="00011A07" w:rsidRPr="000C3393" w:rsidDel="003248C8">
          <w:rPr>
            <w:rFonts w:ascii="Times New Roman" w:hAnsi="Times New Roman" w:cs="Times New Roman"/>
            <w:sz w:val="24"/>
            <w:szCs w:val="24"/>
          </w:rPr>
          <w:delText xml:space="preserve"> which may reveal secretion mechanisms of miRNAs not in that subset</w:delText>
        </w:r>
      </w:del>
      <w:del w:id="1252" w:author="Michelle Hill" w:date="2016-03-14T20:01:00Z">
        <w:r w:rsidR="0051671A" w:rsidRPr="000C3393" w:rsidDel="00617984">
          <w:rPr>
            <w:rFonts w:ascii="Times New Roman" w:hAnsi="Times New Roman" w:cs="Times New Roman"/>
            <w:sz w:val="24"/>
            <w:szCs w:val="24"/>
          </w:rPr>
          <w:delText>.</w:delText>
        </w:r>
      </w:del>
      <w:r w:rsidR="00011A07" w:rsidRPr="000C3393">
        <w:rPr>
          <w:rFonts w:ascii="Times New Roman" w:hAnsi="Times New Roman" w:cs="Times New Roman"/>
          <w:sz w:val="24"/>
          <w:szCs w:val="24"/>
        </w:rPr>
        <w:t xml:space="preserve"> </w:t>
      </w:r>
      <w:del w:id="1253" w:author="Michelle Hill" w:date="2016-03-14T19:28:00Z">
        <w:r w:rsidR="00253D29" w:rsidRPr="000C3393" w:rsidDel="003248C8">
          <w:rPr>
            <w:rFonts w:ascii="Times New Roman" w:hAnsi="Times New Roman" w:cs="Times New Roman"/>
            <w:sz w:val="24"/>
            <w:szCs w:val="24"/>
          </w:rPr>
          <w:delText>From our lab,</w:delText>
        </w:r>
        <w:r w:rsidR="00E3056B" w:rsidRPr="000C3393" w:rsidDel="003248C8">
          <w:rPr>
            <w:rFonts w:ascii="Times New Roman" w:hAnsi="Times New Roman" w:cs="Times New Roman"/>
            <w:sz w:val="24"/>
            <w:szCs w:val="24"/>
          </w:rPr>
          <w:delText xml:space="preserve"> a recent unpublished assessment </w:delText>
        </w:r>
        <w:r w:rsidR="00EF79D0" w:rsidRPr="000C3393" w:rsidDel="003248C8">
          <w:rPr>
            <w:rFonts w:ascii="Times New Roman" w:hAnsi="Times New Roman" w:cs="Times New Roman"/>
            <w:sz w:val="24"/>
            <w:szCs w:val="24"/>
          </w:rPr>
          <w:delText>across many lipid raft compositions had indicated that RNA-binding proteins</w:delText>
        </w:r>
        <w:r w:rsidR="003009D6" w:rsidRPr="000C3393" w:rsidDel="003248C8">
          <w:rPr>
            <w:rFonts w:ascii="Times New Roman" w:hAnsi="Times New Roman" w:cs="Times New Roman"/>
            <w:sz w:val="24"/>
            <w:szCs w:val="24"/>
          </w:rPr>
          <w:delText xml:space="preserve"> have a propensity for lipid rafts</w:delText>
        </w:r>
        <w:r w:rsidR="00253D29" w:rsidRPr="000C3393" w:rsidDel="003248C8">
          <w:rPr>
            <w:rFonts w:ascii="Times New Roman" w:hAnsi="Times New Roman" w:cs="Times New Roman"/>
            <w:sz w:val="24"/>
            <w:szCs w:val="24"/>
          </w:rPr>
          <w:delText xml:space="preserve">. </w:delText>
        </w:r>
        <w:r w:rsidR="00EF79D0" w:rsidRPr="000C3393" w:rsidDel="003248C8">
          <w:rPr>
            <w:rFonts w:ascii="Times New Roman" w:hAnsi="Times New Roman" w:cs="Times New Roman"/>
            <w:sz w:val="24"/>
            <w:szCs w:val="24"/>
          </w:rPr>
          <w:delText xml:space="preserve">Therefore </w:delText>
        </w:r>
        <w:r w:rsidR="003009D6" w:rsidRPr="000C3393" w:rsidDel="003248C8">
          <w:rPr>
            <w:rFonts w:ascii="Times New Roman" w:hAnsi="Times New Roman" w:cs="Times New Roman"/>
            <w:sz w:val="24"/>
            <w:szCs w:val="24"/>
          </w:rPr>
          <w:delText xml:space="preserve">the integration of </w:delText>
        </w:r>
      </w:del>
      <w:del w:id="1254" w:author="Michelle Hill" w:date="2016-03-14T12:45:00Z">
        <w:r w:rsidR="003009D6" w:rsidRPr="000C3393" w:rsidDel="00BB5B35">
          <w:rPr>
            <w:rFonts w:ascii="Times New Roman" w:hAnsi="Times New Roman" w:cs="Times New Roman"/>
            <w:sz w:val="24"/>
            <w:szCs w:val="24"/>
          </w:rPr>
          <w:delText xml:space="preserve">these </w:delText>
        </w:r>
      </w:del>
      <w:del w:id="1255" w:author="Michelle Hill" w:date="2016-03-14T19:28:00Z">
        <w:r w:rsidR="003009D6" w:rsidRPr="000C3393" w:rsidDel="003248C8">
          <w:rPr>
            <w:rFonts w:ascii="Times New Roman" w:hAnsi="Times New Roman" w:cs="Times New Roman"/>
            <w:sz w:val="24"/>
            <w:szCs w:val="24"/>
          </w:rPr>
          <w:delText>lipid domains containing these proteins are likely to possess RNA-sorting ability.</w:delText>
        </w:r>
        <w:r w:rsidR="00EF79D0" w:rsidRPr="000C3393" w:rsidDel="003248C8">
          <w:rPr>
            <w:rFonts w:ascii="Times New Roman" w:hAnsi="Times New Roman" w:cs="Times New Roman"/>
            <w:sz w:val="24"/>
            <w:szCs w:val="24"/>
          </w:rPr>
          <w:delText xml:space="preserve"> </w:delText>
        </w:r>
      </w:del>
      <w:ins w:id="1256" w:author="Michelle Hill" w:date="2016-03-14T19:56:00Z">
        <w:r w:rsidR="00F216BD" w:rsidRPr="000C3393">
          <w:rPr>
            <w:rFonts w:ascii="Times New Roman" w:hAnsi="Times New Roman" w:cs="Times New Roman"/>
            <w:sz w:val="24"/>
            <w:szCs w:val="24"/>
          </w:rPr>
          <w:t xml:space="preserve">Our lab </w:t>
        </w:r>
        <w:r w:rsidR="00F216BD">
          <w:rPr>
            <w:rFonts w:ascii="Times New Roman" w:hAnsi="Times New Roman" w:cs="Times New Roman"/>
            <w:sz w:val="24"/>
            <w:szCs w:val="24"/>
          </w:rPr>
          <w:t>has utilised the</w:t>
        </w:r>
        <w:r w:rsidR="00F216BD" w:rsidRPr="000C3393">
          <w:rPr>
            <w:rFonts w:ascii="Times New Roman" w:hAnsi="Times New Roman" w:cs="Times New Roman"/>
            <w:sz w:val="24"/>
            <w:szCs w:val="24"/>
          </w:rPr>
          <w:t xml:space="preserve"> advanced prostate cancer cell </w:t>
        </w:r>
        <w:r w:rsidR="00F216BD">
          <w:rPr>
            <w:rFonts w:ascii="Times New Roman" w:hAnsi="Times New Roman" w:cs="Times New Roman"/>
            <w:sz w:val="24"/>
            <w:szCs w:val="24"/>
          </w:rPr>
          <w:t>line</w:t>
        </w:r>
        <w:r w:rsidR="00F216BD" w:rsidRPr="000C3393">
          <w:rPr>
            <w:rFonts w:ascii="Times New Roman" w:hAnsi="Times New Roman" w:cs="Times New Roman"/>
            <w:sz w:val="24"/>
            <w:szCs w:val="24"/>
          </w:rPr>
          <w:t>, PC3</w:t>
        </w:r>
        <w:r w:rsidR="00F216BD">
          <w:rPr>
            <w:rFonts w:ascii="Times New Roman" w:hAnsi="Times New Roman" w:cs="Times New Roman"/>
            <w:sz w:val="24"/>
            <w:szCs w:val="24"/>
          </w:rPr>
          <w:t>, as a model for studying lipid raft</w:t>
        </w:r>
      </w:ins>
      <w:ins w:id="1257" w:author="Michelle Hill" w:date="2016-03-14T20:03:00Z">
        <w:r w:rsidR="00314E80">
          <w:rPr>
            <w:rFonts w:ascii="Times New Roman" w:hAnsi="Times New Roman" w:cs="Times New Roman"/>
            <w:sz w:val="24"/>
            <w:szCs w:val="24"/>
          </w:rPr>
          <w:t xml:space="preserve"> and caveolae</w:t>
        </w:r>
      </w:ins>
      <w:ins w:id="1258" w:author="Michelle Hill" w:date="2016-03-14T19:56:00Z">
        <w:r w:rsidR="00F216BD">
          <w:rPr>
            <w:rFonts w:ascii="Times New Roman" w:hAnsi="Times New Roman" w:cs="Times New Roman"/>
            <w:sz w:val="24"/>
            <w:szCs w:val="24"/>
          </w:rPr>
          <w:t xml:space="preserve"> function in cancer</w:t>
        </w:r>
        <w:r w:rsidR="00F216BD" w:rsidRPr="000C3393">
          <w:rPr>
            <w:rFonts w:ascii="Times New Roman" w:hAnsi="Times New Roman" w:cs="Times New Roman"/>
            <w:sz w:val="24"/>
            <w:szCs w:val="24"/>
          </w:rPr>
          <w:t>. This cell</w:t>
        </w:r>
      </w:ins>
      <w:ins w:id="1259" w:author="Harley Robinson " w:date="2016-03-15T16:07:00Z">
        <w:r w:rsidR="001A5A52">
          <w:rPr>
            <w:rFonts w:ascii="Times New Roman" w:hAnsi="Times New Roman" w:cs="Times New Roman"/>
            <w:sz w:val="24"/>
            <w:szCs w:val="24"/>
          </w:rPr>
          <w:t xml:space="preserve"> </w:t>
        </w:r>
      </w:ins>
      <w:ins w:id="1260" w:author="Michelle Hill" w:date="2016-03-14T19:56:00Z">
        <w:del w:id="1261" w:author="Harley Robinson " w:date="2016-03-15T16:07:00Z">
          <w:r w:rsidR="00F216BD" w:rsidRPr="000C3393" w:rsidDel="001A5A52">
            <w:rPr>
              <w:rFonts w:ascii="Times New Roman" w:hAnsi="Times New Roman" w:cs="Times New Roman"/>
              <w:sz w:val="24"/>
              <w:szCs w:val="24"/>
            </w:rPr>
            <w:delText>-</w:delText>
          </w:r>
        </w:del>
        <w:r w:rsidR="00F216BD" w:rsidRPr="000C3393">
          <w:rPr>
            <w:rFonts w:ascii="Times New Roman" w:hAnsi="Times New Roman" w:cs="Times New Roman"/>
            <w:sz w:val="24"/>
            <w:szCs w:val="24"/>
          </w:rPr>
          <w:t>line exhibits abnormal caveolin-1 expression without its accompanying functional partners, cavins</w:t>
        </w:r>
        <w:r w:rsidR="00F216BD" w:rsidRPr="000C3393">
          <w:rPr>
            <w:rFonts w:ascii="Times New Roman" w:hAnsi="Times New Roman" w:cs="Times New Roman"/>
            <w:sz w:val="24"/>
            <w:szCs w:val="24"/>
          </w:rPr>
          <w:fldChar w:fldCharType="begin"/>
        </w:r>
        <w:r w:rsidR="00F216BD" w:rsidRPr="000C3393">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00F216BD" w:rsidRPr="000C3393">
          <w:rPr>
            <w:rFonts w:ascii="Times New Roman" w:hAnsi="Times New Roman" w:cs="Times New Roman"/>
            <w:sz w:val="24"/>
            <w:szCs w:val="24"/>
          </w:rPr>
          <w:fldChar w:fldCharType="separate"/>
        </w:r>
        <w:r w:rsidR="00F216BD" w:rsidRPr="000C3393">
          <w:rPr>
            <w:rFonts w:ascii="Times New Roman" w:hAnsi="Times New Roman" w:cs="Times New Roman"/>
            <w:noProof/>
            <w:sz w:val="24"/>
            <w:szCs w:val="24"/>
          </w:rPr>
          <w:t>(Bennett</w:t>
        </w:r>
        <w:r w:rsidR="00F216BD" w:rsidRPr="000C3393">
          <w:rPr>
            <w:rFonts w:ascii="Times New Roman" w:hAnsi="Times New Roman" w:cs="Times New Roman"/>
            <w:i/>
            <w:noProof/>
            <w:sz w:val="24"/>
            <w:szCs w:val="24"/>
          </w:rPr>
          <w:t xml:space="preserve"> et al.</w:t>
        </w:r>
        <w:r w:rsidR="00F216BD" w:rsidRPr="000C3393">
          <w:rPr>
            <w:rFonts w:ascii="Times New Roman" w:hAnsi="Times New Roman" w:cs="Times New Roman"/>
            <w:noProof/>
            <w:sz w:val="24"/>
            <w:szCs w:val="24"/>
          </w:rPr>
          <w:t xml:space="preserve"> 2014)</w:t>
        </w:r>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Manipulation of this system, by introduction of cavin-1, resulted in lipid raft, EV protein content and, most interestingly, EV microRNA changes</w:t>
        </w:r>
        <w:r w:rsidR="00F216BD"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ins>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ins w:id="1262" w:author="Michelle Hill" w:date="2016-03-14T19:56:00Z">
        <w:r w:rsidR="00F216BD" w:rsidRPr="000C3393">
          <w:rPr>
            <w:rFonts w:ascii="Times New Roman" w:hAnsi="Times New Roman" w:cs="Times New Roman"/>
            <w:sz w:val="24"/>
            <w:szCs w:val="24"/>
          </w:rPr>
          <w:fldChar w:fldCharType="separate"/>
        </w:r>
      </w:ins>
      <w:r w:rsidR="00691856">
        <w:rPr>
          <w:rFonts w:ascii="Times New Roman" w:hAnsi="Times New Roman" w:cs="Times New Roman"/>
          <w:noProof/>
          <w:sz w:val="24"/>
          <w:szCs w:val="24"/>
        </w:rPr>
        <w:t>(Inder et al. 2012; Inder et al. 2014; Moon et al. 2014)</w:t>
      </w:r>
      <w:ins w:id="1263" w:author="Michelle Hill" w:date="2016-03-14T19:56:00Z">
        <w:r w:rsidR="00F216BD" w:rsidRPr="000C3393">
          <w:rPr>
            <w:rFonts w:ascii="Times New Roman" w:hAnsi="Times New Roman" w:cs="Times New Roman"/>
            <w:sz w:val="24"/>
            <w:szCs w:val="24"/>
          </w:rPr>
          <w:fldChar w:fldCharType="end"/>
        </w:r>
        <w:r w:rsidR="00F216BD" w:rsidRPr="000C3393">
          <w:rPr>
            <w:rFonts w:ascii="Times New Roman" w:hAnsi="Times New Roman" w:cs="Times New Roman"/>
            <w:sz w:val="24"/>
            <w:szCs w:val="24"/>
          </w:rPr>
          <w:t xml:space="preserve">. Hereby, this model establishes a system to assess microRNA export mechanisms, particularly in response to lipid raft modifications. </w:t>
        </w:r>
      </w:ins>
    </w:p>
    <w:p w14:paraId="058FC6D1" w14:textId="77777777" w:rsidR="008A2CC3" w:rsidRDefault="003009D6" w:rsidP="008A2CC3">
      <w:pPr>
        <w:pStyle w:val="NoSpacing"/>
        <w:spacing w:line="480" w:lineRule="auto"/>
        <w:ind w:firstLine="142"/>
        <w:rPr>
          <w:rFonts w:ascii="Times New Roman" w:hAnsi="Times New Roman" w:cs="Times New Roman"/>
          <w:sz w:val="24"/>
          <w:szCs w:val="24"/>
        </w:rPr>
      </w:pPr>
      <w:del w:id="1264" w:author="Michelle Hill" w:date="2016-03-14T19:56:00Z">
        <w:r w:rsidRPr="000C3393" w:rsidDel="00F216BD">
          <w:rPr>
            <w:rFonts w:ascii="Times New Roman" w:hAnsi="Times New Roman" w:cs="Times New Roman"/>
            <w:sz w:val="24"/>
            <w:szCs w:val="24"/>
          </w:rPr>
          <w:lastRenderedPageBreak/>
          <w:delText xml:space="preserve">Studying changes in </w:delText>
        </w:r>
        <w:r w:rsidR="00716E81" w:rsidRPr="000C3393" w:rsidDel="00F216BD">
          <w:rPr>
            <w:rFonts w:ascii="Times New Roman" w:hAnsi="Times New Roman" w:cs="Times New Roman"/>
            <w:sz w:val="24"/>
            <w:szCs w:val="24"/>
          </w:rPr>
          <w:delText>EV</w:delText>
        </w:r>
        <w:r w:rsidRPr="000C3393" w:rsidDel="00F216BD">
          <w:rPr>
            <w:rFonts w:ascii="Times New Roman" w:hAnsi="Times New Roman" w:cs="Times New Roman"/>
            <w:sz w:val="24"/>
            <w:szCs w:val="24"/>
          </w:rPr>
          <w:delText xml:space="preserve"> related lipid raft composition correlated to differential miRNA export can </w:delText>
        </w:r>
        <w:r w:rsidR="0002622E" w:rsidRPr="000C3393" w:rsidDel="00F216BD">
          <w:rPr>
            <w:rFonts w:ascii="Times New Roman" w:hAnsi="Times New Roman" w:cs="Times New Roman"/>
            <w:sz w:val="24"/>
            <w:szCs w:val="24"/>
          </w:rPr>
          <w:delText>identify</w:delText>
        </w:r>
        <w:r w:rsidRPr="000C3393" w:rsidDel="00F216BD">
          <w:rPr>
            <w:rFonts w:ascii="Times New Roman" w:hAnsi="Times New Roman" w:cs="Times New Roman"/>
            <w:sz w:val="24"/>
            <w:szCs w:val="24"/>
          </w:rPr>
          <w:delText xml:space="preserve"> proteins related to this sorting process. </w:delText>
        </w:r>
      </w:del>
    </w:p>
    <w:p w14:paraId="77CAF14D" w14:textId="77777777" w:rsidR="004551D3" w:rsidRPr="000C3393" w:rsidRDefault="008A2CC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b/>
          <w:noProof/>
          <w:sz w:val="24"/>
          <w:szCs w:val="24"/>
          <w:lang w:eastAsia="en-AU"/>
        </w:rPr>
        <mc:AlternateContent>
          <mc:Choice Requires="wps">
            <w:drawing>
              <wp:inline distT="0" distB="0" distL="0" distR="0" wp14:anchorId="165BE905" wp14:editId="5F072CAC">
                <wp:extent cx="5676405" cy="1238250"/>
                <wp:effectExtent l="0" t="0" r="635" b="571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405" cy="1238250"/>
                        </a:xfrm>
                        <a:prstGeom prst="rect">
                          <a:avLst/>
                        </a:prstGeom>
                        <a:solidFill>
                          <a:srgbClr val="FFFFFF"/>
                        </a:solidFill>
                        <a:ln w="9525">
                          <a:noFill/>
                          <a:miter lim="800000"/>
                          <a:headEnd/>
                          <a:tailEnd/>
                        </a:ln>
                      </wps:spPr>
                      <wps:txbx>
                        <w:txbxContent>
                          <w:p w14:paraId="553A0FE4" w14:textId="77777777" w:rsidR="00461573" w:rsidRDefault="00461573" w:rsidP="008A2CC3">
                            <w:r>
                              <w:rPr>
                                <w:noProof/>
                                <w:lang w:eastAsia="en-AU"/>
                              </w:rPr>
                              <w:drawing>
                                <wp:inline distT="0" distB="0" distL="0" distR="0" wp14:anchorId="2016EE78" wp14:editId="2AC74417">
                                  <wp:extent cx="5330473" cy="37045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1" t="941" r="4993" b="1227"/>
                                          <a:stretch/>
                                        </pic:blipFill>
                                        <pic:spPr bwMode="auto">
                                          <a:xfrm>
                                            <a:off x="0" y="0"/>
                                            <a:ext cx="5339444" cy="37108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2F808648" w14:textId="77777777" w:rsidR="00461573" w:rsidRPr="0069789F" w:rsidRDefault="00461573"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ins w:id="1265" w:author="Michelle Hill" w:date="2016-03-14T19:36:00Z">
                              <w:r>
                                <w:rPr>
                                  <w:rFonts w:ascii="Times New Roman" w:hAnsi="Times New Roman" w:cs="Times New Roman"/>
                                  <w:sz w:val="24"/>
                                  <w:szCs w:val="24"/>
                                </w:rPr>
                                <w:t>fusion of the multivesicular bodies (</w:t>
                              </w:r>
                            </w:ins>
                            <w:r w:rsidRPr="000C3393">
                              <w:rPr>
                                <w:rFonts w:ascii="Times New Roman" w:hAnsi="Times New Roman" w:cs="Times New Roman"/>
                                <w:sz w:val="24"/>
                                <w:szCs w:val="24"/>
                              </w:rPr>
                              <w:t>MVBs</w:t>
                            </w:r>
                            <w:ins w:id="1266" w:author="Michelle Hill" w:date="2016-03-14T19:36:00Z">
                              <w:r>
                                <w:rPr>
                                  <w:rFonts w:ascii="Times New Roman" w:hAnsi="Times New Roman" w:cs="Times New Roman"/>
                                  <w:sz w:val="24"/>
                                  <w:szCs w:val="24"/>
                                </w:rPr>
                                <w:t>) with the plasma membrane to release</w:t>
                              </w:r>
                            </w:ins>
                            <w:del w:id="1267" w:author="Michelle Hill" w:date="2016-03-14T19:36:00Z">
                              <w:r w:rsidRPr="000C3393" w:rsidDel="004624CC">
                                <w:rPr>
                                  <w:rFonts w:ascii="Times New Roman" w:hAnsi="Times New Roman" w:cs="Times New Roman"/>
                                  <w:sz w:val="24"/>
                                  <w:szCs w:val="24"/>
                                </w:rPr>
                                <w:delText xml:space="preserve"> for</w:delText>
                              </w:r>
                            </w:del>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EV contents includes miRNAs. Uptake of miRNAs to the recipient cell facilitates the recruitment of the RISC and associated proteins once bound to its target mRNA by complementary binding. This enables down regulation of proteins in the recipient cell by inhibition of translation or degradation of transcript.</w:t>
                            </w:r>
                            <w:r w:rsidRPr="00D36602">
                              <w:rPr>
                                <w:rFonts w:ascii="Times New Roman" w:hAnsi="Times New Roman" w:cs="Times New Roman"/>
                                <w:sz w:val="24"/>
                                <w:szCs w:val="24"/>
                              </w:rPr>
                              <w:t xml:space="preserve"> </w:t>
                            </w:r>
                            <w:r>
                              <w:rPr>
                                <w:rFonts w:ascii="Times New Roman" w:hAnsi="Times New Roman" w:cs="Times New Roman"/>
                                <w:sz w:val="24"/>
                                <w:szCs w:val="24"/>
                              </w:rPr>
                              <w:t>(</w:t>
                            </w:r>
                            <w:r w:rsidRPr="00D36602">
                              <w:rPr>
                                <w:rFonts w:ascii="Times New Roman" w:hAnsi="Times New Roman" w:cs="Times New Roman"/>
                                <w:sz w:val="24"/>
                                <w:szCs w:val="24"/>
                              </w:rPr>
                              <w:t>Illustration completed on Adobe Illustrator CC 2014</w:t>
                            </w:r>
                            <w:r>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inline>
            </w:drawing>
          </mc:Choice>
          <mc:Fallback>
            <w:pict>
              <v:shapetype w14:anchorId="165BE905" id="_x0000_t202" coordsize="21600,21600" o:spt="202" path="m,l,21600r21600,l21600,xe">
                <v:stroke joinstyle="miter"/>
                <v:path gradientshapeok="t" o:connecttype="rect"/>
              </v:shapetype>
              <v:shape id="Text Box 2" o:spid="_x0000_s1026" type="#_x0000_t202" style="width:446.9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" stroked="f">
                <v:textbox style="mso-fit-shape-to-text:t">
                  <w:txbxContent>
                    <w:p w14:paraId="553A0FE4" w14:textId="77777777" w:rsidR="00461573" w:rsidRDefault="00461573" w:rsidP="008A2CC3">
                      <w:r>
                        <w:rPr>
                          <w:noProof/>
                          <w:lang w:eastAsia="en-AU"/>
                        </w:rPr>
                        <w:drawing>
                          <wp:inline distT="0" distB="0" distL="0" distR="0" wp14:anchorId="2016EE78" wp14:editId="2AC74417">
                            <wp:extent cx="5330473" cy="37045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1" t="941" r="4993" b="1227"/>
                                    <a:stretch/>
                                  </pic:blipFill>
                                  <pic:spPr bwMode="auto">
                                    <a:xfrm>
                                      <a:off x="0" y="0"/>
                                      <a:ext cx="5339444" cy="37108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2F808648" w14:textId="77777777" w:rsidR="00461573" w:rsidRPr="0069789F" w:rsidRDefault="00461573"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microvesicles and from </w:t>
                      </w:r>
                      <w:ins w:id="1268" w:author="Michelle Hill" w:date="2016-03-14T19:36:00Z">
                        <w:r>
                          <w:rPr>
                            <w:rFonts w:ascii="Times New Roman" w:hAnsi="Times New Roman" w:cs="Times New Roman"/>
                            <w:sz w:val="24"/>
                            <w:szCs w:val="24"/>
                          </w:rPr>
                          <w:t>fusion of the multivesicular bodies (</w:t>
                        </w:r>
                      </w:ins>
                      <w:r w:rsidRPr="000C3393">
                        <w:rPr>
                          <w:rFonts w:ascii="Times New Roman" w:hAnsi="Times New Roman" w:cs="Times New Roman"/>
                          <w:sz w:val="24"/>
                          <w:szCs w:val="24"/>
                        </w:rPr>
                        <w:t>MVBs</w:t>
                      </w:r>
                      <w:ins w:id="1269" w:author="Michelle Hill" w:date="2016-03-14T19:36:00Z">
                        <w:r>
                          <w:rPr>
                            <w:rFonts w:ascii="Times New Roman" w:hAnsi="Times New Roman" w:cs="Times New Roman"/>
                            <w:sz w:val="24"/>
                            <w:szCs w:val="24"/>
                          </w:rPr>
                          <w:t>) with the plasma membrane to release</w:t>
                        </w:r>
                      </w:ins>
                      <w:del w:id="1270" w:author="Michelle Hill" w:date="2016-03-14T19:36:00Z">
                        <w:r w:rsidRPr="000C3393" w:rsidDel="004624CC">
                          <w:rPr>
                            <w:rFonts w:ascii="Times New Roman" w:hAnsi="Times New Roman" w:cs="Times New Roman"/>
                            <w:sz w:val="24"/>
                            <w:szCs w:val="24"/>
                          </w:rPr>
                          <w:delText xml:space="preserve"> for</w:delText>
                        </w:r>
                      </w:del>
                      <w:r w:rsidRPr="000C3393">
                        <w:rPr>
                          <w:rFonts w:ascii="Times New Roman" w:hAnsi="Times New Roman" w:cs="Times New Roman"/>
                          <w:sz w:val="24"/>
                          <w:szCs w:val="24"/>
                        </w:rPr>
                        <w:t xml:space="preserve">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EV contents includes miRNAs. Uptake of miRNAs to the recipient cell facilitates the recruitment of the RISC and associated proteins once bound to its target mRNA by complementary binding. This enables down regulation of proteins in the recipient cell by inhibition of translation or degradation of transcript.</w:t>
                      </w:r>
                      <w:r w:rsidRPr="00D36602">
                        <w:rPr>
                          <w:rFonts w:ascii="Times New Roman" w:hAnsi="Times New Roman" w:cs="Times New Roman"/>
                          <w:sz w:val="24"/>
                          <w:szCs w:val="24"/>
                        </w:rPr>
                        <w:t xml:space="preserve"> </w:t>
                      </w:r>
                      <w:r>
                        <w:rPr>
                          <w:rFonts w:ascii="Times New Roman" w:hAnsi="Times New Roman" w:cs="Times New Roman"/>
                          <w:sz w:val="24"/>
                          <w:szCs w:val="24"/>
                        </w:rPr>
                        <w:t>(</w:t>
                      </w:r>
                      <w:r w:rsidRPr="00D36602">
                        <w:rPr>
                          <w:rFonts w:ascii="Times New Roman" w:hAnsi="Times New Roman" w:cs="Times New Roman"/>
                          <w:sz w:val="24"/>
                          <w:szCs w:val="24"/>
                        </w:rPr>
                        <w:t>Illustration completed on Adobe Illustrator CC 2014</w:t>
                      </w:r>
                      <w:r>
                        <w:rPr>
                          <w:rFonts w:ascii="Times New Roman" w:hAnsi="Times New Roman" w:cs="Times New Roman"/>
                          <w:sz w:val="24"/>
                          <w:szCs w:val="24"/>
                        </w:rPr>
                        <w:t>)</w:t>
                      </w:r>
                    </w:p>
                  </w:txbxContent>
                </v:textbox>
                <w10:anchorlock/>
              </v:shape>
            </w:pict>
          </mc:Fallback>
        </mc:AlternateContent>
      </w:r>
    </w:p>
    <w:p w14:paraId="3F980BB6" w14:textId="77777777" w:rsidR="00346213" w:rsidRPr="000C3393" w:rsidRDefault="00346213" w:rsidP="008A2CC3">
      <w:pPr>
        <w:pStyle w:val="NoSpacing"/>
        <w:spacing w:line="480" w:lineRule="auto"/>
        <w:ind w:hanging="142"/>
        <w:rPr>
          <w:rFonts w:ascii="Times New Roman" w:hAnsi="Times New Roman" w:cs="Times New Roman"/>
          <w:b/>
          <w:sz w:val="24"/>
          <w:szCs w:val="24"/>
        </w:rPr>
      </w:pPr>
      <w:bookmarkStart w:id="1271" w:name="_Toc445828510"/>
      <w:r w:rsidRPr="000C3393">
        <w:rPr>
          <w:rStyle w:val="Heading2Char"/>
          <w:rFonts w:ascii="Times New Roman" w:hAnsi="Times New Roman" w:cs="Times New Roman"/>
          <w:b/>
          <w:sz w:val="24"/>
          <w:szCs w:val="24"/>
        </w:rPr>
        <w:t>Caveolin</w:t>
      </w:r>
      <w:r w:rsidR="000A3AEE" w:rsidRPr="000C3393">
        <w:rPr>
          <w:rStyle w:val="Heading2Char"/>
          <w:rFonts w:ascii="Times New Roman" w:hAnsi="Times New Roman" w:cs="Times New Roman"/>
          <w:b/>
          <w:sz w:val="24"/>
          <w:szCs w:val="24"/>
        </w:rPr>
        <w:t>-1: m</w:t>
      </w:r>
      <w:r w:rsidR="002D7259" w:rsidRPr="000C3393">
        <w:rPr>
          <w:rStyle w:val="Heading2Char"/>
          <w:rFonts w:ascii="Times New Roman" w:hAnsi="Times New Roman" w:cs="Times New Roman"/>
          <w:b/>
          <w:sz w:val="24"/>
          <w:szCs w:val="24"/>
        </w:rPr>
        <w:t xml:space="preserve">ediating </w:t>
      </w:r>
      <w:r w:rsidR="00F37B85" w:rsidRPr="000C3393">
        <w:rPr>
          <w:rStyle w:val="Heading2Char"/>
          <w:rFonts w:ascii="Times New Roman" w:hAnsi="Times New Roman" w:cs="Times New Roman"/>
          <w:b/>
          <w:sz w:val="24"/>
          <w:szCs w:val="24"/>
        </w:rPr>
        <w:t>lipid raft composition</w:t>
      </w:r>
      <w:bookmarkEnd w:id="1271"/>
      <w:r w:rsidR="002D7259" w:rsidRPr="000C3393">
        <w:rPr>
          <w:rFonts w:ascii="Times New Roman" w:hAnsi="Times New Roman" w:cs="Times New Roman"/>
          <w:b/>
          <w:sz w:val="24"/>
          <w:szCs w:val="24"/>
        </w:rPr>
        <w:t xml:space="preserve"> </w:t>
      </w:r>
    </w:p>
    <w:p w14:paraId="47061EF5" w14:textId="59411E41" w:rsidR="00542056" w:rsidRPr="000C3393" w:rsidDel="00F216BD" w:rsidRDefault="00542056" w:rsidP="008A2CC3">
      <w:pPr>
        <w:pStyle w:val="NoSpacing"/>
        <w:spacing w:line="480" w:lineRule="auto"/>
        <w:ind w:firstLine="142"/>
        <w:rPr>
          <w:del w:id="1272" w:author="Michelle Hill" w:date="2016-03-14T19:56:00Z"/>
          <w:rFonts w:ascii="Times New Roman" w:hAnsi="Times New Roman" w:cs="Times New Roman"/>
          <w:sz w:val="24"/>
          <w:szCs w:val="24"/>
        </w:rPr>
      </w:pPr>
      <w:del w:id="1273" w:author="Michelle Hill" w:date="2016-03-14T19:56:00Z">
        <w:r w:rsidRPr="000C3393" w:rsidDel="00F216BD">
          <w:rPr>
            <w:rFonts w:ascii="Times New Roman" w:hAnsi="Times New Roman" w:cs="Times New Roman"/>
            <w:sz w:val="24"/>
            <w:szCs w:val="24"/>
          </w:rPr>
          <w:delText xml:space="preserve">Our lab </w:delText>
        </w:r>
      </w:del>
      <w:del w:id="1274" w:author="Michelle Hill" w:date="2016-03-14T12:47:00Z">
        <w:r w:rsidRPr="000C3393" w:rsidDel="00BB5B35">
          <w:rPr>
            <w:rFonts w:ascii="Times New Roman" w:hAnsi="Times New Roman" w:cs="Times New Roman"/>
            <w:sz w:val="24"/>
            <w:szCs w:val="24"/>
          </w:rPr>
          <w:delText>focuses on use of an</w:delText>
        </w:r>
      </w:del>
      <w:del w:id="1275" w:author="Michelle Hill" w:date="2016-03-14T19:56:00Z">
        <w:r w:rsidRPr="000C3393" w:rsidDel="00F216BD">
          <w:rPr>
            <w:rFonts w:ascii="Times New Roman" w:hAnsi="Times New Roman" w:cs="Times New Roman"/>
            <w:sz w:val="24"/>
            <w:szCs w:val="24"/>
          </w:rPr>
          <w:delText xml:space="preserve"> advanced prostate cancer cell </w:delText>
        </w:r>
      </w:del>
      <w:del w:id="1276" w:author="Michelle Hill" w:date="2016-03-14T12:47:00Z">
        <w:r w:rsidRPr="000C3393" w:rsidDel="00BB5B35">
          <w:rPr>
            <w:rFonts w:ascii="Times New Roman" w:hAnsi="Times New Roman" w:cs="Times New Roman"/>
            <w:sz w:val="24"/>
            <w:szCs w:val="24"/>
          </w:rPr>
          <w:delText>m</w:delText>
        </w:r>
      </w:del>
      <w:del w:id="1277" w:author="Michelle Hill" w:date="2016-03-14T12:48:00Z">
        <w:r w:rsidRPr="000C3393" w:rsidDel="00BB5B35">
          <w:rPr>
            <w:rFonts w:ascii="Times New Roman" w:hAnsi="Times New Roman" w:cs="Times New Roman"/>
            <w:sz w:val="24"/>
            <w:szCs w:val="24"/>
          </w:rPr>
          <w:delText>odel</w:delText>
        </w:r>
      </w:del>
      <w:del w:id="1278" w:author="Michelle Hill" w:date="2016-03-14T19:56:00Z">
        <w:r w:rsidRPr="000C3393" w:rsidDel="00F216BD">
          <w:rPr>
            <w:rFonts w:ascii="Times New Roman" w:hAnsi="Times New Roman" w:cs="Times New Roman"/>
            <w:sz w:val="24"/>
            <w:szCs w:val="24"/>
          </w:rPr>
          <w:delText>, PC3. This cell-line exhibits abnormal caveolin-1 expression without its accompanying functional partners, cavins</w:delText>
        </w:r>
        <w:r w:rsidR="00D339D0" w:rsidRPr="000C3393" w:rsidDel="00F216BD">
          <w:rPr>
            <w:rFonts w:ascii="Times New Roman" w:hAnsi="Times New Roman" w:cs="Times New Roman"/>
            <w:sz w:val="24"/>
            <w:szCs w:val="24"/>
          </w:rPr>
          <w:fldChar w:fldCharType="begin"/>
        </w:r>
      </w:del>
      <w:r w:rsidR="00691856">
        <w:rPr>
          <w:rFonts w:ascii="Times New Roman" w:hAnsi="Times New Roman" w:cs="Times New Roman"/>
          <w:sz w:val="24"/>
          <w:szCs w:val="24"/>
        </w:rPr>
        <w:instrText xml:space="preserve"> ADDIN EN.CITE &lt;EndNote&gt;&lt;Cite&gt;&lt;Author&gt;Bennett&lt;/Author&gt;&lt;Year&gt;2014&lt;/Year&gt;&lt;RecNum&gt;140&lt;/RecNum&gt;&lt;DisplayText&gt;(Bennett et al.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del w:id="1279" w:author="Michelle Hill" w:date="2016-03-14T19:56:00Z">
        <w:r w:rsidR="00D339D0" w:rsidRPr="000C3393" w:rsidDel="00F216BD">
          <w:rPr>
            <w:rFonts w:ascii="Times New Roman" w:hAnsi="Times New Roman" w:cs="Times New Roman"/>
            <w:sz w:val="24"/>
            <w:szCs w:val="24"/>
          </w:rPr>
          <w:fldChar w:fldCharType="separate"/>
        </w:r>
      </w:del>
      <w:r w:rsidR="00691856">
        <w:rPr>
          <w:rFonts w:ascii="Times New Roman" w:hAnsi="Times New Roman" w:cs="Times New Roman"/>
          <w:noProof/>
          <w:sz w:val="24"/>
          <w:szCs w:val="24"/>
        </w:rPr>
        <w:t>(Bennett et al. 2014)</w:t>
      </w:r>
      <w:del w:id="1280" w:author="Michelle Hill" w:date="2016-03-14T19:56:00Z">
        <w:r w:rsidR="00D339D0" w:rsidRPr="000C3393" w:rsidDel="00F216BD">
          <w:rPr>
            <w:rFonts w:ascii="Times New Roman" w:hAnsi="Times New Roman" w:cs="Times New Roman"/>
            <w:sz w:val="24"/>
            <w:szCs w:val="24"/>
          </w:rPr>
          <w:fldChar w:fldCharType="end"/>
        </w:r>
        <w:r w:rsidRPr="000C3393" w:rsidDel="00F216BD">
          <w:rPr>
            <w:rFonts w:ascii="Times New Roman" w:hAnsi="Times New Roman" w:cs="Times New Roman"/>
            <w:sz w:val="24"/>
            <w:szCs w:val="24"/>
          </w:rPr>
          <w:delText>. Manipulation of this system, by introduction of cavin-1, resulted in lipid raft, EV protein content and, most interestingly, EV microRNA changes</w:delText>
        </w:r>
        <w:r w:rsidR="00D339D0" w:rsidRPr="000C3393" w:rsidDel="00F216BD">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del>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Y051bT45PC9SZWNOdW0+PERpc3BsYXlUZXh0PihJbmRlciBldCBhbC4gMjAxMjsgSW5kZXIgZXQg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YmFzZS1wcm92aWRlcj48bGFuZ3VhZ2U+ZW5nPC9sYW5ndWFnZT48L3JlY29yZD48L0NpdGU+PC9F
bmROb3RlPn==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del w:id="1281" w:author="Michelle Hill" w:date="2016-03-14T19:56:00Z">
        <w:r w:rsidR="00D339D0" w:rsidRPr="000C3393" w:rsidDel="00F216BD">
          <w:rPr>
            <w:rFonts w:ascii="Times New Roman" w:hAnsi="Times New Roman" w:cs="Times New Roman"/>
            <w:sz w:val="24"/>
            <w:szCs w:val="24"/>
          </w:rPr>
          <w:fldChar w:fldCharType="separate"/>
        </w:r>
      </w:del>
      <w:r w:rsidR="00691856">
        <w:rPr>
          <w:rFonts w:ascii="Times New Roman" w:hAnsi="Times New Roman" w:cs="Times New Roman"/>
          <w:noProof/>
          <w:sz w:val="24"/>
          <w:szCs w:val="24"/>
        </w:rPr>
        <w:t>(Inder et al. 2012; Inder et al. 2014; Moon et al. 2014)</w:t>
      </w:r>
      <w:del w:id="1282" w:author="Michelle Hill" w:date="2016-03-14T19:56:00Z">
        <w:r w:rsidR="00D339D0" w:rsidRPr="000C3393" w:rsidDel="00F216BD">
          <w:rPr>
            <w:rFonts w:ascii="Times New Roman" w:hAnsi="Times New Roman" w:cs="Times New Roman"/>
            <w:sz w:val="24"/>
            <w:szCs w:val="24"/>
          </w:rPr>
          <w:fldChar w:fldCharType="end"/>
        </w:r>
        <w:r w:rsidRPr="000C3393" w:rsidDel="00F216BD">
          <w:rPr>
            <w:rFonts w:ascii="Times New Roman" w:hAnsi="Times New Roman" w:cs="Times New Roman"/>
            <w:sz w:val="24"/>
            <w:szCs w:val="24"/>
          </w:rPr>
          <w:delText xml:space="preserve">. Hereby, this model establishes a system to assess microRNA export mechanisms, particularly in response to lipid raft modifications. </w:delText>
        </w:r>
      </w:del>
    </w:p>
    <w:p w14:paraId="50DE6EAD" w14:textId="7CAFFF9B" w:rsidR="00F37B85" w:rsidRPr="000C3393" w:rsidRDefault="00346213" w:rsidP="008A2CC3">
      <w:pPr>
        <w:pStyle w:val="NoSpacing"/>
        <w:spacing w:line="480" w:lineRule="auto"/>
        <w:ind w:firstLine="142"/>
        <w:rPr>
          <w:rStyle w:val="Heading2Char"/>
          <w:rFonts w:ascii="Times New Roman" w:eastAsiaTheme="minorHAnsi" w:hAnsi="Times New Roman" w:cs="Times New Roman"/>
          <w:color w:val="auto"/>
          <w:sz w:val="24"/>
          <w:szCs w:val="24"/>
        </w:rPr>
      </w:pPr>
      <w:r w:rsidRPr="000C3393">
        <w:rPr>
          <w:rFonts w:ascii="Times New Roman" w:hAnsi="Times New Roman" w:cs="Times New Roman"/>
          <w:sz w:val="24"/>
          <w:szCs w:val="24"/>
        </w:rPr>
        <w:t>The caveolin protein family are integral membrane proteins that dictate the formation of caveolae</w:t>
      </w:r>
      <w:r w:rsidR="007C3740" w:rsidRPr="000C3393">
        <w:rPr>
          <w:rFonts w:ascii="Times New Roman" w:hAnsi="Times New Roman" w:cs="Times New Roman"/>
          <w:sz w:val="24"/>
          <w:szCs w:val="24"/>
        </w:rPr>
        <w:t xml:space="preserve">, </w:t>
      </w:r>
      <w:r w:rsidR="003B0D86" w:rsidRPr="000C3393">
        <w:rPr>
          <w:rFonts w:ascii="Times New Roman" w:hAnsi="Times New Roman" w:cs="Times New Roman"/>
          <w:sz w:val="24"/>
          <w:szCs w:val="24"/>
        </w:rPr>
        <w:t xml:space="preserve">flask-shaped invaginations of the </w:t>
      </w:r>
      <w:r w:rsidR="00C96BDF" w:rsidRPr="000C3393">
        <w:rPr>
          <w:rFonts w:ascii="Times New Roman" w:hAnsi="Times New Roman" w:cs="Times New Roman"/>
          <w:sz w:val="24"/>
          <w:szCs w:val="24"/>
        </w:rPr>
        <w:t xml:space="preserve">plasma </w:t>
      </w:r>
      <w:r w:rsidR="003B0D86" w:rsidRPr="000C3393">
        <w:rPr>
          <w:rFonts w:ascii="Times New Roman" w:hAnsi="Times New Roman" w:cs="Times New Roman"/>
          <w:sz w:val="24"/>
          <w:szCs w:val="24"/>
        </w:rPr>
        <w:t>membrane,</w:t>
      </w:r>
      <w:r w:rsidRPr="000C3393">
        <w:rPr>
          <w:rFonts w:ascii="Times New Roman" w:hAnsi="Times New Roman" w:cs="Times New Roman"/>
          <w:sz w:val="24"/>
          <w:szCs w:val="24"/>
        </w:rPr>
        <w:t xml:space="preserve"> by facilitating structural change of membrane curvature</w:t>
      </w:r>
      <w:r w:rsidR="003B0D86" w:rsidRPr="000C3393">
        <w:rPr>
          <w:rFonts w:ascii="Times New Roman" w:hAnsi="Times New Roman" w:cs="Times New Roman"/>
          <w:sz w:val="24"/>
          <w:szCs w:val="24"/>
        </w:rPr>
        <w:t xml:space="preserve"> and lipid raft composition</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(Ariotti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 three isoforms of </w:t>
      </w:r>
      <w:r w:rsidRPr="000C3393">
        <w:rPr>
          <w:rFonts w:ascii="Times New Roman" w:hAnsi="Times New Roman" w:cs="Times New Roman"/>
          <w:sz w:val="24"/>
          <w:szCs w:val="24"/>
        </w:rPr>
        <w:lastRenderedPageBreak/>
        <w:t xml:space="preserve">caveolin, named CAV1-3, are typically expressed in different types of tissues. CAV1 and 2 are </w:t>
      </w:r>
      <w:ins w:id="1283" w:author="Michelle Hill" w:date="2016-03-14T20:06:00Z">
        <w:r w:rsidR="00314E80">
          <w:rPr>
            <w:rFonts w:ascii="Times New Roman" w:hAnsi="Times New Roman" w:cs="Times New Roman"/>
            <w:sz w:val="24"/>
            <w:szCs w:val="24"/>
          </w:rPr>
          <w:t xml:space="preserve">widely </w:t>
        </w:r>
      </w:ins>
      <w:r w:rsidRPr="000C3393">
        <w:rPr>
          <w:rFonts w:ascii="Times New Roman" w:hAnsi="Times New Roman" w:cs="Times New Roman"/>
          <w:sz w:val="24"/>
          <w:szCs w:val="24"/>
        </w:rPr>
        <w:t>expressed</w:t>
      </w:r>
      <w:del w:id="1284" w:author="Michelle Hill" w:date="2016-03-14T20:06:00Z">
        <w:r w:rsidRPr="000C3393" w:rsidDel="00314E80">
          <w:rPr>
            <w:rFonts w:ascii="Times New Roman" w:hAnsi="Times New Roman" w:cs="Times New Roman"/>
            <w:sz w:val="24"/>
            <w:szCs w:val="24"/>
          </w:rPr>
          <w:delText xml:space="preserve"> in</w:delText>
        </w:r>
        <w:r w:rsidR="00AA585E" w:rsidDel="00314E80">
          <w:rPr>
            <w:rFonts w:ascii="Times New Roman" w:hAnsi="Times New Roman" w:cs="Times New Roman"/>
            <w:sz w:val="24"/>
            <w:szCs w:val="24"/>
          </w:rPr>
          <w:delText xml:space="preserve"> epithelial</w:delText>
        </w:r>
        <w:r w:rsidR="003009D6" w:rsidRPr="000C3393" w:rsidDel="00314E80">
          <w:rPr>
            <w:rFonts w:ascii="Times New Roman" w:hAnsi="Times New Roman" w:cs="Times New Roman"/>
            <w:sz w:val="24"/>
            <w:szCs w:val="24"/>
          </w:rPr>
          <w:delText xml:space="preserve"> cell types</w:delText>
        </w:r>
      </w:del>
      <w:r w:rsidRPr="000C3393">
        <w:rPr>
          <w:rFonts w:ascii="Times New Roman" w:hAnsi="Times New Roman" w:cs="Times New Roman"/>
          <w:sz w:val="24"/>
          <w:szCs w:val="24"/>
        </w:rPr>
        <w:t xml:space="preserve">, whereas CAV3 is predominately expressed in </w:t>
      </w:r>
      <w:del w:id="1285" w:author="Michelle Hill" w:date="2016-03-14T20:06:00Z">
        <w:r w:rsidRPr="000C3393" w:rsidDel="00314E80">
          <w:rPr>
            <w:rFonts w:ascii="Times New Roman" w:hAnsi="Times New Roman" w:cs="Times New Roman"/>
            <w:sz w:val="24"/>
            <w:szCs w:val="24"/>
          </w:rPr>
          <w:delText xml:space="preserve">cytoskeletal </w:delText>
        </w:r>
      </w:del>
      <w:r w:rsidRPr="000C3393">
        <w:rPr>
          <w:rFonts w:ascii="Times New Roman" w:hAnsi="Times New Roman" w:cs="Times New Roman"/>
          <w:sz w:val="24"/>
          <w:szCs w:val="24"/>
        </w:rPr>
        <w:t>muscle cells</w:t>
      </w:r>
      <w:r w:rsidR="000849B7" w:rsidRPr="000C3393">
        <w:rPr>
          <w:rFonts w:ascii="Times New Roman" w:hAnsi="Times New Roman" w:cs="Times New Roman"/>
          <w:sz w:val="24"/>
          <w:szCs w:val="24"/>
        </w:rPr>
        <w:fldChar w:fldCharType="begin"/>
      </w:r>
      <w:r w:rsidR="000849B7" w:rsidRPr="000C3393">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0849B7" w:rsidRPr="000C3393">
        <w:rPr>
          <w:rFonts w:ascii="Times New Roman" w:hAnsi="Times New Roman" w:cs="Times New Roman"/>
          <w:sz w:val="24"/>
          <w:szCs w:val="24"/>
        </w:rPr>
        <w:fldChar w:fldCharType="separate"/>
      </w:r>
      <w:r w:rsidR="000849B7" w:rsidRPr="000C3393">
        <w:rPr>
          <w:rFonts w:ascii="Times New Roman" w:hAnsi="Times New Roman" w:cs="Times New Roman"/>
          <w:noProof/>
          <w:sz w:val="24"/>
          <w:szCs w:val="24"/>
        </w:rPr>
        <w:t>(Engelman</w:t>
      </w:r>
      <w:r w:rsidR="000849B7" w:rsidRPr="000C3393">
        <w:rPr>
          <w:rFonts w:ascii="Times New Roman" w:hAnsi="Times New Roman" w:cs="Times New Roman"/>
          <w:i/>
          <w:noProof/>
          <w:sz w:val="24"/>
          <w:szCs w:val="24"/>
        </w:rPr>
        <w:t xml:space="preserve"> et al.</w:t>
      </w:r>
      <w:r w:rsidR="000849B7" w:rsidRPr="000C3393">
        <w:rPr>
          <w:rFonts w:ascii="Times New Roman" w:hAnsi="Times New Roman" w:cs="Times New Roman"/>
          <w:noProof/>
          <w:sz w:val="24"/>
          <w:szCs w:val="24"/>
        </w:rPr>
        <w:t xml:space="preserve"> 1998)</w:t>
      </w:r>
      <w:r w:rsidR="000849B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286" w:author="Michelle Hill" w:date="2016-03-14T20:07:00Z">
        <w:r w:rsidRPr="000C3393" w:rsidDel="00792B42">
          <w:rPr>
            <w:rFonts w:ascii="Times New Roman" w:hAnsi="Times New Roman" w:cs="Times New Roman"/>
            <w:sz w:val="24"/>
            <w:szCs w:val="24"/>
          </w:rPr>
          <w:delText>These proteins</w:delText>
        </w:r>
      </w:del>
      <w:ins w:id="1287" w:author="Michelle Hill" w:date="2016-03-14T20:07:00Z">
        <w:r w:rsidR="00792B42">
          <w:rPr>
            <w:rFonts w:ascii="Times New Roman" w:hAnsi="Times New Roman" w:cs="Times New Roman"/>
            <w:sz w:val="24"/>
            <w:szCs w:val="24"/>
          </w:rPr>
          <w:t>Caveolins</w:t>
        </w:r>
      </w:ins>
      <w:r w:rsidRPr="000C3393">
        <w:rPr>
          <w:rFonts w:ascii="Times New Roman" w:hAnsi="Times New Roman" w:cs="Times New Roman"/>
          <w:sz w:val="24"/>
          <w:szCs w:val="24"/>
        </w:rPr>
        <w:t xml:space="preserve"> </w:t>
      </w:r>
      <w:r w:rsidR="003009D6" w:rsidRPr="000C3393">
        <w:rPr>
          <w:rFonts w:ascii="Times New Roman" w:hAnsi="Times New Roman" w:cs="Times New Roman"/>
          <w:sz w:val="24"/>
          <w:szCs w:val="24"/>
        </w:rPr>
        <w:t>are cholesterol transporters required in the delivery of cholesterol on the plasma membrane</w:t>
      </w:r>
      <w:ins w:id="1288" w:author="Michelle Hill" w:date="2016-03-14T20:07:00Z">
        <w:r w:rsidR="00792B42" w:rsidRPr="000C3393" w:rsidDel="00792B42">
          <w:rPr>
            <w:rFonts w:ascii="Times New Roman" w:hAnsi="Times New Roman" w:cs="Times New Roman"/>
            <w:sz w:val="24"/>
            <w:szCs w:val="24"/>
          </w:rPr>
          <w:t xml:space="preserve"> </w:t>
        </w:r>
      </w:ins>
      <w:del w:id="1289" w:author="Michelle Hill" w:date="2016-03-14T20:07:00Z">
        <w:r w:rsidR="003009D6" w:rsidRPr="000C3393" w:rsidDel="00792B42">
          <w:rPr>
            <w:rFonts w:ascii="Times New Roman" w:hAnsi="Times New Roman" w:cs="Times New Roman"/>
            <w:sz w:val="24"/>
            <w:szCs w:val="24"/>
          </w:rPr>
          <w:delText>, allowing for changes in lipid composition</w:delText>
        </w:r>
      </w:del>
      <w:r w:rsidR="000849B7" w:rsidRPr="000C3393">
        <w:rPr>
          <w:rFonts w:ascii="Times New Roman" w:hAnsi="Times New Roman" w:cs="Times New Roman"/>
          <w:sz w:val="24"/>
          <w:szCs w:val="24"/>
        </w:rPr>
        <w:fldChar w:fldCharType="begin"/>
      </w:r>
      <w:r w:rsidR="000849B7" w:rsidRPr="000C3393">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0849B7" w:rsidRPr="000C3393">
        <w:rPr>
          <w:rFonts w:ascii="Times New Roman" w:hAnsi="Times New Roman" w:cs="Times New Roman"/>
          <w:sz w:val="24"/>
          <w:szCs w:val="24"/>
        </w:rPr>
        <w:fldChar w:fldCharType="separate"/>
      </w:r>
      <w:r w:rsidR="000849B7" w:rsidRPr="000C3393">
        <w:rPr>
          <w:rFonts w:ascii="Times New Roman" w:hAnsi="Times New Roman" w:cs="Times New Roman"/>
          <w:noProof/>
          <w:sz w:val="24"/>
          <w:szCs w:val="24"/>
        </w:rPr>
        <w:t>(Smart</w:t>
      </w:r>
      <w:r w:rsidR="000849B7" w:rsidRPr="000C3393">
        <w:rPr>
          <w:rFonts w:ascii="Times New Roman" w:hAnsi="Times New Roman" w:cs="Times New Roman"/>
          <w:i/>
          <w:noProof/>
          <w:sz w:val="24"/>
          <w:szCs w:val="24"/>
        </w:rPr>
        <w:t xml:space="preserve"> et al.</w:t>
      </w:r>
      <w:r w:rsidR="000849B7" w:rsidRPr="000C3393">
        <w:rPr>
          <w:rFonts w:ascii="Times New Roman" w:hAnsi="Times New Roman" w:cs="Times New Roman"/>
          <w:noProof/>
          <w:sz w:val="24"/>
          <w:szCs w:val="24"/>
        </w:rPr>
        <w:t xml:space="preserve"> 1996)</w:t>
      </w:r>
      <w:r w:rsidR="000849B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ins w:id="1290" w:author="Harley Robinson " w:date="2016-03-15T08:39:00Z">
        <w:r w:rsidR="005806A2">
          <w:rPr>
            <w:rFonts w:ascii="Times New Roman" w:hAnsi="Times New Roman" w:cs="Times New Roman"/>
            <w:sz w:val="24"/>
            <w:szCs w:val="24"/>
          </w:rPr>
          <w:t xml:space="preserve">Membrane bound caveolin </w:t>
        </w:r>
      </w:ins>
      <w:del w:id="1291" w:author="Harley Robinson " w:date="2016-03-15T08:39:00Z">
        <w:r w:rsidR="003009D6" w:rsidRPr="000C3393" w:rsidDel="005806A2">
          <w:rPr>
            <w:rFonts w:ascii="Times New Roman" w:hAnsi="Times New Roman" w:cs="Times New Roman"/>
            <w:sz w:val="24"/>
            <w:szCs w:val="24"/>
          </w:rPr>
          <w:delText xml:space="preserve">These </w:delText>
        </w:r>
      </w:del>
      <w:r w:rsidR="003009D6" w:rsidRPr="000C3393">
        <w:rPr>
          <w:rFonts w:ascii="Times New Roman" w:hAnsi="Times New Roman" w:cs="Times New Roman"/>
          <w:sz w:val="24"/>
          <w:szCs w:val="24"/>
        </w:rPr>
        <w:t>are also known to</w:t>
      </w:r>
      <w:r w:rsidRPr="000C3393">
        <w:rPr>
          <w:rFonts w:ascii="Times New Roman" w:hAnsi="Times New Roman" w:cs="Times New Roman"/>
          <w:sz w:val="24"/>
          <w:szCs w:val="24"/>
        </w:rPr>
        <w:t xml:space="preserve"> promote a variety of signalling activities, including the mediation of growth, secretion and adhesion</w:t>
      </w:r>
      <w:r w:rsidR="0086321D"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0C3393">
        <w:rPr>
          <w:rFonts w:ascii="Times New Roman" w:hAnsi="Times New Roman" w:cs="Times New Roman"/>
          <w:sz w:val="24"/>
          <w:szCs w:val="24"/>
        </w:rPr>
        <w:instrText xml:space="preserve"> ADDIN EN.CITE </w:instrText>
      </w:r>
      <w:r w:rsidR="0086321D"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0C3393">
        <w:rPr>
          <w:rFonts w:ascii="Times New Roman" w:hAnsi="Times New Roman" w:cs="Times New Roman"/>
          <w:sz w:val="24"/>
          <w:szCs w:val="24"/>
        </w:rPr>
        <w:instrText xml:space="preserve"> ADDIN EN.CITE.DATA </w:instrText>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separate"/>
      </w:r>
      <w:r w:rsidR="0086321D" w:rsidRPr="000C3393">
        <w:rPr>
          <w:rFonts w:ascii="Times New Roman" w:hAnsi="Times New Roman" w:cs="Times New Roman"/>
          <w:noProof/>
          <w:sz w:val="24"/>
          <w:szCs w:val="24"/>
        </w:rPr>
        <w:t>(Bosch</w:t>
      </w:r>
      <w:r w:rsidR="0086321D" w:rsidRPr="000C3393">
        <w:rPr>
          <w:rFonts w:ascii="Times New Roman" w:hAnsi="Times New Roman" w:cs="Times New Roman"/>
          <w:i/>
          <w:noProof/>
          <w:sz w:val="24"/>
          <w:szCs w:val="24"/>
        </w:rPr>
        <w:t xml:space="preserve"> et al.</w:t>
      </w:r>
      <w:r w:rsidR="0086321D" w:rsidRPr="000C3393">
        <w:rPr>
          <w:rFonts w:ascii="Times New Roman" w:hAnsi="Times New Roman" w:cs="Times New Roman"/>
          <w:noProof/>
          <w:sz w:val="24"/>
          <w:szCs w:val="24"/>
        </w:rPr>
        <w:t xml:space="preserve"> 2011; Guo</w:t>
      </w:r>
      <w:r w:rsidR="0086321D" w:rsidRPr="000C3393">
        <w:rPr>
          <w:rFonts w:ascii="Times New Roman" w:hAnsi="Times New Roman" w:cs="Times New Roman"/>
          <w:i/>
          <w:noProof/>
          <w:sz w:val="24"/>
          <w:szCs w:val="24"/>
        </w:rPr>
        <w:t xml:space="preserve"> et al.</w:t>
      </w:r>
      <w:r w:rsidR="0086321D" w:rsidRPr="000C3393">
        <w:rPr>
          <w:rFonts w:ascii="Times New Roman" w:hAnsi="Times New Roman" w:cs="Times New Roman"/>
          <w:noProof/>
          <w:sz w:val="24"/>
          <w:szCs w:val="24"/>
        </w:rPr>
        <w:t xml:space="preserve"> 2011)</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Lack of CAV1 and 3, through genetic ablation, yields a loss of caveolae formation</w:t>
      </w:r>
      <w:del w:id="1292" w:author="Harley Robinson " w:date="2016-03-15T08:40:00Z">
        <w:r w:rsidRPr="000C3393" w:rsidDel="005806A2">
          <w:rPr>
            <w:rFonts w:ascii="Times New Roman" w:hAnsi="Times New Roman" w:cs="Times New Roman"/>
            <w:sz w:val="24"/>
            <w:szCs w:val="24"/>
          </w:rPr>
          <w:delText>, unlike loss of CAV2</w:delText>
        </w:r>
      </w:del>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0C3393">
        <w:rPr>
          <w:rFonts w:ascii="Times New Roman" w:hAnsi="Times New Roman" w:cs="Times New Roman"/>
          <w:sz w:val="24"/>
          <w:szCs w:val="24"/>
        </w:rPr>
        <w:instrText xml:space="preserve"> ADDIN EN.CITE </w:instrText>
      </w:r>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0C3393">
        <w:rPr>
          <w:rFonts w:ascii="Times New Roman" w:hAnsi="Times New Roman" w:cs="Times New Roman"/>
          <w:sz w:val="24"/>
          <w:szCs w:val="24"/>
        </w:rPr>
        <w:instrText xml:space="preserve"> ADDIN EN.CITE.DATA </w:instrText>
      </w:r>
      <w:r w:rsidRPr="000C3393">
        <w:rPr>
          <w:rFonts w:ascii="Times New Roman" w:hAnsi="Times New Roman" w:cs="Times New Roman"/>
          <w:sz w:val="24"/>
          <w:szCs w:val="24"/>
        </w:rPr>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(Drab</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 Galbiati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 Razani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Furthermore, </w:t>
      </w:r>
      <w:r w:rsidRPr="000C3393">
        <w:rPr>
          <w:rFonts w:ascii="Times New Roman" w:hAnsi="Times New Roman" w:cs="Times New Roman"/>
          <w:i/>
          <w:sz w:val="24"/>
          <w:szCs w:val="24"/>
        </w:rPr>
        <w:t>de novo</w:t>
      </w:r>
      <w:r w:rsidRPr="000C3393">
        <w:rPr>
          <w:rFonts w:ascii="Times New Roman" w:hAnsi="Times New Roman" w:cs="Times New Roman"/>
          <w:sz w:val="24"/>
          <w:szCs w:val="24"/>
        </w:rPr>
        <w:t xml:space="preserve"> caveolae formation in lymphocytes occur following ectopic expression of CAV1</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(Fra</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1995)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293" w:author="Michelle Hill" w:date="2016-03-14T20:08:00Z">
        <w:r w:rsidR="00CE4BD1" w:rsidRPr="000C3393" w:rsidDel="00792B42">
          <w:rPr>
            <w:rFonts w:ascii="Times New Roman" w:hAnsi="Times New Roman" w:cs="Times New Roman"/>
            <w:sz w:val="24"/>
            <w:szCs w:val="24"/>
          </w:rPr>
          <w:delText>Hereby</w:delText>
        </w:r>
      </w:del>
      <w:ins w:id="1294" w:author="Michelle Hill" w:date="2016-03-14T20:08:00Z">
        <w:r w:rsidR="00792B42" w:rsidRPr="000C3393">
          <w:rPr>
            <w:rFonts w:ascii="Times New Roman" w:hAnsi="Times New Roman" w:cs="Times New Roman"/>
            <w:sz w:val="24"/>
            <w:szCs w:val="24"/>
          </w:rPr>
          <w:t>He</w:t>
        </w:r>
        <w:r w:rsidR="00792B42">
          <w:rPr>
            <w:rFonts w:ascii="Times New Roman" w:hAnsi="Times New Roman" w:cs="Times New Roman"/>
            <w:sz w:val="24"/>
            <w:szCs w:val="24"/>
          </w:rPr>
          <w:t>nce</w:t>
        </w:r>
      </w:ins>
      <w:r w:rsidR="00CE4BD1" w:rsidRPr="000C3393">
        <w:rPr>
          <w:rFonts w:ascii="Times New Roman" w:hAnsi="Times New Roman" w:cs="Times New Roman"/>
          <w:sz w:val="24"/>
          <w:szCs w:val="24"/>
        </w:rPr>
        <w:t xml:space="preserve">, CAV1 appears to be </w:t>
      </w:r>
      <w:ins w:id="1295" w:author="Michelle Hill" w:date="2016-03-14T20:09:00Z">
        <w:r w:rsidR="00792B42">
          <w:rPr>
            <w:rFonts w:ascii="Times New Roman" w:hAnsi="Times New Roman" w:cs="Times New Roman"/>
            <w:sz w:val="24"/>
            <w:szCs w:val="24"/>
          </w:rPr>
          <w:t xml:space="preserve">essential </w:t>
        </w:r>
      </w:ins>
      <w:del w:id="1296" w:author="Michelle Hill" w:date="2016-03-14T20:09:00Z">
        <w:r w:rsidR="00CE4BD1" w:rsidRPr="000C3393" w:rsidDel="00792B42">
          <w:rPr>
            <w:rFonts w:ascii="Times New Roman" w:hAnsi="Times New Roman" w:cs="Times New Roman"/>
            <w:sz w:val="24"/>
            <w:szCs w:val="24"/>
          </w:rPr>
          <w:delText xml:space="preserve">detrimental to lipid raft composition required </w:delText>
        </w:r>
      </w:del>
      <w:r w:rsidR="00CE4BD1" w:rsidRPr="000C3393">
        <w:rPr>
          <w:rFonts w:ascii="Times New Roman" w:hAnsi="Times New Roman" w:cs="Times New Roman"/>
          <w:sz w:val="24"/>
          <w:szCs w:val="24"/>
        </w:rPr>
        <w:t>for caveolae formation, and potentially</w:t>
      </w:r>
      <w:del w:id="1297" w:author="Michelle Hill" w:date="2016-03-14T20:09:00Z">
        <w:r w:rsidR="00CE4BD1" w:rsidRPr="000C3393" w:rsidDel="00792B42">
          <w:rPr>
            <w:rFonts w:ascii="Times New Roman" w:hAnsi="Times New Roman" w:cs="Times New Roman"/>
            <w:sz w:val="24"/>
            <w:szCs w:val="24"/>
          </w:rPr>
          <w:delText>,</w:delText>
        </w:r>
      </w:del>
      <w:r w:rsidR="00CE4BD1" w:rsidRPr="000C3393">
        <w:rPr>
          <w:rFonts w:ascii="Times New Roman" w:hAnsi="Times New Roman" w:cs="Times New Roman"/>
          <w:sz w:val="24"/>
          <w:szCs w:val="24"/>
        </w:rPr>
        <w:t xml:space="preserve"> </w:t>
      </w:r>
      <w:ins w:id="1298" w:author="Michelle Hill" w:date="2016-03-14T20:09:00Z">
        <w:r w:rsidR="00792B42">
          <w:rPr>
            <w:rFonts w:ascii="Times New Roman" w:hAnsi="Times New Roman" w:cs="Times New Roman"/>
            <w:sz w:val="24"/>
            <w:szCs w:val="24"/>
          </w:rPr>
          <w:t xml:space="preserve">regulates </w:t>
        </w:r>
      </w:ins>
      <w:del w:id="1299" w:author="Michelle Hill" w:date="2016-03-14T20:09:00Z">
        <w:r w:rsidR="00CE4BD1" w:rsidRPr="000C3393" w:rsidDel="00792B42">
          <w:rPr>
            <w:rFonts w:ascii="Times New Roman" w:hAnsi="Times New Roman" w:cs="Times New Roman"/>
            <w:sz w:val="24"/>
            <w:szCs w:val="24"/>
          </w:rPr>
          <w:delText xml:space="preserve">other </w:delText>
        </w:r>
      </w:del>
      <w:r w:rsidR="00CE4BD1" w:rsidRPr="000C3393">
        <w:rPr>
          <w:rFonts w:ascii="Times New Roman" w:hAnsi="Times New Roman" w:cs="Times New Roman"/>
          <w:sz w:val="24"/>
          <w:szCs w:val="24"/>
        </w:rPr>
        <w:t xml:space="preserve">raft </w:t>
      </w:r>
      <w:ins w:id="1300" w:author="Michelle Hill" w:date="2016-03-14T20:09:00Z">
        <w:r w:rsidR="00792B42">
          <w:rPr>
            <w:rFonts w:ascii="Times New Roman" w:hAnsi="Times New Roman" w:cs="Times New Roman"/>
            <w:sz w:val="24"/>
            <w:szCs w:val="24"/>
          </w:rPr>
          <w:t xml:space="preserve">lipid and protein </w:t>
        </w:r>
      </w:ins>
      <w:r w:rsidR="00CE4BD1" w:rsidRPr="000C3393">
        <w:rPr>
          <w:rFonts w:ascii="Times New Roman" w:hAnsi="Times New Roman" w:cs="Times New Roman"/>
          <w:sz w:val="24"/>
          <w:szCs w:val="24"/>
        </w:rPr>
        <w:t>composition</w:t>
      </w:r>
      <w:del w:id="1301" w:author="Michelle Hill" w:date="2016-03-14T20:09:00Z">
        <w:r w:rsidR="00CE4BD1" w:rsidRPr="000C3393" w:rsidDel="00792B42">
          <w:rPr>
            <w:rFonts w:ascii="Times New Roman" w:hAnsi="Times New Roman" w:cs="Times New Roman"/>
            <w:sz w:val="24"/>
            <w:szCs w:val="24"/>
          </w:rPr>
          <w:delText xml:space="preserve"> by its regulation of cholesterol</w:delText>
        </w:r>
      </w:del>
      <w:r w:rsidR="000813C3"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However, </w:t>
      </w:r>
      <w:del w:id="1302" w:author="Michelle Hill" w:date="2016-03-14T20:10:00Z">
        <w:r w:rsidRPr="000C3393" w:rsidDel="00792B42">
          <w:rPr>
            <w:rFonts w:ascii="Times New Roman" w:hAnsi="Times New Roman" w:cs="Times New Roman"/>
            <w:sz w:val="24"/>
            <w:szCs w:val="24"/>
          </w:rPr>
          <w:delText>it should be noted that these knockdown/over-expression studies were performed in a cell model that still contains other associated pro</w:delText>
        </w:r>
        <w:r w:rsidR="00703F1E" w:rsidRPr="000C3393" w:rsidDel="00792B42">
          <w:rPr>
            <w:rFonts w:ascii="Times New Roman" w:hAnsi="Times New Roman" w:cs="Times New Roman"/>
            <w:sz w:val="24"/>
            <w:szCs w:val="24"/>
          </w:rPr>
          <w:delText>teins required to facilitate this change</w:delText>
        </w:r>
        <w:r w:rsidRPr="000C3393" w:rsidDel="00792B42">
          <w:rPr>
            <w:rFonts w:ascii="Times New Roman" w:hAnsi="Times New Roman" w:cs="Times New Roman"/>
            <w:sz w:val="24"/>
            <w:szCs w:val="24"/>
          </w:rPr>
          <w:delText>. As such, the fin</w:delText>
        </w:r>
        <w:r w:rsidR="00703F1E" w:rsidRPr="000C3393" w:rsidDel="00792B42">
          <w:rPr>
            <w:rFonts w:ascii="Times New Roman" w:hAnsi="Times New Roman" w:cs="Times New Roman"/>
            <w:sz w:val="24"/>
            <w:szCs w:val="24"/>
          </w:rPr>
          <w:delText>dings that non-caveolar caveolin</w:delText>
        </w:r>
        <w:r w:rsidRPr="000C3393" w:rsidDel="00792B42">
          <w:rPr>
            <w:rFonts w:ascii="Times New Roman" w:hAnsi="Times New Roman" w:cs="Times New Roman"/>
            <w:sz w:val="24"/>
            <w:szCs w:val="24"/>
          </w:rPr>
          <w:delText xml:space="preserve"> exists demonstrates that, while</w:delText>
        </w:r>
      </w:del>
      <w:ins w:id="1303" w:author="Michelle Hill" w:date="2016-03-14T20:10:00Z">
        <w:r w:rsidR="00792B42">
          <w:rPr>
            <w:rFonts w:ascii="Times New Roman" w:hAnsi="Times New Roman" w:cs="Times New Roman"/>
            <w:sz w:val="24"/>
            <w:szCs w:val="24"/>
          </w:rPr>
          <w:t xml:space="preserve">recent studies reveal that </w:t>
        </w:r>
      </w:ins>
      <w:del w:id="1304"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caveolin </w:t>
      </w:r>
      <w:del w:id="1305" w:author="Michelle Hill" w:date="2016-03-14T20:10:00Z">
        <w:r w:rsidRPr="000C3393" w:rsidDel="00792B42">
          <w:rPr>
            <w:rFonts w:ascii="Times New Roman" w:hAnsi="Times New Roman" w:cs="Times New Roman"/>
            <w:sz w:val="24"/>
            <w:szCs w:val="24"/>
          </w:rPr>
          <w:delText>is present, it</w:delText>
        </w:r>
      </w:del>
      <w:ins w:id="1306" w:author="Michelle Hill" w:date="2016-03-14T20:10:00Z">
        <w:r w:rsidR="00792B42">
          <w:rPr>
            <w:rFonts w:ascii="Times New Roman" w:hAnsi="Times New Roman" w:cs="Times New Roman"/>
            <w:sz w:val="24"/>
            <w:szCs w:val="24"/>
          </w:rPr>
          <w:t xml:space="preserve">alone </w:t>
        </w:r>
      </w:ins>
      <w:del w:id="1307" w:author="Michelle Hill" w:date="2016-03-14T20:10:00Z">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is not sufficient for </w:t>
      </w:r>
      <w:ins w:id="1308" w:author="Michelle Hill" w:date="2016-03-14T20:10:00Z">
        <w:r w:rsidR="00792B42">
          <w:rPr>
            <w:rFonts w:ascii="Times New Roman" w:hAnsi="Times New Roman" w:cs="Times New Roman"/>
            <w:sz w:val="24"/>
            <w:szCs w:val="24"/>
          </w:rPr>
          <w:t xml:space="preserve">stable </w:t>
        </w:r>
      </w:ins>
      <w:r w:rsidRPr="000C3393">
        <w:rPr>
          <w:rFonts w:ascii="Times New Roman" w:hAnsi="Times New Roman" w:cs="Times New Roman"/>
          <w:sz w:val="24"/>
          <w:szCs w:val="24"/>
        </w:rPr>
        <w:t xml:space="preserve">caveolae production </w:t>
      </w:r>
      <w:del w:id="1309" w:author="Michelle Hill" w:date="2016-03-14T20:10:00Z">
        <w:r w:rsidRPr="000C3393" w:rsidDel="00792B42">
          <w:rPr>
            <w:rFonts w:ascii="Times New Roman" w:hAnsi="Times New Roman" w:cs="Times New Roman"/>
            <w:sz w:val="24"/>
            <w:szCs w:val="24"/>
          </w:rPr>
          <w:delText>on its own</w:delText>
        </w:r>
        <w:r w:rsidR="00CE4BD1" w:rsidRPr="000C3393" w:rsidDel="00792B42">
          <w:rPr>
            <w:rFonts w:ascii="Times New Roman" w:hAnsi="Times New Roman" w:cs="Times New Roman"/>
            <w:sz w:val="24"/>
            <w:szCs w:val="24"/>
          </w:rPr>
          <w:delText xml:space="preserve"> </w:delText>
        </w:r>
      </w:del>
      <w:r w:rsidR="00CE4BD1" w:rsidRPr="000C3393">
        <w:rPr>
          <w:rFonts w:ascii="Times New Roman" w:hAnsi="Times New Roman" w:cs="Times New Roman"/>
          <w:sz w:val="24"/>
          <w:szCs w:val="24"/>
        </w:rPr>
        <w:t xml:space="preserve">and requires </w:t>
      </w:r>
      <w:ins w:id="1310" w:author="Michelle Hill" w:date="2016-03-14T20:10:00Z">
        <w:r w:rsidR="00792B42">
          <w:rPr>
            <w:rFonts w:ascii="Times New Roman" w:hAnsi="Times New Roman" w:cs="Times New Roman"/>
            <w:sz w:val="24"/>
            <w:szCs w:val="24"/>
          </w:rPr>
          <w:t xml:space="preserve">coat proteins of the cavin family </w:t>
        </w:r>
      </w:ins>
      <w:del w:id="1311" w:author="Michelle Hill" w:date="2016-03-14T20:11:00Z">
        <w:r w:rsidR="00CE4BD1" w:rsidRPr="000C3393" w:rsidDel="00792B42">
          <w:rPr>
            <w:rFonts w:ascii="Times New Roman" w:hAnsi="Times New Roman" w:cs="Times New Roman"/>
            <w:sz w:val="24"/>
            <w:szCs w:val="24"/>
          </w:rPr>
          <w:delText xml:space="preserve">effectors for this compositional change </w:delText>
        </w:r>
      </w:del>
      <w:r w:rsidRPr="000C3393">
        <w:rPr>
          <w:rFonts w:ascii="Times New Roman" w:hAnsi="Times New Roman" w:cs="Times New Roman"/>
          <w:sz w:val="24"/>
          <w:szCs w:val="24"/>
        </w:rPr>
        <w:fldChar w:fldCharType="begin"/>
      </w:r>
      <w:r w:rsidR="00716E81" w:rsidRPr="000C3393">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sidR="00716E81" w:rsidRPr="000C3393">
        <w:rPr>
          <w:rFonts w:ascii="Times New Roman" w:hAnsi="Times New Roman" w:cs="Times New Roman"/>
          <w:noProof/>
          <w:sz w:val="24"/>
          <w:szCs w:val="24"/>
        </w:rPr>
        <w:t>(Hill</w:t>
      </w:r>
      <w:r w:rsidR="00716E81" w:rsidRPr="000C3393">
        <w:rPr>
          <w:rFonts w:ascii="Times New Roman" w:hAnsi="Times New Roman" w:cs="Times New Roman"/>
          <w:i/>
          <w:noProof/>
          <w:sz w:val="24"/>
          <w:szCs w:val="24"/>
        </w:rPr>
        <w:t xml:space="preserve"> et al.</w:t>
      </w:r>
      <w:r w:rsidR="00716E81" w:rsidRPr="000C3393">
        <w:rPr>
          <w:rFonts w:ascii="Times New Roman" w:hAnsi="Times New Roman" w:cs="Times New Roman"/>
          <w:noProof/>
          <w:sz w:val="24"/>
          <w:szCs w:val="24"/>
        </w:rPr>
        <w:t xml:space="preserve">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312" w:author="Michelle Hill" w:date="2016-03-14T20:11:00Z">
        <w:r w:rsidRPr="000C3393" w:rsidDel="00792B42">
          <w:rPr>
            <w:rFonts w:ascii="Times New Roman" w:hAnsi="Times New Roman" w:cs="Times New Roman"/>
            <w:sz w:val="24"/>
            <w:szCs w:val="24"/>
          </w:rPr>
          <w:delText>Add</w:delText>
        </w:r>
        <w:r w:rsidR="00CF69D9" w:rsidRPr="000C3393" w:rsidDel="00792B42">
          <w:rPr>
            <w:rFonts w:ascii="Times New Roman" w:hAnsi="Times New Roman" w:cs="Times New Roman"/>
            <w:sz w:val="24"/>
            <w:szCs w:val="24"/>
          </w:rPr>
          <w:delText>itionally, non-caveolar caveolin</w:delText>
        </w:r>
        <w:r w:rsidRPr="000C3393" w:rsidDel="00792B42">
          <w:rPr>
            <w:rFonts w:ascii="Times New Roman" w:hAnsi="Times New Roman" w:cs="Times New Roman"/>
            <w:sz w:val="24"/>
            <w:szCs w:val="24"/>
          </w:rPr>
          <w:delText xml:space="preserve"> has been implicated in additional pathways and pathologies</w:delText>
        </w:r>
        <w:r w:rsidRPr="000C3393" w:rsidDel="00792B42">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Y051bT4zNDwvUmVjTnVtPjxEaXNwbGF5VGV4dD4oQm9zY2ggZXQgYWwuIDIwMTE7IExvdzxzdHls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</w:fldData>
          </w:fldChar>
        </w:r>
      </w:del>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Y051bT4zNDwvUmVjTnVtPjxEaXNwbGF5VGV4dD4oQm9zY2ggZXQgYWwuIDIwMTE7IExvdzxzdHls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del w:id="1313" w:author="Michelle Hill" w:date="2016-03-14T20:11:00Z">
        <w:r w:rsidRPr="000C3393" w:rsidDel="00792B42">
          <w:rPr>
            <w:rFonts w:ascii="Times New Roman" w:hAnsi="Times New Roman" w:cs="Times New Roman"/>
            <w:sz w:val="24"/>
            <w:szCs w:val="24"/>
          </w:rPr>
          <w:fldChar w:fldCharType="separate"/>
        </w:r>
      </w:del>
      <w:r w:rsidR="00691856">
        <w:rPr>
          <w:rFonts w:ascii="Times New Roman" w:hAnsi="Times New Roman" w:cs="Times New Roman"/>
          <w:noProof/>
          <w:sz w:val="24"/>
          <w:szCs w:val="24"/>
        </w:rPr>
        <w:t>(Bosch et al. 2011; Low</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2015)</w:t>
      </w:r>
      <w:del w:id="1314" w:author="Michelle Hill" w:date="2016-03-14T20:11:00Z">
        <w:r w:rsidRPr="000C3393" w:rsidDel="00792B42">
          <w:rPr>
            <w:rFonts w:ascii="Times New Roman" w:hAnsi="Times New Roman" w:cs="Times New Roman"/>
            <w:sz w:val="24"/>
            <w:szCs w:val="24"/>
          </w:rPr>
          <w:fldChar w:fldCharType="end"/>
        </w:r>
        <w:r w:rsidR="00EF4D2E" w:rsidRPr="000C3393" w:rsidDel="00792B42">
          <w:rPr>
            <w:rFonts w:ascii="Times New Roman" w:hAnsi="Times New Roman" w:cs="Times New Roman"/>
            <w:sz w:val="24"/>
            <w:szCs w:val="24"/>
          </w:rPr>
          <w:delText xml:space="preserve">. </w:delText>
        </w:r>
      </w:del>
    </w:p>
    <w:p w14:paraId="0048BC3E" w14:textId="77777777" w:rsidR="00F37B85" w:rsidRPr="000C3393" w:rsidRDefault="00F37B85" w:rsidP="008A2CC3">
      <w:pPr>
        <w:pStyle w:val="NoSpacing"/>
        <w:spacing w:line="480" w:lineRule="auto"/>
        <w:ind w:hanging="142"/>
        <w:rPr>
          <w:rStyle w:val="Heading2Char"/>
          <w:rFonts w:ascii="Times New Roman" w:hAnsi="Times New Roman" w:cs="Times New Roman"/>
          <w:b/>
          <w:sz w:val="24"/>
          <w:szCs w:val="24"/>
        </w:rPr>
      </w:pPr>
      <w:bookmarkStart w:id="1315" w:name="_Toc445828511"/>
      <w:r w:rsidRPr="000C3393">
        <w:rPr>
          <w:rStyle w:val="Heading2Char"/>
          <w:rFonts w:ascii="Times New Roman" w:hAnsi="Times New Roman" w:cs="Times New Roman"/>
          <w:b/>
          <w:sz w:val="24"/>
          <w:szCs w:val="24"/>
        </w:rPr>
        <w:t>Cavins</w:t>
      </w:r>
      <w:r w:rsidR="00E32E5F" w:rsidRPr="000C3393">
        <w:rPr>
          <w:rStyle w:val="Heading2Char"/>
          <w:rFonts w:ascii="Times New Roman" w:hAnsi="Times New Roman" w:cs="Times New Roman"/>
          <w:b/>
          <w:sz w:val="24"/>
          <w:szCs w:val="24"/>
        </w:rPr>
        <w:t>: modifying lipid raft composition</w:t>
      </w:r>
      <w:r w:rsidRPr="000C3393">
        <w:rPr>
          <w:rStyle w:val="Heading2Char"/>
          <w:rFonts w:ascii="Times New Roman" w:hAnsi="Times New Roman" w:cs="Times New Roman"/>
          <w:b/>
          <w:sz w:val="24"/>
          <w:szCs w:val="24"/>
        </w:rPr>
        <w:t>.</w:t>
      </w:r>
      <w:bookmarkEnd w:id="1315"/>
      <w:r w:rsidRPr="000C3393">
        <w:rPr>
          <w:rStyle w:val="Heading2Char"/>
          <w:rFonts w:ascii="Times New Roman" w:hAnsi="Times New Roman" w:cs="Times New Roman"/>
          <w:b/>
          <w:sz w:val="24"/>
          <w:szCs w:val="24"/>
        </w:rPr>
        <w:t xml:space="preserve"> </w:t>
      </w:r>
    </w:p>
    <w:p w14:paraId="016A3E64" w14:textId="078DC648" w:rsidR="00644803" w:rsidRPr="000C3393" w:rsidRDefault="00644803" w:rsidP="008A2CC3">
      <w:pPr>
        <w:pStyle w:val="NoSpacing"/>
        <w:spacing w:line="480" w:lineRule="auto"/>
        <w:ind w:firstLine="142"/>
        <w:rPr>
          <w:rFonts w:ascii="Times New Roman" w:hAnsi="Times New Roman" w:cs="Times New Roman"/>
          <w:sz w:val="24"/>
          <w:szCs w:val="24"/>
        </w:rPr>
      </w:pPr>
      <w:del w:id="1316" w:author="Michelle Hill" w:date="2016-03-14T20:11:00Z">
        <w:r w:rsidRPr="000C3393" w:rsidDel="00792B42">
          <w:rPr>
            <w:rFonts w:ascii="Times New Roman" w:hAnsi="Times New Roman" w:cs="Times New Roman"/>
            <w:sz w:val="24"/>
            <w:szCs w:val="24"/>
          </w:rPr>
          <w:delText>In addition to CAV1, cavins are required in caveolae production by acting as caveolar coat proteins that stabilise caveolin interaction</w:delText>
        </w:r>
        <w:r w:rsidR="00CE4BD1" w:rsidRPr="000C3393" w:rsidDel="00792B42">
          <w:rPr>
            <w:rFonts w:ascii="Times New Roman" w:hAnsi="Times New Roman" w:cs="Times New Roman"/>
            <w:sz w:val="24"/>
            <w:szCs w:val="24"/>
          </w:rPr>
          <w:delText xml:space="preserve"> in endocytosis</w:delText>
        </w:r>
        <w:r w:rsidR="0086321D"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sidDel="00792B42">
          <w:rPr>
            <w:rFonts w:ascii="Times New Roman" w:hAnsi="Times New Roman" w:cs="Times New Roman"/>
            <w:sz w:val="24"/>
            <w:szCs w:val="24"/>
          </w:rPr>
          <w:delInstrText xml:space="preserve"> ADDIN EN.CITE </w:delInstrText>
        </w:r>
        <w:r w:rsidR="0086321D" w:rsidRPr="000C3393" w:rsidDel="00792B42">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sidDel="00792B42">
          <w:rPr>
            <w:rFonts w:ascii="Times New Roman" w:hAnsi="Times New Roman" w:cs="Times New Roman"/>
            <w:sz w:val="24"/>
            <w:szCs w:val="24"/>
          </w:rPr>
          <w:delInstrText xml:space="preserve"> ADDIN EN.CITE.DATA </w:delInstrText>
        </w:r>
        <w:r w:rsidR="0086321D" w:rsidRPr="000C3393" w:rsidDel="00792B42">
          <w:rPr>
            <w:rFonts w:ascii="Times New Roman" w:hAnsi="Times New Roman" w:cs="Times New Roman"/>
            <w:sz w:val="24"/>
            <w:szCs w:val="24"/>
          </w:rPr>
        </w:r>
        <w:r w:rsidR="0086321D" w:rsidRPr="000C3393" w:rsidDel="00792B42">
          <w:rPr>
            <w:rFonts w:ascii="Times New Roman" w:hAnsi="Times New Roman" w:cs="Times New Roman"/>
            <w:sz w:val="24"/>
            <w:szCs w:val="24"/>
          </w:rPr>
          <w:fldChar w:fldCharType="end"/>
        </w:r>
        <w:r w:rsidR="0086321D" w:rsidRPr="000C3393" w:rsidDel="00792B42">
          <w:rPr>
            <w:rFonts w:ascii="Times New Roman" w:hAnsi="Times New Roman" w:cs="Times New Roman"/>
            <w:sz w:val="24"/>
            <w:szCs w:val="24"/>
          </w:rPr>
        </w:r>
        <w:r w:rsidR="0086321D" w:rsidRPr="000C3393" w:rsidDel="00792B42">
          <w:rPr>
            <w:rFonts w:ascii="Times New Roman" w:hAnsi="Times New Roman" w:cs="Times New Roman"/>
            <w:sz w:val="24"/>
            <w:szCs w:val="24"/>
          </w:rPr>
          <w:fldChar w:fldCharType="separate"/>
        </w:r>
        <w:r w:rsidR="0086321D" w:rsidRPr="000C3393" w:rsidDel="00792B42">
          <w:rPr>
            <w:rFonts w:ascii="Times New Roman" w:hAnsi="Times New Roman" w:cs="Times New Roman"/>
            <w:noProof/>
            <w:sz w:val="24"/>
            <w:szCs w:val="24"/>
          </w:rPr>
          <w:delText>(Nabi 2009)</w:delText>
        </w:r>
        <w:r w:rsidR="0086321D" w:rsidRPr="000C3393" w:rsidDel="00792B42">
          <w:rPr>
            <w:rFonts w:ascii="Times New Roman" w:hAnsi="Times New Roman" w:cs="Times New Roman"/>
            <w:sz w:val="24"/>
            <w:szCs w:val="24"/>
          </w:rPr>
          <w:fldChar w:fldCharType="end"/>
        </w:r>
        <w:r w:rsidRPr="000C3393" w:rsidDel="00792B42">
          <w:rPr>
            <w:rFonts w:ascii="Times New Roman" w:hAnsi="Times New Roman" w:cs="Times New Roman"/>
            <w:sz w:val="24"/>
            <w:szCs w:val="24"/>
          </w:rPr>
          <w:delText xml:space="preserve">. </w:delText>
        </w:r>
      </w:del>
      <w:r w:rsidRPr="000C3393">
        <w:rPr>
          <w:rFonts w:ascii="Times New Roman" w:hAnsi="Times New Roman" w:cs="Times New Roman"/>
          <w:sz w:val="24"/>
          <w:szCs w:val="24"/>
        </w:rPr>
        <w:t>The cavin family consists of 4 cavins, named Polymerase I and Transcript Release Factor (PTRF or cavin-1), Serum Deprivation Response (SDPR or cavin-2), S</w:t>
      </w:r>
      <w:r w:rsidRPr="000C3393">
        <w:rPr>
          <w:rFonts w:ascii="Times New Roman" w:hAnsi="Times New Roman" w:cs="Times New Roman"/>
          <w:color w:val="000000"/>
          <w:sz w:val="24"/>
          <w:szCs w:val="24"/>
          <w:shd w:val="clear" w:color="auto" w:fill="FFFFFF"/>
        </w:rPr>
        <w:t>dr-</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w:t>
      </w:r>
      <w:r w:rsidR="00AA585E" w:rsidRPr="000C3393">
        <w:rPr>
          <w:rFonts w:ascii="Times New Roman" w:hAnsi="Times New Roman" w:cs="Times New Roman"/>
          <w:sz w:val="24"/>
          <w:szCs w:val="24"/>
        </w:rPr>
        <w:t>protein (</w:t>
      </w:r>
      <w:r w:rsidRPr="000C3393">
        <w:rPr>
          <w:rFonts w:ascii="Times New Roman" w:hAnsi="Times New Roman" w:cs="Times New Roman"/>
          <w:sz w:val="24"/>
          <w:szCs w:val="24"/>
        </w:rPr>
        <w:t>MURC or cavin-4). These proteins are co-expressed and co-distributed with caveolin and interact with each other as oligomeric cavin complexes in healthy cells</w:t>
      </w:r>
      <w:ins w:id="1317" w:author="Michelle Hill" w:date="2016-03-14T20:12:00Z">
        <w:r w:rsidR="00792B42">
          <w:rPr>
            <w:rFonts w:ascii="Times New Roman" w:hAnsi="Times New Roman" w:cs="Times New Roman"/>
            <w:sz w:val="24"/>
            <w:szCs w:val="24"/>
          </w:rPr>
          <w:t xml:space="preserve"> in a tissue-specific manner </w:t>
        </w:r>
      </w:ins>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TnVtPjI2PC9SZWNOdW0+PERpc3BsYXlUZXh0PihCYXN0aWFuaTxzdHlsZSBmYWNlPSJpdGFsaWMi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PEVuZE5vdGU+PENpdGU+PEF1dGhvcj5OYWJpPC9BdXRob3I+PFllYXI+MjAwOTwvWWVhcj48UmVj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86321D"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(Bastiani</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2009; Nabi 2009)</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del w:id="1318" w:author="Michelle Hill" w:date="2016-03-14T20:13:00Z">
        <w:r w:rsidRPr="000C3393" w:rsidDel="00792B42">
          <w:rPr>
            <w:rFonts w:ascii="Times New Roman" w:hAnsi="Times New Roman" w:cs="Times New Roman"/>
            <w:sz w:val="24"/>
            <w:szCs w:val="24"/>
          </w:rPr>
          <w:delText>Interaction with caveolin initiates caveolae formation</w:delText>
        </w:r>
        <w:r w:rsidR="00F37B85" w:rsidRPr="000C3393" w:rsidDel="00792B42">
          <w:rPr>
            <w:rFonts w:ascii="Times New Roman" w:hAnsi="Times New Roman" w:cs="Times New Roman"/>
            <w:sz w:val="24"/>
            <w:szCs w:val="24"/>
          </w:rPr>
          <w:delText>, lipid raft modifications</w:delText>
        </w:r>
        <w:r w:rsidRPr="000C3393" w:rsidDel="00792B42">
          <w:rPr>
            <w:rFonts w:ascii="Times New Roman" w:hAnsi="Times New Roman" w:cs="Times New Roman"/>
            <w:sz w:val="24"/>
            <w:szCs w:val="24"/>
          </w:rPr>
          <w:delText xml:space="preserve">, morphology and other properties. </w:delText>
        </w:r>
      </w:del>
    </w:p>
    <w:p w14:paraId="63E827B8" w14:textId="6C881DE9" w:rsidR="005B0F5D" w:rsidRPr="000C3393" w:rsidRDefault="0064480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Cavin-1 plays a major role in </w:t>
      </w:r>
      <w:r w:rsidR="00F37B85" w:rsidRPr="000C3393">
        <w:rPr>
          <w:rFonts w:ascii="Times New Roman" w:hAnsi="Times New Roman" w:cs="Times New Roman"/>
          <w:sz w:val="24"/>
          <w:szCs w:val="24"/>
        </w:rPr>
        <w:t>modifying caveolin associated lipid rafts and caveolae.</w:t>
      </w:r>
      <w:r w:rsidRPr="000C3393">
        <w:rPr>
          <w:rFonts w:ascii="Times New Roman" w:hAnsi="Times New Roman" w:cs="Times New Roman"/>
          <w:sz w:val="24"/>
          <w:szCs w:val="24"/>
        </w:rPr>
        <w:t xml:space="preserve"> Expression of cavin-1 in cells with functional caveolin dramatically increases the caveolae density</w:t>
      </w:r>
      <w:r w:rsidR="00FF56BC"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(Hill et al. 2008)</w:t>
      </w:r>
      <w:r w:rsidR="00FF56BC" w:rsidRPr="000C3393">
        <w:rPr>
          <w:rFonts w:ascii="Times New Roman" w:hAnsi="Times New Roman" w:cs="Times New Roman"/>
          <w:sz w:val="24"/>
          <w:szCs w:val="24"/>
        </w:rPr>
        <w:fldChar w:fldCharType="end"/>
      </w:r>
      <w:r w:rsidRPr="000C3393">
        <w:rPr>
          <w:rFonts w:ascii="Times New Roman" w:hAnsi="Times New Roman" w:cs="Times New Roman"/>
          <w:sz w:val="24"/>
          <w:szCs w:val="24"/>
        </w:rPr>
        <w:t>. In con</w:t>
      </w:r>
      <w:r w:rsidR="00FF56BC" w:rsidRPr="000C3393">
        <w:rPr>
          <w:rFonts w:ascii="Times New Roman" w:hAnsi="Times New Roman" w:cs="Times New Roman"/>
          <w:sz w:val="24"/>
          <w:szCs w:val="24"/>
        </w:rPr>
        <w:t>trast, cavin-1 knockdown in zebrafish</w:t>
      </w:r>
      <w:r w:rsidRPr="000C3393">
        <w:rPr>
          <w:rFonts w:ascii="Times New Roman" w:hAnsi="Times New Roman" w:cs="Times New Roman"/>
          <w:sz w:val="24"/>
          <w:szCs w:val="24"/>
        </w:rPr>
        <w:t xml:space="preserve"> yielded a significant decrease in caveolae formation</w:t>
      </w:r>
      <w:r w:rsidR="00FF56BC"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(Hill et al. 2008)</w:t>
      </w:r>
      <w:r w:rsidR="00FF56BC"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542056" w:rsidRPr="000C3393">
        <w:rPr>
          <w:rFonts w:ascii="Times New Roman" w:hAnsi="Times New Roman" w:cs="Times New Roman"/>
          <w:sz w:val="24"/>
          <w:szCs w:val="24"/>
        </w:rPr>
        <w:t xml:space="preserve"> </w:t>
      </w:r>
      <w:r w:rsidR="00AA585E">
        <w:rPr>
          <w:rFonts w:ascii="Times New Roman" w:hAnsi="Times New Roman" w:cs="Times New Roman"/>
          <w:sz w:val="24"/>
          <w:szCs w:val="24"/>
        </w:rPr>
        <w:t>Earlier</w:t>
      </w:r>
      <w:r w:rsidR="00913E7F" w:rsidRPr="000C3393">
        <w:rPr>
          <w:rFonts w:ascii="Times New Roman" w:hAnsi="Times New Roman" w:cs="Times New Roman"/>
          <w:sz w:val="24"/>
          <w:szCs w:val="24"/>
        </w:rPr>
        <w:t xml:space="preserve"> work from our lab compared</w:t>
      </w:r>
      <w:r w:rsidR="00351CE8" w:rsidRPr="000C3393">
        <w:rPr>
          <w:rFonts w:ascii="Times New Roman" w:hAnsi="Times New Roman" w:cs="Times New Roman"/>
          <w:sz w:val="24"/>
          <w:szCs w:val="24"/>
        </w:rPr>
        <w:t xml:space="preserve"> GFP transformed</w:t>
      </w:r>
      <w:r w:rsidR="00913E7F" w:rsidRPr="000C3393">
        <w:rPr>
          <w:rFonts w:ascii="Times New Roman" w:hAnsi="Times New Roman" w:cs="Times New Roman"/>
          <w:sz w:val="24"/>
          <w:szCs w:val="24"/>
        </w:rPr>
        <w:t xml:space="preserve"> </w:t>
      </w:r>
      <w:r w:rsidR="00542056" w:rsidRPr="000C3393">
        <w:rPr>
          <w:rFonts w:ascii="Times New Roman" w:hAnsi="Times New Roman" w:cs="Times New Roman"/>
          <w:sz w:val="24"/>
          <w:szCs w:val="24"/>
        </w:rPr>
        <w:t xml:space="preserve">PC3 </w:t>
      </w:r>
      <w:r w:rsidR="00CE4BD1" w:rsidRPr="000C3393">
        <w:rPr>
          <w:rFonts w:ascii="Times New Roman" w:hAnsi="Times New Roman" w:cs="Times New Roman"/>
          <w:sz w:val="24"/>
          <w:szCs w:val="24"/>
        </w:rPr>
        <w:t>cells</w:t>
      </w:r>
      <w:r w:rsidR="00351CE8" w:rsidRPr="000C3393">
        <w:rPr>
          <w:rFonts w:ascii="Times New Roman" w:hAnsi="Times New Roman" w:cs="Times New Roman"/>
          <w:sz w:val="24"/>
          <w:szCs w:val="24"/>
        </w:rPr>
        <w:t xml:space="preserve"> </w:t>
      </w:r>
      <w:r w:rsidR="00542056" w:rsidRPr="000C3393">
        <w:rPr>
          <w:rFonts w:ascii="Times New Roman" w:hAnsi="Times New Roman" w:cs="Times New Roman"/>
          <w:sz w:val="24"/>
          <w:szCs w:val="24"/>
        </w:rPr>
        <w:t>to</w:t>
      </w:r>
      <w:r w:rsidR="00351CE8" w:rsidRPr="000C3393">
        <w:rPr>
          <w:rFonts w:ascii="Times New Roman" w:hAnsi="Times New Roman" w:cs="Times New Roman"/>
          <w:sz w:val="24"/>
          <w:szCs w:val="24"/>
        </w:rPr>
        <w:t xml:space="preserve"> GFP-</w:t>
      </w:r>
      <w:r w:rsidR="00542056" w:rsidRPr="000C3393">
        <w:rPr>
          <w:rFonts w:ascii="Times New Roman" w:hAnsi="Times New Roman" w:cs="Times New Roman"/>
          <w:sz w:val="24"/>
          <w:szCs w:val="24"/>
        </w:rPr>
        <w:t>cavin-1 PC3 cells which revealed a</w:t>
      </w:r>
      <w:r w:rsidR="00913E7F" w:rsidRPr="000C3393">
        <w:rPr>
          <w:rFonts w:ascii="Times New Roman" w:hAnsi="Times New Roman" w:cs="Times New Roman"/>
          <w:sz w:val="24"/>
          <w:szCs w:val="24"/>
        </w:rPr>
        <w:t xml:space="preserve"> decrease in cholesterol found within the lipid raft fraction upon cavin-1 expression</w:t>
      </w:r>
      <w:r w:rsidR="00AA585E"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AA585E"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(Inder et al. 2012)</w:t>
      </w:r>
      <w:r w:rsidR="00AA585E" w:rsidRPr="000C3393">
        <w:rPr>
          <w:rFonts w:ascii="Times New Roman" w:hAnsi="Times New Roman" w:cs="Times New Roman"/>
          <w:sz w:val="24"/>
          <w:szCs w:val="24"/>
        </w:rPr>
        <w:fldChar w:fldCharType="end"/>
      </w:r>
      <w:r w:rsidR="000D5C90" w:rsidRPr="000C3393">
        <w:rPr>
          <w:rFonts w:ascii="Times New Roman" w:hAnsi="Times New Roman" w:cs="Times New Roman"/>
          <w:sz w:val="24"/>
          <w:szCs w:val="24"/>
        </w:rPr>
        <w:t>.</w:t>
      </w:r>
      <w:r w:rsidRPr="000C3393">
        <w:rPr>
          <w:rFonts w:ascii="Times New Roman" w:hAnsi="Times New Roman" w:cs="Times New Roman"/>
          <w:sz w:val="24"/>
          <w:szCs w:val="24"/>
        </w:rPr>
        <w:t xml:space="preserve"> </w:t>
      </w:r>
      <w:del w:id="1319" w:author="Michelle Hill" w:date="2016-03-14T20:16:00Z">
        <w:r w:rsidRPr="000C3393" w:rsidDel="00BA53A0">
          <w:rPr>
            <w:rFonts w:ascii="Times New Roman" w:hAnsi="Times New Roman" w:cs="Times New Roman"/>
            <w:sz w:val="24"/>
            <w:szCs w:val="24"/>
          </w:rPr>
          <w:delText>Hereby</w:delText>
        </w:r>
      </w:del>
      <w:ins w:id="1320" w:author="Michelle Hill" w:date="2016-03-14T20:16:00Z">
        <w:r w:rsidR="00BA53A0">
          <w:rPr>
            <w:rFonts w:ascii="Times New Roman" w:hAnsi="Times New Roman" w:cs="Times New Roman"/>
            <w:sz w:val="24"/>
            <w:szCs w:val="24"/>
          </w:rPr>
          <w:t>Furthermore</w:t>
        </w:r>
      </w:ins>
      <w:r w:rsidRPr="000C3393">
        <w:rPr>
          <w:rFonts w:ascii="Times New Roman" w:hAnsi="Times New Roman" w:cs="Times New Roman"/>
          <w:sz w:val="24"/>
          <w:szCs w:val="24"/>
        </w:rPr>
        <w:t xml:space="preserve">, cavin-1 </w:t>
      </w:r>
      <w:del w:id="1321" w:author="Michelle Hill" w:date="2016-03-14T20:17:00Z">
        <w:r w:rsidR="00913E7F" w:rsidRPr="000C3393" w:rsidDel="0077000B">
          <w:rPr>
            <w:rFonts w:ascii="Times New Roman" w:hAnsi="Times New Roman" w:cs="Times New Roman"/>
            <w:sz w:val="24"/>
            <w:szCs w:val="24"/>
          </w:rPr>
          <w:delText>modifies the</w:delText>
        </w:r>
      </w:del>
      <w:ins w:id="1322" w:author="Michelle Hill" w:date="2016-03-14T20:17:00Z">
        <w:r w:rsidR="0077000B">
          <w:rPr>
            <w:rFonts w:ascii="Times New Roman" w:hAnsi="Times New Roman" w:cs="Times New Roman"/>
            <w:sz w:val="24"/>
            <w:szCs w:val="24"/>
          </w:rPr>
          <w:t>led to</w:t>
        </w:r>
      </w:ins>
      <w:r w:rsidR="00913E7F" w:rsidRPr="000C3393">
        <w:rPr>
          <w:rFonts w:ascii="Times New Roman" w:hAnsi="Times New Roman" w:cs="Times New Roman"/>
          <w:sz w:val="24"/>
          <w:szCs w:val="24"/>
        </w:rPr>
        <w:t xml:space="preserve"> cholesterol re-distribution</w:t>
      </w:r>
      <w:ins w:id="1323" w:author="Michelle Hill" w:date="2016-03-14T20:17:00Z">
        <w:r w:rsidR="0077000B">
          <w:rPr>
            <w:rFonts w:ascii="Times New Roman" w:hAnsi="Times New Roman" w:cs="Times New Roman"/>
            <w:sz w:val="24"/>
            <w:szCs w:val="24"/>
          </w:rPr>
          <w:t>, presumably</w:t>
        </w:r>
      </w:ins>
      <w:r w:rsidR="00913E7F" w:rsidRPr="000C3393">
        <w:rPr>
          <w:rFonts w:ascii="Times New Roman" w:hAnsi="Times New Roman" w:cs="Times New Roman"/>
          <w:sz w:val="24"/>
          <w:szCs w:val="24"/>
        </w:rPr>
        <w:t xml:space="preserve"> by </w:t>
      </w:r>
      <w:r w:rsidR="000D5C90" w:rsidRPr="000C3393">
        <w:rPr>
          <w:rFonts w:ascii="Times New Roman" w:hAnsi="Times New Roman" w:cs="Times New Roman"/>
          <w:sz w:val="24"/>
          <w:szCs w:val="24"/>
        </w:rPr>
        <w:t xml:space="preserve">acting on </w:t>
      </w:r>
      <w:r w:rsidR="00913E7F" w:rsidRPr="000C3393">
        <w:rPr>
          <w:rFonts w:ascii="Times New Roman" w:hAnsi="Times New Roman" w:cs="Times New Roman"/>
          <w:sz w:val="24"/>
          <w:szCs w:val="24"/>
        </w:rPr>
        <w:t>CAV1</w:t>
      </w:r>
      <w:r w:rsidR="000813C3" w:rsidRPr="000C3393">
        <w:rPr>
          <w:rFonts w:ascii="Times New Roman" w:hAnsi="Times New Roman" w:cs="Times New Roman"/>
          <w:sz w:val="24"/>
          <w:szCs w:val="24"/>
        </w:rPr>
        <w:t xml:space="preserve"> </w:t>
      </w:r>
      <w:r w:rsidR="00913E7F" w:rsidRPr="000C3393">
        <w:rPr>
          <w:rFonts w:ascii="Times New Roman" w:hAnsi="Times New Roman" w:cs="Times New Roman"/>
          <w:sz w:val="24"/>
          <w:szCs w:val="24"/>
        </w:rPr>
        <w:t>to modify</w:t>
      </w:r>
      <w:r w:rsidR="000813C3" w:rsidRPr="000C3393">
        <w:rPr>
          <w:rFonts w:ascii="Times New Roman" w:hAnsi="Times New Roman" w:cs="Times New Roman"/>
          <w:sz w:val="24"/>
          <w:szCs w:val="24"/>
        </w:rPr>
        <w:t xml:space="preserve"> associated </w:t>
      </w:r>
      <w:r w:rsidR="000813C3" w:rsidRPr="000C3393">
        <w:rPr>
          <w:rFonts w:ascii="Times New Roman" w:hAnsi="Times New Roman" w:cs="Times New Roman"/>
          <w:sz w:val="24"/>
          <w:szCs w:val="24"/>
        </w:rPr>
        <w:lastRenderedPageBreak/>
        <w:t>lipid raft composition</w:t>
      </w:r>
      <w:r w:rsidRPr="000C3393">
        <w:rPr>
          <w:rFonts w:ascii="Times New Roman" w:hAnsi="Times New Roman" w:cs="Times New Roman"/>
          <w:sz w:val="24"/>
          <w:szCs w:val="24"/>
        </w:rPr>
        <w:t>.</w:t>
      </w:r>
      <w:ins w:id="1324" w:author="Michelle Hill" w:date="2016-03-14T20:24:00Z">
        <w:r w:rsidR="0077000B">
          <w:rPr>
            <w:rFonts w:ascii="Times New Roman" w:hAnsi="Times New Roman" w:cs="Times New Roman"/>
            <w:sz w:val="24"/>
            <w:szCs w:val="24"/>
          </w:rPr>
          <w:t xml:space="preserve"> Neither cavin-2 </w:t>
        </w:r>
      </w:ins>
      <w:ins w:id="1325" w:author="Michelle Hill" w:date="2016-03-14T20:26:00Z">
        <w:r w:rsidR="0077000B">
          <w:rPr>
            <w:rFonts w:ascii="Times New Roman" w:hAnsi="Times New Roman" w:cs="Times New Roman"/>
            <w:sz w:val="24"/>
            <w:szCs w:val="24"/>
          </w:rPr>
          <w:t>n</w:t>
        </w:r>
      </w:ins>
      <w:ins w:id="1326" w:author="Michelle Hill" w:date="2016-03-14T20:24:00Z">
        <w:r w:rsidR="0077000B">
          <w:rPr>
            <w:rFonts w:ascii="Times New Roman" w:hAnsi="Times New Roman" w:cs="Times New Roman"/>
            <w:sz w:val="24"/>
            <w:szCs w:val="24"/>
          </w:rPr>
          <w:t>or cavin-3 can form caveolae</w:t>
        </w:r>
      </w:ins>
      <w:ins w:id="1327" w:author="Michelle Hill" w:date="2016-03-14T20:29:00Z">
        <w:r w:rsidR="00CC4427">
          <w:rPr>
            <w:rFonts w:ascii="Times New Roman" w:hAnsi="Times New Roman" w:cs="Times New Roman"/>
            <w:sz w:val="24"/>
            <w:szCs w:val="24"/>
          </w:rPr>
          <w:t xml:space="preserve"> through interaction with CAV1</w:t>
        </w:r>
      </w:ins>
      <w:ins w:id="1328" w:author="Michelle Hill" w:date="2016-03-14T20:24:00Z">
        <w:r w:rsidR="0077000B">
          <w:rPr>
            <w:rFonts w:ascii="Times New Roman" w:hAnsi="Times New Roman" w:cs="Times New Roman"/>
            <w:sz w:val="24"/>
            <w:szCs w:val="24"/>
          </w:rPr>
          <w:t xml:space="preserve"> on their own. </w:t>
        </w:r>
      </w:ins>
      <w:del w:id="1329" w:author="Michelle Hill" w:date="2016-03-14T20:24:00Z">
        <w:r w:rsidRPr="000C3393" w:rsidDel="0077000B">
          <w:rPr>
            <w:rFonts w:ascii="Times New Roman" w:hAnsi="Times New Roman" w:cs="Times New Roman"/>
            <w:sz w:val="24"/>
            <w:szCs w:val="24"/>
          </w:rPr>
          <w:delText xml:space="preserve"> </w:delText>
        </w:r>
      </w:del>
      <w:r w:rsidRPr="000C3393">
        <w:rPr>
          <w:rFonts w:ascii="Times New Roman" w:hAnsi="Times New Roman" w:cs="Times New Roman"/>
          <w:sz w:val="24"/>
          <w:szCs w:val="24"/>
        </w:rPr>
        <w:t xml:space="preserve">Co-immunoprecipitation studies with the cavin members </w:t>
      </w:r>
      <w:del w:id="1330" w:author="Michelle Hill" w:date="2016-03-14T20:21:00Z">
        <w:r w:rsidRPr="000C3393" w:rsidDel="0077000B">
          <w:rPr>
            <w:rFonts w:ascii="Times New Roman" w:hAnsi="Times New Roman" w:cs="Times New Roman"/>
            <w:sz w:val="24"/>
            <w:szCs w:val="24"/>
          </w:rPr>
          <w:delText xml:space="preserve">and CAV1 </w:delText>
        </w:r>
      </w:del>
      <w:r w:rsidRPr="000C3393">
        <w:rPr>
          <w:rFonts w:ascii="Times New Roman" w:hAnsi="Times New Roman" w:cs="Times New Roman"/>
          <w:sz w:val="24"/>
          <w:szCs w:val="24"/>
        </w:rPr>
        <w:t>reveal that cavin</w:t>
      </w:r>
      <w:ins w:id="1331" w:author="Michelle Hill" w:date="2016-03-14T20:21:00Z">
        <w:r w:rsidR="0077000B">
          <w:rPr>
            <w:rFonts w:ascii="Times New Roman" w:hAnsi="Times New Roman" w:cs="Times New Roman"/>
            <w:sz w:val="24"/>
            <w:szCs w:val="24"/>
          </w:rPr>
          <w:t>s</w:t>
        </w:r>
      </w:ins>
      <w:r w:rsidRPr="000C3393">
        <w:rPr>
          <w:rFonts w:ascii="Times New Roman" w:hAnsi="Times New Roman" w:cs="Times New Roman"/>
          <w:sz w:val="24"/>
          <w:szCs w:val="24"/>
        </w:rPr>
        <w:t xml:space="preserve"> form distinct complexes</w:t>
      </w:r>
      <w:del w:id="1332" w:author="Michelle Hill" w:date="2016-03-14T20:22:00Z">
        <w:r w:rsidRPr="000C3393" w:rsidDel="0077000B">
          <w:rPr>
            <w:rFonts w:ascii="Times New Roman" w:hAnsi="Times New Roman" w:cs="Times New Roman"/>
            <w:sz w:val="24"/>
            <w:szCs w:val="24"/>
          </w:rPr>
          <w:delText>. These complexes</w:delText>
        </w:r>
      </w:del>
      <w:ins w:id="1333" w:author="Michelle Hill" w:date="2016-03-14T20:22:00Z">
        <w:r w:rsidR="0077000B">
          <w:rPr>
            <w:rFonts w:ascii="Times New Roman" w:hAnsi="Times New Roman" w:cs="Times New Roman"/>
            <w:sz w:val="24"/>
            <w:szCs w:val="24"/>
          </w:rPr>
          <w:t xml:space="preserve"> which</w:t>
        </w:r>
      </w:ins>
      <w:r w:rsidRPr="000C3393">
        <w:rPr>
          <w:rFonts w:ascii="Times New Roman" w:hAnsi="Times New Roman" w:cs="Times New Roman"/>
          <w:sz w:val="24"/>
          <w:szCs w:val="24"/>
        </w:rPr>
        <w:t xml:space="preserve"> require the presence of cavin-1 </w:t>
      </w:r>
      <w:r w:rsidR="008D293A" w:rsidRPr="000C3393">
        <w:rPr>
          <w:rFonts w:ascii="Times New Roman" w:hAnsi="Times New Roman" w:cs="Times New Roman"/>
          <w:sz w:val="24"/>
          <w:szCs w:val="24"/>
        </w:rPr>
        <w:t>with</w:t>
      </w:r>
      <w:r w:rsidRPr="000C3393">
        <w:rPr>
          <w:rFonts w:ascii="Times New Roman" w:hAnsi="Times New Roman" w:cs="Times New Roman"/>
          <w:sz w:val="24"/>
          <w:szCs w:val="24"/>
        </w:rPr>
        <w:t xml:space="preserve"> either cavin-2 or cavin-3 </w:t>
      </w:r>
      <w:del w:id="1334" w:author="Michelle Hill" w:date="2016-03-14T20:22:00Z">
        <w:r w:rsidRPr="000C3393" w:rsidDel="0077000B">
          <w:rPr>
            <w:rFonts w:ascii="Times New Roman" w:hAnsi="Times New Roman" w:cs="Times New Roman"/>
            <w:sz w:val="24"/>
            <w:szCs w:val="24"/>
          </w:rPr>
          <w:delText xml:space="preserve">to initiate </w:delText>
        </w:r>
        <w:r w:rsidR="00F37B85" w:rsidRPr="000C3393" w:rsidDel="0077000B">
          <w:rPr>
            <w:rFonts w:ascii="Times New Roman" w:hAnsi="Times New Roman" w:cs="Times New Roman"/>
            <w:sz w:val="24"/>
            <w:szCs w:val="24"/>
          </w:rPr>
          <w:delText>modification o</w:delText>
        </w:r>
        <w:r w:rsidR="008B02A4" w:rsidRPr="000C3393" w:rsidDel="0077000B">
          <w:rPr>
            <w:rFonts w:ascii="Times New Roman" w:hAnsi="Times New Roman" w:cs="Times New Roman"/>
            <w:sz w:val="24"/>
            <w:szCs w:val="24"/>
          </w:rPr>
          <w:delText>f the lipid domain composition</w:delText>
        </w:r>
      </w:del>
      <w:r w:rsidR="00277337"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(Bastiani et al.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Overexpressing cavin-2 in HeLa cell lines, which </w:t>
      </w:r>
      <w:ins w:id="1335" w:author="Michelle Hill" w:date="2016-03-14T20:19:00Z">
        <w:r w:rsidR="0077000B">
          <w:rPr>
            <w:rFonts w:ascii="Times New Roman" w:hAnsi="Times New Roman" w:cs="Times New Roman"/>
            <w:sz w:val="24"/>
            <w:szCs w:val="24"/>
          </w:rPr>
          <w:t xml:space="preserve">expresses </w:t>
        </w:r>
      </w:ins>
      <w:del w:id="1336" w:author="Michelle Hill" w:date="2016-03-14T20:19:00Z">
        <w:r w:rsidRPr="000C3393" w:rsidDel="0077000B">
          <w:rPr>
            <w:rFonts w:ascii="Times New Roman" w:hAnsi="Times New Roman" w:cs="Times New Roman"/>
            <w:sz w:val="24"/>
            <w:szCs w:val="24"/>
          </w:rPr>
          <w:delText xml:space="preserve">includes </w:delText>
        </w:r>
      </w:del>
      <w:r w:rsidRPr="000C3393">
        <w:rPr>
          <w:rFonts w:ascii="Times New Roman" w:hAnsi="Times New Roman" w:cs="Times New Roman"/>
          <w:sz w:val="24"/>
          <w:szCs w:val="24"/>
        </w:rPr>
        <w:t xml:space="preserve">natural </w:t>
      </w:r>
      <w:ins w:id="1337" w:author="Michelle Hill" w:date="2016-03-14T20:19:00Z">
        <w:r w:rsidR="0077000B">
          <w:rPr>
            <w:rFonts w:ascii="Times New Roman" w:hAnsi="Times New Roman" w:cs="Times New Roman"/>
            <w:sz w:val="24"/>
            <w:szCs w:val="24"/>
          </w:rPr>
          <w:t>caveol</w:t>
        </w:r>
      </w:ins>
      <w:ins w:id="1338" w:author="Harley Robinson " w:date="2016-03-15T08:43:00Z">
        <w:r w:rsidR="005806A2">
          <w:rPr>
            <w:rFonts w:ascii="Times New Roman" w:hAnsi="Times New Roman" w:cs="Times New Roman"/>
            <w:sz w:val="24"/>
            <w:szCs w:val="24"/>
          </w:rPr>
          <w:t>in</w:t>
        </w:r>
      </w:ins>
      <w:ins w:id="1339" w:author="Michelle Hill" w:date="2016-03-14T20:19:00Z">
        <w:del w:id="1340" w:author="Harley Robinson " w:date="2016-03-15T08:43:00Z">
          <w:r w:rsidR="0077000B" w:rsidDel="005806A2">
            <w:rPr>
              <w:rFonts w:ascii="Times New Roman" w:hAnsi="Times New Roman" w:cs="Times New Roman"/>
              <w:sz w:val="24"/>
              <w:szCs w:val="24"/>
            </w:rPr>
            <w:delText>ae</w:delText>
          </w:r>
        </w:del>
      </w:ins>
      <w:del w:id="1341" w:author="Michelle Hill" w:date="2016-03-14T20:19:00Z">
        <w:r w:rsidRPr="000C3393" w:rsidDel="0077000B">
          <w:rPr>
            <w:rFonts w:ascii="Times New Roman" w:hAnsi="Times New Roman" w:cs="Times New Roman"/>
            <w:sz w:val="24"/>
            <w:szCs w:val="24"/>
          </w:rPr>
          <w:delText>CAV-1</w:delText>
        </w:r>
      </w:del>
      <w:r w:rsidRPr="000C3393">
        <w:rPr>
          <w:rFonts w:ascii="Times New Roman" w:hAnsi="Times New Roman" w:cs="Times New Roman"/>
          <w:sz w:val="24"/>
          <w:szCs w:val="24"/>
        </w:rPr>
        <w:t>, was found to increase membrane tubule formation from the caveolae</w:t>
      </w:r>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&lt;EndNote&gt;&lt;Cite&gt;&lt;Author&gt;Hansen&lt;/Author&gt;&lt;Year&gt;2009&lt;/Year&gt;&lt;RecNum&gt;142&lt;/RecNum&gt;&lt;DisplayText&gt;(Hansen&lt;style face="italic"&gt; et al.&lt;/style&gt; 2009)&lt;/DisplayText&gt;&lt;record&gt;&lt;rec-number&gt;142&lt;/rec-number&gt;&lt;foreign-keys&gt;&lt;key app="EN" db-id="fvaw9vd5rrfez2epavc5exebz02xt0vvvwrs" timestamp="1457519603"&gt;142&lt;/key&gt;&lt;/foreign-keys&gt;&lt;ref-type name="Journal Article"&gt;17&lt;/ref-type&gt;&lt;contributors&gt;&lt;authors&gt;&lt;author&gt;Hansen, Carsten G.&lt;/author&gt;&lt;author&gt;Bright, Nicholas A.&lt;/author&gt;&lt;author&gt;Howard, Gillian&lt;/author&gt;&lt;author&gt;Nichols, Benjamin J.&lt;/author&gt;&lt;/authors&gt;&lt;/contributors&gt;&lt;titles&gt;&lt;title&gt;SDPR induces membrane curvature and functions in the formation of caveolae&lt;/title&gt;&lt;secondary-title&gt;Nature cell biology&lt;/secondary-title&gt;&lt;/titles&gt;&lt;periodical&gt;&lt;full-title&gt;Nature Cell Biology&lt;/full-title&gt;&lt;/periodical&gt;&lt;pages&gt;807-814&lt;/pages&gt;&lt;volume&gt;11&lt;/volume&gt;&lt;number&gt;7&lt;/number&gt;&lt;dates&gt;&lt;year&gt;2009&lt;/year&gt;&lt;pub-dates&gt;&lt;date&gt;06/14&lt;/date&gt;&lt;/pub-dates&gt;&lt;/dates&gt;&lt;isbn&gt;1465-7392&amp;#xD;1476-4679&lt;/isbn&gt;&lt;accession-num&gt;PMC2712677&lt;/accession-num&gt;&lt;urls&gt;&lt;related-urls&gt;&lt;url&gt;http://www.ncbi.nlm.nih.gov/pmc/articles/PMC2712677/&lt;/url&gt;&lt;/related-urls&gt;&lt;/urls&gt;&lt;electronic-resource-num&gt;10.1038/ncb1887&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(Hansen</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del w:id="1342" w:author="Michelle Hill" w:date="2016-03-14T20:20:00Z">
        <w:r w:rsidRPr="000C3393" w:rsidDel="0077000B">
          <w:rPr>
            <w:rFonts w:ascii="Times New Roman" w:hAnsi="Times New Roman" w:cs="Times New Roman"/>
            <w:sz w:val="24"/>
            <w:szCs w:val="24"/>
          </w:rPr>
          <w:delText xml:space="preserve"> So, while cavin-2 presence may not be mandatory, its addition to these complexes affects size and tabulation of caveolae</w:delText>
        </w:r>
      </w:del>
      <w:ins w:id="1343" w:author="Michelle Hill" w:date="2016-03-14T20:20:00Z">
        <w:r w:rsidR="0077000B">
          <w:rPr>
            <w:rFonts w:ascii="Times New Roman" w:hAnsi="Times New Roman" w:cs="Times New Roman"/>
            <w:sz w:val="24"/>
            <w:szCs w:val="24"/>
          </w:rPr>
          <w:t xml:space="preserve"> </w:t>
        </w:r>
      </w:ins>
      <w:del w:id="1344" w:author="Michelle Hill" w:date="2016-03-14T20:20:00Z">
        <w:r w:rsidRPr="000C3393" w:rsidDel="0077000B">
          <w:rPr>
            <w:rFonts w:ascii="Times New Roman" w:hAnsi="Times New Roman" w:cs="Times New Roman"/>
            <w:sz w:val="24"/>
            <w:szCs w:val="24"/>
          </w:rPr>
          <w:delText xml:space="preserve">. Additionally, </w:delText>
        </w:r>
      </w:del>
      <w:ins w:id="1345" w:author="Michelle Hill" w:date="2016-03-14T20:20:00Z">
        <w:r w:rsidR="0077000B">
          <w:rPr>
            <w:rFonts w:ascii="Times New Roman" w:hAnsi="Times New Roman" w:cs="Times New Roman"/>
            <w:sz w:val="24"/>
            <w:szCs w:val="24"/>
          </w:rPr>
          <w:t>C</w:t>
        </w:r>
      </w:ins>
      <w:del w:id="1346" w:author="Michelle Hill" w:date="2016-03-14T20:20:00Z">
        <w:r w:rsidRPr="000C3393" w:rsidDel="0077000B">
          <w:rPr>
            <w:rFonts w:ascii="Times New Roman" w:hAnsi="Times New Roman" w:cs="Times New Roman"/>
            <w:sz w:val="24"/>
            <w:szCs w:val="24"/>
          </w:rPr>
          <w:delText>c</w:delText>
        </w:r>
      </w:del>
      <w:r w:rsidRPr="000C3393">
        <w:rPr>
          <w:rFonts w:ascii="Times New Roman" w:hAnsi="Times New Roman" w:cs="Times New Roman"/>
          <w:sz w:val="24"/>
          <w:szCs w:val="24"/>
        </w:rPr>
        <w:t>avin-3 has been associated with internalisation and trafficking by further knockdown and ectopic expression studies</w:t>
      </w:r>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&lt;EndNote&gt;&lt;Cite&gt;&lt;Author&gt;McMahon&lt;/Author&gt;&lt;Year&gt;2009&lt;/Year&gt;&lt;RecNum&gt;143&lt;/RecNum&gt;&lt;DisplayText&gt;(McMahon&lt;style face="italic"&gt; et al.&lt;/style&gt; 2009)&lt;/DisplayText&gt;&lt;record&gt;&lt;rec-number&gt;143&lt;/rec-number&gt;&lt;foreign-keys&gt;&lt;key app="EN" db-id="fvaw9vd5rrfez2epavc5exebz02xt0vvvwrs" timestamp="1457519703"&gt;143&lt;/key&gt;&lt;/foreign-keys&gt;&lt;ref-type name="Journal Article"&gt;17&lt;/ref-type&gt;&lt;contributors&gt;&lt;authors&gt;&lt;author&gt;McMahon, Kerrie-Ann&lt;/author&gt;&lt;author&gt;Zajicek, Hubert&lt;/author&gt;&lt;author&gt;Li, Wei-Ping&lt;/author&gt;&lt;author&gt;Peyton, Michael J.&lt;/author&gt;&lt;author&gt;Minna, John D.&lt;/author&gt;&lt;author&gt;Hernandez, V. James&lt;/author&gt;&lt;author&gt;Luby-Phelps, Katherine&lt;/author&gt;&lt;author&gt;Anderson, Richard G. W.&lt;/author&gt;&lt;/authors&gt;&lt;/contributors&gt;&lt;titles&gt;&lt;title&gt;SRBC/cavin-3 is a caveolin adapter protein that regulates caveolae function&lt;/title&gt;&lt;secondary-title&gt;The EMBO Journal&lt;/secondary-title&gt;&lt;/titles&gt;&lt;periodical&gt;&lt;full-title&gt;The EMBO Journal&lt;/full-title&gt;&lt;/periodical&gt;&lt;pages&gt;1001-1015&lt;/pages&gt;&lt;volume&gt;28&lt;/volume&gt;&lt;number&gt;8&lt;/number&gt;&lt;dates&gt;&lt;year&gt;2009&lt;/year&gt;&lt;pub-dates&gt;&lt;date&gt;03/05&amp;#xD;08/01/received&amp;#xD;01/21/accepted&lt;/date&gt;&lt;/pub-dates&gt;&lt;/dates&gt;&lt;publisher&gt;Nature Publishing Group&lt;/publisher&gt;&lt;isbn&gt;0261-4189&amp;#xD;1460-2075&lt;/isbn&gt;&lt;accession-num&gt;PMC2683698&lt;/accession-num&gt;&lt;urls&gt;&lt;related-urls&gt;&lt;url&gt;http://www.ncbi.nlm.nih.gov/pmc/articles/PMC2683698/&lt;/url&gt;&lt;/related-urls&gt;&lt;/urls&gt;&lt;electronic-resource-num&gt;10.1038/emboj.2009.46&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(McMahon</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5B2C48" w:rsidRPr="000C3393">
        <w:rPr>
          <w:rFonts w:ascii="Times New Roman" w:hAnsi="Times New Roman" w:cs="Times New Roman"/>
          <w:sz w:val="24"/>
          <w:szCs w:val="24"/>
        </w:rPr>
        <w:t xml:space="preserve">As </w:t>
      </w:r>
      <w:del w:id="1347" w:author="Michelle Hill" w:date="2016-03-14T20:23:00Z">
        <w:r w:rsidR="005B2C48" w:rsidRPr="000C3393" w:rsidDel="0077000B">
          <w:rPr>
            <w:rFonts w:ascii="Times New Roman" w:hAnsi="Times New Roman" w:cs="Times New Roman"/>
            <w:sz w:val="24"/>
            <w:szCs w:val="24"/>
          </w:rPr>
          <w:delText xml:space="preserve">these </w:delText>
        </w:r>
      </w:del>
      <w:r w:rsidR="005B2C48" w:rsidRPr="000C3393">
        <w:rPr>
          <w:rFonts w:ascii="Times New Roman" w:hAnsi="Times New Roman" w:cs="Times New Roman"/>
          <w:sz w:val="24"/>
          <w:szCs w:val="24"/>
        </w:rPr>
        <w:t>cavin</w:t>
      </w:r>
      <w:ins w:id="1348" w:author="Michelle Hill" w:date="2016-03-14T20:23:00Z">
        <w:r w:rsidR="0077000B">
          <w:rPr>
            <w:rFonts w:ascii="Times New Roman" w:hAnsi="Times New Roman" w:cs="Times New Roman"/>
            <w:sz w:val="24"/>
            <w:szCs w:val="24"/>
          </w:rPr>
          <w:t>-2 and cavin-3</w:t>
        </w:r>
      </w:ins>
      <w:del w:id="1349" w:author="Michelle Hill" w:date="2016-03-14T20:23:00Z">
        <w:r w:rsidR="005B2C48" w:rsidRPr="000C3393" w:rsidDel="0077000B">
          <w:rPr>
            <w:rFonts w:ascii="Times New Roman" w:hAnsi="Times New Roman" w:cs="Times New Roman"/>
            <w:sz w:val="24"/>
            <w:szCs w:val="24"/>
          </w:rPr>
          <w:delText>s</w:delText>
        </w:r>
      </w:del>
      <w:r w:rsidR="005B2C48" w:rsidRPr="000C3393">
        <w:rPr>
          <w:rFonts w:ascii="Times New Roman" w:hAnsi="Times New Roman" w:cs="Times New Roman"/>
          <w:sz w:val="24"/>
          <w:szCs w:val="24"/>
        </w:rPr>
        <w:t xml:space="preserve"> exert a different activity</w:t>
      </w:r>
      <w:r w:rsidR="004528AB" w:rsidRPr="000C3393">
        <w:rPr>
          <w:rFonts w:ascii="Times New Roman" w:hAnsi="Times New Roman" w:cs="Times New Roman"/>
          <w:sz w:val="24"/>
          <w:szCs w:val="24"/>
        </w:rPr>
        <w:t xml:space="preserve"> to cavin-1</w:t>
      </w:r>
      <w:r w:rsidR="005B2C48" w:rsidRPr="000C3393">
        <w:rPr>
          <w:rFonts w:ascii="Times New Roman" w:hAnsi="Times New Roman" w:cs="Times New Roman"/>
          <w:sz w:val="24"/>
          <w:szCs w:val="24"/>
        </w:rPr>
        <w:t>, the</w:t>
      </w:r>
      <w:ins w:id="1350" w:author="Michelle Hill" w:date="2016-03-14T20:23:00Z">
        <w:r w:rsidR="0077000B">
          <w:rPr>
            <w:rFonts w:ascii="Times New Roman" w:hAnsi="Times New Roman" w:cs="Times New Roman"/>
            <w:sz w:val="24"/>
            <w:szCs w:val="24"/>
          </w:rPr>
          <w:t>y</w:t>
        </w:r>
      </w:ins>
      <w:del w:id="1351" w:author="Michelle Hill" w:date="2016-03-14T20:23:00Z">
        <w:r w:rsidR="005B2C48" w:rsidRPr="000C3393" w:rsidDel="0077000B">
          <w:rPr>
            <w:rFonts w:ascii="Times New Roman" w:hAnsi="Times New Roman" w:cs="Times New Roman"/>
            <w:sz w:val="24"/>
            <w:szCs w:val="24"/>
          </w:rPr>
          <w:delText>se</w:delText>
        </w:r>
      </w:del>
      <w:r w:rsidR="005B2C48" w:rsidRPr="000C3393">
        <w:rPr>
          <w:rFonts w:ascii="Times New Roman" w:hAnsi="Times New Roman" w:cs="Times New Roman"/>
          <w:sz w:val="24"/>
          <w:szCs w:val="24"/>
        </w:rPr>
        <w:t xml:space="preserve"> are likely to recruit additional proteins to fulfil thes</w:t>
      </w:r>
      <w:r w:rsidR="00A46D44" w:rsidRPr="000C3393">
        <w:rPr>
          <w:rFonts w:ascii="Times New Roman" w:hAnsi="Times New Roman" w:cs="Times New Roman"/>
          <w:sz w:val="24"/>
          <w:szCs w:val="24"/>
        </w:rPr>
        <w:t xml:space="preserve">e functions. Yet, as </w:t>
      </w:r>
      <w:r w:rsidR="000D5C90" w:rsidRPr="000C3393">
        <w:rPr>
          <w:rFonts w:ascii="Times New Roman" w:hAnsi="Times New Roman" w:cs="Times New Roman"/>
          <w:sz w:val="24"/>
          <w:szCs w:val="24"/>
        </w:rPr>
        <w:t xml:space="preserve">these </w:t>
      </w:r>
      <w:r w:rsidR="008D293A" w:rsidRPr="000C3393">
        <w:rPr>
          <w:rFonts w:ascii="Times New Roman" w:hAnsi="Times New Roman" w:cs="Times New Roman"/>
          <w:sz w:val="24"/>
          <w:szCs w:val="24"/>
        </w:rPr>
        <w:t xml:space="preserve">other </w:t>
      </w:r>
      <w:r w:rsidR="000D5C90" w:rsidRPr="000C3393">
        <w:rPr>
          <w:rFonts w:ascii="Times New Roman" w:hAnsi="Times New Roman" w:cs="Times New Roman"/>
          <w:sz w:val="24"/>
          <w:szCs w:val="24"/>
        </w:rPr>
        <w:t xml:space="preserve">cavins don’t bind to CAV1, </w:t>
      </w:r>
      <w:r w:rsidR="004528AB" w:rsidRPr="000C3393">
        <w:rPr>
          <w:rFonts w:ascii="Times New Roman" w:hAnsi="Times New Roman" w:cs="Times New Roman"/>
          <w:sz w:val="24"/>
          <w:szCs w:val="24"/>
        </w:rPr>
        <w:t xml:space="preserve">it is unlikely cavin-2 and 3 are having an effect on </w:t>
      </w:r>
      <w:r w:rsidR="00A83D67" w:rsidRPr="000C3393">
        <w:rPr>
          <w:rFonts w:ascii="Times New Roman" w:hAnsi="Times New Roman" w:cs="Times New Roman"/>
          <w:sz w:val="24"/>
          <w:szCs w:val="24"/>
        </w:rPr>
        <w:t xml:space="preserve">cholesterol in </w:t>
      </w:r>
      <w:r w:rsidR="000D5C90" w:rsidRPr="000C3393">
        <w:rPr>
          <w:rFonts w:ascii="Times New Roman" w:hAnsi="Times New Roman" w:cs="Times New Roman"/>
          <w:sz w:val="24"/>
          <w:szCs w:val="24"/>
        </w:rPr>
        <w:t xml:space="preserve">lipid raft composition and therefore </w:t>
      </w:r>
      <w:r w:rsidR="004528AB" w:rsidRPr="000C3393">
        <w:rPr>
          <w:rFonts w:ascii="Times New Roman" w:hAnsi="Times New Roman" w:cs="Times New Roman"/>
          <w:sz w:val="24"/>
          <w:szCs w:val="24"/>
        </w:rPr>
        <w:t>cargo export.</w:t>
      </w:r>
      <w:r w:rsidR="005B2C48" w:rsidRPr="000C3393">
        <w:rPr>
          <w:rFonts w:ascii="Times New Roman" w:hAnsi="Times New Roman" w:cs="Times New Roman"/>
          <w:sz w:val="24"/>
          <w:szCs w:val="24"/>
        </w:rPr>
        <w:t xml:space="preserve"> </w:t>
      </w:r>
      <w:r w:rsidRPr="000C3393">
        <w:rPr>
          <w:rFonts w:ascii="Times New Roman" w:hAnsi="Times New Roman" w:cs="Times New Roman"/>
          <w:sz w:val="24"/>
          <w:szCs w:val="24"/>
        </w:rPr>
        <w:t>Cavin-4 is only present in cardiac and skeletal muscle and will associate with Caveolin-3, where its specific action in this system had not been as extensively studied</w:t>
      </w:r>
      <w:r w:rsidR="008C3247"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8C324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(Bastiani et al. 2009)</w:t>
      </w:r>
      <w:r w:rsidR="008C324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8B02A4" w:rsidRPr="000C3393">
        <w:rPr>
          <w:rFonts w:ascii="Times New Roman" w:hAnsi="Times New Roman" w:cs="Times New Roman"/>
          <w:sz w:val="24"/>
          <w:szCs w:val="24"/>
        </w:rPr>
        <w:t>Manipulating the</w:t>
      </w:r>
      <w:r w:rsidR="0002622E" w:rsidRPr="000C3393">
        <w:rPr>
          <w:rFonts w:ascii="Times New Roman" w:hAnsi="Times New Roman" w:cs="Times New Roman"/>
          <w:sz w:val="24"/>
          <w:szCs w:val="24"/>
        </w:rPr>
        <w:t xml:space="preserve"> relationship between </w:t>
      </w:r>
      <w:r w:rsidR="00913E7F" w:rsidRPr="000C3393">
        <w:rPr>
          <w:rFonts w:ascii="Times New Roman" w:hAnsi="Times New Roman" w:cs="Times New Roman"/>
          <w:sz w:val="24"/>
          <w:szCs w:val="24"/>
        </w:rPr>
        <w:t>CAV1 and cavin-1 provides as a useful tool to assess cholesterol, lipid raft and</w:t>
      </w:r>
      <w:r w:rsidR="0002622E" w:rsidRPr="000C3393">
        <w:rPr>
          <w:rFonts w:ascii="Times New Roman" w:hAnsi="Times New Roman" w:cs="Times New Roman"/>
          <w:sz w:val="24"/>
          <w:szCs w:val="24"/>
        </w:rPr>
        <w:t xml:space="preserve"> lipid raft dependant processes. </w:t>
      </w:r>
    </w:p>
    <w:p w14:paraId="5C489831" w14:textId="77777777" w:rsidR="00644803" w:rsidRPr="000C3393" w:rsidRDefault="001B537E" w:rsidP="008A2CC3">
      <w:pPr>
        <w:pStyle w:val="NoSpacing"/>
        <w:spacing w:line="480" w:lineRule="auto"/>
        <w:ind w:hanging="142"/>
        <w:rPr>
          <w:rFonts w:ascii="Times New Roman" w:hAnsi="Times New Roman" w:cs="Times New Roman"/>
          <w:b/>
          <w:sz w:val="24"/>
          <w:szCs w:val="24"/>
        </w:rPr>
      </w:pPr>
      <w:bookmarkStart w:id="1352" w:name="_Toc445828512"/>
      <w:r w:rsidRPr="000C3393">
        <w:rPr>
          <w:rStyle w:val="Heading2Char"/>
          <w:rFonts w:ascii="Times New Roman" w:hAnsi="Times New Roman" w:cs="Times New Roman"/>
          <w:b/>
          <w:sz w:val="24"/>
          <w:szCs w:val="24"/>
        </w:rPr>
        <w:t xml:space="preserve">Caveolin-1 and cavin-1: association with </w:t>
      </w:r>
      <w:r w:rsidR="00644803" w:rsidRPr="000C3393">
        <w:rPr>
          <w:rStyle w:val="Heading2Char"/>
          <w:rFonts w:ascii="Times New Roman" w:hAnsi="Times New Roman" w:cs="Times New Roman"/>
          <w:b/>
          <w:sz w:val="24"/>
          <w:szCs w:val="24"/>
        </w:rPr>
        <w:t>cargo export</w:t>
      </w:r>
      <w:bookmarkEnd w:id="1352"/>
      <w:r w:rsidRPr="000C3393">
        <w:rPr>
          <w:rFonts w:ascii="Times New Roman" w:hAnsi="Times New Roman" w:cs="Times New Roman"/>
          <w:b/>
          <w:sz w:val="24"/>
          <w:szCs w:val="24"/>
        </w:rPr>
        <w:t>.</w:t>
      </w:r>
      <w:r w:rsidR="004C3FAC" w:rsidRPr="000C3393">
        <w:rPr>
          <w:rFonts w:ascii="Times New Roman" w:hAnsi="Times New Roman" w:cs="Times New Roman"/>
          <w:b/>
          <w:sz w:val="24"/>
          <w:szCs w:val="24"/>
        </w:rPr>
        <w:t xml:space="preserve"> </w:t>
      </w:r>
    </w:p>
    <w:p w14:paraId="680386DC" w14:textId="715E20D0" w:rsidR="009F2855" w:rsidDel="005756A9" w:rsidRDefault="009F2855">
      <w:pPr>
        <w:pStyle w:val="NoSpacing"/>
        <w:spacing w:line="480" w:lineRule="auto"/>
        <w:ind w:firstLine="142"/>
        <w:rPr>
          <w:del w:id="1353" w:author="Harley Robinson " w:date="2016-03-15T09:22:00Z"/>
          <w:rFonts w:ascii="Times New Roman" w:hAnsi="Times New Roman" w:cs="Times New Roman"/>
          <w:sz w:val="24"/>
          <w:szCs w:val="24"/>
        </w:rPr>
        <w:pPrChange w:id="1354" w:author="Harley Robinson " w:date="2016-03-15T09:22:00Z">
          <w:pPr>
            <w:pStyle w:val="NoSpacing"/>
            <w:spacing w:line="480" w:lineRule="auto"/>
          </w:pPr>
        </w:pPrChange>
      </w:pPr>
      <w:del w:id="1355" w:author="Michelle Hill" w:date="2016-03-14T20:30:00Z">
        <w:r w:rsidRPr="000C3393" w:rsidDel="001D5CAE">
          <w:rPr>
            <w:rFonts w:ascii="Times New Roman" w:hAnsi="Times New Roman" w:cs="Times New Roman"/>
            <w:sz w:val="24"/>
            <w:szCs w:val="24"/>
          </w:rPr>
          <w:delText>CAV1, w</w:delText>
        </w:r>
      </w:del>
      <w:ins w:id="1356" w:author="Michelle Hill" w:date="2016-03-14T20:30:00Z">
        <w:r w:rsidR="001D5CAE">
          <w:rPr>
            <w:rFonts w:ascii="Times New Roman" w:hAnsi="Times New Roman" w:cs="Times New Roman"/>
            <w:sz w:val="24"/>
            <w:szCs w:val="24"/>
          </w:rPr>
          <w:t>W</w:t>
        </w:r>
      </w:ins>
      <w:r w:rsidRPr="000C3393">
        <w:rPr>
          <w:rFonts w:ascii="Times New Roman" w:hAnsi="Times New Roman" w:cs="Times New Roman"/>
          <w:sz w:val="24"/>
          <w:szCs w:val="24"/>
        </w:rPr>
        <w:t xml:space="preserve">ithout </w:t>
      </w:r>
      <w:del w:id="1357" w:author="Michelle Hill" w:date="2016-03-14T20:30:00Z">
        <w:r w:rsidRPr="000C3393" w:rsidDel="001D5CAE">
          <w:rPr>
            <w:rFonts w:ascii="Times New Roman" w:hAnsi="Times New Roman" w:cs="Times New Roman"/>
            <w:sz w:val="24"/>
            <w:szCs w:val="24"/>
          </w:rPr>
          <w:delText xml:space="preserve">the presence of </w:delText>
        </w:r>
      </w:del>
      <w:r w:rsidRPr="000C3393">
        <w:rPr>
          <w:rFonts w:ascii="Times New Roman" w:hAnsi="Times New Roman" w:cs="Times New Roman"/>
          <w:sz w:val="24"/>
          <w:szCs w:val="24"/>
        </w:rPr>
        <w:t xml:space="preserve">cavin-1, </w:t>
      </w:r>
      <w:ins w:id="1358" w:author="Michelle Hill" w:date="2016-03-14T20:30:00Z">
        <w:r w:rsidR="001D5CAE">
          <w:rPr>
            <w:rFonts w:ascii="Times New Roman" w:hAnsi="Times New Roman" w:cs="Times New Roman"/>
            <w:sz w:val="24"/>
            <w:szCs w:val="24"/>
          </w:rPr>
          <w:t xml:space="preserve">CAV1 does </w:t>
        </w:r>
      </w:ins>
      <w:del w:id="1359" w:author="Michelle Hill" w:date="2016-03-14T20:30:00Z">
        <w:r w:rsidRPr="000C3393" w:rsidDel="001D5CAE">
          <w:rPr>
            <w:rFonts w:ascii="Times New Roman" w:hAnsi="Times New Roman" w:cs="Times New Roman"/>
            <w:sz w:val="24"/>
            <w:szCs w:val="24"/>
          </w:rPr>
          <w:delText xml:space="preserve">will </w:delText>
        </w:r>
      </w:del>
      <w:r w:rsidRPr="000C3393">
        <w:rPr>
          <w:rFonts w:ascii="Times New Roman" w:hAnsi="Times New Roman" w:cs="Times New Roman"/>
          <w:sz w:val="24"/>
          <w:szCs w:val="24"/>
        </w:rPr>
        <w:t xml:space="preserve">not </w:t>
      </w:r>
      <w:del w:id="1360" w:author="Michelle Hill" w:date="2016-03-14T20:31:00Z">
        <w:r w:rsidRPr="000C3393" w:rsidDel="001D5CAE">
          <w:rPr>
            <w:rFonts w:ascii="Times New Roman" w:hAnsi="Times New Roman" w:cs="Times New Roman"/>
            <w:sz w:val="24"/>
            <w:szCs w:val="24"/>
          </w:rPr>
          <w:delText xml:space="preserve">form oligomeric CAV1 complexes or </w:delText>
        </w:r>
      </w:del>
      <w:r w:rsidRPr="000C3393">
        <w:rPr>
          <w:rFonts w:ascii="Times New Roman" w:hAnsi="Times New Roman" w:cs="Times New Roman"/>
          <w:sz w:val="24"/>
          <w:szCs w:val="24"/>
        </w:rPr>
        <w:t>form caveolae,</w:t>
      </w:r>
      <w:ins w:id="1361" w:author="Michelle Hill" w:date="2016-03-14T20:31:00Z">
        <w:r w:rsidR="001D5CAE">
          <w:rPr>
            <w:rFonts w:ascii="Times New Roman" w:hAnsi="Times New Roman" w:cs="Times New Roman"/>
            <w:sz w:val="24"/>
            <w:szCs w:val="24"/>
          </w:rPr>
          <w:t xml:space="preserve"> but remains in </w:t>
        </w:r>
      </w:ins>
      <w:del w:id="1362" w:author="Michelle Hill" w:date="2016-03-14T20:31:00Z">
        <w:r w:rsidRPr="000C3393" w:rsidDel="001D5CAE">
          <w:rPr>
            <w:rFonts w:ascii="Times New Roman" w:hAnsi="Times New Roman" w:cs="Times New Roman"/>
            <w:sz w:val="24"/>
            <w:szCs w:val="24"/>
          </w:rPr>
          <w:delText xml:space="preserve"> yet will still be present within the membrane alongside the </w:delText>
        </w:r>
      </w:del>
      <w:r w:rsidRPr="000C3393">
        <w:rPr>
          <w:rFonts w:ascii="Times New Roman" w:hAnsi="Times New Roman" w:cs="Times New Roman"/>
          <w:sz w:val="24"/>
          <w:szCs w:val="24"/>
        </w:rPr>
        <w:t>non-caveolar lipid rafts</w:t>
      </w:r>
      <w:r w:rsidR="007B3FE7" w:rsidRPr="000C3393">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(Moon et al. 2014)</w:t>
      </w:r>
      <w:r w:rsidR="007B3FE7"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8C56FF" w:rsidRPr="000C3393">
        <w:rPr>
          <w:rFonts w:ascii="Times New Roman" w:hAnsi="Times New Roman" w:cs="Times New Roman"/>
          <w:sz w:val="24"/>
          <w:szCs w:val="24"/>
        </w:rPr>
        <w:t xml:space="preserve"> Introduction</w:t>
      </w:r>
      <w:r w:rsidR="006F1312" w:rsidRPr="000C3393">
        <w:rPr>
          <w:rFonts w:ascii="Times New Roman" w:hAnsi="Times New Roman" w:cs="Times New Roman"/>
          <w:sz w:val="24"/>
          <w:szCs w:val="24"/>
        </w:rPr>
        <w:t xml:space="preserve"> of cavin-1 </w:t>
      </w:r>
      <w:r w:rsidR="008C56FF" w:rsidRPr="000C3393">
        <w:rPr>
          <w:rFonts w:ascii="Times New Roman" w:hAnsi="Times New Roman" w:cs="Times New Roman"/>
          <w:sz w:val="24"/>
          <w:szCs w:val="24"/>
        </w:rPr>
        <w:t>to</w:t>
      </w:r>
      <w:r w:rsidR="006F1312" w:rsidRPr="000C3393">
        <w:rPr>
          <w:rFonts w:ascii="Times New Roman" w:hAnsi="Times New Roman" w:cs="Times New Roman"/>
          <w:sz w:val="24"/>
          <w:szCs w:val="24"/>
        </w:rPr>
        <w:t xml:space="preserve"> </w:t>
      </w:r>
      <w:r w:rsidR="008C56FF" w:rsidRPr="000C3393">
        <w:rPr>
          <w:rFonts w:ascii="Times New Roman" w:hAnsi="Times New Roman" w:cs="Times New Roman"/>
          <w:sz w:val="24"/>
          <w:szCs w:val="24"/>
        </w:rPr>
        <w:t xml:space="preserve">this </w:t>
      </w:r>
      <w:r w:rsidR="006F1312" w:rsidRPr="000C3393">
        <w:rPr>
          <w:rFonts w:ascii="Times New Roman" w:hAnsi="Times New Roman" w:cs="Times New Roman"/>
          <w:sz w:val="24"/>
          <w:szCs w:val="24"/>
        </w:rPr>
        <w:t xml:space="preserve">protein-lipid raft </w:t>
      </w:r>
      <w:r w:rsidR="008C56FF" w:rsidRPr="000C3393">
        <w:rPr>
          <w:rFonts w:ascii="Times New Roman" w:hAnsi="Times New Roman" w:cs="Times New Roman"/>
          <w:sz w:val="24"/>
          <w:szCs w:val="24"/>
        </w:rPr>
        <w:t xml:space="preserve">modifies the </w:t>
      </w:r>
      <w:r w:rsidR="006F1312" w:rsidRPr="000C3393">
        <w:rPr>
          <w:rFonts w:ascii="Times New Roman" w:hAnsi="Times New Roman" w:cs="Times New Roman"/>
          <w:sz w:val="24"/>
          <w:szCs w:val="24"/>
        </w:rPr>
        <w:t>composition</w:t>
      </w:r>
      <w:r w:rsidR="008C56FF" w:rsidRPr="000C3393">
        <w:rPr>
          <w:rFonts w:ascii="Times New Roman" w:hAnsi="Times New Roman" w:cs="Times New Roman"/>
          <w:sz w:val="24"/>
          <w:szCs w:val="24"/>
        </w:rPr>
        <w:t xml:space="preserve"> by cholesterol re-distribution, </w:t>
      </w:r>
      <w:r w:rsidR="0002622E" w:rsidRPr="000C3393">
        <w:rPr>
          <w:rFonts w:ascii="Times New Roman" w:hAnsi="Times New Roman" w:cs="Times New Roman"/>
          <w:sz w:val="24"/>
          <w:szCs w:val="24"/>
        </w:rPr>
        <w:t xml:space="preserve">as discussed, </w:t>
      </w:r>
      <w:r w:rsidR="008C56FF" w:rsidRPr="000C3393">
        <w:rPr>
          <w:rFonts w:ascii="Times New Roman" w:hAnsi="Times New Roman" w:cs="Times New Roman"/>
          <w:sz w:val="24"/>
          <w:szCs w:val="24"/>
        </w:rPr>
        <w:t>which had been linked to a number of functional changes</w:t>
      </w:r>
      <w:r w:rsidR="006F1312" w:rsidRPr="000C3393">
        <w:rPr>
          <w:rFonts w:ascii="Times New Roman" w:hAnsi="Times New Roman" w:cs="Times New Roman"/>
          <w:sz w:val="24"/>
          <w:szCs w:val="24"/>
        </w:rPr>
        <w:t xml:space="preserve">. </w:t>
      </w:r>
      <w:r w:rsidR="0002622E" w:rsidRPr="000C3393">
        <w:rPr>
          <w:rFonts w:ascii="Times New Roman" w:hAnsi="Times New Roman" w:cs="Times New Roman"/>
          <w:sz w:val="24"/>
          <w:szCs w:val="24"/>
        </w:rPr>
        <w:t>This change in lipid raf</w:t>
      </w:r>
      <w:r w:rsidR="00DC0D71" w:rsidRPr="000C3393">
        <w:rPr>
          <w:rFonts w:ascii="Times New Roman" w:hAnsi="Times New Roman" w:cs="Times New Roman"/>
          <w:sz w:val="24"/>
          <w:szCs w:val="24"/>
        </w:rPr>
        <w:t xml:space="preserve">t composition had been found to </w:t>
      </w:r>
      <w:del w:id="1363" w:author="Michelle Hill" w:date="2016-03-14T20:36:00Z">
        <w:r w:rsidR="00DC0D71" w:rsidRPr="000C3393" w:rsidDel="000753FF">
          <w:rPr>
            <w:rFonts w:ascii="Times New Roman" w:hAnsi="Times New Roman" w:cs="Times New Roman"/>
            <w:sz w:val="24"/>
            <w:szCs w:val="24"/>
          </w:rPr>
          <w:delText>modify proteins associated with the</w:delText>
        </w:r>
      </w:del>
      <w:ins w:id="1364" w:author="Michelle Hill" w:date="2016-03-14T20:36:00Z">
        <w:r w:rsidR="000753FF">
          <w:rPr>
            <w:rFonts w:ascii="Times New Roman" w:hAnsi="Times New Roman" w:cs="Times New Roman"/>
            <w:sz w:val="24"/>
            <w:szCs w:val="24"/>
          </w:rPr>
          <w:t>alter</w:t>
        </w:r>
      </w:ins>
      <w:r w:rsidR="00DC0D71" w:rsidRPr="000C3393">
        <w:rPr>
          <w:rFonts w:ascii="Times New Roman" w:hAnsi="Times New Roman" w:cs="Times New Roman"/>
          <w:sz w:val="24"/>
          <w:szCs w:val="24"/>
        </w:rPr>
        <w:t xml:space="preserve"> lipid raft</w:t>
      </w:r>
      <w:ins w:id="1365" w:author="Michelle Hill" w:date="2016-03-14T20:36:00Z">
        <w:r w:rsidR="000753FF">
          <w:rPr>
            <w:rFonts w:ascii="Times New Roman" w:hAnsi="Times New Roman" w:cs="Times New Roman"/>
            <w:sz w:val="24"/>
            <w:szCs w:val="24"/>
          </w:rPr>
          <w:t xml:space="preserve"> proteome</w:t>
        </w:r>
      </w:ins>
      <w:r w:rsidR="00DC0D71" w:rsidRPr="000C3393">
        <w:rPr>
          <w:rFonts w:ascii="Times New Roman" w:hAnsi="Times New Roman" w:cs="Times New Roman"/>
          <w:sz w:val="24"/>
          <w:szCs w:val="24"/>
        </w:rPr>
        <w:t>, including changes in cytoskeletal proteins to modify adhesion and cytoskeletal remodelling</w:t>
      </w:r>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(Inder et al. 2012)</w:t>
      </w:r>
      <w:r w:rsidR="007B3FE7" w:rsidRPr="000C3393">
        <w:rPr>
          <w:rFonts w:ascii="Times New Roman" w:hAnsi="Times New Roman" w:cs="Times New Roman"/>
          <w:sz w:val="24"/>
          <w:szCs w:val="24"/>
        </w:rPr>
        <w:fldChar w:fldCharType="end"/>
      </w:r>
      <w:r w:rsidR="00DC0D71" w:rsidRPr="000C3393">
        <w:rPr>
          <w:rFonts w:ascii="Times New Roman" w:hAnsi="Times New Roman" w:cs="Times New Roman"/>
          <w:sz w:val="24"/>
          <w:szCs w:val="24"/>
        </w:rPr>
        <w:t xml:space="preserve">. </w:t>
      </w:r>
      <w:del w:id="1366" w:author="Michelle Hill" w:date="2016-03-14T20:36:00Z">
        <w:r w:rsidR="00DC0D71" w:rsidRPr="000C3393" w:rsidDel="000753FF">
          <w:rPr>
            <w:rFonts w:ascii="Times New Roman" w:hAnsi="Times New Roman" w:cs="Times New Roman"/>
            <w:sz w:val="24"/>
            <w:szCs w:val="24"/>
          </w:rPr>
          <w:delText>This indicates not only a lipid composition modification but lipid dependant protein compositional change, impacting on cellular processes. Therefore this compositional</w:delText>
        </w:r>
        <w:r w:rsidR="006F1312" w:rsidRPr="000C3393" w:rsidDel="000753FF">
          <w:rPr>
            <w:rFonts w:ascii="Times New Roman" w:hAnsi="Times New Roman" w:cs="Times New Roman"/>
            <w:sz w:val="24"/>
            <w:szCs w:val="24"/>
          </w:rPr>
          <w:delText xml:space="preserve"> switch can be utilised to determine protein change between the rafts, ultimately identifying functional change. </w:delText>
        </w:r>
        <w:r w:rsidR="00FB6FFE" w:rsidRPr="000C3393" w:rsidDel="000753FF">
          <w:rPr>
            <w:rFonts w:ascii="Times New Roman" w:hAnsi="Times New Roman" w:cs="Times New Roman"/>
            <w:sz w:val="24"/>
            <w:szCs w:val="24"/>
          </w:rPr>
          <w:delText xml:space="preserve">An earlier study from our lab had used this mechanism </w:delText>
        </w:r>
        <w:r w:rsidR="000D5C90" w:rsidRPr="000C3393" w:rsidDel="000753FF">
          <w:rPr>
            <w:rFonts w:ascii="Times New Roman" w:hAnsi="Times New Roman" w:cs="Times New Roman"/>
            <w:sz w:val="24"/>
            <w:szCs w:val="24"/>
          </w:rPr>
          <w:delText xml:space="preserve">in PC3 cells </w:delText>
        </w:r>
        <w:r w:rsidR="00FB6FFE" w:rsidRPr="000C3393" w:rsidDel="000753FF">
          <w:rPr>
            <w:rFonts w:ascii="Times New Roman" w:hAnsi="Times New Roman" w:cs="Times New Roman"/>
            <w:sz w:val="24"/>
            <w:szCs w:val="24"/>
          </w:rPr>
          <w:delText xml:space="preserve">to determine changes in protein cargo recruitment into the </w:delText>
        </w:r>
        <w:r w:rsidR="00716E81" w:rsidRPr="000C3393" w:rsidDel="000753FF">
          <w:rPr>
            <w:rFonts w:ascii="Times New Roman" w:hAnsi="Times New Roman" w:cs="Times New Roman"/>
            <w:sz w:val="24"/>
            <w:szCs w:val="24"/>
          </w:rPr>
          <w:delText>EV</w:delText>
        </w:r>
        <w:r w:rsidR="00FB6FFE" w:rsidRPr="000C3393" w:rsidDel="000753FF">
          <w:rPr>
            <w:rFonts w:ascii="Times New Roman" w:hAnsi="Times New Roman" w:cs="Times New Roman"/>
            <w:sz w:val="24"/>
            <w:szCs w:val="24"/>
          </w:rPr>
          <w:delText xml:space="preserve">s. </w:delText>
        </w:r>
      </w:del>
      <w:del w:id="1367" w:author="Michelle Hill" w:date="2016-03-14T20:37:00Z">
        <w:r w:rsidR="00FB6FFE" w:rsidRPr="000C3393" w:rsidDel="000753FF">
          <w:rPr>
            <w:rFonts w:ascii="Times New Roman" w:hAnsi="Times New Roman" w:cs="Times New Roman"/>
            <w:sz w:val="24"/>
            <w:szCs w:val="24"/>
          </w:rPr>
          <w:delText>E</w:delText>
        </w:r>
      </w:del>
      <w:ins w:id="1368" w:author="Michelle Hill" w:date="2016-03-14T20:37:00Z">
        <w:r w:rsidR="006D0437">
          <w:rPr>
            <w:rFonts w:ascii="Times New Roman" w:hAnsi="Times New Roman" w:cs="Times New Roman"/>
            <w:sz w:val="24"/>
            <w:szCs w:val="24"/>
          </w:rPr>
          <w:t>E</w:t>
        </w:r>
      </w:ins>
      <w:r w:rsidR="00FB6FFE" w:rsidRPr="000C3393">
        <w:rPr>
          <w:rFonts w:ascii="Times New Roman" w:hAnsi="Times New Roman" w:cs="Times New Roman"/>
          <w:sz w:val="24"/>
          <w:szCs w:val="24"/>
        </w:rPr>
        <w:t xml:space="preserve">ctopic cavin-1 expression </w:t>
      </w:r>
      <w:ins w:id="1369" w:author="Michelle Hill" w:date="2016-03-14T20:37:00Z">
        <w:r w:rsidR="006D0437">
          <w:rPr>
            <w:rFonts w:ascii="Times New Roman" w:hAnsi="Times New Roman" w:cs="Times New Roman"/>
            <w:sz w:val="24"/>
            <w:szCs w:val="24"/>
          </w:rPr>
          <w:t xml:space="preserve">also </w:t>
        </w:r>
      </w:ins>
      <w:r w:rsidR="00FB6FFE" w:rsidRPr="000C3393">
        <w:rPr>
          <w:rFonts w:ascii="Times New Roman" w:hAnsi="Times New Roman" w:cs="Times New Roman"/>
          <w:sz w:val="24"/>
          <w:szCs w:val="24"/>
        </w:rPr>
        <w:t xml:space="preserve">induced differential </w:t>
      </w:r>
      <w:del w:id="1370" w:author="Michelle Hill" w:date="2016-03-14T20:37:00Z">
        <w:r w:rsidR="00FB6FFE" w:rsidRPr="000C3393" w:rsidDel="006D0437">
          <w:rPr>
            <w:rFonts w:ascii="Times New Roman" w:hAnsi="Times New Roman" w:cs="Times New Roman"/>
            <w:sz w:val="24"/>
            <w:szCs w:val="24"/>
          </w:rPr>
          <w:delText xml:space="preserve">protein </w:delText>
        </w:r>
      </w:del>
      <w:r w:rsidR="00FB6FFE" w:rsidRPr="000C3393">
        <w:rPr>
          <w:rFonts w:ascii="Times New Roman" w:hAnsi="Times New Roman" w:cs="Times New Roman"/>
          <w:sz w:val="24"/>
          <w:szCs w:val="24"/>
        </w:rPr>
        <w:t xml:space="preserve">recruitment of </w:t>
      </w:r>
      <w:r w:rsidR="00BA049E" w:rsidRPr="000C3393">
        <w:rPr>
          <w:rFonts w:ascii="Times New Roman" w:hAnsi="Times New Roman" w:cs="Times New Roman"/>
          <w:sz w:val="24"/>
          <w:szCs w:val="24"/>
        </w:rPr>
        <w:t xml:space="preserve">123 proteins </w:t>
      </w:r>
      <w:r w:rsidR="008B02A4" w:rsidRPr="000C3393">
        <w:rPr>
          <w:rFonts w:ascii="Times New Roman" w:hAnsi="Times New Roman" w:cs="Times New Roman"/>
          <w:sz w:val="24"/>
          <w:szCs w:val="24"/>
        </w:rPr>
        <w:t xml:space="preserve">to EVs </w:t>
      </w:r>
      <w:del w:id="1371" w:author="Michelle Hill" w:date="2016-03-14T20:37:00Z">
        <w:r w:rsidR="007B3FE7" w:rsidRPr="000C3393" w:rsidDel="006D0437">
          <w:rPr>
            <w:rFonts w:ascii="Times New Roman" w:hAnsi="Times New Roman" w:cs="Times New Roman"/>
            <w:sz w:val="24"/>
            <w:szCs w:val="24"/>
          </w:rPr>
          <w:delText>and flux in</w:delText>
        </w:r>
        <w:r w:rsidR="0002622E" w:rsidRPr="000C3393" w:rsidDel="006D0437">
          <w:rPr>
            <w:rFonts w:ascii="Times New Roman" w:hAnsi="Times New Roman" w:cs="Times New Roman"/>
            <w:sz w:val="24"/>
            <w:szCs w:val="24"/>
          </w:rPr>
          <w:delText xml:space="preserve"> </w:delText>
        </w:r>
        <w:r w:rsidR="00BA049E" w:rsidRPr="000C3393" w:rsidDel="006D0437">
          <w:rPr>
            <w:rFonts w:ascii="Times New Roman" w:hAnsi="Times New Roman" w:cs="Times New Roman"/>
            <w:sz w:val="24"/>
            <w:szCs w:val="24"/>
          </w:rPr>
          <w:delText>lipid raft proteins</w:delText>
        </w:r>
      </w:del>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(Inder et al. 2012)</w:t>
      </w:r>
      <w:r w:rsidR="007B3FE7" w:rsidRPr="000C3393">
        <w:rPr>
          <w:rFonts w:ascii="Times New Roman" w:hAnsi="Times New Roman" w:cs="Times New Roman"/>
          <w:sz w:val="24"/>
          <w:szCs w:val="24"/>
        </w:rPr>
        <w:fldChar w:fldCharType="end"/>
      </w:r>
      <w:r w:rsidR="00BA049E" w:rsidRPr="000C3393">
        <w:rPr>
          <w:rFonts w:ascii="Times New Roman" w:hAnsi="Times New Roman" w:cs="Times New Roman"/>
          <w:sz w:val="24"/>
          <w:szCs w:val="24"/>
        </w:rPr>
        <w:t xml:space="preserve">. </w:t>
      </w:r>
      <w:r w:rsidR="00056571" w:rsidRPr="000C3393">
        <w:rPr>
          <w:rFonts w:ascii="Times New Roman" w:hAnsi="Times New Roman" w:cs="Times New Roman"/>
          <w:sz w:val="24"/>
          <w:szCs w:val="24"/>
        </w:rPr>
        <w:t xml:space="preserve">In a later study, the microRNA, miR-148a, was found to be </w:t>
      </w:r>
      <w:r w:rsidR="00AC2ECD" w:rsidRPr="000C3393">
        <w:rPr>
          <w:rFonts w:ascii="Times New Roman" w:hAnsi="Times New Roman" w:cs="Times New Roman"/>
          <w:sz w:val="24"/>
          <w:szCs w:val="24"/>
        </w:rPr>
        <w:t>strongly underrepresented</w:t>
      </w:r>
      <w:r w:rsidR="00056571" w:rsidRPr="000C3393">
        <w:rPr>
          <w:rFonts w:ascii="Times New Roman" w:hAnsi="Times New Roman" w:cs="Times New Roman"/>
          <w:sz w:val="24"/>
          <w:szCs w:val="24"/>
        </w:rPr>
        <w:t xml:space="preserve"> the </w:t>
      </w:r>
      <w:r w:rsidR="00716E81" w:rsidRPr="000C3393">
        <w:rPr>
          <w:rFonts w:ascii="Times New Roman" w:hAnsi="Times New Roman" w:cs="Times New Roman"/>
          <w:sz w:val="24"/>
          <w:szCs w:val="24"/>
        </w:rPr>
        <w:t>EV</w:t>
      </w:r>
      <w:r w:rsidR="00056571" w:rsidRPr="000C3393">
        <w:rPr>
          <w:rFonts w:ascii="Times New Roman" w:hAnsi="Times New Roman" w:cs="Times New Roman"/>
          <w:sz w:val="24"/>
          <w:szCs w:val="24"/>
        </w:rPr>
        <w:t>s upon expression of cavin-1, yet no significant decrease in the cell</w:t>
      </w:r>
      <w:r w:rsidR="007B3FE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(Inder et al. 2014)</w:t>
      </w:r>
      <w:r w:rsidR="007B3FE7" w:rsidRPr="000C3393">
        <w:rPr>
          <w:rFonts w:ascii="Times New Roman" w:hAnsi="Times New Roman" w:cs="Times New Roman"/>
          <w:sz w:val="24"/>
          <w:szCs w:val="24"/>
        </w:rPr>
        <w:fldChar w:fldCharType="end"/>
      </w:r>
      <w:r w:rsidR="00056571" w:rsidRPr="000C3393">
        <w:rPr>
          <w:rFonts w:ascii="Times New Roman" w:hAnsi="Times New Roman" w:cs="Times New Roman"/>
          <w:sz w:val="24"/>
          <w:szCs w:val="24"/>
        </w:rPr>
        <w:t xml:space="preserve">. </w:t>
      </w:r>
      <w:r w:rsidR="008D293A" w:rsidRPr="000C3393">
        <w:rPr>
          <w:rFonts w:ascii="Times New Roman" w:hAnsi="Times New Roman" w:cs="Times New Roman"/>
          <w:sz w:val="24"/>
          <w:szCs w:val="24"/>
        </w:rPr>
        <w:t xml:space="preserve">Additionally, while cavin-1 is mediating this change, it is not present within the EVs, indicating an indirect mechanism through lipid raft changes. </w:t>
      </w:r>
      <w:r w:rsidR="00C14909" w:rsidRPr="000C3393">
        <w:rPr>
          <w:rFonts w:ascii="Times New Roman" w:hAnsi="Times New Roman" w:cs="Times New Roman"/>
          <w:sz w:val="24"/>
          <w:szCs w:val="24"/>
        </w:rPr>
        <w:t xml:space="preserve">This </w:t>
      </w:r>
      <w:r w:rsidR="00C14909" w:rsidRPr="000C3393">
        <w:rPr>
          <w:rFonts w:ascii="Times New Roman" w:hAnsi="Times New Roman" w:cs="Times New Roman"/>
          <w:sz w:val="24"/>
          <w:szCs w:val="24"/>
        </w:rPr>
        <w:lastRenderedPageBreak/>
        <w:t>s</w:t>
      </w:r>
      <w:r w:rsidR="007B3FE7" w:rsidRPr="000C3393">
        <w:rPr>
          <w:rFonts w:ascii="Times New Roman" w:hAnsi="Times New Roman" w:cs="Times New Roman"/>
          <w:sz w:val="24"/>
          <w:szCs w:val="24"/>
        </w:rPr>
        <w:t>uggests</w:t>
      </w:r>
      <w:r w:rsidR="00C14909" w:rsidRPr="000C3393">
        <w:rPr>
          <w:rFonts w:ascii="Times New Roman" w:hAnsi="Times New Roman" w:cs="Times New Roman"/>
          <w:sz w:val="24"/>
          <w:szCs w:val="24"/>
        </w:rPr>
        <w:t xml:space="preserve"> that cargo sequestered into the </w:t>
      </w:r>
      <w:r w:rsidR="00716E81" w:rsidRPr="000C3393">
        <w:rPr>
          <w:rFonts w:ascii="Times New Roman" w:hAnsi="Times New Roman" w:cs="Times New Roman"/>
          <w:sz w:val="24"/>
          <w:szCs w:val="24"/>
        </w:rPr>
        <w:t>EV</w:t>
      </w:r>
      <w:r w:rsidR="00C14909" w:rsidRPr="000C3393">
        <w:rPr>
          <w:rFonts w:ascii="Times New Roman" w:hAnsi="Times New Roman" w:cs="Times New Roman"/>
          <w:sz w:val="24"/>
          <w:szCs w:val="24"/>
        </w:rPr>
        <w:t>s is co</w:t>
      </w:r>
      <w:r w:rsidR="008C56FF" w:rsidRPr="000C3393">
        <w:rPr>
          <w:rFonts w:ascii="Times New Roman" w:hAnsi="Times New Roman" w:cs="Times New Roman"/>
          <w:sz w:val="24"/>
          <w:szCs w:val="24"/>
        </w:rPr>
        <w:t>mpleted in a selective manner for</w:t>
      </w:r>
      <w:r w:rsidR="00C14909" w:rsidRPr="000C3393">
        <w:rPr>
          <w:rFonts w:ascii="Times New Roman" w:hAnsi="Times New Roman" w:cs="Times New Roman"/>
          <w:sz w:val="24"/>
          <w:szCs w:val="24"/>
        </w:rPr>
        <w:t xml:space="preserve"> miRNAs alike protein, which correlates to a change in lipid raft composition</w:t>
      </w:r>
      <w:r w:rsidR="00093F3F" w:rsidRPr="000C3393">
        <w:rPr>
          <w:rFonts w:ascii="Times New Roman" w:hAnsi="Times New Roman" w:cs="Times New Roman"/>
          <w:sz w:val="24"/>
          <w:szCs w:val="24"/>
        </w:rPr>
        <w:t xml:space="preserve"> from this system</w:t>
      </w:r>
      <w:r w:rsidR="00760CD8" w:rsidRPr="000C3393">
        <w:rPr>
          <w:rFonts w:ascii="Times New Roman" w:hAnsi="Times New Roman" w:cs="Times New Roman"/>
          <w:sz w:val="24"/>
          <w:szCs w:val="24"/>
        </w:rPr>
        <w:t xml:space="preserve">. </w:t>
      </w:r>
    </w:p>
    <w:p w14:paraId="6A5997D0" w14:textId="77777777" w:rsidR="005756A9" w:rsidRPr="000C3393" w:rsidRDefault="005756A9" w:rsidP="008A2CC3">
      <w:pPr>
        <w:pStyle w:val="NoSpacing"/>
        <w:spacing w:line="480" w:lineRule="auto"/>
        <w:ind w:firstLine="142"/>
        <w:rPr>
          <w:ins w:id="1372" w:author="Harley Robinson " w:date="2016-03-15T09:22:00Z"/>
          <w:rFonts w:ascii="Times New Roman" w:hAnsi="Times New Roman" w:cs="Times New Roman"/>
          <w:sz w:val="24"/>
          <w:szCs w:val="24"/>
        </w:rPr>
      </w:pPr>
    </w:p>
    <w:p w14:paraId="0A21E400" w14:textId="77777777" w:rsidR="00714D3D" w:rsidDel="005756A9" w:rsidRDefault="00714D3D" w:rsidP="008A2CC3">
      <w:pPr>
        <w:pStyle w:val="NoSpacing"/>
        <w:spacing w:line="480" w:lineRule="auto"/>
        <w:rPr>
          <w:del w:id="1373" w:author="Harley Robinson " w:date="2016-03-15T09:22:00Z"/>
          <w:rFonts w:ascii="Times New Roman" w:hAnsi="Times New Roman" w:cs="Times New Roman"/>
          <w:sz w:val="24"/>
          <w:szCs w:val="24"/>
        </w:rPr>
      </w:pPr>
    </w:p>
    <w:p w14:paraId="51349AE2" w14:textId="77777777" w:rsidR="00D36602" w:rsidRPr="000C3393" w:rsidRDefault="00D36602">
      <w:pPr>
        <w:pStyle w:val="NoSpacing"/>
        <w:spacing w:line="480" w:lineRule="auto"/>
        <w:ind w:firstLine="142"/>
        <w:rPr>
          <w:rFonts w:ascii="Times New Roman" w:hAnsi="Times New Roman" w:cs="Times New Roman"/>
          <w:sz w:val="24"/>
          <w:szCs w:val="24"/>
        </w:rPr>
        <w:pPrChange w:id="1374" w:author="Harley Robinson " w:date="2016-03-15T09:22:00Z">
          <w:pPr>
            <w:pStyle w:val="NoSpacing"/>
            <w:spacing w:line="480" w:lineRule="auto"/>
          </w:pPr>
        </w:pPrChange>
      </w:pPr>
    </w:p>
    <w:p w14:paraId="6A26A37F" w14:textId="77777777" w:rsidR="00321603" w:rsidRPr="000C3393" w:rsidRDefault="00321603" w:rsidP="008A2CC3">
      <w:pPr>
        <w:pStyle w:val="NoSpacing"/>
        <w:spacing w:line="480" w:lineRule="auto"/>
        <w:ind w:firstLine="142"/>
        <w:rPr>
          <w:rFonts w:ascii="Times New Roman" w:hAnsi="Times New Roman" w:cs="Times New Roman"/>
          <w:b/>
          <w:sz w:val="28"/>
          <w:szCs w:val="24"/>
        </w:rPr>
      </w:pPr>
      <w:bookmarkStart w:id="1375" w:name="_Toc445828513"/>
      <w:r w:rsidRPr="000C3393">
        <w:rPr>
          <w:rStyle w:val="Heading1Char"/>
          <w:rFonts w:ascii="Times New Roman" w:hAnsi="Times New Roman" w:cs="Times New Roman"/>
          <w:b/>
          <w:sz w:val="28"/>
          <w:szCs w:val="24"/>
        </w:rPr>
        <w:t>Hypothesis</w:t>
      </w:r>
      <w:bookmarkEnd w:id="1375"/>
      <w:r w:rsidRPr="000C3393">
        <w:rPr>
          <w:rFonts w:ascii="Times New Roman" w:hAnsi="Times New Roman" w:cs="Times New Roman"/>
          <w:b/>
          <w:sz w:val="28"/>
          <w:szCs w:val="24"/>
        </w:rPr>
        <w:t>:</w:t>
      </w:r>
    </w:p>
    <w:p w14:paraId="675B1F58" w14:textId="77777777" w:rsidR="007B3FE7" w:rsidRPr="008A2CC3" w:rsidRDefault="005756A9"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noProof/>
          <w:sz w:val="24"/>
          <w:szCs w:val="24"/>
          <w:lang w:eastAsia="en-AU"/>
        </w:rPr>
        <mc:AlternateContent>
          <mc:Choice Requires="wps">
            <w:drawing>
              <wp:anchor distT="45720" distB="45720" distL="114300" distR="114300" simplePos="0" relativeHeight="251670528" behindDoc="1" locked="0" layoutInCell="1" allowOverlap="1" wp14:anchorId="425A9D7D" wp14:editId="295896C2">
                <wp:simplePos x="0" y="0"/>
                <wp:positionH relativeFrom="margin">
                  <wp:posOffset>50165</wp:posOffset>
                </wp:positionH>
                <wp:positionV relativeFrom="paragraph">
                  <wp:posOffset>1408430</wp:posOffset>
                </wp:positionV>
                <wp:extent cx="5806440" cy="4029075"/>
                <wp:effectExtent l="0" t="0" r="3810" b="9525"/>
                <wp:wrapTight wrapText="bothSides">
                  <wp:wrapPolygon edited="0">
                    <wp:start x="0" y="0"/>
                    <wp:lineTo x="0" y="21549"/>
                    <wp:lineTo x="21543" y="21549"/>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4029075"/>
                        </a:xfrm>
                        <a:prstGeom prst="rect">
                          <a:avLst/>
                        </a:prstGeom>
                        <a:solidFill>
                          <a:srgbClr val="FFFFFF"/>
                        </a:solidFill>
                        <a:ln w="9525">
                          <a:noFill/>
                          <a:miter lim="800000"/>
                          <a:headEnd/>
                          <a:tailEnd/>
                        </a:ln>
                      </wps:spPr>
                      <wps:txbx>
                        <w:txbxContent>
                          <w:p w14:paraId="194369D1" w14:textId="312CFCE4" w:rsidR="00461573" w:rsidRDefault="00461573" w:rsidP="00CD2780">
                            <w:pPr>
                              <w:jc w:val="center"/>
                            </w:pPr>
                            <w:ins w:id="1376" w:author="Harley Robinson " w:date="2016-03-15T16:02:00Z">
                              <w:del w:id="1377" w:author="Microsoft account" w:date="2016-03-15T17:52:00Z">
                                <w:r w:rsidDel="00691856">
                                  <w:rPr>
                                    <w:noProof/>
                                    <w:lang w:eastAsia="en-AU"/>
                                  </w:rPr>
                                  <w:drawing>
                                    <wp:inline distT="0" distB="0" distL="0" distR="0" wp14:anchorId="0BD5D8D9" wp14:editId="0584D136">
                                      <wp:extent cx="5614670" cy="20675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067560"/>
                                              </a:xfrm>
                                              <a:prstGeom prst="rect">
                                                <a:avLst/>
                                              </a:prstGeom>
                                            </pic:spPr>
                                          </pic:pic>
                                        </a:graphicData>
                                      </a:graphic>
                                    </wp:inline>
                                  </w:drawing>
                                </w:r>
                              </w:del>
                            </w:ins>
                            <w:ins w:id="1378" w:author="Microsoft account" w:date="2016-03-15T17:52:00Z">
                              <w:r>
                                <w:rPr>
                                  <w:noProof/>
                                  <w:lang w:eastAsia="en-AU"/>
                                </w:rPr>
                                <w:drawing>
                                  <wp:inline distT="0" distB="0" distL="0" distR="0" wp14:anchorId="74910C4B" wp14:editId="0E4611FE">
                                    <wp:extent cx="558165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142490"/>
                                            </a:xfrm>
                                            <a:prstGeom prst="rect">
                                              <a:avLst/>
                                            </a:prstGeom>
                                            <a:noFill/>
                                            <a:ln>
                                              <a:noFill/>
                                            </a:ln>
                                          </pic:spPr>
                                        </pic:pic>
                                      </a:graphicData>
                                    </a:graphic>
                                  </wp:inline>
                                </w:drawing>
                              </w:r>
                            </w:ins>
                            <w:del w:id="1379" w:author="Harley Robinson " w:date="2016-03-15T16:02:00Z">
                              <w:r w:rsidDel="0060537C">
                                <w:rPr>
                                  <w:noProof/>
                                  <w:lang w:eastAsia="en-AU"/>
                                </w:rPr>
                                <w:drawing>
                                  <wp:inline distT="0" distB="0" distL="0" distR="0" wp14:anchorId="3AB9A2A8" wp14:editId="5B5E27A3">
                                    <wp:extent cx="5614670" cy="18694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4670" cy="1869440"/>
                                            </a:xfrm>
                                            <a:prstGeom prst="rect">
                                              <a:avLst/>
                                            </a:prstGeom>
                                          </pic:spPr>
                                        </pic:pic>
                                      </a:graphicData>
                                    </a:graphic>
                                  </wp:inline>
                                </w:drawing>
                              </w:r>
                            </w:del>
                          </w:p>
                          <w:p w14:paraId="4A3F417B" w14:textId="48B34499" w:rsidR="00461573" w:rsidRPr="000C3393" w:rsidRDefault="00461573"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ins w:id="1380" w:author="Michelle Hill" w:date="2016-03-14T20:41:00Z">
                              <w:r>
                                <w:rPr>
                                  <w:rFonts w:ascii="Times New Roman" w:hAnsi="Times New Roman" w:cs="Times New Roman"/>
                                  <w:sz w:val="24"/>
                                  <w:szCs w:val="24"/>
                                </w:rPr>
                                <w:t xml:space="preserve">EVs released from </w:t>
                              </w:r>
                            </w:ins>
                            <w:del w:id="1381" w:author="Michelle Hill" w:date="2016-03-14T20:41:00Z">
                              <w:r w:rsidRPr="000C3393" w:rsidDel="006D0437">
                                <w:rPr>
                                  <w:rFonts w:ascii="Times New Roman" w:hAnsi="Times New Roman" w:cs="Times New Roman"/>
                                  <w:sz w:val="24"/>
                                  <w:szCs w:val="24"/>
                                </w:rPr>
                                <w:delText xml:space="preserve">the </w:delText>
                              </w:r>
                            </w:del>
                            <w:r w:rsidRPr="000C3393">
                              <w:rPr>
                                <w:rFonts w:ascii="Times New Roman" w:hAnsi="Times New Roman" w:cs="Times New Roman"/>
                                <w:sz w:val="24"/>
                                <w:szCs w:val="24"/>
                              </w:rPr>
                              <w:t>PC3 cell</w:t>
                            </w:r>
                            <w:ins w:id="1382" w:author="Harley Robinson " w:date="2016-03-15T16:06:00Z">
                              <w:r>
                                <w:rPr>
                                  <w:rFonts w:ascii="Times New Roman" w:hAnsi="Times New Roman" w:cs="Times New Roman"/>
                                  <w:sz w:val="24"/>
                                  <w:szCs w:val="24"/>
                                </w:rPr>
                                <w:t xml:space="preserve"> </w:t>
                              </w:r>
                            </w:ins>
                            <w:ins w:id="1383" w:author="Michelle Hill" w:date="2016-03-14T20:41:00Z">
                              <w:del w:id="1384" w:author="Harley Robinson " w:date="2016-03-15T16:06:00Z">
                                <w:r w:rsidDel="001A5A52">
                                  <w:rPr>
                                    <w:rFonts w:ascii="Times New Roman" w:hAnsi="Times New Roman" w:cs="Times New Roman"/>
                                    <w:sz w:val="24"/>
                                    <w:szCs w:val="24"/>
                                  </w:rPr>
                                  <w:delText xml:space="preserve"> </w:delText>
                                </w:r>
                              </w:del>
                              <w:r>
                                <w:rPr>
                                  <w:rFonts w:ascii="Times New Roman" w:hAnsi="Times New Roman" w:cs="Times New Roman"/>
                                  <w:sz w:val="24"/>
                                  <w:szCs w:val="24"/>
                                </w:rPr>
                                <w:t xml:space="preserve">lines expressing GFP or GFP-Cavin-1 </w:t>
                              </w:r>
                            </w:ins>
                            <w:del w:id="1385" w:author="Michelle Hill" w:date="2016-03-14T20:41:00Z">
                              <w:r w:rsidRPr="000C3393" w:rsidDel="006D0437">
                                <w:rPr>
                                  <w:rFonts w:ascii="Times New Roman" w:hAnsi="Times New Roman" w:cs="Times New Roman"/>
                                  <w:sz w:val="24"/>
                                  <w:szCs w:val="24"/>
                                </w:rPr>
                                <w:delText>s</w:delText>
                              </w:r>
                            </w:del>
                            <w:del w:id="1386" w:author="Michelle Hill" w:date="2016-03-14T20:42:00Z">
                              <w:r w:rsidRPr="000C3393" w:rsidDel="006D0437">
                                <w:rPr>
                                  <w:rFonts w:ascii="Times New Roman" w:hAnsi="Times New Roman" w:cs="Times New Roman"/>
                                  <w:sz w:val="24"/>
                                  <w:szCs w:val="24"/>
                                </w:rPr>
                                <w:delText xml:space="preserve"> </w:delText>
                              </w:r>
                            </w:del>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(Illustration completed using Adobe Illustrator CC 2014) </w:t>
                            </w:r>
                          </w:p>
                          <w:p w14:paraId="77BFDB41" w14:textId="77777777" w:rsidR="00461573" w:rsidRDefault="00461573"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A9D7D" id="_x0000_s1027" type="#_x0000_t202" style="position:absolute;left:0;text-align:left;margin-left:3.95pt;margin-top:110.9pt;width:457.2pt;height:317.2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" stroked="f">
                <v:textbox>
                  <w:txbxContent>
                    <w:p w14:paraId="194369D1" w14:textId="312CFCE4" w:rsidR="00461573" w:rsidRDefault="00461573" w:rsidP="00CD2780">
                      <w:pPr>
                        <w:jc w:val="center"/>
                      </w:pPr>
                      <w:ins w:id="1387" w:author="Harley Robinson " w:date="2016-03-15T16:02:00Z">
                        <w:del w:id="1388" w:author="Microsoft account" w:date="2016-03-15T17:52:00Z">
                          <w:r w:rsidDel="00691856">
                            <w:rPr>
                              <w:noProof/>
                              <w:lang w:eastAsia="en-AU"/>
                            </w:rPr>
                            <w:drawing>
                              <wp:inline distT="0" distB="0" distL="0" distR="0" wp14:anchorId="0BD5D8D9" wp14:editId="0584D136">
                                <wp:extent cx="5614670" cy="20675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4670" cy="2067560"/>
                                        </a:xfrm>
                                        <a:prstGeom prst="rect">
                                          <a:avLst/>
                                        </a:prstGeom>
                                      </pic:spPr>
                                    </pic:pic>
                                  </a:graphicData>
                                </a:graphic>
                              </wp:inline>
                            </w:drawing>
                          </w:r>
                        </w:del>
                      </w:ins>
                      <w:ins w:id="1389" w:author="Microsoft account" w:date="2016-03-15T17:52:00Z">
                        <w:r>
                          <w:rPr>
                            <w:noProof/>
                            <w:lang w:eastAsia="en-AU"/>
                          </w:rPr>
                          <w:drawing>
                            <wp:inline distT="0" distB="0" distL="0" distR="0" wp14:anchorId="74910C4B" wp14:editId="0E4611FE">
                              <wp:extent cx="558165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142490"/>
                                      </a:xfrm>
                                      <a:prstGeom prst="rect">
                                        <a:avLst/>
                                      </a:prstGeom>
                                      <a:noFill/>
                                      <a:ln>
                                        <a:noFill/>
                                      </a:ln>
                                    </pic:spPr>
                                  </pic:pic>
                                </a:graphicData>
                              </a:graphic>
                            </wp:inline>
                          </w:drawing>
                        </w:r>
                      </w:ins>
                      <w:del w:id="1390" w:author="Harley Robinson " w:date="2016-03-15T16:02:00Z">
                        <w:r w:rsidDel="0060537C">
                          <w:rPr>
                            <w:noProof/>
                            <w:lang w:eastAsia="en-AU"/>
                          </w:rPr>
                          <w:drawing>
                            <wp:inline distT="0" distB="0" distL="0" distR="0" wp14:anchorId="3AB9A2A8" wp14:editId="5B5E27A3">
                              <wp:extent cx="5614670" cy="18694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4670" cy="1869440"/>
                                      </a:xfrm>
                                      <a:prstGeom prst="rect">
                                        <a:avLst/>
                                      </a:prstGeom>
                                    </pic:spPr>
                                  </pic:pic>
                                </a:graphicData>
                              </a:graphic>
                            </wp:inline>
                          </w:drawing>
                        </w:r>
                      </w:del>
                    </w:p>
                    <w:p w14:paraId="4A3F417B" w14:textId="48B34499" w:rsidR="00461573" w:rsidRPr="000C3393" w:rsidRDefault="00461573"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w:t>
                      </w:r>
                      <w:ins w:id="1391" w:author="Michelle Hill" w:date="2016-03-14T20:41:00Z">
                        <w:r>
                          <w:rPr>
                            <w:rFonts w:ascii="Times New Roman" w:hAnsi="Times New Roman" w:cs="Times New Roman"/>
                            <w:sz w:val="24"/>
                            <w:szCs w:val="24"/>
                          </w:rPr>
                          <w:t xml:space="preserve">EVs released from </w:t>
                        </w:r>
                      </w:ins>
                      <w:del w:id="1392" w:author="Michelle Hill" w:date="2016-03-14T20:41:00Z">
                        <w:r w:rsidRPr="000C3393" w:rsidDel="006D0437">
                          <w:rPr>
                            <w:rFonts w:ascii="Times New Roman" w:hAnsi="Times New Roman" w:cs="Times New Roman"/>
                            <w:sz w:val="24"/>
                            <w:szCs w:val="24"/>
                          </w:rPr>
                          <w:delText xml:space="preserve">the </w:delText>
                        </w:r>
                      </w:del>
                      <w:r w:rsidRPr="000C3393">
                        <w:rPr>
                          <w:rFonts w:ascii="Times New Roman" w:hAnsi="Times New Roman" w:cs="Times New Roman"/>
                          <w:sz w:val="24"/>
                          <w:szCs w:val="24"/>
                        </w:rPr>
                        <w:t>PC3 cell</w:t>
                      </w:r>
                      <w:ins w:id="1393" w:author="Harley Robinson " w:date="2016-03-15T16:06:00Z">
                        <w:r>
                          <w:rPr>
                            <w:rFonts w:ascii="Times New Roman" w:hAnsi="Times New Roman" w:cs="Times New Roman"/>
                            <w:sz w:val="24"/>
                            <w:szCs w:val="24"/>
                          </w:rPr>
                          <w:t xml:space="preserve"> </w:t>
                        </w:r>
                      </w:ins>
                      <w:ins w:id="1394" w:author="Michelle Hill" w:date="2016-03-14T20:41:00Z">
                        <w:del w:id="1395" w:author="Harley Robinson " w:date="2016-03-15T16:06:00Z">
                          <w:r w:rsidDel="001A5A52">
                            <w:rPr>
                              <w:rFonts w:ascii="Times New Roman" w:hAnsi="Times New Roman" w:cs="Times New Roman"/>
                              <w:sz w:val="24"/>
                              <w:szCs w:val="24"/>
                            </w:rPr>
                            <w:delText xml:space="preserve"> </w:delText>
                          </w:r>
                        </w:del>
                        <w:r>
                          <w:rPr>
                            <w:rFonts w:ascii="Times New Roman" w:hAnsi="Times New Roman" w:cs="Times New Roman"/>
                            <w:sz w:val="24"/>
                            <w:szCs w:val="24"/>
                          </w:rPr>
                          <w:t xml:space="preserve">lines expressing GFP or GFP-Cavin-1 </w:t>
                        </w:r>
                      </w:ins>
                      <w:del w:id="1396" w:author="Michelle Hill" w:date="2016-03-14T20:41:00Z">
                        <w:r w:rsidRPr="000C3393" w:rsidDel="006D0437">
                          <w:rPr>
                            <w:rFonts w:ascii="Times New Roman" w:hAnsi="Times New Roman" w:cs="Times New Roman"/>
                            <w:sz w:val="24"/>
                            <w:szCs w:val="24"/>
                          </w:rPr>
                          <w:delText>s</w:delText>
                        </w:r>
                      </w:del>
                      <w:del w:id="1397" w:author="Michelle Hill" w:date="2016-03-14T20:42:00Z">
                        <w:r w:rsidRPr="000C3393" w:rsidDel="006D0437">
                          <w:rPr>
                            <w:rFonts w:ascii="Times New Roman" w:hAnsi="Times New Roman" w:cs="Times New Roman"/>
                            <w:sz w:val="24"/>
                            <w:szCs w:val="24"/>
                          </w:rPr>
                          <w:delText xml:space="preserve"> </w:delText>
                        </w:r>
                      </w:del>
                      <w:r w:rsidRPr="000C3393">
                        <w:rPr>
                          <w:rFonts w:ascii="Times New Roman" w:hAnsi="Times New Roman" w:cs="Times New Roman"/>
                          <w:sz w:val="24"/>
                          <w:szCs w:val="24"/>
                        </w:rPr>
                        <w:t>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(Illustration completed using Adobe Illustrator CC 2014) </w:t>
                      </w:r>
                    </w:p>
                    <w:p w14:paraId="77BFDB41" w14:textId="77777777" w:rsidR="00461573" w:rsidRDefault="00461573" w:rsidP="00CD2780"/>
                  </w:txbxContent>
                </v:textbox>
                <w10:wrap type="tight" anchorx="margin"/>
              </v:shape>
            </w:pict>
          </mc:Fallback>
        </mc:AlternateContent>
      </w:r>
      <w:r w:rsidR="00321603" w:rsidRPr="000C3393">
        <w:rPr>
          <w:rFonts w:ascii="Times New Roman" w:hAnsi="Times New Roman" w:cs="Times New Roman"/>
          <w:sz w:val="24"/>
          <w:szCs w:val="24"/>
        </w:rPr>
        <w:t>This project will assess the hypothesis that miRNAs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w:t>
      </w:r>
      <w:ins w:id="1398" w:author="Michelle Hill" w:date="2016-03-14T20:44:00Z">
        <w:r w:rsidR="006D0437">
          <w:rPr>
            <w:rFonts w:ascii="Times New Roman" w:hAnsi="Times New Roman" w:cs="Times New Roman"/>
            <w:sz w:val="24"/>
            <w:szCs w:val="24"/>
          </w:rPr>
          <w:t xml:space="preserve">mediated by </w:t>
        </w:r>
      </w:ins>
      <w:del w:id="1399" w:author="Michelle Hill" w:date="2016-03-14T20:44:00Z">
        <w:r w:rsidR="00C14909" w:rsidRPr="000C3393" w:rsidDel="006D0437">
          <w:rPr>
            <w:rFonts w:ascii="Times New Roman" w:hAnsi="Times New Roman" w:cs="Times New Roman"/>
            <w:sz w:val="24"/>
            <w:szCs w:val="24"/>
          </w:rPr>
          <w:delText xml:space="preserve">caused by a change in </w:delText>
        </w:r>
      </w:del>
      <w:r w:rsidR="00C14909" w:rsidRPr="000C3393">
        <w:rPr>
          <w:rFonts w:ascii="Times New Roman" w:hAnsi="Times New Roman" w:cs="Times New Roman"/>
          <w:sz w:val="24"/>
          <w:szCs w:val="24"/>
        </w:rPr>
        <w:t xml:space="preserve">lipid raft </w:t>
      </w:r>
      <w:ins w:id="1400" w:author="Michelle Hill" w:date="2016-03-14T20:44:00Z">
        <w:r w:rsidR="006D0437">
          <w:rPr>
            <w:rFonts w:ascii="Times New Roman" w:hAnsi="Times New Roman" w:cs="Times New Roman"/>
            <w:sz w:val="24"/>
            <w:szCs w:val="24"/>
          </w:rPr>
          <w:t>proteins, using</w:t>
        </w:r>
      </w:ins>
      <w:del w:id="1401" w:author="Michelle Hill" w:date="2016-03-14T20:44:00Z">
        <w:r w:rsidR="00DE4437" w:rsidRPr="000C3393" w:rsidDel="006D0437">
          <w:rPr>
            <w:rFonts w:ascii="Times New Roman" w:hAnsi="Times New Roman" w:cs="Times New Roman"/>
            <w:sz w:val="24"/>
            <w:szCs w:val="24"/>
          </w:rPr>
          <w:delText>micro</w:delText>
        </w:r>
        <w:r w:rsidR="00C14909" w:rsidRPr="000C3393" w:rsidDel="006D0437">
          <w:rPr>
            <w:rFonts w:ascii="Times New Roman" w:hAnsi="Times New Roman" w:cs="Times New Roman"/>
            <w:sz w:val="24"/>
            <w:szCs w:val="24"/>
          </w:rPr>
          <w:delText>domain</w:delText>
        </w:r>
        <w:r w:rsidR="007B3FE7" w:rsidRPr="000C3393" w:rsidDel="006D0437">
          <w:rPr>
            <w:rFonts w:ascii="Times New Roman" w:hAnsi="Times New Roman" w:cs="Times New Roman"/>
            <w:sz w:val="24"/>
            <w:szCs w:val="24"/>
          </w:rPr>
          <w:delText xml:space="preserve"> in</w:delText>
        </w:r>
      </w:del>
      <w:r w:rsidR="007B3FE7" w:rsidRPr="000C3393">
        <w:rPr>
          <w:rFonts w:ascii="Times New Roman" w:hAnsi="Times New Roman" w:cs="Times New Roman"/>
          <w:sz w:val="24"/>
          <w:szCs w:val="24"/>
        </w:rPr>
        <w:t xml:space="preserve"> a PC3 model. As</w:t>
      </w:r>
      <w:r w:rsidR="00760CD8" w:rsidRPr="000C3393">
        <w:rPr>
          <w:rFonts w:ascii="Times New Roman" w:hAnsi="Times New Roman" w:cs="Times New Roman"/>
          <w:sz w:val="24"/>
          <w:szCs w:val="24"/>
        </w:rPr>
        <w:t xml:space="preserve"> cavin-1 </w:t>
      </w:r>
      <w:r w:rsidR="007B3FE7" w:rsidRPr="000C3393">
        <w:rPr>
          <w:rFonts w:ascii="Times New Roman" w:hAnsi="Times New Roman" w:cs="Times New Roman"/>
          <w:sz w:val="24"/>
          <w:szCs w:val="24"/>
        </w:rPr>
        <w:t>cannot</w:t>
      </w:r>
      <w:r w:rsidR="00321603" w:rsidRPr="000C3393">
        <w:rPr>
          <w:rFonts w:ascii="Times New Roman" w:hAnsi="Times New Roman" w:cs="Times New Roman"/>
          <w:sz w:val="24"/>
          <w:szCs w:val="24"/>
        </w:rPr>
        <w:t xml:space="preserve"> directly mediate the</w:t>
      </w:r>
      <w:r w:rsidR="00E35707" w:rsidRPr="000C3393">
        <w:rPr>
          <w:rFonts w:ascii="Times New Roman" w:hAnsi="Times New Roman" w:cs="Times New Roman"/>
          <w:sz w:val="24"/>
          <w:szCs w:val="24"/>
        </w:rPr>
        <w:t xml:space="preserve"> export of miRNAs, it is hypothesised</w:t>
      </w:r>
      <w:r w:rsidR="00E7621D" w:rsidRPr="000C3393">
        <w:rPr>
          <w:rFonts w:ascii="Times New Roman" w:hAnsi="Times New Roman" w:cs="Times New Roman"/>
          <w:sz w:val="24"/>
          <w:szCs w:val="24"/>
        </w:rPr>
        <w:t xml:space="preserve"> that </w:t>
      </w:r>
      <w:ins w:id="1402" w:author="Michelle Hill" w:date="2016-03-14T20:38:00Z">
        <w:r w:rsidR="006D0437">
          <w:rPr>
            <w:rFonts w:ascii="Times New Roman" w:hAnsi="Times New Roman" w:cs="Times New Roman"/>
            <w:sz w:val="24"/>
            <w:szCs w:val="24"/>
          </w:rPr>
          <w:t xml:space="preserve">cavin-1 indirectly modulates </w:t>
        </w:r>
      </w:ins>
      <w:del w:id="1403" w:author="Michelle Hill" w:date="2016-03-14T20:38:00Z">
        <w:r w:rsidR="00760CD8" w:rsidRPr="000C3393" w:rsidDel="006D0437">
          <w:rPr>
            <w:rFonts w:ascii="Times New Roman" w:hAnsi="Times New Roman" w:cs="Times New Roman"/>
            <w:sz w:val="24"/>
            <w:szCs w:val="24"/>
          </w:rPr>
          <w:delText xml:space="preserve">found </w:delText>
        </w:r>
      </w:del>
      <w:r w:rsidR="00760CD8" w:rsidRPr="000C3393">
        <w:rPr>
          <w:rFonts w:ascii="Times New Roman" w:hAnsi="Times New Roman" w:cs="Times New Roman"/>
          <w:sz w:val="24"/>
          <w:szCs w:val="24"/>
        </w:rPr>
        <w:t>miRNA escort</w:t>
      </w:r>
      <w:r w:rsidR="00321603" w:rsidRPr="000C3393">
        <w:rPr>
          <w:rFonts w:ascii="Times New Roman" w:hAnsi="Times New Roman" w:cs="Times New Roman"/>
          <w:sz w:val="24"/>
          <w:szCs w:val="24"/>
        </w:rPr>
        <w:t xml:space="preserve"> proteins </w:t>
      </w:r>
      <w:ins w:id="1404" w:author="Michelle Hill" w:date="2016-03-14T20:39:00Z">
        <w:r w:rsidR="006D0437">
          <w:rPr>
            <w:rFonts w:ascii="Times New Roman" w:hAnsi="Times New Roman" w:cs="Times New Roman"/>
            <w:sz w:val="24"/>
            <w:szCs w:val="24"/>
          </w:rPr>
          <w:t xml:space="preserve">to lipid rafts, thereby mediating selective miRNA export (Figure 2). </w:t>
        </w:r>
      </w:ins>
      <w:del w:id="1405" w:author="Michelle Hill" w:date="2016-03-14T20:39:00Z">
        <w:r w:rsidR="00321603" w:rsidRPr="000C3393" w:rsidDel="006D0437">
          <w:rPr>
            <w:rFonts w:ascii="Times New Roman" w:hAnsi="Times New Roman" w:cs="Times New Roman"/>
            <w:sz w:val="24"/>
            <w:szCs w:val="24"/>
          </w:rPr>
          <w:delText>will also be differentially regulated in response to cavin-1 similar to the miRNAs exported, likely to be embedded or associated to the lipid raft fraction.</w:delText>
        </w:r>
      </w:del>
    </w:p>
    <w:p w14:paraId="2DCE5580" w14:textId="77777777" w:rsidR="00321603" w:rsidRPr="000C3393" w:rsidRDefault="00321603" w:rsidP="008A2CC3">
      <w:pPr>
        <w:pStyle w:val="Heading1"/>
        <w:spacing w:before="0" w:line="480" w:lineRule="auto"/>
        <w:rPr>
          <w:rFonts w:ascii="Times New Roman" w:hAnsi="Times New Roman" w:cs="Times New Roman"/>
          <w:b/>
          <w:sz w:val="28"/>
          <w:szCs w:val="24"/>
        </w:rPr>
      </w:pPr>
      <w:bookmarkStart w:id="1406" w:name="_Toc445828514"/>
      <w:r w:rsidRPr="000C3393">
        <w:rPr>
          <w:rFonts w:ascii="Times New Roman" w:hAnsi="Times New Roman" w:cs="Times New Roman"/>
          <w:b/>
          <w:sz w:val="28"/>
          <w:szCs w:val="24"/>
        </w:rPr>
        <w:t>Aims:</w:t>
      </w:r>
      <w:bookmarkEnd w:id="1406"/>
      <w:r w:rsidRPr="000C3393">
        <w:rPr>
          <w:rFonts w:ascii="Times New Roman" w:hAnsi="Times New Roman" w:cs="Times New Roman"/>
          <w:b/>
          <w:sz w:val="28"/>
          <w:szCs w:val="24"/>
        </w:rPr>
        <w:t xml:space="preserve"> </w:t>
      </w:r>
    </w:p>
    <w:p w14:paraId="5FB2E3DE" w14:textId="77777777"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the full repertoire of miRNAs</w:t>
      </w:r>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 </w:t>
      </w:r>
    </w:p>
    <w:p w14:paraId="6CDCA9B7" w14:textId="77777777"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Identify potential</w:t>
      </w:r>
      <w:ins w:id="1407" w:author="Michelle Hill" w:date="2016-03-14T20:45:00Z">
        <w:r w:rsidR="006D0437">
          <w:rPr>
            <w:rFonts w:ascii="Times New Roman" w:hAnsi="Times New Roman" w:cs="Times New Roman"/>
            <w:sz w:val="24"/>
            <w:szCs w:val="24"/>
          </w:rPr>
          <w:t xml:space="preserve"> miRNA escort proteins</w:t>
        </w:r>
      </w:ins>
      <w:del w:id="1408" w:author="Michelle Hill" w:date="2016-03-14T20:45:00Z">
        <w:r w:rsidRPr="000C3393" w:rsidDel="006D0437">
          <w:rPr>
            <w:rFonts w:ascii="Times New Roman" w:hAnsi="Times New Roman" w:cs="Times New Roman"/>
            <w:sz w:val="24"/>
            <w:szCs w:val="24"/>
          </w:rPr>
          <w:delText xml:space="preserve"> interaction partners</w:delText>
        </w:r>
      </w:del>
      <w:r w:rsidRPr="000C3393">
        <w:rPr>
          <w:rFonts w:ascii="Times New Roman" w:hAnsi="Times New Roman" w:cs="Times New Roman"/>
          <w:sz w:val="24"/>
          <w:szCs w:val="24"/>
        </w:rPr>
        <w:t xml:space="preserve"> involved with miRNA sorting.  </w:t>
      </w:r>
    </w:p>
    <w:p w14:paraId="6867CB29" w14:textId="77777777" w:rsidR="003800F8"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Verify the functio</w:t>
      </w:r>
      <w:r w:rsidR="00DE4437" w:rsidRPr="000C3393">
        <w:rPr>
          <w:rFonts w:ascii="Times New Roman" w:hAnsi="Times New Roman" w:cs="Times New Roman"/>
          <w:sz w:val="24"/>
          <w:szCs w:val="24"/>
        </w:rPr>
        <w:t xml:space="preserve">nality of candidate miRNA </w:t>
      </w:r>
      <w:r w:rsidR="00760CD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sidRPr="000C3393">
        <w:rPr>
          <w:rFonts w:ascii="Times New Roman" w:hAnsi="Times New Roman" w:cs="Times New Roman"/>
          <w:sz w:val="24"/>
          <w:szCs w:val="24"/>
        </w:rPr>
        <w:t xml:space="preserve">co-localisation with miRNAs and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w:t>
      </w:r>
    </w:p>
    <w:p w14:paraId="70E9E37F" w14:textId="77777777" w:rsidR="003800F8" w:rsidRPr="000C3393" w:rsidRDefault="003800F8" w:rsidP="008A2CC3">
      <w:pPr>
        <w:pStyle w:val="NoSpacing"/>
        <w:spacing w:line="480" w:lineRule="auto"/>
        <w:ind w:left="142"/>
        <w:rPr>
          <w:rFonts w:ascii="Times New Roman" w:hAnsi="Times New Roman" w:cs="Times New Roman"/>
          <w:sz w:val="24"/>
          <w:szCs w:val="24"/>
        </w:rPr>
      </w:pPr>
    </w:p>
    <w:p w14:paraId="57C965CA" w14:textId="77777777" w:rsidR="00321603" w:rsidRDefault="003800F8" w:rsidP="008A2CC3">
      <w:pPr>
        <w:pStyle w:val="NoSpacing"/>
        <w:spacing w:line="480" w:lineRule="auto"/>
        <w:rPr>
          <w:ins w:id="1409" w:author="Michelle Hill" w:date="2016-03-14T20:46:00Z"/>
          <w:rFonts w:ascii="Times New Roman" w:hAnsi="Times New Roman" w:cs="Times New Roman"/>
          <w:sz w:val="24"/>
          <w:szCs w:val="24"/>
        </w:rPr>
      </w:pPr>
      <w:bookmarkStart w:id="1410" w:name="_Toc445828515"/>
      <w:r w:rsidRPr="000C3393">
        <w:rPr>
          <w:rStyle w:val="Heading1Char"/>
          <w:rFonts w:ascii="Times New Roman" w:hAnsi="Times New Roman" w:cs="Times New Roman"/>
          <w:b/>
          <w:sz w:val="28"/>
          <w:szCs w:val="24"/>
        </w:rPr>
        <w:t>Methods</w:t>
      </w:r>
      <w:r w:rsidRPr="000C3393">
        <w:rPr>
          <w:rStyle w:val="Heading1Char"/>
          <w:rFonts w:ascii="Times New Roman" w:hAnsi="Times New Roman" w:cs="Times New Roman"/>
          <w:sz w:val="24"/>
          <w:szCs w:val="24"/>
        </w:rPr>
        <w:t>:</w:t>
      </w:r>
      <w:bookmarkEnd w:id="1410"/>
      <w:r w:rsidR="00BB7E87" w:rsidRPr="000C3393">
        <w:rPr>
          <w:rFonts w:ascii="Times New Roman" w:hAnsi="Times New Roman" w:cs="Times New Roman"/>
          <w:sz w:val="24"/>
          <w:szCs w:val="24"/>
        </w:rPr>
        <w:t xml:space="preserve"> </w:t>
      </w:r>
    </w:p>
    <w:p w14:paraId="6452CA87" w14:textId="77777777" w:rsidR="006D0437" w:rsidRPr="000C3393" w:rsidRDefault="005756A9"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mc:AlternateContent>
          <mc:Choice Requires="wps">
            <w:drawing>
              <wp:anchor distT="45720" distB="45720" distL="114300" distR="114300" simplePos="0" relativeHeight="251658240" behindDoc="0" locked="0" layoutInCell="1" allowOverlap="1" wp14:anchorId="057AFE94" wp14:editId="5A85200C">
                <wp:simplePos x="0" y="0"/>
                <wp:positionH relativeFrom="margin">
                  <wp:posOffset>-102235</wp:posOffset>
                </wp:positionH>
                <wp:positionV relativeFrom="paragraph">
                  <wp:posOffset>262255</wp:posOffset>
                </wp:positionV>
                <wp:extent cx="5800725" cy="60674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067425"/>
                        </a:xfrm>
                        <a:prstGeom prst="rect">
                          <a:avLst/>
                        </a:prstGeom>
                        <a:solidFill>
                          <a:srgbClr val="FFFFFF"/>
                        </a:solidFill>
                        <a:ln w="9525">
                          <a:noFill/>
                          <a:miter lim="800000"/>
                          <a:headEnd/>
                          <a:tailEnd/>
                        </a:ln>
                      </wps:spPr>
                      <wps:txbx>
                        <w:txbxContent>
                          <w:p w14:paraId="613F0623" w14:textId="77777777" w:rsidR="00461573" w:rsidRDefault="00461573">
                            <w:pPr>
                              <w:spacing w:line="480" w:lineRule="auto"/>
                              <w:jc w:val="center"/>
                              <w:rPr>
                                <w:ins w:id="1411" w:author="Harley Robinson " w:date="2016-03-15T09:28:00Z"/>
                                <w:noProof/>
                                <w:lang w:eastAsia="en-AU"/>
                              </w:rPr>
                              <w:pPrChange w:id="1412" w:author="Harley Robinson " w:date="2016-03-15T09:28:00Z">
                                <w:pPr>
                                  <w:spacing w:line="480" w:lineRule="auto"/>
                                </w:pPr>
                              </w:pPrChange>
                            </w:pPr>
                            <w:ins w:id="1413" w:author="Harley Robinson " w:date="2016-03-15T09:28:00Z">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2">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ins>
                          </w:p>
                          <w:p w14:paraId="49DB5B4F" w14:textId="77777777" w:rsidR="00461573" w:rsidDel="005756A9" w:rsidRDefault="00461573" w:rsidP="00A53EE3">
                            <w:pPr>
                              <w:ind w:left="-142" w:firstLine="142"/>
                              <w:jc w:val="center"/>
                              <w:rPr>
                                <w:del w:id="1414" w:author="Harley Robinson " w:date="2016-03-15T09:28:00Z"/>
                                <w:noProof/>
                                <w:lang w:eastAsia="en-AU"/>
                              </w:rPr>
                            </w:pPr>
                            <w:del w:id="1415" w:author="Harley Robinson " w:date="2016-03-15T08:59:00Z">
                              <w:r w:rsidDel="00304A24">
                                <w:rPr>
                                  <w:noProof/>
                                  <w:lang w:eastAsia="en-AU"/>
                                </w:rPr>
                                <w:drawing>
                                  <wp:inline distT="0" distB="0" distL="0" distR="0" wp14:anchorId="698B8655" wp14:editId="28AD4B77">
                                    <wp:extent cx="3954483" cy="5293819"/>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5383468"/>
                                            </a:xfrm>
                                            <a:prstGeom prst="rect">
                                              <a:avLst/>
                                            </a:prstGeom>
                                          </pic:spPr>
                                        </pic:pic>
                                      </a:graphicData>
                                    </a:graphic>
                                  </wp:inline>
                                </w:drawing>
                              </w:r>
                            </w:del>
                          </w:p>
                          <w:p w14:paraId="7F4AC36E" w14:textId="77777777" w:rsidR="00461573" w:rsidRPr="00A53EE3" w:rsidRDefault="00461573" w:rsidP="00D36602">
                            <w:pPr>
                              <w:spacing w:line="480" w:lineRule="auto"/>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detail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AFE94" id="_x0000_s1028" type="#_x0000_t202" style="position:absolute;margin-left:-8.05pt;margin-top:20.65pt;width:456.75pt;height:477.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" stroked="f">
                <v:textbox>
                  <w:txbxContent>
                    <w:p w14:paraId="613F0623" w14:textId="77777777" w:rsidR="00461573" w:rsidRDefault="00461573">
                      <w:pPr>
                        <w:spacing w:line="480" w:lineRule="auto"/>
                        <w:jc w:val="center"/>
                        <w:rPr>
                          <w:ins w:id="1416" w:author="Harley Robinson " w:date="2016-03-15T09:28:00Z"/>
                          <w:noProof/>
                          <w:lang w:eastAsia="en-AU"/>
                        </w:rPr>
                        <w:pPrChange w:id="1417" w:author="Harley Robinson " w:date="2016-03-15T09:28:00Z">
                          <w:pPr>
                            <w:spacing w:line="480" w:lineRule="auto"/>
                          </w:pPr>
                        </w:pPrChange>
                      </w:pPr>
                      <w:ins w:id="1418" w:author="Harley Robinson " w:date="2016-03-15T09:28:00Z">
                        <w:r>
                          <w:rPr>
                            <w:noProof/>
                            <w:lang w:eastAsia="en-AU"/>
                          </w:rPr>
                          <w:drawing>
                            <wp:inline distT="0" distB="0" distL="0" distR="0" wp14:anchorId="5C8A6201" wp14:editId="43DEABE3">
                              <wp:extent cx="3750582" cy="501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revised.PNG"/>
                                      <pic:cNvPicPr/>
                                    </pic:nvPicPr>
                                    <pic:blipFill>
                                      <a:blip r:embed="rId12">
                                        <a:extLst>
                                          <a:ext uri="{28A0092B-C50C-407E-A947-70E740481C1C}">
                                            <a14:useLocalDpi xmlns:a14="http://schemas.microsoft.com/office/drawing/2010/main" val="0"/>
                                          </a:ext>
                                        </a:extLst>
                                      </a:blip>
                                      <a:stretch>
                                        <a:fillRect/>
                                      </a:stretch>
                                    </pic:blipFill>
                                    <pic:spPr>
                                      <a:xfrm>
                                        <a:off x="0" y="0"/>
                                        <a:ext cx="3755087" cy="5025705"/>
                                      </a:xfrm>
                                      <a:prstGeom prst="rect">
                                        <a:avLst/>
                                      </a:prstGeom>
                                    </pic:spPr>
                                  </pic:pic>
                                </a:graphicData>
                              </a:graphic>
                            </wp:inline>
                          </w:drawing>
                        </w:r>
                      </w:ins>
                    </w:p>
                    <w:p w14:paraId="49DB5B4F" w14:textId="77777777" w:rsidR="00461573" w:rsidDel="005756A9" w:rsidRDefault="00461573" w:rsidP="00A53EE3">
                      <w:pPr>
                        <w:ind w:left="-142" w:firstLine="142"/>
                        <w:jc w:val="center"/>
                        <w:rPr>
                          <w:del w:id="1419" w:author="Harley Robinson " w:date="2016-03-15T09:28:00Z"/>
                          <w:noProof/>
                          <w:lang w:eastAsia="en-AU"/>
                        </w:rPr>
                      </w:pPr>
                      <w:del w:id="1420" w:author="Harley Robinson " w:date="2016-03-15T08:59:00Z">
                        <w:r w:rsidDel="00304A24">
                          <w:rPr>
                            <w:noProof/>
                            <w:lang w:eastAsia="en-AU"/>
                          </w:rPr>
                          <w:drawing>
                            <wp:inline distT="0" distB="0" distL="0" distR="0" wp14:anchorId="698B8655" wp14:editId="28AD4B77">
                              <wp:extent cx="3954483" cy="5293819"/>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5383468"/>
                                      </a:xfrm>
                                      <a:prstGeom prst="rect">
                                        <a:avLst/>
                                      </a:prstGeom>
                                    </pic:spPr>
                                  </pic:pic>
                                </a:graphicData>
                              </a:graphic>
                            </wp:inline>
                          </w:drawing>
                        </w:r>
                      </w:del>
                    </w:p>
                    <w:p w14:paraId="7F4AC36E" w14:textId="77777777" w:rsidR="00461573" w:rsidRPr="00A53EE3" w:rsidRDefault="00461573" w:rsidP="00D36602">
                      <w:pPr>
                        <w:spacing w:line="480" w:lineRule="auto"/>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detail how the results are integrated between methods. </w:t>
                      </w:r>
                    </w:p>
                  </w:txbxContent>
                </v:textbox>
                <w10:wrap type="square" anchorx="margin"/>
              </v:shape>
            </w:pict>
          </mc:Fallback>
        </mc:AlternateContent>
      </w:r>
      <w:ins w:id="1421" w:author="Michelle Hill" w:date="2016-03-14T20:46:00Z">
        <w:r w:rsidR="006D0437">
          <w:rPr>
            <w:rFonts w:ascii="Times New Roman" w:hAnsi="Times New Roman" w:cs="Times New Roman"/>
            <w:sz w:val="24"/>
            <w:szCs w:val="24"/>
          </w:rPr>
          <w:t>Figure 3 shows the workflow for the project.</w:t>
        </w:r>
      </w:ins>
    </w:p>
    <w:p w14:paraId="57307635" w14:textId="77777777" w:rsidR="006E3ADC" w:rsidRPr="000C3393" w:rsidRDefault="006E3ADC" w:rsidP="008A2CC3">
      <w:pPr>
        <w:pStyle w:val="Heading2"/>
        <w:spacing w:before="0" w:line="480" w:lineRule="auto"/>
        <w:rPr>
          <w:rFonts w:ascii="Times New Roman" w:hAnsi="Times New Roman" w:cs="Times New Roman"/>
          <w:b/>
          <w:sz w:val="24"/>
          <w:szCs w:val="24"/>
        </w:rPr>
      </w:pPr>
      <w:bookmarkStart w:id="1422" w:name="_Toc445828516"/>
      <w:r w:rsidRPr="000C3393">
        <w:rPr>
          <w:rFonts w:ascii="Times New Roman" w:hAnsi="Times New Roman" w:cs="Times New Roman"/>
          <w:b/>
          <w:sz w:val="24"/>
          <w:szCs w:val="24"/>
        </w:rPr>
        <w:t>Advanced Prostate Cancer cell line: PC3</w:t>
      </w:r>
      <w:bookmarkEnd w:id="1422"/>
    </w:p>
    <w:p w14:paraId="7933AEEF" w14:textId="3D7F7C56" w:rsidR="00237793"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PC3 cell line is a model cell line for advanced prostate cancer</w:t>
      </w:r>
      <w:r w:rsidR="00760CD8" w:rsidRPr="000C3393">
        <w:rPr>
          <w:rFonts w:ascii="Times New Roman" w:hAnsi="Times New Roman" w:cs="Times New Roman"/>
          <w:sz w:val="24"/>
          <w:szCs w:val="24"/>
        </w:rPr>
        <w:t>, which exhibits CAV1 expression without cavins</w:t>
      </w:r>
      <w:r w:rsidRPr="000C3393">
        <w:rPr>
          <w:rFonts w:ascii="Times New Roman" w:hAnsi="Times New Roman" w:cs="Times New Roman"/>
          <w:sz w:val="24"/>
          <w:szCs w:val="24"/>
        </w:rPr>
        <w:t xml:space="preserve">. </w:t>
      </w:r>
      <w:del w:id="1423" w:author="Michelle Hill" w:date="2016-03-14T20:47:00Z">
        <w:r w:rsidRPr="000C3393" w:rsidDel="006D0437">
          <w:rPr>
            <w:rFonts w:ascii="Times New Roman" w:hAnsi="Times New Roman" w:cs="Times New Roman"/>
            <w:sz w:val="24"/>
            <w:szCs w:val="24"/>
          </w:rPr>
          <w:delText xml:space="preserve">By transformation with lentivirus, this line can establish stable expression of introduced proteins. Hereby, this cell line is ideal for assessing the miRNA secretion mediated by cavin introduction. </w:delText>
        </w:r>
      </w:del>
      <w:r w:rsidRPr="000C3393">
        <w:rPr>
          <w:rFonts w:ascii="Times New Roman" w:hAnsi="Times New Roman" w:cs="Times New Roman"/>
          <w:sz w:val="24"/>
          <w:szCs w:val="24"/>
        </w:rPr>
        <w:t xml:space="preserve">PC3 expressing GFP and GFP-tagged cavin proteins had previously been generated </w:t>
      </w:r>
      <w:ins w:id="1424" w:author="Michelle Hill" w:date="2016-03-14T20:46:00Z">
        <w:del w:id="1425" w:author="Harley Robinson " w:date="2016-03-15T08:50:00Z">
          <w:r w:rsidR="006D0437" w:rsidDel="00304A24">
            <w:rPr>
              <w:rFonts w:ascii="Times New Roman" w:hAnsi="Times New Roman" w:cs="Times New Roman"/>
              <w:sz w:val="24"/>
              <w:szCs w:val="24"/>
            </w:rPr>
            <w:delText>(</w:delText>
          </w:r>
        </w:del>
      </w:ins>
      <w:r w:rsidR="00B13DD6">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B13DD6">
        <w:rPr>
          <w:rFonts w:ascii="Times New Roman" w:hAnsi="Times New Roman" w:cs="Times New Roman"/>
          <w:sz w:val="24"/>
          <w:szCs w:val="24"/>
        </w:rPr>
        <w:fldChar w:fldCharType="separate"/>
      </w:r>
      <w:r w:rsidR="00691856">
        <w:rPr>
          <w:rFonts w:ascii="Times New Roman" w:hAnsi="Times New Roman" w:cs="Times New Roman"/>
          <w:noProof/>
          <w:sz w:val="24"/>
          <w:szCs w:val="24"/>
        </w:rPr>
        <w:t>(Bastiani et al. 2009)</w:t>
      </w:r>
      <w:r w:rsidR="00B13DD6">
        <w:rPr>
          <w:rFonts w:ascii="Times New Roman" w:hAnsi="Times New Roman" w:cs="Times New Roman"/>
          <w:sz w:val="24"/>
          <w:szCs w:val="24"/>
        </w:rPr>
        <w:fldChar w:fldCharType="end"/>
      </w:r>
      <w:ins w:id="1426" w:author="Michelle Hill" w:date="2016-03-14T20:46:00Z">
        <w:del w:id="1427" w:author="Harley Robinson " w:date="2016-03-15T08:50:00Z">
          <w:r w:rsidR="006D0437" w:rsidDel="00304A24">
            <w:rPr>
              <w:rFonts w:ascii="Times New Roman" w:hAnsi="Times New Roman" w:cs="Times New Roman"/>
              <w:sz w:val="24"/>
              <w:szCs w:val="24"/>
            </w:rPr>
            <w:delText xml:space="preserve">) </w:delText>
          </w:r>
        </w:del>
      </w:ins>
      <w:ins w:id="1428" w:author="Michelle Hill" w:date="2016-03-14T20:47:00Z">
        <w:r w:rsidR="0002673E">
          <w:rPr>
            <w:rFonts w:ascii="Times New Roman" w:hAnsi="Times New Roman" w:cs="Times New Roman"/>
            <w:sz w:val="24"/>
            <w:szCs w:val="24"/>
          </w:rPr>
          <w:t>and characterised (</w:t>
        </w:r>
      </w:ins>
      <w:ins w:id="1429" w:author="Harley Robinson " w:date="2016-03-15T08:49:00Z">
        <w:r w:rsidR="00304A24">
          <w:rPr>
            <w:rFonts w:ascii="Times New Roman" w:hAnsi="Times New Roman" w:cs="Times New Roman"/>
            <w:sz w:val="24"/>
            <w:szCs w:val="24"/>
          </w:rPr>
          <w:t>Bastiani 2009</w:t>
        </w:r>
      </w:ins>
      <w:ins w:id="1430" w:author="Michelle Hill" w:date="2016-03-14T20:47:00Z">
        <w:del w:id="1431" w:author="Harley Robinson " w:date="2016-03-15T08:49:00Z">
          <w:r w:rsidR="0002673E" w:rsidDel="00304A24">
            <w:rPr>
              <w:rFonts w:ascii="Times New Roman" w:hAnsi="Times New Roman" w:cs="Times New Roman"/>
              <w:sz w:val="24"/>
              <w:szCs w:val="24"/>
            </w:rPr>
            <w:delText>REFs</w:delText>
          </w:r>
        </w:del>
        <w:r w:rsidR="0002673E">
          <w:rPr>
            <w:rFonts w:ascii="Times New Roman" w:hAnsi="Times New Roman" w:cs="Times New Roman"/>
            <w:sz w:val="24"/>
            <w:szCs w:val="24"/>
          </w:rPr>
          <w:t xml:space="preserve">), </w:t>
        </w:r>
      </w:ins>
      <w:r w:rsidRPr="000C3393">
        <w:rPr>
          <w:rFonts w:ascii="Times New Roman" w:hAnsi="Times New Roman" w:cs="Times New Roman"/>
          <w:sz w:val="24"/>
          <w:szCs w:val="24"/>
        </w:rPr>
        <w:t xml:space="preserve">and will be used throughout this project. GFP expressing PC3 cells will be used as a </w:t>
      </w:r>
      <w:r w:rsidR="00760CD8" w:rsidRPr="000C3393">
        <w:rPr>
          <w:rFonts w:ascii="Times New Roman" w:hAnsi="Times New Roman" w:cs="Times New Roman"/>
          <w:sz w:val="24"/>
          <w:szCs w:val="24"/>
        </w:rPr>
        <w:t>CAV1</w:t>
      </w:r>
      <w:r w:rsidR="00760CD8" w:rsidRPr="000C3393">
        <w:rPr>
          <w:rFonts w:ascii="Times New Roman" w:hAnsi="Times New Roman" w:cs="Times New Roman"/>
          <w:sz w:val="24"/>
          <w:szCs w:val="24"/>
          <w:vertAlign w:val="superscript"/>
        </w:rPr>
        <w:t>+</w:t>
      </w:r>
      <w:r w:rsidR="00760CD8" w:rsidRPr="000C3393">
        <w:rPr>
          <w:rFonts w:ascii="Times New Roman" w:hAnsi="Times New Roman" w:cs="Times New Roman"/>
          <w:sz w:val="24"/>
          <w:szCs w:val="24"/>
        </w:rPr>
        <w:t>/Cavin-1</w:t>
      </w:r>
      <w:r w:rsidR="00760CD8" w:rsidRPr="000C3393">
        <w:rPr>
          <w:rFonts w:ascii="Times New Roman" w:hAnsi="Times New Roman" w:cs="Times New Roman"/>
          <w:sz w:val="24"/>
          <w:szCs w:val="24"/>
          <w:vertAlign w:val="superscript"/>
        </w:rPr>
        <w:t>-</w:t>
      </w:r>
      <w:r w:rsidR="00760CD8"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control. </w:t>
      </w:r>
    </w:p>
    <w:p w14:paraId="4ECB054D" w14:textId="77777777" w:rsidR="006E3ADC" w:rsidRPr="000C3393" w:rsidRDefault="006E3ADC" w:rsidP="008A2CC3">
      <w:pPr>
        <w:pStyle w:val="Heading2"/>
        <w:spacing w:before="0" w:line="480" w:lineRule="auto"/>
        <w:rPr>
          <w:rFonts w:ascii="Times New Roman" w:hAnsi="Times New Roman" w:cs="Times New Roman"/>
          <w:b/>
          <w:sz w:val="24"/>
          <w:szCs w:val="24"/>
        </w:rPr>
      </w:pPr>
      <w:bookmarkStart w:id="1432" w:name="_Toc445828517"/>
      <w:r w:rsidRPr="000C3393">
        <w:rPr>
          <w:rFonts w:ascii="Times New Roman" w:hAnsi="Times New Roman" w:cs="Times New Roman"/>
          <w:b/>
          <w:sz w:val="24"/>
          <w:szCs w:val="24"/>
        </w:rPr>
        <w:lastRenderedPageBreak/>
        <w:t xml:space="preserve">Aim 1: </w:t>
      </w:r>
      <w:del w:id="1433" w:author="Harley Robinson " w:date="2016-03-15T09:01:00Z">
        <w:r w:rsidRPr="000C3393" w:rsidDel="004742E2">
          <w:rPr>
            <w:rFonts w:ascii="Times New Roman" w:hAnsi="Times New Roman" w:cs="Times New Roman"/>
            <w:b/>
            <w:sz w:val="24"/>
            <w:szCs w:val="24"/>
          </w:rPr>
          <w:delText>Which microRNAs are selectively exported?</w:delText>
        </w:r>
      </w:del>
      <w:ins w:id="1434" w:author="Harley Robinson " w:date="2016-03-15T09:01:00Z">
        <w:r w:rsidR="004742E2">
          <w:rPr>
            <w:rFonts w:ascii="Times New Roman" w:hAnsi="Times New Roman" w:cs="Times New Roman"/>
            <w:b/>
            <w:sz w:val="24"/>
            <w:szCs w:val="24"/>
          </w:rPr>
          <w:t>Assessment of exported miRNAs</w:t>
        </w:r>
      </w:ins>
      <w:bookmarkEnd w:id="1432"/>
    </w:p>
    <w:p w14:paraId="5D974C30" w14:textId="77777777" w:rsidR="0002673E" w:rsidRDefault="0002673E" w:rsidP="008A2CC3">
      <w:pPr>
        <w:pStyle w:val="NoSpacing"/>
        <w:spacing w:line="480" w:lineRule="auto"/>
        <w:ind w:firstLine="142"/>
        <w:rPr>
          <w:ins w:id="1435" w:author="Michelle Hill" w:date="2016-03-14T20:49:00Z"/>
          <w:rFonts w:ascii="Times New Roman" w:hAnsi="Times New Roman" w:cs="Times New Roman"/>
          <w:sz w:val="24"/>
          <w:szCs w:val="24"/>
        </w:rPr>
      </w:pPr>
      <w:ins w:id="1436" w:author="Michelle Hill" w:date="2016-03-14T20:48:00Z">
        <w:r>
          <w:rPr>
            <w:rFonts w:ascii="Times New Roman" w:hAnsi="Times New Roman" w:cs="Times New Roman"/>
            <w:sz w:val="24"/>
            <w:szCs w:val="24"/>
          </w:rPr>
          <w:t>A miRNA-seq experiment was performed in the lab to profile the miRNA content in PC3 cells and their EVs.</w:t>
        </w:r>
      </w:ins>
      <w:ins w:id="1437" w:author="Michelle Hill" w:date="2016-03-14T20:51:00Z">
        <w:r>
          <w:rPr>
            <w:rFonts w:ascii="Times New Roman" w:hAnsi="Times New Roman" w:cs="Times New Roman"/>
            <w:sz w:val="24"/>
            <w:szCs w:val="24"/>
          </w:rPr>
          <w:t xml:space="preserve"> Three replicates of t</w:t>
        </w:r>
        <w:r w:rsidRPr="000C3393">
          <w:rPr>
            <w:rFonts w:ascii="Times New Roman" w:hAnsi="Times New Roman" w:cs="Times New Roman"/>
            <w:sz w:val="24"/>
            <w:szCs w:val="24"/>
          </w:rPr>
          <w:t xml:space="preserve">otal RNA was extracted from EVs </w:t>
        </w:r>
        <w:r>
          <w:rPr>
            <w:rFonts w:ascii="Times New Roman" w:hAnsi="Times New Roman" w:cs="Times New Roman"/>
            <w:sz w:val="24"/>
            <w:szCs w:val="24"/>
          </w:rPr>
          <w:t xml:space="preserve">or cell pellets of </w:t>
        </w:r>
        <w:r w:rsidRPr="000C3393">
          <w:rPr>
            <w:rFonts w:ascii="Times New Roman" w:hAnsi="Times New Roman" w:cs="Times New Roman"/>
            <w:sz w:val="24"/>
            <w:szCs w:val="24"/>
          </w:rPr>
          <w:t xml:space="preserve">PC3 cells expressing GFP only or cavin-1::GFP. </w:t>
        </w:r>
        <w:r>
          <w:rPr>
            <w:rFonts w:ascii="Times New Roman" w:hAnsi="Times New Roman" w:cs="Times New Roman"/>
            <w:sz w:val="24"/>
            <w:szCs w:val="24"/>
          </w:rPr>
          <w:t>Small</w:t>
        </w:r>
        <w:r w:rsidRPr="000C3393">
          <w:rPr>
            <w:rFonts w:ascii="Times New Roman" w:hAnsi="Times New Roman" w:cs="Times New Roman"/>
            <w:sz w:val="24"/>
            <w:szCs w:val="24"/>
          </w:rPr>
          <w:t xml:space="preserve"> RNA was </w:t>
        </w:r>
        <w:r>
          <w:rPr>
            <w:rFonts w:ascii="Times New Roman" w:hAnsi="Times New Roman" w:cs="Times New Roman"/>
            <w:sz w:val="24"/>
            <w:szCs w:val="24"/>
          </w:rPr>
          <w:t xml:space="preserve">prepared </w:t>
        </w:r>
        <w:r w:rsidRPr="000C3393">
          <w:rPr>
            <w:rFonts w:ascii="Times New Roman" w:hAnsi="Times New Roman" w:cs="Times New Roman"/>
            <w:sz w:val="24"/>
            <w:szCs w:val="24"/>
          </w:rPr>
          <w:t>for sequencing</w:t>
        </w:r>
        <w:r>
          <w:rPr>
            <w:rFonts w:ascii="Times New Roman" w:hAnsi="Times New Roman" w:cs="Times New Roman"/>
            <w:sz w:val="24"/>
            <w:szCs w:val="24"/>
          </w:rPr>
          <w:t xml:space="preserve">, and the results </w:t>
        </w:r>
        <w:r w:rsidRPr="000C3393">
          <w:rPr>
            <w:rFonts w:ascii="Times New Roman" w:hAnsi="Times New Roman" w:cs="Times New Roman"/>
            <w:sz w:val="24"/>
            <w:szCs w:val="24"/>
          </w:rPr>
          <w:t>aligned to the human genome</w:t>
        </w:r>
        <w:r>
          <w:rPr>
            <w:rFonts w:ascii="Times New Roman" w:hAnsi="Times New Roman" w:cs="Times New Roman"/>
            <w:sz w:val="24"/>
            <w:szCs w:val="24"/>
          </w:rPr>
          <w:t>.</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I have received the </w:t>
        </w:r>
      </w:ins>
      <w:ins w:id="1438" w:author="Michelle Hill" w:date="2016-03-14T20:52:00Z">
        <w:r w:rsidRPr="000C3393">
          <w:rPr>
            <w:rFonts w:ascii="Times New Roman" w:hAnsi="Times New Roman" w:cs="Times New Roman"/>
            <w:sz w:val="24"/>
            <w:szCs w:val="24"/>
          </w:rPr>
          <w:t>raw counts of miRNA species</w:t>
        </w:r>
        <w:r>
          <w:rPr>
            <w:rFonts w:ascii="Times New Roman" w:hAnsi="Times New Roman" w:cs="Times New Roman"/>
            <w:sz w:val="24"/>
            <w:szCs w:val="24"/>
          </w:rPr>
          <w:t xml:space="preserve"> and wil</w:t>
        </w:r>
      </w:ins>
      <w:ins w:id="1439" w:author="Michelle Hill" w:date="2016-03-14T20:48:00Z">
        <w:r>
          <w:rPr>
            <w:rFonts w:ascii="Times New Roman" w:hAnsi="Times New Roman" w:cs="Times New Roman"/>
            <w:sz w:val="24"/>
            <w:szCs w:val="24"/>
          </w:rPr>
          <w:t xml:space="preserve">l perform </w:t>
        </w:r>
      </w:ins>
      <w:del w:id="1440" w:author="Michelle Hill" w:date="2016-03-14T20:49:00Z">
        <w:r w:rsidR="006E3ADC" w:rsidRPr="000C3393" w:rsidDel="0002673E">
          <w:rPr>
            <w:rFonts w:ascii="Times New Roman" w:hAnsi="Times New Roman" w:cs="Times New Roman"/>
            <w:sz w:val="24"/>
            <w:szCs w:val="24"/>
          </w:rPr>
          <w:delText>B</w:delText>
        </w:r>
      </w:del>
      <w:ins w:id="1441" w:author="Michelle Hill" w:date="2016-03-14T20:49:00Z">
        <w:r>
          <w:rPr>
            <w:rFonts w:ascii="Times New Roman" w:hAnsi="Times New Roman" w:cs="Times New Roman"/>
            <w:sz w:val="24"/>
            <w:szCs w:val="24"/>
          </w:rPr>
          <w:t>b</w:t>
        </w:r>
      </w:ins>
      <w:r w:rsidR="006E3ADC" w:rsidRPr="000C3393">
        <w:rPr>
          <w:rFonts w:ascii="Times New Roman" w:hAnsi="Times New Roman" w:cs="Times New Roman"/>
          <w:sz w:val="24"/>
          <w:szCs w:val="24"/>
        </w:rPr>
        <w:t xml:space="preserve">ioinformatics </w:t>
      </w:r>
      <w:del w:id="1442" w:author="Michelle Hill" w:date="2016-03-14T20:49:00Z">
        <w:r w:rsidR="006E3ADC" w:rsidRPr="000C3393" w:rsidDel="0002673E">
          <w:rPr>
            <w:rFonts w:ascii="Times New Roman" w:hAnsi="Times New Roman" w:cs="Times New Roman"/>
            <w:sz w:val="24"/>
            <w:szCs w:val="24"/>
          </w:rPr>
          <w:delText xml:space="preserve">will be employed </w:delText>
        </w:r>
      </w:del>
      <w:r w:rsidR="006E3ADC" w:rsidRPr="000C3393">
        <w:rPr>
          <w:rFonts w:ascii="Times New Roman" w:hAnsi="Times New Roman" w:cs="Times New Roman"/>
          <w:sz w:val="24"/>
          <w:szCs w:val="24"/>
        </w:rPr>
        <w:t xml:space="preserve">to </w:t>
      </w:r>
      <w:ins w:id="1443" w:author="Michelle Hill" w:date="2016-03-14T20:49:00Z">
        <w:r>
          <w:rPr>
            <w:rFonts w:ascii="Times New Roman" w:hAnsi="Times New Roman" w:cs="Times New Roman"/>
            <w:sz w:val="24"/>
            <w:szCs w:val="24"/>
          </w:rPr>
          <w:t>analyse the</w:t>
        </w:r>
      </w:ins>
      <w:del w:id="1444" w:author="Michelle Hill" w:date="2016-03-14T20:49:00Z">
        <w:r w:rsidR="006E3ADC" w:rsidRPr="000C3393" w:rsidDel="0002673E">
          <w:rPr>
            <w:rFonts w:ascii="Times New Roman" w:hAnsi="Times New Roman" w:cs="Times New Roman"/>
            <w:sz w:val="24"/>
            <w:szCs w:val="24"/>
          </w:rPr>
          <w:delText>assess previously compiled</w:delText>
        </w:r>
      </w:del>
      <w:r w:rsidR="006E3ADC" w:rsidRPr="000C3393">
        <w:rPr>
          <w:rFonts w:ascii="Times New Roman" w:hAnsi="Times New Roman" w:cs="Times New Roman"/>
          <w:sz w:val="24"/>
          <w:szCs w:val="24"/>
        </w:rPr>
        <w:t xml:space="preserve"> miRNA-seq data and </w:t>
      </w:r>
      <w:del w:id="1445" w:author="Michelle Hill" w:date="2016-03-14T20:49:00Z">
        <w:r w:rsidR="006E3ADC" w:rsidRPr="000C3393" w:rsidDel="0002673E">
          <w:rPr>
            <w:rFonts w:ascii="Times New Roman" w:hAnsi="Times New Roman" w:cs="Times New Roman"/>
            <w:sz w:val="24"/>
            <w:szCs w:val="24"/>
          </w:rPr>
          <w:delText xml:space="preserve">later verified </w:delText>
        </w:r>
      </w:del>
      <w:ins w:id="1446" w:author="Michelle Hill" w:date="2016-03-14T20:49:00Z">
        <w:r w:rsidRPr="000C3393">
          <w:rPr>
            <w:rFonts w:ascii="Times New Roman" w:hAnsi="Times New Roman" w:cs="Times New Roman"/>
            <w:sz w:val="24"/>
            <w:szCs w:val="24"/>
          </w:rPr>
          <w:t>verif</w:t>
        </w:r>
      </w:ins>
      <w:ins w:id="1447" w:author="Harley Robinson " w:date="2016-03-15T08:50:00Z">
        <w:r w:rsidR="00304A24">
          <w:rPr>
            <w:rFonts w:ascii="Times New Roman" w:hAnsi="Times New Roman" w:cs="Times New Roman"/>
            <w:sz w:val="24"/>
            <w:szCs w:val="24"/>
          </w:rPr>
          <w:t>y</w:t>
        </w:r>
      </w:ins>
      <w:ins w:id="1448" w:author="Michelle Hill" w:date="2016-03-14T20:49:00Z">
        <w:del w:id="1449" w:author="Harley Robinson " w:date="2016-03-15T08:50:00Z">
          <w:r w:rsidRPr="000C3393" w:rsidDel="00304A24">
            <w:rPr>
              <w:rFonts w:ascii="Times New Roman" w:hAnsi="Times New Roman" w:cs="Times New Roman"/>
              <w:sz w:val="24"/>
              <w:szCs w:val="24"/>
            </w:rPr>
            <w:delText>ied</w:delText>
          </w:r>
        </w:del>
        <w:r>
          <w:rPr>
            <w:rFonts w:ascii="Times New Roman" w:hAnsi="Times New Roman" w:cs="Times New Roman"/>
            <w:sz w:val="24"/>
            <w:szCs w:val="24"/>
          </w:rPr>
          <w:t xml:space="preserve"> candidate miRNAs </w:t>
        </w:r>
      </w:ins>
      <w:r w:rsidR="006E3ADC" w:rsidRPr="000C3393">
        <w:rPr>
          <w:rFonts w:ascii="Times New Roman" w:hAnsi="Times New Roman" w:cs="Times New Roman"/>
          <w:sz w:val="24"/>
          <w:szCs w:val="24"/>
        </w:rPr>
        <w:t xml:space="preserve">by RT-qPCR. </w:t>
      </w:r>
    </w:p>
    <w:p w14:paraId="1052B8E3" w14:textId="77777777" w:rsidR="006E3ADC" w:rsidRPr="000C3393" w:rsidRDefault="00760CD8" w:rsidP="008A2CC3">
      <w:pPr>
        <w:pStyle w:val="NoSpacing"/>
        <w:spacing w:line="480" w:lineRule="auto"/>
        <w:ind w:firstLine="142"/>
        <w:rPr>
          <w:rFonts w:ascii="Times New Roman" w:hAnsi="Times New Roman" w:cs="Times New Roman"/>
          <w:sz w:val="24"/>
          <w:szCs w:val="24"/>
        </w:rPr>
      </w:pPr>
      <w:del w:id="1450" w:author="Michelle Hill" w:date="2016-03-14T20:51:00Z">
        <w:r w:rsidRPr="000C3393" w:rsidDel="0002673E">
          <w:rPr>
            <w:rFonts w:ascii="Times New Roman" w:hAnsi="Times New Roman" w:cs="Times New Roman"/>
            <w:sz w:val="24"/>
            <w:szCs w:val="24"/>
          </w:rPr>
          <w:delText xml:space="preserve">Total </w:delText>
        </w:r>
        <w:r w:rsidR="006E3ADC" w:rsidRPr="000C3393" w:rsidDel="0002673E">
          <w:rPr>
            <w:rFonts w:ascii="Times New Roman" w:hAnsi="Times New Roman" w:cs="Times New Roman"/>
            <w:sz w:val="24"/>
            <w:szCs w:val="24"/>
          </w:rPr>
          <w:delText xml:space="preserve">RNA was extracted from </w:delText>
        </w:r>
        <w:r w:rsidR="00716E81" w:rsidRPr="000C3393" w:rsidDel="0002673E">
          <w:rPr>
            <w:rFonts w:ascii="Times New Roman" w:hAnsi="Times New Roman" w:cs="Times New Roman"/>
            <w:sz w:val="24"/>
            <w:szCs w:val="24"/>
          </w:rPr>
          <w:delText>EV</w:delText>
        </w:r>
        <w:r w:rsidRPr="000C3393" w:rsidDel="0002673E">
          <w:rPr>
            <w:rFonts w:ascii="Times New Roman" w:hAnsi="Times New Roman" w:cs="Times New Roman"/>
            <w:sz w:val="24"/>
            <w:szCs w:val="24"/>
          </w:rPr>
          <w:delText>s</w:delText>
        </w:r>
        <w:r w:rsidR="006E3ADC" w:rsidRPr="000C3393" w:rsidDel="0002673E">
          <w:rPr>
            <w:rFonts w:ascii="Times New Roman" w:hAnsi="Times New Roman" w:cs="Times New Roman"/>
            <w:sz w:val="24"/>
            <w:szCs w:val="24"/>
          </w:rPr>
          <w:delText xml:space="preserve"> excreted from PC3 cells expressing GFP only or cavin-1::GFP. </w:delText>
        </w:r>
      </w:del>
      <w:del w:id="1451" w:author="Michelle Hill" w:date="2016-03-14T20:50:00Z">
        <w:r w:rsidR="006E3ADC" w:rsidRPr="000C3393" w:rsidDel="0002673E">
          <w:rPr>
            <w:rFonts w:ascii="Times New Roman" w:hAnsi="Times New Roman" w:cs="Times New Roman"/>
            <w:sz w:val="24"/>
            <w:szCs w:val="24"/>
          </w:rPr>
          <w:delText xml:space="preserve">This </w:delText>
        </w:r>
      </w:del>
      <w:del w:id="1452" w:author="Michelle Hill" w:date="2016-03-14T20:51:00Z">
        <w:r w:rsidR="006E3ADC" w:rsidRPr="000C3393" w:rsidDel="0002673E">
          <w:rPr>
            <w:rFonts w:ascii="Times New Roman" w:hAnsi="Times New Roman" w:cs="Times New Roman"/>
            <w:sz w:val="24"/>
            <w:szCs w:val="24"/>
          </w:rPr>
          <w:delText xml:space="preserve">RNA was </w:delText>
        </w:r>
      </w:del>
      <w:del w:id="1453" w:author="Michelle Hill" w:date="2016-03-14T20:50:00Z">
        <w:r w:rsidR="006E3ADC" w:rsidRPr="000C3393" w:rsidDel="0002673E">
          <w:rPr>
            <w:rFonts w:ascii="Times New Roman" w:hAnsi="Times New Roman" w:cs="Times New Roman"/>
            <w:sz w:val="24"/>
            <w:szCs w:val="24"/>
          </w:rPr>
          <w:delText xml:space="preserve">then </w:delText>
        </w:r>
        <w:r w:rsidRPr="000C3393" w:rsidDel="0002673E">
          <w:rPr>
            <w:rFonts w:ascii="Times New Roman" w:hAnsi="Times New Roman" w:cs="Times New Roman"/>
            <w:sz w:val="24"/>
            <w:szCs w:val="24"/>
          </w:rPr>
          <w:delText xml:space="preserve">captured </w:delText>
        </w:r>
      </w:del>
      <w:del w:id="1454" w:author="Michelle Hill" w:date="2016-03-14T20:51:00Z">
        <w:r w:rsidRPr="000C3393" w:rsidDel="0002673E">
          <w:rPr>
            <w:rFonts w:ascii="Times New Roman" w:hAnsi="Times New Roman" w:cs="Times New Roman"/>
            <w:sz w:val="24"/>
            <w:szCs w:val="24"/>
          </w:rPr>
          <w:delText>for sequencing</w:delText>
        </w:r>
      </w:del>
      <w:del w:id="1455" w:author="Michelle Hill" w:date="2016-03-14T20:50:00Z">
        <w:r w:rsidRPr="000C3393" w:rsidDel="0002673E">
          <w:rPr>
            <w:rFonts w:ascii="Times New Roman" w:hAnsi="Times New Roman" w:cs="Times New Roman"/>
            <w:sz w:val="24"/>
            <w:szCs w:val="24"/>
          </w:rPr>
          <w:delText xml:space="preserve"> using NEBNext Small RNA Library Prep Kit</w:delText>
        </w:r>
        <w:r w:rsidR="006E3ADC" w:rsidRPr="000C3393" w:rsidDel="0002673E">
          <w:rPr>
            <w:rFonts w:ascii="Times New Roman" w:hAnsi="Times New Roman" w:cs="Times New Roman"/>
            <w:sz w:val="24"/>
            <w:szCs w:val="24"/>
          </w:rPr>
          <w:delText xml:space="preserve"> and </w:delText>
        </w:r>
      </w:del>
      <w:del w:id="1456" w:author="Michelle Hill" w:date="2016-03-14T20:51:00Z">
        <w:r w:rsidR="006E3ADC" w:rsidRPr="000C3393" w:rsidDel="0002673E">
          <w:rPr>
            <w:rFonts w:ascii="Times New Roman" w:hAnsi="Times New Roman" w:cs="Times New Roman"/>
            <w:sz w:val="24"/>
            <w:szCs w:val="24"/>
          </w:rPr>
          <w:delText>aligned to the human genome</w:delText>
        </w:r>
        <w:r w:rsidR="00DB10C8" w:rsidRPr="000C3393" w:rsidDel="0002673E">
          <w:rPr>
            <w:rFonts w:ascii="Times New Roman" w:hAnsi="Times New Roman" w:cs="Times New Roman"/>
            <w:sz w:val="24"/>
            <w:szCs w:val="24"/>
          </w:rPr>
          <w:delText xml:space="preserve"> </w:delText>
        </w:r>
      </w:del>
      <w:del w:id="1457" w:author="Michelle Hill" w:date="2016-03-14T20:52:00Z">
        <w:r w:rsidR="00DB10C8" w:rsidRPr="000C3393" w:rsidDel="0002673E">
          <w:rPr>
            <w:rFonts w:ascii="Times New Roman" w:hAnsi="Times New Roman" w:cs="Times New Roman"/>
            <w:sz w:val="24"/>
            <w:szCs w:val="24"/>
          </w:rPr>
          <w:delText>using Illumina NextSeq technology</w:delText>
        </w:r>
        <w:r w:rsidR="006E3ADC" w:rsidRPr="000C3393" w:rsidDel="0002673E">
          <w:rPr>
            <w:rFonts w:ascii="Times New Roman" w:hAnsi="Times New Roman" w:cs="Times New Roman"/>
            <w:sz w:val="24"/>
            <w:szCs w:val="24"/>
          </w:rPr>
          <w:delText xml:space="preserve"> to find raw counts of miRNA species found in the </w:delText>
        </w:r>
        <w:r w:rsidR="00716E81" w:rsidRPr="000C3393" w:rsidDel="0002673E">
          <w:rPr>
            <w:rFonts w:ascii="Times New Roman" w:hAnsi="Times New Roman" w:cs="Times New Roman"/>
            <w:sz w:val="24"/>
            <w:szCs w:val="24"/>
          </w:rPr>
          <w:delText>EV</w:delText>
        </w:r>
        <w:r w:rsidR="006E3ADC" w:rsidRPr="000C3393" w:rsidDel="0002673E">
          <w:rPr>
            <w:rFonts w:ascii="Times New Roman" w:hAnsi="Times New Roman" w:cs="Times New Roman"/>
            <w:sz w:val="24"/>
            <w:szCs w:val="24"/>
          </w:rPr>
          <w:delText xml:space="preserve"> </w:delText>
        </w:r>
        <w:r w:rsidRPr="000C3393" w:rsidDel="0002673E">
          <w:rPr>
            <w:rFonts w:ascii="Times New Roman" w:hAnsi="Times New Roman" w:cs="Times New Roman"/>
            <w:sz w:val="24"/>
            <w:szCs w:val="24"/>
          </w:rPr>
          <w:delText xml:space="preserve">and cell </w:delText>
        </w:r>
        <w:r w:rsidR="006E3ADC" w:rsidRPr="000C3393" w:rsidDel="0002673E">
          <w:rPr>
            <w:rFonts w:ascii="Times New Roman" w:hAnsi="Times New Roman" w:cs="Times New Roman"/>
            <w:sz w:val="24"/>
            <w:szCs w:val="24"/>
          </w:rPr>
          <w:delText>fraction.</w:delText>
        </w:r>
        <w:r w:rsidR="00DE4437" w:rsidRPr="000C3393" w:rsidDel="0002673E">
          <w:rPr>
            <w:rFonts w:ascii="Times New Roman" w:hAnsi="Times New Roman" w:cs="Times New Roman"/>
            <w:sz w:val="24"/>
            <w:szCs w:val="24"/>
          </w:rPr>
          <w:delText xml:space="preserve"> </w:delText>
        </w:r>
      </w:del>
      <w:r w:rsidR="006E3ADC" w:rsidRPr="000C3393">
        <w:rPr>
          <w:rFonts w:ascii="Times New Roman" w:hAnsi="Times New Roman" w:cs="Times New Roman"/>
          <w:sz w:val="24"/>
          <w:szCs w:val="24"/>
        </w:rPr>
        <w:t xml:space="preserve">Comparing the GFP expressive to the cavin-1 expressive PC3 cell lines should reveal miRNAs that are </w:t>
      </w:r>
      <w:r w:rsidR="00AF18E1" w:rsidRPr="000C3393">
        <w:rPr>
          <w:rFonts w:ascii="Times New Roman" w:hAnsi="Times New Roman" w:cs="Times New Roman"/>
          <w:sz w:val="24"/>
          <w:szCs w:val="24"/>
        </w:rPr>
        <w:t>differentially exported</w:t>
      </w:r>
      <w:r w:rsidR="006E3ADC"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006E3ADC"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miRNAs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508BA213" w14:textId="77777777" w:rsidR="006E3ADC" w:rsidRPr="000C3393" w:rsidRDefault="006E3ADC" w:rsidP="008A2CC3">
      <w:pPr>
        <w:pStyle w:val="Heading3"/>
        <w:spacing w:before="0" w:line="480" w:lineRule="auto"/>
        <w:rPr>
          <w:rFonts w:ascii="Times New Roman" w:hAnsi="Times New Roman" w:cs="Times New Roman"/>
        </w:rPr>
      </w:pPr>
      <w:bookmarkStart w:id="1458" w:name="_Toc445828518"/>
      <w:r w:rsidRPr="000C3393">
        <w:rPr>
          <w:rFonts w:ascii="Times New Roman" w:hAnsi="Times New Roman" w:cs="Times New Roman"/>
        </w:rPr>
        <w:t>Bioinformatics analysis:</w:t>
      </w:r>
      <w:bookmarkEnd w:id="1458"/>
      <w:r w:rsidRPr="000C3393">
        <w:rPr>
          <w:rFonts w:ascii="Times New Roman" w:hAnsi="Times New Roman" w:cs="Times New Roman"/>
        </w:rPr>
        <w:t xml:space="preserve"> </w:t>
      </w:r>
    </w:p>
    <w:p w14:paraId="17D582EE" w14:textId="77777777"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The computational analyses will be completed through R, a commonly used programming language used for statistical analyses and graphing of data. DESeq2 and edgeR packages are two of</w:t>
      </w:r>
      <w:r w:rsidR="00606901" w:rsidRPr="000C3393">
        <w:rPr>
          <w:rFonts w:ascii="Times New Roman" w:hAnsi="Times New Roman" w:cs="Times New Roman"/>
          <w:sz w:val="24"/>
          <w:szCs w:val="24"/>
        </w:rPr>
        <w:t xml:space="preserve"> the more commonly used RNA-seq</w:t>
      </w:r>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samples</w: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205CBF">
        <w:rPr>
          <w:rFonts w:ascii="Times New Roman" w:hAnsi="Times New Roman" w:cs="Times New Roman"/>
          <w:sz w:val="24"/>
          <w:szCs w:val="24"/>
        </w:rPr>
        <w:instrText xml:space="preserve"> ADDIN EN.CITE </w:instrTex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205CBF">
        <w:rPr>
          <w:rFonts w:ascii="Times New Roman" w:hAnsi="Times New Roman" w:cs="Times New Roman"/>
          <w:sz w:val="24"/>
          <w:szCs w:val="24"/>
        </w:rPr>
        <w:instrText xml:space="preserve"> ADDIN EN.CITE.DATA </w:instrText>
      </w:r>
      <w:r w:rsidR="00205CBF">
        <w:rPr>
          <w:rFonts w:ascii="Times New Roman" w:hAnsi="Times New Roman" w:cs="Times New Roman"/>
          <w:sz w:val="24"/>
          <w:szCs w:val="24"/>
        </w:rPr>
      </w:r>
      <w:r w:rsidR="00205CBF">
        <w:rPr>
          <w:rFonts w:ascii="Times New Roman" w:hAnsi="Times New Roman" w:cs="Times New Roman"/>
          <w:sz w:val="24"/>
          <w:szCs w:val="24"/>
        </w:rPr>
        <w:fldChar w:fldCharType="end"/>
      </w:r>
      <w:r w:rsidR="00205CBF">
        <w:rPr>
          <w:rFonts w:ascii="Times New Roman" w:hAnsi="Times New Roman" w:cs="Times New Roman"/>
          <w:sz w:val="24"/>
          <w:szCs w:val="24"/>
        </w:rPr>
      </w:r>
      <w:r w:rsidR="00205CBF">
        <w:rPr>
          <w:rFonts w:ascii="Times New Roman" w:hAnsi="Times New Roman" w:cs="Times New Roman"/>
          <w:sz w:val="24"/>
          <w:szCs w:val="24"/>
        </w:rPr>
        <w:fldChar w:fldCharType="separate"/>
      </w:r>
      <w:r w:rsidR="00205CBF">
        <w:rPr>
          <w:rFonts w:ascii="Times New Roman" w:hAnsi="Times New Roman" w:cs="Times New Roman"/>
          <w:noProof/>
          <w:sz w:val="24"/>
          <w:szCs w:val="24"/>
        </w:rPr>
        <w:t>(Robinson</w:t>
      </w:r>
      <w:r w:rsidR="00205CBF" w:rsidRPr="00205CBF">
        <w:rPr>
          <w:rFonts w:ascii="Times New Roman" w:hAnsi="Times New Roman" w:cs="Times New Roman"/>
          <w:i/>
          <w:noProof/>
          <w:sz w:val="24"/>
          <w:szCs w:val="24"/>
        </w:rPr>
        <w:t xml:space="preserve"> et al.</w:t>
      </w:r>
      <w:r w:rsidR="00205CBF">
        <w:rPr>
          <w:rFonts w:ascii="Times New Roman" w:hAnsi="Times New Roman" w:cs="Times New Roman"/>
          <w:noProof/>
          <w:sz w:val="24"/>
          <w:szCs w:val="24"/>
        </w:rPr>
        <w:t xml:space="preserve"> 2009; Love</w:t>
      </w:r>
      <w:r w:rsidR="00205CBF" w:rsidRPr="00205CBF">
        <w:rPr>
          <w:rFonts w:ascii="Times New Roman" w:hAnsi="Times New Roman" w:cs="Times New Roman"/>
          <w:i/>
          <w:noProof/>
          <w:sz w:val="24"/>
          <w:szCs w:val="24"/>
        </w:rPr>
        <w:t xml:space="preserve"> et al.</w:t>
      </w:r>
      <w:r w:rsidR="00205CBF">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Differentially exported miRNAs for further analysis will be considered based on statistical significance</w:t>
      </w:r>
      <w:r w:rsidR="006F0F2B" w:rsidRPr="000C3393">
        <w:rPr>
          <w:rFonts w:ascii="Times New Roman" w:hAnsi="Times New Roman" w:cs="Times New Roman"/>
          <w:sz w:val="24"/>
          <w:szCs w:val="24"/>
        </w:rPr>
        <w:t>, with a p value correction,</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750C97A2" w14:textId="77777777" w:rsidR="006E3ADC" w:rsidRPr="000C3393" w:rsidRDefault="006E3ADC" w:rsidP="008A2CC3">
      <w:pPr>
        <w:pStyle w:val="Heading3"/>
        <w:spacing w:before="0" w:line="480" w:lineRule="auto"/>
        <w:rPr>
          <w:rFonts w:ascii="Times New Roman" w:hAnsi="Times New Roman" w:cs="Times New Roman"/>
        </w:rPr>
      </w:pPr>
      <w:bookmarkStart w:id="1459" w:name="_Toc445828519"/>
      <w:r w:rsidRPr="000C3393">
        <w:rPr>
          <w:rFonts w:ascii="Times New Roman" w:hAnsi="Times New Roman" w:cs="Times New Roman"/>
        </w:rPr>
        <w:t>RT-qPCR:</w:t>
      </w:r>
      <w:bookmarkEnd w:id="1459"/>
      <w:r w:rsidRPr="000C3393">
        <w:rPr>
          <w:rFonts w:ascii="Times New Roman" w:hAnsi="Times New Roman" w:cs="Times New Roman"/>
        </w:rPr>
        <w:t xml:space="preserve"> </w:t>
      </w:r>
    </w:p>
    <w:p w14:paraId="7F222460" w14:textId="77777777"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miRNA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xml:space="preserve">. A similar preparation process to the miRNA-seq experiment will be 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healthy PC3 cells, </w:t>
      </w:r>
      <w:r w:rsidR="006F0F2B"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s and cell pellet using miRvana extraction kit,</w:t>
      </w:r>
      <w:r w:rsidRPr="000C3393">
        <w:rPr>
          <w:rFonts w:ascii="Times New Roman" w:hAnsi="Times New Roman" w:cs="Times New Roman"/>
          <w:sz w:val="24"/>
          <w:szCs w:val="24"/>
        </w:rPr>
        <w:t xml:space="preserve"> DNAse treatment to avoid contamination and RT-qPCR. As miRNAs are too small </w:t>
      </w:r>
      <w:r w:rsidR="00DB10C8" w:rsidRPr="000C3393">
        <w:rPr>
          <w:rFonts w:ascii="Times New Roman" w:hAnsi="Times New Roman" w:cs="Times New Roman"/>
          <w:sz w:val="24"/>
          <w:szCs w:val="24"/>
        </w:rPr>
        <w:t>to encompass non-overlapping PCR primers</w:t>
      </w:r>
      <w:r w:rsidRPr="000C3393">
        <w:rPr>
          <w:rFonts w:ascii="Times New Roman" w:hAnsi="Times New Roman" w:cs="Times New Roman"/>
          <w:sz w:val="24"/>
          <w:szCs w:val="24"/>
        </w:rPr>
        <w:t xml:space="preserve">, a poly-A tail will need to be added. This allows for the use of a </w:t>
      </w:r>
      <w:r w:rsidRPr="000C3393">
        <w:rPr>
          <w:rFonts w:ascii="Times New Roman" w:hAnsi="Times New Roman" w:cs="Times New Roman"/>
          <w:sz w:val="24"/>
          <w:szCs w:val="24"/>
        </w:rPr>
        <w:lastRenderedPageBreak/>
        <w:t>universal forward primer, as all miRNAs will then contain a poly-A region, with a miRNA specific reverse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(cycle threshold)</w:t>
      </w:r>
      <w:r w:rsidR="006E1E22" w:rsidRPr="000C3393">
        <w:rPr>
          <w:rFonts w:ascii="Times New Roman" w:hAnsi="Times New Roman" w:cs="Times New Roman"/>
          <w:sz w:val="24"/>
          <w:szCs w:val="24"/>
        </w:rPr>
        <w:t>, which correspond to the miRNA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5BDA60E6" w14:textId="77777777" w:rsidR="00901654" w:rsidRPr="000C3393" w:rsidRDefault="00901654" w:rsidP="008A2CC3">
      <w:pPr>
        <w:pStyle w:val="Heading3"/>
        <w:spacing w:before="0" w:line="480" w:lineRule="auto"/>
        <w:rPr>
          <w:rFonts w:ascii="Times New Roman" w:hAnsi="Times New Roman" w:cs="Times New Roman"/>
        </w:rPr>
      </w:pPr>
      <w:bookmarkStart w:id="1460" w:name="_Toc445828520"/>
      <w:r w:rsidRPr="000C3393">
        <w:rPr>
          <w:rFonts w:ascii="Times New Roman" w:hAnsi="Times New Roman" w:cs="Times New Roman"/>
        </w:rPr>
        <w:t>Expectations for Aim 1:</w:t>
      </w:r>
      <w:bookmarkEnd w:id="1460"/>
    </w:p>
    <w:p w14:paraId="63C4324A" w14:textId="4D464F15" w:rsidR="00E56D2D" w:rsidRPr="000C3393" w:rsidRDefault="00EB0CCD" w:rsidP="008A2CC3">
      <w:pPr>
        <w:spacing w:line="480" w:lineRule="auto"/>
        <w:rPr>
          <w:rFonts w:ascii="Times New Roman" w:hAnsi="Times New Roman" w:cs="Times New Roman"/>
          <w:sz w:val="24"/>
          <w:szCs w:val="24"/>
        </w:rPr>
      </w:pPr>
      <w:r w:rsidRPr="000C3393">
        <w:rPr>
          <w:rFonts w:ascii="Times New Roman" w:hAnsi="Times New Roman" w:cs="Times New Roman"/>
          <w:sz w:val="24"/>
          <w:szCs w:val="24"/>
        </w:rPr>
        <w:t>As previous studies had begun to assess this system which revealed differential export of specific miRNAs</w:t>
      </w:r>
      <w:ins w:id="1461" w:author="Harley Robinson " w:date="2016-03-15T08:51:00Z">
        <w:r w:rsidR="00304A24">
          <w:rPr>
            <w:rFonts w:ascii="Times New Roman" w:hAnsi="Times New Roman" w:cs="Times New Roman"/>
            <w:sz w:val="24"/>
            <w:szCs w:val="24"/>
          </w:rPr>
          <w:t>, including miR-148a</w:t>
        </w:r>
      </w:ins>
      <w:r w:rsidRPr="000C3393">
        <w:rPr>
          <w:rFonts w:ascii="Times New Roman" w:hAnsi="Times New Roman" w:cs="Times New Roman"/>
          <w:sz w:val="24"/>
          <w:szCs w:val="24"/>
        </w:rPr>
        <w:t xml:space="preserve">, it is expected that </w:t>
      </w:r>
      <w:r w:rsidR="00E56D2D" w:rsidRPr="000C3393">
        <w:rPr>
          <w:rFonts w:ascii="Times New Roman" w:hAnsi="Times New Roman" w:cs="Times New Roman"/>
          <w:sz w:val="24"/>
          <w:szCs w:val="24"/>
        </w:rPr>
        <w:t xml:space="preserve">upon a more comprehensive assessment that more miRNAs will be found to exert this activity given the change in lipid raft composition by cavin-1 and CAV1 manipulation. </w:t>
      </w:r>
      <w:r w:rsidR="00CD520F" w:rsidRPr="000C3393">
        <w:rPr>
          <w:rFonts w:ascii="Times New Roman" w:hAnsi="Times New Roman" w:cs="Times New Roman"/>
          <w:sz w:val="24"/>
          <w:szCs w:val="24"/>
        </w:rPr>
        <w:t>Additionally, there is likely to be some miRNAs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ins w:id="1462" w:author="Harley Robinson " w:date="2016-03-15T08:52:00Z">
        <w:r w:rsidR="00304A24">
          <w:rPr>
            <w:rFonts w:ascii="Times New Roman" w:hAnsi="Times New Roman" w:cs="Times New Roman"/>
            <w:sz w:val="24"/>
            <w:szCs w:val="24"/>
          </w:rPr>
          <w:t>, such as the miR-125a found in previous studies</w:t>
        </w:r>
      </w:ins>
      <w:ins w:id="1463" w:author="Harley Robinson " w:date="2016-03-15T08:54:00Z">
        <w:r w:rsidR="00304A24">
          <w:rPr>
            <w:rFonts w:ascii="Times New Roman" w:hAnsi="Times New Roman" w:cs="Times New Roman"/>
            <w:sz w:val="24"/>
            <w:szCs w:val="24"/>
          </w:rPr>
          <w:t>(</w:t>
        </w:r>
      </w:ins>
      <w:r w:rsidR="00B13DD6">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PEVuZE5vdGU+PENpdGU+PEF1dGhvcj5JbmRlcjwvQXV0aG9yPjxZZWFyPjIwMTQpPC9ZZWFyPjxS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B13DD6">
        <w:rPr>
          <w:rFonts w:ascii="Times New Roman" w:hAnsi="Times New Roman" w:cs="Times New Roman"/>
          <w:sz w:val="24"/>
          <w:szCs w:val="24"/>
        </w:rPr>
        <w:fldChar w:fldCharType="separate"/>
      </w:r>
      <w:r w:rsidR="00691856">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miRNAs may be used as a control as these will </w:t>
      </w:r>
      <w:r w:rsidR="00DB10C8" w:rsidRPr="000C3393">
        <w:rPr>
          <w:rFonts w:ascii="Times New Roman" w:hAnsi="Times New Roman" w:cs="Times New Roman"/>
          <w:sz w:val="24"/>
          <w:szCs w:val="24"/>
        </w:rPr>
        <w:t>should not bind to the miRNA esc</w:t>
      </w:r>
      <w:r w:rsidR="00557E6B" w:rsidRPr="000C3393">
        <w:rPr>
          <w:rFonts w:ascii="Times New Roman" w:hAnsi="Times New Roman" w:cs="Times New Roman"/>
          <w:sz w:val="24"/>
          <w:szCs w:val="24"/>
        </w:rPr>
        <w:t xml:space="preserve">ort protein. </w:t>
      </w:r>
    </w:p>
    <w:p w14:paraId="78CA3FCF" w14:textId="77777777" w:rsidR="006E3ADC" w:rsidRPr="000C3393" w:rsidRDefault="00C660DF" w:rsidP="008A2CC3">
      <w:pPr>
        <w:pStyle w:val="Heading2"/>
        <w:spacing w:before="0" w:line="480" w:lineRule="auto"/>
        <w:rPr>
          <w:rFonts w:ascii="Times New Roman" w:hAnsi="Times New Roman" w:cs="Times New Roman"/>
          <w:sz w:val="24"/>
          <w:szCs w:val="24"/>
        </w:rPr>
      </w:pPr>
      <w:bookmarkStart w:id="1464" w:name="_Toc445828521"/>
      <w:r w:rsidRPr="000C3393">
        <w:rPr>
          <w:rFonts w:ascii="Times New Roman" w:hAnsi="Times New Roman" w:cs="Times New Roman"/>
          <w:b/>
          <w:sz w:val="24"/>
          <w:szCs w:val="24"/>
        </w:rPr>
        <w:t xml:space="preserve">Aim 2: </w:t>
      </w:r>
      <w:r w:rsidR="00E56D2D" w:rsidRPr="000C3393">
        <w:rPr>
          <w:rFonts w:ascii="Times New Roman" w:hAnsi="Times New Roman" w:cs="Times New Roman"/>
          <w:b/>
          <w:sz w:val="24"/>
          <w:szCs w:val="24"/>
        </w:rPr>
        <w:t>Identifying</w:t>
      </w:r>
      <w:r w:rsidRPr="000C3393">
        <w:rPr>
          <w:rFonts w:ascii="Times New Roman" w:hAnsi="Times New Roman" w:cs="Times New Roman"/>
          <w:b/>
          <w:sz w:val="24"/>
          <w:szCs w:val="24"/>
        </w:rPr>
        <w:t xml:space="preserve"> </w:t>
      </w:r>
      <w:r w:rsidR="00E56D2D" w:rsidRPr="000C3393">
        <w:rPr>
          <w:rFonts w:ascii="Times New Roman" w:hAnsi="Times New Roman" w:cs="Times New Roman"/>
          <w:b/>
          <w:sz w:val="24"/>
          <w:szCs w:val="24"/>
        </w:rPr>
        <w:t xml:space="preserve">candidate </w:t>
      </w:r>
      <w:r w:rsidRPr="000C3393">
        <w:rPr>
          <w:rFonts w:ascii="Times New Roman" w:hAnsi="Times New Roman" w:cs="Times New Roman"/>
          <w:b/>
          <w:sz w:val="24"/>
          <w:szCs w:val="24"/>
        </w:rPr>
        <w:t xml:space="preserve">miRNA </w:t>
      </w:r>
      <w:r w:rsidR="0005482C" w:rsidRPr="000C3393">
        <w:rPr>
          <w:rFonts w:ascii="Times New Roman" w:hAnsi="Times New Roman" w:cs="Times New Roman"/>
          <w:b/>
          <w:sz w:val="24"/>
          <w:szCs w:val="24"/>
        </w:rPr>
        <w:t>esc</w:t>
      </w:r>
      <w:r w:rsidR="00873DDC" w:rsidRPr="000C3393">
        <w:rPr>
          <w:rFonts w:ascii="Times New Roman" w:hAnsi="Times New Roman" w:cs="Times New Roman"/>
          <w:b/>
          <w:sz w:val="24"/>
          <w:szCs w:val="24"/>
        </w:rPr>
        <w:t>ort</w:t>
      </w:r>
      <w:r w:rsidR="006E3ADC" w:rsidRPr="000C3393">
        <w:rPr>
          <w:rFonts w:ascii="Times New Roman" w:hAnsi="Times New Roman" w:cs="Times New Roman"/>
          <w:b/>
          <w:sz w:val="24"/>
          <w:szCs w:val="24"/>
        </w:rPr>
        <w:t xml:space="preserve"> proteins</w:t>
      </w:r>
      <w:r w:rsidR="006E3ADC" w:rsidRPr="000C3393">
        <w:rPr>
          <w:rFonts w:ascii="Times New Roman" w:hAnsi="Times New Roman" w:cs="Times New Roman"/>
          <w:sz w:val="24"/>
          <w:szCs w:val="24"/>
        </w:rPr>
        <w:t>.</w:t>
      </w:r>
      <w:bookmarkEnd w:id="1464"/>
      <w:r w:rsidR="006E3ADC" w:rsidRPr="000C3393">
        <w:rPr>
          <w:rFonts w:ascii="Times New Roman" w:hAnsi="Times New Roman" w:cs="Times New Roman"/>
          <w:sz w:val="24"/>
          <w:szCs w:val="24"/>
        </w:rPr>
        <w:t xml:space="preserve">  </w:t>
      </w:r>
    </w:p>
    <w:p w14:paraId="01FEDCDE" w14:textId="77777777" w:rsidR="006E3ADC" w:rsidRPr="000C3393" w:rsidRDefault="006E3ADC"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Analysing the differentially exported miRNAs, </w:t>
      </w:r>
      <w:r w:rsidR="00424D31">
        <w:rPr>
          <w:rFonts w:ascii="Times New Roman" w:hAnsi="Times New Roman" w:cs="Times New Roman"/>
          <w:sz w:val="24"/>
          <w:szCs w:val="24"/>
        </w:rPr>
        <w:t>from</w:t>
      </w:r>
      <w:r w:rsidRPr="000C3393">
        <w:rPr>
          <w:rFonts w:ascii="Times New Roman" w:hAnsi="Times New Roman" w:cs="Times New Roman"/>
          <w:sz w:val="24"/>
          <w:szCs w:val="24"/>
        </w:rPr>
        <w:t xml:space="preserve"> aim 1, based on common binding pa</w:t>
      </w:r>
      <w:r w:rsidR="006E1E22" w:rsidRPr="000C3393">
        <w:rPr>
          <w:rFonts w:ascii="Times New Roman" w:hAnsi="Times New Roman" w:cs="Times New Roman"/>
          <w:sz w:val="24"/>
          <w:szCs w:val="24"/>
        </w:rPr>
        <w:t xml:space="preserve">rtners can reveal the </w:t>
      </w:r>
      <w:r w:rsidR="00DB10C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that are mediating export. This section w</w:t>
      </w:r>
      <w:r w:rsidR="00E56D2D" w:rsidRPr="000C3393">
        <w:rPr>
          <w:rFonts w:ascii="Times New Roman" w:hAnsi="Times New Roman" w:cs="Times New Roman"/>
          <w:sz w:val="24"/>
          <w:szCs w:val="24"/>
        </w:rPr>
        <w:t>ill identify</w:t>
      </w:r>
      <w:r w:rsidRPr="000C3393">
        <w:rPr>
          <w:rFonts w:ascii="Times New Roman" w:hAnsi="Times New Roman" w:cs="Times New Roman"/>
          <w:sz w:val="24"/>
          <w:szCs w:val="24"/>
        </w:rPr>
        <w:t xml:space="preserve"> proteins that are present in the lipid raft fraction and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s</w:t>
      </w:r>
      <w:r w:rsidRPr="000C3393">
        <w:rPr>
          <w:rFonts w:ascii="Times New Roman" w:hAnsi="Times New Roman" w:cs="Times New Roman"/>
          <w:sz w:val="24"/>
          <w:szCs w:val="24"/>
        </w:rPr>
        <w:t xml:space="preserve"> that possess RNA-binding abilities. This </w:t>
      </w:r>
      <w:ins w:id="1465" w:author="Michelle Hill" w:date="2016-03-14T20:58:00Z">
        <w:r w:rsidR="007171CB">
          <w:rPr>
            <w:rFonts w:ascii="Times New Roman" w:hAnsi="Times New Roman" w:cs="Times New Roman"/>
            <w:sz w:val="24"/>
            <w:szCs w:val="24"/>
          </w:rPr>
          <w:t xml:space="preserve">aim will be realised by </w:t>
        </w:r>
      </w:ins>
      <w:del w:id="1466" w:author="Michelle Hill" w:date="2016-03-14T20:59:00Z">
        <w:r w:rsidRPr="000C3393" w:rsidDel="007171CB">
          <w:rPr>
            <w:rFonts w:ascii="Times New Roman" w:hAnsi="Times New Roman" w:cs="Times New Roman"/>
            <w:sz w:val="24"/>
            <w:szCs w:val="24"/>
          </w:rPr>
          <w:delText xml:space="preserve">will utilize </w:delText>
        </w:r>
      </w:del>
      <w:r w:rsidRPr="000C3393">
        <w:rPr>
          <w:rFonts w:ascii="Times New Roman" w:hAnsi="Times New Roman" w:cs="Times New Roman"/>
          <w:sz w:val="24"/>
          <w:szCs w:val="24"/>
        </w:rPr>
        <w:t xml:space="preserve">bioinformatics </w:t>
      </w:r>
      <w:del w:id="1467" w:author="Michelle Hill" w:date="2016-03-14T20:59:00Z">
        <w:r w:rsidRPr="000C3393" w:rsidDel="007171CB">
          <w:rPr>
            <w:rFonts w:ascii="Times New Roman" w:hAnsi="Times New Roman" w:cs="Times New Roman"/>
            <w:sz w:val="24"/>
            <w:szCs w:val="24"/>
          </w:rPr>
          <w:delText xml:space="preserve">to </w:delText>
        </w:r>
      </w:del>
      <w:r w:rsidRPr="000C3393">
        <w:rPr>
          <w:rFonts w:ascii="Times New Roman" w:hAnsi="Times New Roman" w:cs="Times New Roman"/>
          <w:sz w:val="24"/>
          <w:szCs w:val="24"/>
        </w:rPr>
        <w:t>analys</w:t>
      </w:r>
      <w:ins w:id="1468" w:author="Michelle Hill" w:date="2016-03-14T20:59:00Z">
        <w:r w:rsidR="007171CB">
          <w:rPr>
            <w:rFonts w:ascii="Times New Roman" w:hAnsi="Times New Roman" w:cs="Times New Roman"/>
            <w:sz w:val="24"/>
            <w:szCs w:val="24"/>
          </w:rPr>
          <w:t xml:space="preserve">is of </w:t>
        </w:r>
      </w:ins>
      <w:del w:id="1469" w:author="Michelle Hill" w:date="2016-03-14T20:59:00Z">
        <w:r w:rsidRPr="000C3393" w:rsidDel="007171CB">
          <w:rPr>
            <w:rFonts w:ascii="Times New Roman" w:hAnsi="Times New Roman" w:cs="Times New Roman"/>
            <w:sz w:val="24"/>
            <w:szCs w:val="24"/>
          </w:rPr>
          <w:delText>e prior</w:delText>
        </w:r>
      </w:del>
      <w:ins w:id="1470" w:author="Michelle Hill" w:date="2016-03-14T20:59:00Z">
        <w:r w:rsidR="007171CB">
          <w:rPr>
            <w:rFonts w:ascii="Times New Roman" w:hAnsi="Times New Roman" w:cs="Times New Roman"/>
            <w:sz w:val="24"/>
            <w:szCs w:val="24"/>
          </w:rPr>
          <w:t>a published</w:t>
        </w:r>
      </w:ins>
      <w:r w:rsidRPr="000C3393">
        <w:rPr>
          <w:rFonts w:ascii="Times New Roman" w:hAnsi="Times New Roman" w:cs="Times New Roman"/>
          <w:sz w:val="24"/>
          <w:szCs w:val="24"/>
        </w:rPr>
        <w:t xml:space="preserve"> proteomic data</w:t>
      </w:r>
      <w:ins w:id="1471" w:author="Michelle Hill" w:date="2016-03-14T21:00:00Z">
        <w:r w:rsidR="007171CB">
          <w:rPr>
            <w:rFonts w:ascii="Times New Roman" w:hAnsi="Times New Roman" w:cs="Times New Roman"/>
            <w:sz w:val="24"/>
            <w:szCs w:val="24"/>
          </w:rPr>
          <w:t>set</w:t>
        </w:r>
      </w:ins>
      <w:r w:rsidRPr="000C3393">
        <w:rPr>
          <w:rFonts w:ascii="Times New Roman" w:hAnsi="Times New Roman" w:cs="Times New Roman"/>
          <w:sz w:val="24"/>
          <w:szCs w:val="24"/>
        </w:rPr>
        <w:t xml:space="preserve"> </w:t>
      </w:r>
      <w:del w:id="1472" w:author="Michelle Hill" w:date="2016-03-14T21:00:00Z">
        <w:r w:rsidRPr="000C3393" w:rsidDel="007171CB">
          <w:rPr>
            <w:rFonts w:ascii="Times New Roman" w:hAnsi="Times New Roman" w:cs="Times New Roman"/>
            <w:sz w:val="24"/>
            <w:szCs w:val="24"/>
          </w:rPr>
          <w:delText>of l</w:delText>
        </w:r>
        <w:r w:rsidR="006E1E22" w:rsidRPr="000C3393" w:rsidDel="007171CB">
          <w:rPr>
            <w:rFonts w:ascii="Times New Roman" w:hAnsi="Times New Roman" w:cs="Times New Roman"/>
            <w:sz w:val="24"/>
            <w:szCs w:val="24"/>
          </w:rPr>
          <w:delText xml:space="preserve">ipid raft fractions, </w:delText>
        </w:r>
        <w:r w:rsidR="00716E81" w:rsidRPr="000C3393" w:rsidDel="007171CB">
          <w:rPr>
            <w:rFonts w:ascii="Times New Roman" w:hAnsi="Times New Roman" w:cs="Times New Roman"/>
            <w:sz w:val="24"/>
            <w:szCs w:val="24"/>
          </w:rPr>
          <w:delText>EV</w:delText>
        </w:r>
        <w:r w:rsidR="006E1E22" w:rsidRPr="000C3393" w:rsidDel="007171CB">
          <w:rPr>
            <w:rFonts w:ascii="Times New Roman" w:hAnsi="Times New Roman" w:cs="Times New Roman"/>
            <w:sz w:val="24"/>
            <w:szCs w:val="24"/>
          </w:rPr>
          <w:delText>s</w:delText>
        </w:r>
        <w:r w:rsidRPr="000C3393" w:rsidDel="007171CB">
          <w:rPr>
            <w:rFonts w:ascii="Times New Roman" w:hAnsi="Times New Roman" w:cs="Times New Roman"/>
            <w:sz w:val="24"/>
            <w:szCs w:val="24"/>
          </w:rPr>
          <w:delText>,</w:delText>
        </w:r>
        <w:r w:rsidR="006E1E22" w:rsidRPr="000C3393" w:rsidDel="007171CB">
          <w:rPr>
            <w:rFonts w:ascii="Times New Roman" w:hAnsi="Times New Roman" w:cs="Times New Roman"/>
            <w:sz w:val="24"/>
            <w:szCs w:val="24"/>
          </w:rPr>
          <w:delText xml:space="preserve"> total secretome and total plasma membrane</w:delText>
        </w:r>
        <w:r w:rsidR="00CD2DB7" w:rsidRPr="000C3393" w:rsidDel="007171CB">
          <w:rPr>
            <w:rFonts w:ascii="Times New Roman" w:hAnsi="Times New Roman" w:cs="Times New Roman"/>
            <w:sz w:val="24"/>
            <w:szCs w:val="24"/>
          </w:rPr>
          <w:delText xml:space="preserve">, </w:delText>
        </w:r>
      </w:del>
      <w:r w:rsidR="00CD2DB7" w:rsidRPr="000C3393">
        <w:rPr>
          <w:rFonts w:ascii="Times New Roman" w:hAnsi="Times New Roman" w:cs="Times New Roman"/>
          <w:sz w:val="24"/>
          <w:szCs w:val="24"/>
        </w:rPr>
        <w:t xml:space="preserve">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296BDD15" w14:textId="77777777" w:rsidR="006E3ADC" w:rsidRPr="000C3393" w:rsidRDefault="006E3ADC" w:rsidP="008A2CC3">
      <w:pPr>
        <w:pStyle w:val="Heading3"/>
        <w:tabs>
          <w:tab w:val="left" w:pos="5760"/>
        </w:tabs>
        <w:spacing w:before="0" w:line="480" w:lineRule="auto"/>
        <w:rPr>
          <w:rFonts w:ascii="Times New Roman" w:hAnsi="Times New Roman" w:cs="Times New Roman"/>
        </w:rPr>
      </w:pPr>
      <w:bookmarkStart w:id="1473" w:name="_Toc445828522"/>
      <w:r w:rsidRPr="000C3393">
        <w:rPr>
          <w:rFonts w:ascii="Times New Roman" w:hAnsi="Times New Roman" w:cs="Times New Roman"/>
        </w:rPr>
        <w:t>Identify correlated proteins with RNA-binding ability:</w:t>
      </w:r>
      <w:bookmarkEnd w:id="1473"/>
      <w:r w:rsidRPr="000C3393">
        <w:rPr>
          <w:rFonts w:ascii="Times New Roman" w:hAnsi="Times New Roman" w:cs="Times New Roman"/>
        </w:rPr>
        <w:t xml:space="preserve"> </w:t>
      </w:r>
      <w:r w:rsidR="00E56D2D" w:rsidRPr="000C3393">
        <w:rPr>
          <w:rFonts w:ascii="Times New Roman" w:hAnsi="Times New Roman" w:cs="Times New Roman"/>
        </w:rPr>
        <w:tab/>
      </w:r>
    </w:p>
    <w:p w14:paraId="2A0D3D75" w14:textId="7982EEDF" w:rsidR="008B6EFA" w:rsidRPr="000C3393" w:rsidRDefault="007171CB" w:rsidP="008A2CC3">
      <w:pPr>
        <w:pStyle w:val="NoSpacing"/>
        <w:spacing w:line="480" w:lineRule="auto"/>
        <w:ind w:firstLine="142"/>
        <w:rPr>
          <w:rFonts w:ascii="Times New Roman" w:hAnsi="Times New Roman" w:cs="Times New Roman"/>
          <w:sz w:val="24"/>
          <w:szCs w:val="24"/>
        </w:rPr>
      </w:pPr>
      <w:ins w:id="1474" w:author="Michelle Hill" w:date="2016-03-14T21:04:00Z">
        <w:del w:id="1475" w:author="Harley Robinson " w:date="2016-03-15T09:35:00Z">
          <w:r w:rsidDel="00AF377E">
            <w:rPr>
              <w:rFonts w:ascii="Times New Roman" w:hAnsi="Times New Roman" w:cs="Times New Roman"/>
              <w:sz w:val="24"/>
              <w:szCs w:val="24"/>
            </w:rPr>
            <w:delText>Subecllular</w:delText>
          </w:r>
        </w:del>
      </w:ins>
      <w:ins w:id="1476" w:author="Harley Robinson " w:date="2016-03-15T09:35:00Z">
        <w:r w:rsidR="00AF377E">
          <w:rPr>
            <w:rFonts w:ascii="Times New Roman" w:hAnsi="Times New Roman" w:cs="Times New Roman"/>
            <w:sz w:val="24"/>
            <w:szCs w:val="24"/>
          </w:rPr>
          <w:t>Subcellular</w:t>
        </w:r>
      </w:ins>
      <w:ins w:id="1477" w:author="Michelle Hill" w:date="2016-03-14T21:04:00Z">
        <w:r w:rsidRPr="000C3393">
          <w:rPr>
            <w:rFonts w:ascii="Times New Roman" w:hAnsi="Times New Roman" w:cs="Times New Roman"/>
            <w:sz w:val="24"/>
            <w:szCs w:val="24"/>
          </w:rPr>
          <w:t xml:space="preserve"> fractions were analysed by liquid chromatography tandem mass spectrometry to identify proteins as published</w:t>
        </w:r>
        <w:r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ins>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ins w:id="1478" w:author="Michelle Hill" w:date="2016-03-14T21:04:00Z">
        <w:r w:rsidRPr="000C3393">
          <w:rPr>
            <w:rFonts w:ascii="Times New Roman" w:hAnsi="Times New Roman" w:cs="Times New Roman"/>
            <w:sz w:val="24"/>
            <w:szCs w:val="24"/>
          </w:rPr>
          <w:fldChar w:fldCharType="separate"/>
        </w:r>
      </w:ins>
      <w:r w:rsidR="00691856">
        <w:rPr>
          <w:rFonts w:ascii="Times New Roman" w:hAnsi="Times New Roman" w:cs="Times New Roman"/>
          <w:noProof/>
          <w:sz w:val="24"/>
          <w:szCs w:val="24"/>
        </w:rPr>
        <w:t>(Inder et al. 2012)</w:t>
      </w:r>
      <w:ins w:id="1479" w:author="Michelle Hill" w:date="2016-03-14T21:04:00Z">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This method was completed on PC3 GFP and PC3 cavin-1 cell lines and compared to assess FC of proteins between these conditions, complete with statistical analyses. </w:t>
        </w:r>
      </w:ins>
      <w:r w:rsidR="006E1E22"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 xml:space="preserve">s </w:t>
      </w:r>
      <w:r w:rsidR="00572C4E" w:rsidRPr="000C3393">
        <w:rPr>
          <w:rFonts w:ascii="Times New Roman" w:hAnsi="Times New Roman" w:cs="Times New Roman"/>
          <w:sz w:val="24"/>
          <w:szCs w:val="24"/>
        </w:rPr>
        <w:lastRenderedPageBreak/>
        <w:t>were</w:t>
      </w:r>
      <w:ins w:id="1480" w:author="Michelle Hill" w:date="2016-03-14T21:04:00Z">
        <w:r>
          <w:rPr>
            <w:rFonts w:ascii="Times New Roman" w:hAnsi="Times New Roman" w:cs="Times New Roman"/>
            <w:sz w:val="24"/>
            <w:szCs w:val="24"/>
          </w:rPr>
          <w:t xml:space="preserve"> collected from conditioned media</w:t>
        </w:r>
      </w:ins>
      <w:del w:id="1481" w:author="Michelle Hill" w:date="2016-03-14T21:04:00Z">
        <w:r w:rsidR="00572C4E" w:rsidRPr="000C3393" w:rsidDel="007171CB">
          <w:rPr>
            <w:rFonts w:ascii="Times New Roman" w:hAnsi="Times New Roman" w:cs="Times New Roman"/>
            <w:sz w:val="24"/>
            <w:szCs w:val="24"/>
          </w:rPr>
          <w:delText xml:space="preserve"> extracted from extracellular serum</w:delText>
        </w:r>
      </w:del>
      <w:r w:rsidR="00572C4E" w:rsidRPr="000C3393">
        <w:rPr>
          <w:rFonts w:ascii="Times New Roman" w:hAnsi="Times New Roman" w:cs="Times New Roman"/>
          <w:sz w:val="24"/>
          <w:szCs w:val="24"/>
        </w:rPr>
        <w:t>.</w:t>
      </w:r>
      <w:ins w:id="1482" w:author="Michelle Hill" w:date="2016-03-14T21:04:00Z">
        <w:r>
          <w:rPr>
            <w:rFonts w:ascii="Times New Roman" w:hAnsi="Times New Roman" w:cs="Times New Roman"/>
            <w:sz w:val="24"/>
            <w:szCs w:val="24"/>
          </w:rPr>
          <w:t xml:space="preserve"> Total membrane fraction was prepared by ultracentrifugation of a cellular homogenate which had the nucle</w:t>
        </w:r>
      </w:ins>
      <w:ins w:id="1483" w:author="Michelle Hill" w:date="2016-03-14T21:05:00Z">
        <w:r>
          <w:rPr>
            <w:rFonts w:ascii="Times New Roman" w:hAnsi="Times New Roman" w:cs="Times New Roman"/>
            <w:sz w:val="24"/>
            <w:szCs w:val="24"/>
          </w:rPr>
          <w:t>i</w:t>
        </w:r>
      </w:ins>
      <w:ins w:id="1484" w:author="Michelle Hill" w:date="2016-03-14T21:04:00Z">
        <w:r>
          <w:rPr>
            <w:rFonts w:ascii="Times New Roman" w:hAnsi="Times New Roman" w:cs="Times New Roman"/>
            <w:sz w:val="24"/>
            <w:szCs w:val="24"/>
          </w:rPr>
          <w:t xml:space="preserve"> removed</w:t>
        </w:r>
      </w:ins>
      <w:r w:rsidR="00572C4E" w:rsidRPr="000C3393">
        <w:rPr>
          <w:rFonts w:ascii="Times New Roman" w:hAnsi="Times New Roman" w:cs="Times New Roman"/>
          <w:sz w:val="24"/>
          <w:szCs w:val="24"/>
        </w:rPr>
        <w:t xml:space="preserve"> </w:t>
      </w:r>
      <w:del w:id="1485" w:author="Michelle Hill" w:date="2016-03-14T21:04:00Z">
        <w:r w:rsidR="00572C4E" w:rsidRPr="000C3393" w:rsidDel="007171CB">
          <w:rPr>
            <w:rFonts w:ascii="Times New Roman" w:hAnsi="Times New Roman" w:cs="Times New Roman"/>
            <w:sz w:val="24"/>
            <w:szCs w:val="24"/>
          </w:rPr>
          <w:delText xml:space="preserve">All fractions were analysed by </w:delText>
        </w:r>
        <w:r w:rsidR="0045699E" w:rsidRPr="000C3393" w:rsidDel="007171CB">
          <w:rPr>
            <w:rFonts w:ascii="Times New Roman" w:hAnsi="Times New Roman" w:cs="Times New Roman"/>
            <w:sz w:val="24"/>
            <w:szCs w:val="24"/>
          </w:rPr>
          <w:delText xml:space="preserve">liquid chromatography </w:delText>
        </w:r>
        <w:r w:rsidR="008B6EFA" w:rsidRPr="000C3393" w:rsidDel="007171CB">
          <w:rPr>
            <w:rFonts w:ascii="Times New Roman" w:hAnsi="Times New Roman" w:cs="Times New Roman"/>
            <w:sz w:val="24"/>
            <w:szCs w:val="24"/>
          </w:rPr>
          <w:delText xml:space="preserve">tandem </w:delText>
        </w:r>
        <w:r w:rsidR="00572C4E" w:rsidRPr="000C3393" w:rsidDel="007171CB">
          <w:rPr>
            <w:rFonts w:ascii="Times New Roman" w:hAnsi="Times New Roman" w:cs="Times New Roman"/>
            <w:sz w:val="24"/>
            <w:szCs w:val="24"/>
          </w:rPr>
          <w:delText xml:space="preserve">mass spectrometry </w:delText>
        </w:r>
        <w:r w:rsidR="0045699E" w:rsidRPr="000C3393" w:rsidDel="007171CB">
          <w:rPr>
            <w:rFonts w:ascii="Times New Roman" w:hAnsi="Times New Roman" w:cs="Times New Roman"/>
            <w:sz w:val="24"/>
            <w:szCs w:val="24"/>
          </w:rPr>
          <w:delText>to identify proteins</w:delText>
        </w:r>
        <w:r w:rsidR="00A00E40" w:rsidRPr="000C3393" w:rsidDel="007171CB">
          <w:rPr>
            <w:rFonts w:ascii="Times New Roman" w:hAnsi="Times New Roman" w:cs="Times New Roman"/>
            <w:sz w:val="24"/>
            <w:szCs w:val="24"/>
          </w:rPr>
          <w:delText xml:space="preserve"> as published</w:delText>
        </w:r>
        <w:r w:rsidR="00A00E40" w:rsidRPr="000C3393" w:rsidDel="007171CB">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del>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del w:id="1486" w:author="Michelle Hill" w:date="2016-03-14T21:04:00Z">
        <w:r w:rsidR="00A00E40" w:rsidRPr="000C3393" w:rsidDel="007171CB">
          <w:rPr>
            <w:rFonts w:ascii="Times New Roman" w:hAnsi="Times New Roman" w:cs="Times New Roman"/>
            <w:sz w:val="24"/>
            <w:szCs w:val="24"/>
          </w:rPr>
          <w:fldChar w:fldCharType="separate"/>
        </w:r>
      </w:del>
      <w:r w:rsidR="00691856">
        <w:rPr>
          <w:rFonts w:ascii="Times New Roman" w:hAnsi="Times New Roman" w:cs="Times New Roman"/>
          <w:noProof/>
          <w:sz w:val="24"/>
          <w:szCs w:val="24"/>
        </w:rPr>
        <w:t>(Inder et al. 2012)</w:t>
      </w:r>
      <w:del w:id="1487" w:author="Michelle Hill" w:date="2016-03-14T21:04:00Z">
        <w:r w:rsidR="00A00E40" w:rsidRPr="000C3393" w:rsidDel="007171CB">
          <w:rPr>
            <w:rFonts w:ascii="Times New Roman" w:hAnsi="Times New Roman" w:cs="Times New Roman"/>
            <w:sz w:val="24"/>
            <w:szCs w:val="24"/>
          </w:rPr>
          <w:fldChar w:fldCharType="end"/>
        </w:r>
        <w:r w:rsidR="0045699E" w:rsidRPr="000C3393" w:rsidDel="007171CB">
          <w:rPr>
            <w:rFonts w:ascii="Times New Roman" w:hAnsi="Times New Roman" w:cs="Times New Roman"/>
            <w:sz w:val="24"/>
            <w:szCs w:val="24"/>
          </w:rPr>
          <w:delText>. This method wa</w:delText>
        </w:r>
        <w:r w:rsidR="0033006A" w:rsidRPr="000C3393" w:rsidDel="007171CB">
          <w:rPr>
            <w:rFonts w:ascii="Times New Roman" w:hAnsi="Times New Roman" w:cs="Times New Roman"/>
            <w:sz w:val="24"/>
            <w:szCs w:val="24"/>
          </w:rPr>
          <w:delText>s completed on PC3 GFP and PC3 c</w:delText>
        </w:r>
        <w:r w:rsidR="0045699E" w:rsidRPr="000C3393" w:rsidDel="007171CB">
          <w:rPr>
            <w:rFonts w:ascii="Times New Roman" w:hAnsi="Times New Roman" w:cs="Times New Roman"/>
            <w:sz w:val="24"/>
            <w:szCs w:val="24"/>
          </w:rPr>
          <w:delText>avin-1 cell lines an</w:delText>
        </w:r>
        <w:r w:rsidR="00E56D2D" w:rsidRPr="000C3393" w:rsidDel="007171CB">
          <w:rPr>
            <w:rFonts w:ascii="Times New Roman" w:hAnsi="Times New Roman" w:cs="Times New Roman"/>
            <w:sz w:val="24"/>
            <w:szCs w:val="24"/>
          </w:rPr>
          <w:delText>d compared to assess FC</w:delText>
        </w:r>
        <w:r w:rsidR="0045699E" w:rsidRPr="000C3393" w:rsidDel="007171CB">
          <w:rPr>
            <w:rFonts w:ascii="Times New Roman" w:hAnsi="Times New Roman" w:cs="Times New Roman"/>
            <w:sz w:val="24"/>
            <w:szCs w:val="24"/>
          </w:rPr>
          <w:delText xml:space="preserve"> of proteins between these conditions, complete with statistical analyses. </w:delText>
        </w:r>
      </w:del>
      <w:ins w:id="1488" w:author="Michelle Hill" w:date="2016-03-14T21:05:00Z">
        <w:r>
          <w:rPr>
            <w:rFonts w:ascii="Times New Roman" w:hAnsi="Times New Roman" w:cs="Times New Roman"/>
            <w:sz w:val="24"/>
            <w:szCs w:val="24"/>
          </w:rPr>
          <w:t>by low-speed centrifugation.</w:t>
        </w:r>
      </w:ins>
    </w:p>
    <w:p w14:paraId="58FB7F47" w14:textId="77777777" w:rsidR="006E3ADC" w:rsidRPr="000C3393" w:rsidRDefault="00AF377E" w:rsidP="008A2CC3">
      <w:pPr>
        <w:pStyle w:val="NoSpacing"/>
        <w:spacing w:line="480" w:lineRule="auto"/>
        <w:ind w:firstLine="142"/>
        <w:rPr>
          <w:rFonts w:ascii="Times New Roman" w:hAnsi="Times New Roman" w:cs="Times New Roman"/>
          <w:sz w:val="24"/>
          <w:szCs w:val="24"/>
        </w:rPr>
      </w:pPr>
      <w:ins w:id="1489" w:author="Harley Robinson " w:date="2016-03-15T09:36:00Z">
        <w:r w:rsidRPr="00AF377E">
          <w:rPr>
            <w:rFonts w:ascii="Times New Roman" w:hAnsi="Times New Roman" w:cs="Times New Roman"/>
            <w:noProof/>
            <w:sz w:val="24"/>
            <w:szCs w:val="24"/>
            <w:lang w:eastAsia="en-AU"/>
            <w:rPrChange w:id="1490" w:author="Unknown">
              <w:rPr>
                <w:noProof/>
                <w:lang w:eastAsia="en-AU"/>
              </w:rPr>
            </w:rPrChange>
          </w:rPr>
          <mc:AlternateContent>
            <mc:Choice Requires="wps">
              <w:drawing>
                <wp:anchor distT="45720" distB="45720" distL="114300" distR="114300" simplePos="0" relativeHeight="251672576" behindDoc="0" locked="0" layoutInCell="1" allowOverlap="1" wp14:anchorId="21AB5930" wp14:editId="45894F31">
                  <wp:simplePos x="0" y="0"/>
                  <wp:positionH relativeFrom="column">
                    <wp:posOffset>88265</wp:posOffset>
                  </wp:positionH>
                  <wp:positionV relativeFrom="paragraph">
                    <wp:posOffset>3446145</wp:posOffset>
                  </wp:positionV>
                  <wp:extent cx="5610225" cy="3971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71925"/>
                          </a:xfrm>
                          <a:prstGeom prst="rect">
                            <a:avLst/>
                          </a:prstGeom>
                          <a:solidFill>
                            <a:srgbClr val="FFFFFF"/>
                          </a:solidFill>
                          <a:ln w="9525">
                            <a:solidFill>
                              <a:schemeClr val="bg1"/>
                            </a:solidFill>
                            <a:miter lim="800000"/>
                            <a:headEnd/>
                            <a:tailEnd/>
                          </a:ln>
                        </wps:spPr>
                        <wps:txbx>
                          <w:txbxContent>
                            <w:p w14:paraId="0CF9531D" w14:textId="77777777" w:rsidR="00461573" w:rsidRDefault="00461573">
                              <w:pPr>
                                <w:jc w:val="center"/>
                                <w:rPr>
                                  <w:ins w:id="1491" w:author="Harley Robinson " w:date="2016-03-15T09:37:00Z"/>
                                </w:rPr>
                                <w:pPrChange w:id="1492" w:author="Harley Robinson " w:date="2016-03-15T09:37:00Z">
                                  <w:pPr/>
                                </w:pPrChange>
                              </w:pPr>
                              <w:ins w:id="1493" w:author="Harley Robinson " w:date="2016-03-15T09:48:00Z">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4">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ins>
                            </w:p>
                            <w:p w14:paraId="53F62A9E" w14:textId="77777777" w:rsidR="00461573" w:rsidRPr="00AF377E" w:rsidRDefault="00461573">
                              <w:pPr>
                                <w:spacing w:line="360" w:lineRule="auto"/>
                                <w:rPr>
                                  <w:rFonts w:ascii="Times New Roman" w:hAnsi="Times New Roman" w:cs="Times New Roman"/>
                                  <w:sz w:val="24"/>
                                  <w:rPrChange w:id="1494" w:author="Harley Robinson " w:date="2016-03-15T09:39:00Z">
                                    <w:rPr/>
                                  </w:rPrChange>
                                </w:rPr>
                                <w:pPrChange w:id="1495" w:author="Harley Robinson " w:date="2016-03-15T09:48:00Z">
                                  <w:pPr/>
                                </w:pPrChange>
                              </w:pPr>
                              <w:ins w:id="1496" w:author="Harley Robinson " w:date="2016-03-15T09:37:00Z">
                                <w:r w:rsidRPr="00AF377E">
                                  <w:rPr>
                                    <w:rFonts w:ascii="Times New Roman" w:hAnsi="Times New Roman" w:cs="Times New Roman"/>
                                    <w:b/>
                                    <w:sz w:val="24"/>
                                    <w:rPrChange w:id="1497" w:author="Harley Robinson " w:date="2016-03-15T09:38:00Z">
                                      <w:rPr/>
                                    </w:rPrChange>
                                  </w:rPr>
                                  <w:t xml:space="preserve">Figure 4: </w:t>
                                </w:r>
                                <w:r w:rsidRPr="00B35C42">
                                  <w:rPr>
                                    <w:rFonts w:ascii="Times New Roman" w:hAnsi="Times New Roman" w:cs="Times New Roman"/>
                                    <w:b/>
                                    <w:sz w:val="24"/>
                                  </w:rPr>
                                  <w:t xml:space="preserve">Comparisons between proteome data required for candidate RNA-binding proteins. </w:t>
                                </w:r>
                              </w:ins>
                              <w:ins w:id="1498" w:author="Harley Robinson " w:date="2016-03-15T09:39:00Z">
                                <w:r>
                                  <w:rPr>
                                    <w:rFonts w:ascii="Times New Roman" w:hAnsi="Times New Roman" w:cs="Times New Roman"/>
                                    <w:sz w:val="24"/>
                                  </w:rPr>
                                  <w:t xml:space="preserve">Proteins significantly (P&lt;0.05) modified upon introduction of cavin-1 </w:t>
                                </w:r>
                              </w:ins>
                              <w:ins w:id="1499" w:author="Harley Robinson " w:date="2016-03-15T09:40:00Z">
                                <w:r>
                                  <w:rPr>
                                    <w:rFonts w:ascii="Times New Roman" w:hAnsi="Times New Roman" w:cs="Times New Roman"/>
                                    <w:sz w:val="24"/>
                                  </w:rPr>
                                  <w:t xml:space="preserve">within the EV and lipid raft data sets that possess RNA-binding ability will be considered the </w:t>
                                </w:r>
                              </w:ins>
                              <w:ins w:id="1500" w:author="Harley Robinson " w:date="2016-03-15T09:41:00Z">
                                <w:r>
                                  <w:rPr>
                                    <w:rFonts w:ascii="Times New Roman" w:hAnsi="Times New Roman" w:cs="Times New Roman"/>
                                    <w:sz w:val="24"/>
                                  </w:rPr>
                                  <w:t>candidate</w:t>
                                </w:r>
                              </w:ins>
                              <w:ins w:id="1501" w:author="Harley Robinson " w:date="2016-03-15T09:40:00Z">
                                <w:r>
                                  <w:rPr>
                                    <w:rFonts w:ascii="Times New Roman" w:hAnsi="Times New Roman" w:cs="Times New Roman"/>
                                    <w:sz w:val="24"/>
                                  </w:rPr>
                                  <w:t xml:space="preserve"> escort proteins. </w:t>
                                </w:r>
                              </w:ins>
                              <w:ins w:id="1502" w:author="Harley Robinson " w:date="2016-03-15T09:41:00Z">
                                <w:r>
                                  <w:rPr>
                                    <w:rFonts w:ascii="Times New Roman" w:hAnsi="Times New Roman" w:cs="Times New Roman"/>
                                    <w:sz w:val="24"/>
                                  </w:rPr>
                                  <w:t xml:space="preserve">The lipid raft </w:t>
                                </w:r>
                              </w:ins>
                              <w:ins w:id="1503" w:author="Harley Robinson " w:date="2016-03-15T09:42:00Z">
                                <w:r>
                                  <w:rPr>
                                    <w:rFonts w:ascii="Times New Roman" w:hAnsi="Times New Roman" w:cs="Times New Roman"/>
                                    <w:sz w:val="24"/>
                                  </w:rPr>
                                  <w:t>comparison</w:t>
                                </w:r>
                              </w:ins>
                              <w:ins w:id="1504" w:author="Harley Robinson " w:date="2016-03-15T09:41:00Z">
                                <w:r>
                                  <w:rPr>
                                    <w:rFonts w:ascii="Times New Roman" w:hAnsi="Times New Roman" w:cs="Times New Roman"/>
                                    <w:sz w:val="24"/>
                                  </w:rPr>
                                  <w:t xml:space="preserve"> </w:t>
                                </w:r>
                              </w:ins>
                              <w:ins w:id="1505" w:author="Harley Robinson " w:date="2016-03-15T09:42:00Z">
                                <w:r>
                                  <w:rPr>
                                    <w:rFonts w:ascii="Times New Roman" w:hAnsi="Times New Roman" w:cs="Times New Roman"/>
                                    <w:sz w:val="24"/>
                                  </w:rPr>
                                  <w:t>must not contain proteins that were also differentially affected in the total membrane</w:t>
                                </w:r>
                              </w:ins>
                              <w:ins w:id="1506" w:author="Harley Robinson " w:date="2016-03-15T09:43:00Z">
                                <w:r>
                                  <w:rPr>
                                    <w:rFonts w:ascii="Times New Roman" w:hAnsi="Times New Roman" w:cs="Times New Roman"/>
                                    <w:sz w:val="24"/>
                                  </w:rPr>
                                  <w:t xml:space="preserve"> dataset</w:t>
                                </w:r>
                              </w:ins>
                              <w:ins w:id="1507" w:author="Harley Robinson " w:date="2016-03-15T09:42:00Z">
                                <w:r>
                                  <w:rPr>
                                    <w:rFonts w:ascii="Times New Roman" w:hAnsi="Times New Roman" w:cs="Times New Roman"/>
                                    <w:sz w:val="24"/>
                                  </w:rPr>
                                  <w:t xml:space="preserve">. </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B5930" id="_x0000_s1029" type="#_x0000_t202" style="position:absolute;left:0;text-align:left;margin-left:6.95pt;margin-top:271.35pt;width:441.75pt;height:312.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" strokecolor="white [3212]">
                  <v:textbox>
                    <w:txbxContent>
                      <w:p w14:paraId="0CF9531D" w14:textId="77777777" w:rsidR="00461573" w:rsidRDefault="00461573">
                        <w:pPr>
                          <w:jc w:val="center"/>
                          <w:rPr>
                            <w:ins w:id="1508" w:author="Harley Robinson " w:date="2016-03-15T09:37:00Z"/>
                          </w:rPr>
                          <w:pPrChange w:id="1509" w:author="Harley Robinson " w:date="2016-03-15T09:37:00Z">
                            <w:pPr/>
                          </w:pPrChange>
                        </w:pPr>
                        <w:ins w:id="1510" w:author="Harley Robinson " w:date="2016-03-15T09:48:00Z">
                          <w:r>
                            <w:rPr>
                              <w:noProof/>
                              <w:lang w:eastAsia="en-AU"/>
                            </w:rPr>
                            <w:drawing>
                              <wp:inline distT="0" distB="0" distL="0" distR="0" wp14:anchorId="2534CE78" wp14:editId="75E1AA3B">
                                <wp:extent cx="4228058" cy="2390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2method1venn.PNG"/>
                                        <pic:cNvPicPr/>
                                      </pic:nvPicPr>
                                      <pic:blipFill>
                                        <a:blip r:embed="rId14">
                                          <a:extLst>
                                            <a:ext uri="{28A0092B-C50C-407E-A947-70E740481C1C}">
                                              <a14:useLocalDpi xmlns:a14="http://schemas.microsoft.com/office/drawing/2010/main" val="0"/>
                                            </a:ext>
                                          </a:extLst>
                                        </a:blip>
                                        <a:stretch>
                                          <a:fillRect/>
                                        </a:stretch>
                                      </pic:blipFill>
                                      <pic:spPr>
                                        <a:xfrm>
                                          <a:off x="0" y="0"/>
                                          <a:ext cx="4249620" cy="2402967"/>
                                        </a:xfrm>
                                        <a:prstGeom prst="rect">
                                          <a:avLst/>
                                        </a:prstGeom>
                                      </pic:spPr>
                                    </pic:pic>
                                  </a:graphicData>
                                </a:graphic>
                              </wp:inline>
                            </w:drawing>
                          </w:r>
                        </w:ins>
                      </w:p>
                      <w:p w14:paraId="53F62A9E" w14:textId="77777777" w:rsidR="00461573" w:rsidRPr="00AF377E" w:rsidRDefault="00461573">
                        <w:pPr>
                          <w:spacing w:line="360" w:lineRule="auto"/>
                          <w:rPr>
                            <w:rFonts w:ascii="Times New Roman" w:hAnsi="Times New Roman" w:cs="Times New Roman"/>
                            <w:sz w:val="24"/>
                            <w:rPrChange w:id="1511" w:author="Harley Robinson " w:date="2016-03-15T09:39:00Z">
                              <w:rPr/>
                            </w:rPrChange>
                          </w:rPr>
                          <w:pPrChange w:id="1512" w:author="Harley Robinson " w:date="2016-03-15T09:48:00Z">
                            <w:pPr/>
                          </w:pPrChange>
                        </w:pPr>
                        <w:ins w:id="1513" w:author="Harley Robinson " w:date="2016-03-15T09:37:00Z">
                          <w:r w:rsidRPr="00AF377E">
                            <w:rPr>
                              <w:rFonts w:ascii="Times New Roman" w:hAnsi="Times New Roman" w:cs="Times New Roman"/>
                              <w:b/>
                              <w:sz w:val="24"/>
                              <w:rPrChange w:id="1514" w:author="Harley Robinson " w:date="2016-03-15T09:38:00Z">
                                <w:rPr/>
                              </w:rPrChange>
                            </w:rPr>
                            <w:t xml:space="preserve">Figure 4: </w:t>
                          </w:r>
                          <w:r w:rsidRPr="00B35C42">
                            <w:rPr>
                              <w:rFonts w:ascii="Times New Roman" w:hAnsi="Times New Roman" w:cs="Times New Roman"/>
                              <w:b/>
                              <w:sz w:val="24"/>
                            </w:rPr>
                            <w:t xml:space="preserve">Comparisons between proteome data required for candidate RNA-binding proteins. </w:t>
                          </w:r>
                        </w:ins>
                        <w:ins w:id="1515" w:author="Harley Robinson " w:date="2016-03-15T09:39:00Z">
                          <w:r>
                            <w:rPr>
                              <w:rFonts w:ascii="Times New Roman" w:hAnsi="Times New Roman" w:cs="Times New Roman"/>
                              <w:sz w:val="24"/>
                            </w:rPr>
                            <w:t xml:space="preserve">Proteins significantly (P&lt;0.05) modified upon introduction of cavin-1 </w:t>
                          </w:r>
                        </w:ins>
                        <w:ins w:id="1516" w:author="Harley Robinson " w:date="2016-03-15T09:40:00Z">
                          <w:r>
                            <w:rPr>
                              <w:rFonts w:ascii="Times New Roman" w:hAnsi="Times New Roman" w:cs="Times New Roman"/>
                              <w:sz w:val="24"/>
                            </w:rPr>
                            <w:t xml:space="preserve">within the EV and lipid raft data sets that possess RNA-binding ability will be considered the </w:t>
                          </w:r>
                        </w:ins>
                        <w:ins w:id="1517" w:author="Harley Robinson " w:date="2016-03-15T09:41:00Z">
                          <w:r>
                            <w:rPr>
                              <w:rFonts w:ascii="Times New Roman" w:hAnsi="Times New Roman" w:cs="Times New Roman"/>
                              <w:sz w:val="24"/>
                            </w:rPr>
                            <w:t>candidate</w:t>
                          </w:r>
                        </w:ins>
                        <w:ins w:id="1518" w:author="Harley Robinson " w:date="2016-03-15T09:40:00Z">
                          <w:r>
                            <w:rPr>
                              <w:rFonts w:ascii="Times New Roman" w:hAnsi="Times New Roman" w:cs="Times New Roman"/>
                              <w:sz w:val="24"/>
                            </w:rPr>
                            <w:t xml:space="preserve"> escort proteins. </w:t>
                          </w:r>
                        </w:ins>
                        <w:ins w:id="1519" w:author="Harley Robinson " w:date="2016-03-15T09:41:00Z">
                          <w:r>
                            <w:rPr>
                              <w:rFonts w:ascii="Times New Roman" w:hAnsi="Times New Roman" w:cs="Times New Roman"/>
                              <w:sz w:val="24"/>
                            </w:rPr>
                            <w:t xml:space="preserve">The lipid raft </w:t>
                          </w:r>
                        </w:ins>
                        <w:ins w:id="1520" w:author="Harley Robinson " w:date="2016-03-15T09:42:00Z">
                          <w:r>
                            <w:rPr>
                              <w:rFonts w:ascii="Times New Roman" w:hAnsi="Times New Roman" w:cs="Times New Roman"/>
                              <w:sz w:val="24"/>
                            </w:rPr>
                            <w:t>comparison</w:t>
                          </w:r>
                        </w:ins>
                        <w:ins w:id="1521" w:author="Harley Robinson " w:date="2016-03-15T09:41:00Z">
                          <w:r>
                            <w:rPr>
                              <w:rFonts w:ascii="Times New Roman" w:hAnsi="Times New Roman" w:cs="Times New Roman"/>
                              <w:sz w:val="24"/>
                            </w:rPr>
                            <w:t xml:space="preserve"> </w:t>
                          </w:r>
                        </w:ins>
                        <w:ins w:id="1522" w:author="Harley Robinson " w:date="2016-03-15T09:42:00Z">
                          <w:r>
                            <w:rPr>
                              <w:rFonts w:ascii="Times New Roman" w:hAnsi="Times New Roman" w:cs="Times New Roman"/>
                              <w:sz w:val="24"/>
                            </w:rPr>
                            <w:t>must not contain proteins that were also differentially affected in the total membrane</w:t>
                          </w:r>
                        </w:ins>
                        <w:ins w:id="1523" w:author="Harley Robinson " w:date="2016-03-15T09:43:00Z">
                          <w:r>
                            <w:rPr>
                              <w:rFonts w:ascii="Times New Roman" w:hAnsi="Times New Roman" w:cs="Times New Roman"/>
                              <w:sz w:val="24"/>
                            </w:rPr>
                            <w:t xml:space="preserve"> dataset</w:t>
                          </w:r>
                        </w:ins>
                        <w:ins w:id="1524" w:author="Harley Robinson " w:date="2016-03-15T09:42:00Z">
                          <w:r>
                            <w:rPr>
                              <w:rFonts w:ascii="Times New Roman" w:hAnsi="Times New Roman" w:cs="Times New Roman"/>
                              <w:sz w:val="24"/>
                            </w:rPr>
                            <w:t xml:space="preserve">. </w:t>
                          </w:r>
                        </w:ins>
                      </w:p>
                    </w:txbxContent>
                  </v:textbox>
                  <w10:wrap type="square"/>
                </v:shape>
              </w:pict>
            </mc:Fallback>
          </mc:AlternateContent>
        </w:r>
      </w:ins>
      <w:r w:rsidR="0045699E"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miRNA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miRNAs are present. </w:t>
      </w:r>
      <w:r w:rsidR="00CD2DB7" w:rsidRPr="000C3393">
        <w:rPr>
          <w:rFonts w:ascii="Times New Roman" w:hAnsi="Times New Roman" w:cs="Times New Roman"/>
          <w:sz w:val="24"/>
          <w:szCs w:val="24"/>
        </w:rPr>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miRNA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DB10C8" w:rsidRPr="000C3393">
        <w:rPr>
          <w:rFonts w:ascii="Times New Roman" w:hAnsi="Times New Roman" w:cs="Times New Roman"/>
          <w:sz w:val="24"/>
          <w:szCs w:val="24"/>
        </w:rPr>
        <w:t xml:space="preserve">, using GeneGo, </w:t>
      </w:r>
      <w:r w:rsidR="006E3ADC" w:rsidRPr="000C3393">
        <w:rPr>
          <w:rFonts w:ascii="Times New Roman" w:hAnsi="Times New Roman" w:cs="Times New Roman"/>
          <w:sz w:val="24"/>
          <w:szCs w:val="24"/>
        </w:rPr>
        <w:t>will reveal the molecular properties 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w:t>
      </w:r>
      <w:del w:id="1525" w:author="Harley Robinson " w:date="2016-03-15T09:42:00Z">
        <w:r w:rsidR="000C300E" w:rsidRPr="000C3393" w:rsidDel="00B76576">
          <w:rPr>
            <w:rFonts w:ascii="Times New Roman" w:hAnsi="Times New Roman" w:cs="Times New Roman"/>
            <w:sz w:val="24"/>
            <w:szCs w:val="24"/>
          </w:rPr>
          <w:delText xml:space="preserve">plasma </w:delText>
        </w:r>
      </w:del>
      <w:ins w:id="1526" w:author="Harley Robinson " w:date="2016-03-15T09:42:00Z">
        <w:r w:rsidR="00B76576">
          <w:rPr>
            <w:rFonts w:ascii="Times New Roman" w:hAnsi="Times New Roman" w:cs="Times New Roman"/>
            <w:sz w:val="24"/>
            <w:szCs w:val="24"/>
          </w:rPr>
          <w:t>total</w:t>
        </w:r>
        <w:r w:rsidR="00B76576" w:rsidRPr="000C3393">
          <w:rPr>
            <w:rFonts w:ascii="Times New Roman" w:hAnsi="Times New Roman" w:cs="Times New Roman"/>
            <w:sz w:val="24"/>
            <w:szCs w:val="24"/>
          </w:rPr>
          <w:t xml:space="preserve"> </w:t>
        </w:r>
      </w:ins>
      <w:r w:rsidR="000C300E" w:rsidRPr="000C3393">
        <w:rPr>
          <w:rFonts w:ascii="Times New Roman" w:hAnsi="Times New Roman" w:cs="Times New Roman"/>
          <w:sz w:val="24"/>
          <w:szCs w:val="24"/>
        </w:rPr>
        <w:t xml:space="preserve">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miRNA abundance, possess RNA-binding abilities and associate with the lipid rafts will be ch</w:t>
      </w:r>
      <w:r w:rsidR="00DB10C8" w:rsidRPr="000C3393">
        <w:rPr>
          <w:rFonts w:ascii="Times New Roman" w:hAnsi="Times New Roman" w:cs="Times New Roman"/>
          <w:sz w:val="24"/>
          <w:szCs w:val="24"/>
        </w:rPr>
        <w:t>osen as candidates for miRNA esc</w:t>
      </w:r>
      <w:r w:rsidR="000C300E" w:rsidRPr="000C3393">
        <w:rPr>
          <w:rFonts w:ascii="Times New Roman" w:hAnsi="Times New Roman" w:cs="Times New Roman"/>
          <w:sz w:val="24"/>
          <w:szCs w:val="24"/>
        </w:rPr>
        <w:t>ort proteins</w:t>
      </w:r>
      <w:ins w:id="1527" w:author="Harley Robinson " w:date="2016-03-15T09:36:00Z">
        <w:r>
          <w:rPr>
            <w:rFonts w:ascii="Times New Roman" w:hAnsi="Times New Roman" w:cs="Times New Roman"/>
            <w:sz w:val="24"/>
            <w:szCs w:val="24"/>
          </w:rPr>
          <w:t xml:space="preserve"> (Figure 4)</w:t>
        </w:r>
      </w:ins>
      <w:r w:rsidR="000C300E" w:rsidRPr="000C3393">
        <w:rPr>
          <w:rFonts w:ascii="Times New Roman" w:hAnsi="Times New Roman" w:cs="Times New Roman"/>
          <w:sz w:val="24"/>
          <w:szCs w:val="24"/>
        </w:rPr>
        <w:t xml:space="preserve">. </w:t>
      </w:r>
    </w:p>
    <w:p w14:paraId="434EB576" w14:textId="77777777" w:rsidR="00D17E8A" w:rsidRPr="000C3393" w:rsidRDefault="00D17E8A" w:rsidP="008A2CC3">
      <w:pPr>
        <w:pStyle w:val="Heading3"/>
        <w:spacing w:before="0" w:line="480" w:lineRule="auto"/>
        <w:rPr>
          <w:rFonts w:ascii="Times New Roman" w:hAnsi="Times New Roman" w:cs="Times New Roman"/>
        </w:rPr>
      </w:pPr>
      <w:bookmarkStart w:id="1528" w:name="_Toc445828523"/>
      <w:r w:rsidRPr="000C3393">
        <w:rPr>
          <w:rFonts w:ascii="Times New Roman" w:hAnsi="Times New Roman" w:cs="Times New Roman"/>
        </w:rPr>
        <w:lastRenderedPageBreak/>
        <w:t>Motif discovery of selectively exported miRNAs:</w:t>
      </w:r>
      <w:bookmarkEnd w:id="1528"/>
    </w:p>
    <w:p w14:paraId="3D945492" w14:textId="77777777"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miRNAs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miRNA population to determine the shared motif and </w:t>
      </w:r>
      <w:r w:rsidR="006F4D0F" w:rsidRPr="000C3393">
        <w:rPr>
          <w:rFonts w:ascii="Times New Roman" w:hAnsi="Times New Roman" w:cs="Times New Roman"/>
          <w:sz w:val="24"/>
          <w:szCs w:val="24"/>
        </w:rPr>
        <w:t>by utilising any information regarding 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r w:rsidRPr="000C3393">
        <w:rPr>
          <w:rFonts w:ascii="Times New Roman" w:hAnsi="Times New Roman" w:cs="Times New Roman"/>
          <w:sz w:val="24"/>
          <w:szCs w:val="24"/>
        </w:rPr>
        <w:t>miRNAs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miRNA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AD4ABF" w:rsidRPr="000C3393">
        <w:rPr>
          <w:rFonts w:ascii="Times New Roman" w:hAnsi="Times New Roman" w:cs="Times New Roman"/>
          <w:sz w:val="24"/>
          <w:szCs w:val="24"/>
        </w:rPr>
        <w:fldChar w:fldCharType="begin"/>
      </w:r>
      <w:r w:rsidR="00AD4ABF" w:rsidRPr="000C3393">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AD4ABF" w:rsidRPr="000C3393">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Gibbs sampling motif discovery method will be used on the exported subset of miRNAs. This algorithm uses probability to converge on a window within the miRNA sequence that is the most probable shared window, and thus binding motif</w:t>
      </w:r>
      <w:r w:rsidR="00AD4ABF" w:rsidRPr="000C3393">
        <w:rPr>
          <w:rFonts w:ascii="Times New Roman" w:hAnsi="Times New Roman" w:cs="Times New Roman"/>
          <w:sz w:val="24"/>
          <w:szCs w:val="24"/>
        </w:rPr>
        <w:fldChar w:fldCharType="begin"/>
      </w:r>
      <w:r w:rsidR="00AD4ABF" w:rsidRPr="000C3393">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AD4ABF" w:rsidRPr="000C3393">
        <w:rPr>
          <w:rFonts w:ascii="Times New Roman" w:hAnsi="Times New Roman" w:cs="Times New Roman"/>
          <w:noProof/>
          <w:sz w:val="24"/>
          <w:szCs w:val="24"/>
        </w:rPr>
        <w:t>(Stormo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7E7D43AC" w14:textId="77777777" w:rsidR="00D17E8A" w:rsidRPr="000C3393" w:rsidRDefault="00D17E8A" w:rsidP="008A2CC3">
      <w:pPr>
        <w:pStyle w:val="Heading3"/>
        <w:spacing w:before="0" w:line="480" w:lineRule="auto"/>
        <w:rPr>
          <w:rFonts w:ascii="Times New Roman" w:hAnsi="Times New Roman" w:cs="Times New Roman"/>
        </w:rPr>
      </w:pPr>
      <w:bookmarkStart w:id="1529" w:name="_Toc445828524"/>
      <w:r w:rsidRPr="000C3393">
        <w:rPr>
          <w:rFonts w:ascii="Times New Roman" w:hAnsi="Times New Roman" w:cs="Times New Roman"/>
        </w:rPr>
        <w:t>Expectations for Aim 2:</w:t>
      </w:r>
      <w:bookmarkEnd w:id="1529"/>
    </w:p>
    <w:p w14:paraId="269A0723" w14:textId="77777777"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miRNA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abilities. As proteins contain a defined RNA-binding motif, this expected to be shared within each of the selectively exported miRNA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r w:rsidRPr="000C3393">
        <w:rPr>
          <w:rFonts w:ascii="Times New Roman" w:hAnsi="Times New Roman" w:cs="Times New Roman"/>
          <w:sz w:val="24"/>
          <w:szCs w:val="24"/>
        </w:rPr>
        <w:t>miRNAs</w:t>
      </w:r>
      <w:r w:rsidR="00415B7E" w:rsidRPr="000C3393">
        <w:rPr>
          <w:rFonts w:ascii="Times New Roman" w:hAnsi="Times New Roman" w:cs="Times New Roman"/>
          <w:sz w:val="24"/>
          <w:szCs w:val="24"/>
        </w:rPr>
        <w:t xml:space="preserve">. </w:t>
      </w:r>
    </w:p>
    <w:p w14:paraId="7E1081AF" w14:textId="77777777" w:rsidR="006E3ADC" w:rsidRPr="000C3393" w:rsidRDefault="006E3ADC" w:rsidP="008A2CC3">
      <w:pPr>
        <w:pStyle w:val="Heading2"/>
        <w:spacing w:before="0" w:line="480" w:lineRule="auto"/>
        <w:rPr>
          <w:rFonts w:ascii="Times New Roman" w:hAnsi="Times New Roman" w:cs="Times New Roman"/>
          <w:b/>
          <w:sz w:val="24"/>
          <w:szCs w:val="24"/>
        </w:rPr>
      </w:pPr>
      <w:bookmarkStart w:id="1530" w:name="_Toc445828525"/>
      <w:r w:rsidRPr="000C3393">
        <w:rPr>
          <w:rFonts w:ascii="Times New Roman" w:hAnsi="Times New Roman" w:cs="Times New Roman"/>
          <w:b/>
          <w:sz w:val="24"/>
          <w:szCs w:val="24"/>
        </w:rPr>
        <w:t xml:space="preserve">Aim 3: </w:t>
      </w:r>
      <w:r w:rsidR="00E37607" w:rsidRPr="000C3393">
        <w:rPr>
          <w:rFonts w:ascii="Times New Roman" w:hAnsi="Times New Roman" w:cs="Times New Roman"/>
          <w:b/>
          <w:sz w:val="24"/>
          <w:szCs w:val="24"/>
        </w:rPr>
        <w:t>Validating the candidate miRNA e</w:t>
      </w:r>
      <w:ins w:id="1531" w:author="Michelle Hill" w:date="2016-03-14T21:10:00Z">
        <w:r w:rsidR="004D6347">
          <w:rPr>
            <w:rFonts w:ascii="Times New Roman" w:hAnsi="Times New Roman" w:cs="Times New Roman"/>
            <w:b/>
            <w:sz w:val="24"/>
            <w:szCs w:val="24"/>
          </w:rPr>
          <w:t>scor</w:t>
        </w:r>
      </w:ins>
      <w:del w:id="1532" w:author="Michelle Hill" w:date="2016-03-14T21:10:00Z">
        <w:r w:rsidR="00E37607" w:rsidRPr="000C3393" w:rsidDel="004D6347">
          <w:rPr>
            <w:rFonts w:ascii="Times New Roman" w:hAnsi="Times New Roman" w:cs="Times New Roman"/>
            <w:b/>
            <w:sz w:val="24"/>
            <w:szCs w:val="24"/>
          </w:rPr>
          <w:delText>xpor</w:delText>
        </w:r>
      </w:del>
      <w:r w:rsidR="00E37607" w:rsidRPr="000C3393">
        <w:rPr>
          <w:rFonts w:ascii="Times New Roman" w:hAnsi="Times New Roman" w:cs="Times New Roman"/>
          <w:b/>
          <w:sz w:val="24"/>
          <w:szCs w:val="24"/>
        </w:rPr>
        <w:t>t protein.</w:t>
      </w:r>
      <w:bookmarkEnd w:id="1530"/>
      <w:r w:rsidRPr="000C3393">
        <w:rPr>
          <w:rFonts w:ascii="Times New Roman" w:hAnsi="Times New Roman" w:cs="Times New Roman"/>
          <w:b/>
          <w:sz w:val="24"/>
          <w:szCs w:val="24"/>
        </w:rPr>
        <w:t xml:space="preserve"> </w:t>
      </w:r>
    </w:p>
    <w:p w14:paraId="5A4C0AB6" w14:textId="77777777"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 xml:space="preserve">as </w:t>
      </w:r>
      <w:del w:id="1533" w:author="Michelle Hill" w:date="2016-03-14T21:06:00Z">
        <w:r w:rsidR="00E37607" w:rsidRPr="000C3393" w:rsidDel="007171CB">
          <w:rPr>
            <w:rFonts w:ascii="Times New Roman" w:hAnsi="Times New Roman" w:cs="Times New Roman"/>
            <w:sz w:val="24"/>
            <w:szCs w:val="24"/>
          </w:rPr>
          <w:delText xml:space="preserve">a </w:delText>
        </w:r>
      </w:del>
      <w:r w:rsidR="00E37607" w:rsidRPr="000C3393">
        <w:rPr>
          <w:rFonts w:ascii="Times New Roman" w:hAnsi="Times New Roman" w:cs="Times New Roman"/>
          <w:sz w:val="24"/>
          <w:szCs w:val="24"/>
        </w:rPr>
        <w:t>miRNA binding protein</w:t>
      </w:r>
      <w:ins w:id="1534" w:author="Michelle Hill" w:date="2016-03-14T21:06:00Z">
        <w:r w:rsidR="007171CB">
          <w:rPr>
            <w:rFonts w:ascii="Times New Roman" w:hAnsi="Times New Roman" w:cs="Times New Roman"/>
            <w:sz w:val="24"/>
            <w:szCs w:val="24"/>
          </w:rPr>
          <w:t>s</w:t>
        </w:r>
      </w:ins>
      <w:r w:rsidR="008239A1" w:rsidRPr="000C3393">
        <w:rPr>
          <w:rFonts w:ascii="Times New Roman" w:hAnsi="Times New Roman" w:cs="Times New Roman"/>
          <w:sz w:val="24"/>
          <w:szCs w:val="24"/>
        </w:rPr>
        <w:t xml:space="preserve"> </w:t>
      </w:r>
      <w:ins w:id="1535" w:author="Michelle Hill" w:date="2016-03-14T21:07:00Z">
        <w:r w:rsidR="007171CB">
          <w:rPr>
            <w:rFonts w:ascii="Times New Roman" w:hAnsi="Times New Roman" w:cs="Times New Roman"/>
            <w:sz w:val="24"/>
            <w:szCs w:val="24"/>
          </w:rPr>
          <w:t xml:space="preserve">with </w:t>
        </w:r>
      </w:ins>
      <w:del w:id="1536" w:author="Michelle Hill" w:date="2016-03-14T21:07:00Z">
        <w:r w:rsidR="008239A1" w:rsidRPr="000C3393" w:rsidDel="007171CB">
          <w:rPr>
            <w:rFonts w:ascii="Times New Roman" w:hAnsi="Times New Roman" w:cs="Times New Roman"/>
            <w:sz w:val="24"/>
            <w:szCs w:val="24"/>
          </w:rPr>
          <w:delText>and c</w:delText>
        </w:r>
      </w:del>
      <w:ins w:id="1537" w:author="Michelle Hill" w:date="2016-03-14T21:07:00Z">
        <w:r w:rsidR="007171CB">
          <w:rPr>
            <w:rFonts w:ascii="Times New Roman" w:hAnsi="Times New Roman" w:cs="Times New Roman"/>
            <w:sz w:val="24"/>
            <w:szCs w:val="24"/>
          </w:rPr>
          <w:t>c</w:t>
        </w:r>
      </w:ins>
      <w:r w:rsidR="008239A1" w:rsidRPr="000C3393">
        <w:rPr>
          <w:rFonts w:ascii="Times New Roman" w:hAnsi="Times New Roman" w:cs="Times New Roman"/>
          <w:sz w:val="24"/>
          <w:szCs w:val="24"/>
        </w:rPr>
        <w:t xml:space="preserve">orrect </w:t>
      </w:r>
      <w:ins w:id="1538" w:author="Michelle Hill" w:date="2016-03-14T21:07:00Z">
        <w:r w:rsidR="007171CB">
          <w:rPr>
            <w:rFonts w:ascii="Times New Roman" w:hAnsi="Times New Roman" w:cs="Times New Roman"/>
            <w:sz w:val="24"/>
            <w:szCs w:val="24"/>
          </w:rPr>
          <w:t>miRNA binding</w:t>
        </w:r>
      </w:ins>
      <w:del w:id="1539" w:author="Michelle Hill" w:date="2016-03-14T21:07:00Z">
        <w:r w:rsidR="008239A1" w:rsidRPr="000C3393" w:rsidDel="007171CB">
          <w:rPr>
            <w:rFonts w:ascii="Times New Roman" w:hAnsi="Times New Roman" w:cs="Times New Roman"/>
            <w:sz w:val="24"/>
            <w:szCs w:val="24"/>
          </w:rPr>
          <w:delText>candidate prediction</w:delText>
        </w:r>
      </w:del>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w:t>
      </w:r>
      <w:ins w:id="1540" w:author="Michelle Hill" w:date="2016-03-14T21:07:00Z">
        <w:r w:rsidR="004D6347">
          <w:rPr>
            <w:rFonts w:ascii="Times New Roman" w:hAnsi="Times New Roman" w:cs="Times New Roman"/>
            <w:sz w:val="24"/>
            <w:szCs w:val="24"/>
          </w:rPr>
          <w:t xml:space="preserve"> will be</w:t>
        </w:r>
      </w:ins>
      <w:del w:id="1541" w:author="Michelle Hill" w:date="2016-03-14T21:07:00Z">
        <w:r w:rsidR="00E37607" w:rsidRPr="000C3393" w:rsidDel="004D6347">
          <w:rPr>
            <w:rFonts w:ascii="Times New Roman" w:hAnsi="Times New Roman" w:cs="Times New Roman"/>
            <w:sz w:val="24"/>
            <w:szCs w:val="24"/>
          </w:rPr>
          <w:delText xml:space="preserve"> is</w:delText>
        </w:r>
      </w:del>
      <w:r w:rsidR="00E37607" w:rsidRPr="000C3393">
        <w:rPr>
          <w:rFonts w:ascii="Times New Roman" w:hAnsi="Times New Roman" w:cs="Times New Roman"/>
          <w:sz w:val="24"/>
          <w:szCs w:val="24"/>
        </w:rPr>
        <w:t xml:space="preserve"> followed by</w:t>
      </w:r>
      <w:r w:rsidRPr="000C3393">
        <w:rPr>
          <w:rFonts w:ascii="Times New Roman" w:hAnsi="Times New Roman" w:cs="Times New Roman"/>
          <w:sz w:val="24"/>
          <w:szCs w:val="24"/>
        </w:rPr>
        <w:t xml:space="preserve"> </w:t>
      </w:r>
      <w:ins w:id="1542" w:author="Michelle Hill" w:date="2016-03-14T21:09:00Z">
        <w:r w:rsidR="004D6347">
          <w:rPr>
            <w:rFonts w:ascii="Times New Roman" w:hAnsi="Times New Roman" w:cs="Times New Roman"/>
            <w:sz w:val="24"/>
            <w:szCs w:val="24"/>
          </w:rPr>
          <w:t xml:space="preserve">attempts to </w:t>
        </w:r>
      </w:ins>
      <w:r w:rsidRPr="000C3393">
        <w:rPr>
          <w:rFonts w:ascii="Times New Roman" w:hAnsi="Times New Roman" w:cs="Times New Roman"/>
          <w:sz w:val="24"/>
          <w:szCs w:val="24"/>
        </w:rPr>
        <w:t>co-localis</w:t>
      </w:r>
      <w:del w:id="1543" w:author="Michelle Hill" w:date="2016-03-14T21:09:00Z">
        <w:r w:rsidRPr="000C3393" w:rsidDel="004D6347">
          <w:rPr>
            <w:rFonts w:ascii="Times New Roman" w:hAnsi="Times New Roman" w:cs="Times New Roman"/>
            <w:sz w:val="24"/>
            <w:szCs w:val="24"/>
          </w:rPr>
          <w:delText>ation</w:delText>
        </w:r>
      </w:del>
      <w:ins w:id="1544" w:author="Michelle Hill" w:date="2016-03-14T21:09:00Z">
        <w:r w:rsidR="004D6347">
          <w:rPr>
            <w:rFonts w:ascii="Times New Roman" w:hAnsi="Times New Roman" w:cs="Times New Roman"/>
            <w:sz w:val="24"/>
            <w:szCs w:val="24"/>
          </w:rPr>
          <w:t>e the miRNA and candidate escort protein</w:t>
        </w:r>
      </w:ins>
      <w:r w:rsidRPr="000C3393">
        <w:rPr>
          <w:rFonts w:ascii="Times New Roman" w:hAnsi="Times New Roman" w:cs="Times New Roman"/>
          <w:sz w:val="24"/>
          <w:szCs w:val="24"/>
        </w:rPr>
        <w:t xml:space="preserve">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cal microscopy</w:t>
      </w:r>
      <w:ins w:id="1545" w:author="Michelle Hill" w:date="2016-03-14T21:10:00Z">
        <w:r w:rsidR="004D6347">
          <w:rPr>
            <w:rFonts w:ascii="Times New Roman" w:hAnsi="Times New Roman" w:cs="Times New Roman"/>
            <w:sz w:val="24"/>
            <w:szCs w:val="24"/>
          </w:rPr>
          <w:t xml:space="preserve"> in PC3 cells. </w:t>
        </w:r>
      </w:ins>
      <w:r w:rsidR="00E37607" w:rsidRPr="000C3393">
        <w:rPr>
          <w:rFonts w:ascii="Times New Roman" w:hAnsi="Times New Roman" w:cs="Times New Roman"/>
          <w:sz w:val="24"/>
          <w:szCs w:val="24"/>
        </w:rPr>
        <w:t xml:space="preserve"> </w:t>
      </w:r>
      <w:del w:id="1546" w:author="Michelle Hill" w:date="2016-03-14T21:10:00Z">
        <w:r w:rsidR="00E37607" w:rsidRPr="000C3393" w:rsidDel="004D6347">
          <w:rPr>
            <w:rFonts w:ascii="Times New Roman" w:hAnsi="Times New Roman" w:cs="Times New Roman"/>
            <w:sz w:val="24"/>
            <w:szCs w:val="24"/>
          </w:rPr>
          <w:delText xml:space="preserve">to verify </w:delText>
        </w:r>
      </w:del>
      <w:del w:id="1547" w:author="Michelle Hill" w:date="2016-03-14T21:07:00Z">
        <w:r w:rsidR="00E37607" w:rsidRPr="000C3393" w:rsidDel="004D6347">
          <w:rPr>
            <w:rFonts w:ascii="Times New Roman" w:hAnsi="Times New Roman" w:cs="Times New Roman"/>
            <w:sz w:val="24"/>
            <w:szCs w:val="24"/>
          </w:rPr>
          <w:delText xml:space="preserve">activity </w:delText>
        </w:r>
      </w:del>
      <w:del w:id="1548" w:author="Michelle Hill" w:date="2016-03-14T21:10:00Z">
        <w:r w:rsidR="00E37607" w:rsidRPr="000C3393" w:rsidDel="004D6347">
          <w:rPr>
            <w:rFonts w:ascii="Times New Roman" w:hAnsi="Times New Roman" w:cs="Times New Roman"/>
            <w:sz w:val="24"/>
            <w:szCs w:val="24"/>
          </w:rPr>
          <w:delText xml:space="preserve">in </w:delText>
        </w:r>
        <w:r w:rsidR="00716E81" w:rsidRPr="000C3393" w:rsidDel="004D6347">
          <w:rPr>
            <w:rFonts w:ascii="Times New Roman" w:hAnsi="Times New Roman" w:cs="Times New Roman"/>
            <w:sz w:val="24"/>
            <w:szCs w:val="24"/>
          </w:rPr>
          <w:delText>EV</w:delText>
        </w:r>
        <w:r w:rsidR="00E37607" w:rsidRPr="000C3393" w:rsidDel="004D6347">
          <w:rPr>
            <w:rFonts w:ascii="Times New Roman" w:hAnsi="Times New Roman" w:cs="Times New Roman"/>
            <w:sz w:val="24"/>
            <w:szCs w:val="24"/>
          </w:rPr>
          <w:delText>s and lipid rafts</w:delText>
        </w:r>
        <w:r w:rsidRPr="000C3393" w:rsidDel="004D6347">
          <w:rPr>
            <w:rFonts w:ascii="Times New Roman" w:hAnsi="Times New Roman" w:cs="Times New Roman"/>
            <w:sz w:val="24"/>
            <w:szCs w:val="24"/>
          </w:rPr>
          <w:delText xml:space="preserve">. </w:delText>
        </w:r>
      </w:del>
    </w:p>
    <w:p w14:paraId="3243D6F0" w14:textId="77777777" w:rsidR="00E37607" w:rsidRPr="000C3393" w:rsidRDefault="00BD6F94" w:rsidP="008A2CC3">
      <w:pPr>
        <w:pStyle w:val="Heading3"/>
        <w:spacing w:before="0" w:line="480" w:lineRule="auto"/>
        <w:rPr>
          <w:rFonts w:ascii="Times New Roman" w:hAnsi="Times New Roman" w:cs="Times New Roman"/>
        </w:rPr>
      </w:pPr>
      <w:bookmarkStart w:id="1549" w:name="_Toc445828526"/>
      <w:r w:rsidRPr="000C3393">
        <w:rPr>
          <w:rFonts w:ascii="Times New Roman" w:hAnsi="Times New Roman" w:cs="Times New Roman"/>
        </w:rPr>
        <w:t>Confirmation of binding ability through pulldown assay:</w:t>
      </w:r>
      <w:bookmarkEnd w:id="1549"/>
      <w:r w:rsidRPr="000C3393">
        <w:rPr>
          <w:rFonts w:ascii="Times New Roman" w:hAnsi="Times New Roman" w:cs="Times New Roman"/>
        </w:rPr>
        <w:t xml:space="preserve"> </w:t>
      </w:r>
    </w:p>
    <w:p w14:paraId="6F998176" w14:textId="0C94C6C6" w:rsidR="0002149D" w:rsidRPr="000C3393" w:rsidRDefault="00C776A0" w:rsidP="008E4ACF">
      <w:pPr>
        <w:pStyle w:val="NoSpacing"/>
        <w:spacing w:line="480" w:lineRule="auto"/>
        <w:ind w:firstLine="142"/>
        <w:rPr>
          <w:rFonts w:ascii="Times New Roman" w:hAnsi="Times New Roman" w:cs="Times New Roman"/>
          <w:sz w:val="24"/>
          <w:szCs w:val="24"/>
          <w:shd w:val="clear" w:color="auto" w:fill="FFFFFF"/>
        </w:rPr>
      </w:pPr>
      <w:r w:rsidRPr="000C3393">
        <w:rPr>
          <w:rFonts w:ascii="Times New Roman" w:hAnsi="Times New Roman" w:cs="Times New Roman"/>
          <w:sz w:val="24"/>
          <w:szCs w:val="24"/>
        </w:rPr>
        <w:t>Biotinylated miRNAs including miR-148a (</w:t>
      </w:r>
      <w:r w:rsidR="00B13DD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00B13DD6">
        <w:rPr>
          <w:rFonts w:ascii="Times New Roman" w:hAnsi="Times New Roman" w:cs="Times New Roman"/>
          <w:sz w:val="24"/>
          <w:szCs w:val="24"/>
        </w:rPr>
        <w:fldChar w:fldCharType="separate"/>
      </w:r>
      <w:r w:rsidR="00691856">
        <w:rPr>
          <w:rFonts w:ascii="Times New Roman" w:hAnsi="Times New Roman" w:cs="Times New Roman"/>
          <w:noProof/>
          <w:sz w:val="24"/>
          <w:szCs w:val="24"/>
        </w:rPr>
        <w:t>(Inder et al. 2014)</w:t>
      </w:r>
      <w:r w:rsidR="00B13DD6">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will be transfected into PC3 cells, and secretion via EV confirmed by </w:t>
      </w:r>
      <w:del w:id="1550" w:author="Harley Robinson " w:date="2016-03-15T09:10:00Z">
        <w:r w:rsidRPr="000C3393" w:rsidDel="00A3232A">
          <w:rPr>
            <w:rFonts w:ascii="Times New Roman" w:hAnsi="Times New Roman" w:cs="Times New Roman"/>
            <w:sz w:val="24"/>
            <w:szCs w:val="24"/>
          </w:rPr>
          <w:delText xml:space="preserve">blotting </w:delText>
        </w:r>
      </w:del>
      <w:ins w:id="1551" w:author="Harley Robinson " w:date="2016-03-15T09:11:00Z">
        <w:r w:rsidR="00A3232A">
          <w:rPr>
            <w:rFonts w:ascii="Times New Roman" w:hAnsi="Times New Roman" w:cs="Times New Roman"/>
            <w:sz w:val="24"/>
            <w:szCs w:val="24"/>
          </w:rPr>
          <w:t xml:space="preserve">PCR of the pulled down biotinylated miRNA </w:t>
        </w:r>
      </w:ins>
      <w:ins w:id="1552" w:author="Harley Robinson " w:date="2016-03-15T09:12:00Z">
        <w:r w:rsidR="00A3232A">
          <w:rPr>
            <w:rFonts w:ascii="Times New Roman" w:hAnsi="Times New Roman" w:cs="Times New Roman"/>
            <w:sz w:val="24"/>
            <w:szCs w:val="24"/>
          </w:rPr>
          <w:t>from</w:t>
        </w:r>
      </w:ins>
      <w:ins w:id="1553" w:author="Harley Robinson " w:date="2016-03-15T09:10:00Z">
        <w:r w:rsidR="00A3232A" w:rsidRPr="000C3393">
          <w:rPr>
            <w:rFonts w:ascii="Times New Roman" w:hAnsi="Times New Roman" w:cs="Times New Roman"/>
            <w:sz w:val="24"/>
            <w:szCs w:val="24"/>
          </w:rPr>
          <w:t xml:space="preserve"> </w:t>
        </w:r>
      </w:ins>
      <w:r w:rsidRPr="000C3393">
        <w:rPr>
          <w:rFonts w:ascii="Times New Roman" w:hAnsi="Times New Roman" w:cs="Times New Roman"/>
          <w:sz w:val="24"/>
          <w:szCs w:val="24"/>
        </w:rPr>
        <w:t xml:space="preserve">the EV fraction </w:t>
      </w:r>
      <w:ins w:id="1554" w:author="Harley Robinson " w:date="2016-03-15T09:12:00Z">
        <w:r w:rsidR="00A3232A">
          <w:rPr>
            <w:rFonts w:ascii="Times New Roman" w:hAnsi="Times New Roman" w:cs="Times New Roman"/>
            <w:sz w:val="24"/>
            <w:szCs w:val="24"/>
          </w:rPr>
          <w:t>using</w:t>
        </w:r>
      </w:ins>
      <w:del w:id="1555" w:author="Harley Robinson " w:date="2016-03-15T09:12:00Z">
        <w:r w:rsidRPr="000C3393" w:rsidDel="00A3232A">
          <w:rPr>
            <w:rFonts w:ascii="Times New Roman" w:hAnsi="Times New Roman" w:cs="Times New Roman"/>
            <w:sz w:val="24"/>
            <w:szCs w:val="24"/>
          </w:rPr>
          <w:delText>with</w:delText>
        </w:r>
      </w:del>
      <w:r w:rsidRPr="000C3393">
        <w:rPr>
          <w:rFonts w:ascii="Times New Roman" w:hAnsi="Times New Roman" w:cs="Times New Roman"/>
          <w:sz w:val="24"/>
          <w:szCs w:val="24"/>
        </w:rPr>
        <w:t xml:space="preserve"> </w:t>
      </w:r>
      <w:del w:id="1556" w:author="Harley Robinson " w:date="2016-03-15T15:33:00Z">
        <w:r w:rsidRPr="000C3393" w:rsidDel="00763BB9">
          <w:rPr>
            <w:rFonts w:ascii="Times New Roman" w:hAnsi="Times New Roman" w:cs="Times New Roman"/>
            <w:sz w:val="24"/>
            <w:szCs w:val="24"/>
          </w:rPr>
          <w:delText>anti-</w:delText>
        </w:r>
      </w:del>
      <w:r w:rsidRPr="000C3393">
        <w:rPr>
          <w:rFonts w:ascii="Times New Roman" w:hAnsi="Times New Roman" w:cs="Times New Roman"/>
          <w:sz w:val="24"/>
          <w:szCs w:val="24"/>
        </w:rPr>
        <w:t xml:space="preserve">streptavidin </w:t>
      </w:r>
      <w:del w:id="1557" w:author="Harley Robinson " w:date="2016-03-15T09:11:00Z">
        <w:r w:rsidRPr="000C3393" w:rsidDel="00A3232A">
          <w:rPr>
            <w:rFonts w:ascii="Times New Roman" w:hAnsi="Times New Roman" w:cs="Times New Roman"/>
            <w:sz w:val="24"/>
            <w:szCs w:val="24"/>
          </w:rPr>
          <w:delText>antibody</w:delText>
        </w:r>
      </w:del>
      <w:ins w:id="1558" w:author="Harley Robinson " w:date="2016-03-15T09:11:00Z">
        <w:r w:rsidR="00A3232A">
          <w:rPr>
            <w:rFonts w:ascii="Times New Roman" w:hAnsi="Times New Roman" w:cs="Times New Roman"/>
            <w:sz w:val="24"/>
            <w:szCs w:val="24"/>
          </w:rPr>
          <w:t>beads</w:t>
        </w:r>
      </w:ins>
      <w:r w:rsidRPr="000C3393">
        <w:rPr>
          <w:rFonts w:ascii="Times New Roman" w:hAnsi="Times New Roman" w:cs="Times New Roman"/>
          <w:sz w:val="24"/>
          <w:szCs w:val="24"/>
        </w:rPr>
        <w:t xml:space="preserve">. </w:t>
      </w:r>
      <w:r w:rsidR="00C41956" w:rsidRPr="000C3393">
        <w:rPr>
          <w:rFonts w:ascii="Times New Roman" w:hAnsi="Times New Roman" w:cs="Times New Roman"/>
          <w:sz w:val="24"/>
          <w:szCs w:val="24"/>
        </w:rPr>
        <w:t>Stre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w:t>
      </w:r>
      <w:r w:rsidR="00C41956" w:rsidRPr="000C3393">
        <w:rPr>
          <w:rFonts w:ascii="Times New Roman" w:hAnsi="Times New Roman" w:cs="Times New Roman"/>
          <w:sz w:val="24"/>
          <w:szCs w:val="24"/>
        </w:rPr>
        <w:lastRenderedPageBreak/>
        <w:t>b</w:t>
      </w:r>
      <w:r w:rsidR="008239A1" w:rsidRPr="000C3393">
        <w:rPr>
          <w:rFonts w:ascii="Times New Roman" w:hAnsi="Times New Roman" w:cs="Times New Roman"/>
          <w:sz w:val="24"/>
          <w:szCs w:val="24"/>
        </w:rPr>
        <w:t>iotinylated miRNAs</w:t>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ins w:id="1559" w:author="Harley Robinson " w:date="2016-03-15T09:16:00Z">
        <w:r w:rsidR="00A3232A">
          <w:rPr>
            <w:rFonts w:ascii="Times New Roman" w:hAnsi="Times New Roman" w:cs="Times New Roman"/>
            <w:sz w:val="24"/>
            <w:szCs w:val="24"/>
          </w:rPr>
          <w:t>, from whole cell lysate</w:t>
        </w:r>
      </w:ins>
      <w:r w:rsidR="001172EA" w:rsidRPr="000C3393">
        <w:rPr>
          <w:rFonts w:ascii="Times New Roman" w:hAnsi="Times New Roman" w:cs="Times New Roman"/>
          <w:sz w:val="24"/>
          <w:szCs w:val="24"/>
        </w:rPr>
        <w:t>, similar to a previous study</w:t>
      </w:r>
      <w:r w:rsidR="001172EA"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(Villarroya-Beltri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miRNAs (alike miR-125a found by Inder, 2014) will be used as a negative control in the pull down. </w:t>
      </w:r>
      <w:r w:rsidR="00C41956" w:rsidRPr="000C3393">
        <w:rPr>
          <w:rFonts w:ascii="Times New Roman" w:hAnsi="Times New Roman" w:cs="Times New Roman"/>
          <w:sz w:val="24"/>
          <w:szCs w:val="24"/>
          <w:shd w:val="clear" w:color="auto" w:fill="FFFFFF"/>
        </w:rPr>
        <w:t>Pulled down proteins will be</w:t>
      </w:r>
      <w:ins w:id="1560" w:author="Michelle Hill" w:date="2016-03-14T21:15:00Z">
        <w:r w:rsidR="004D6347">
          <w:rPr>
            <w:rFonts w:ascii="Times New Roman" w:hAnsi="Times New Roman" w:cs="Times New Roman"/>
            <w:sz w:val="24"/>
            <w:szCs w:val="24"/>
            <w:shd w:val="clear" w:color="auto" w:fill="FFFFFF"/>
          </w:rPr>
          <w:t xml:space="preserve"> detected using western blot with specific antibodies to candidate miRNA escort proteins. </w:t>
        </w:r>
      </w:ins>
      <w:ins w:id="1561" w:author="Michelle Hill" w:date="2016-03-14T21:16:00Z">
        <w:r w:rsidR="004D6347">
          <w:rPr>
            <w:rFonts w:ascii="Times New Roman" w:hAnsi="Times New Roman" w:cs="Times New Roman"/>
            <w:sz w:val="24"/>
            <w:szCs w:val="24"/>
            <w:shd w:val="clear" w:color="auto" w:fill="FFFFFF"/>
          </w:rPr>
          <w:t>The antibodies will be purchased commercially and first tested on PC3 cell lysates to confirm their performance on western blot.</w:t>
        </w:r>
      </w:ins>
      <w:r w:rsidR="00C41956" w:rsidRPr="000C3393">
        <w:rPr>
          <w:rFonts w:ascii="Times New Roman" w:hAnsi="Times New Roman" w:cs="Times New Roman"/>
          <w:sz w:val="24"/>
          <w:szCs w:val="24"/>
          <w:shd w:val="clear" w:color="auto" w:fill="FFFFFF"/>
        </w:rPr>
        <w:t xml:space="preserve"> </w:t>
      </w:r>
      <w:del w:id="1562" w:author="Michelle Hill" w:date="2016-03-14T21:16:00Z">
        <w:r w:rsidR="00C41956" w:rsidRPr="000C3393" w:rsidDel="004D6347">
          <w:rPr>
            <w:rFonts w:ascii="Times New Roman" w:hAnsi="Times New Roman" w:cs="Times New Roman"/>
            <w:sz w:val="24"/>
            <w:szCs w:val="24"/>
            <w:shd w:val="clear" w:color="auto" w:fill="FFFFFF"/>
          </w:rPr>
          <w:delText>identified via</w:delText>
        </w:r>
        <w:r w:rsidRPr="000C3393" w:rsidDel="004D6347">
          <w:rPr>
            <w:rFonts w:ascii="Times New Roman" w:hAnsi="Times New Roman" w:cs="Times New Roman"/>
            <w:sz w:val="24"/>
            <w:szCs w:val="24"/>
            <w:shd w:val="clear" w:color="auto" w:fill="FFFFFF"/>
          </w:rPr>
          <w:delText xml:space="preserve"> tandem</w:delText>
        </w:r>
        <w:r w:rsidR="00C41956" w:rsidRPr="000C3393" w:rsidDel="004D6347">
          <w:rPr>
            <w:rFonts w:ascii="Times New Roman" w:hAnsi="Times New Roman" w:cs="Times New Roman"/>
            <w:sz w:val="24"/>
            <w:szCs w:val="24"/>
            <w:shd w:val="clear" w:color="auto" w:fill="FFFFFF"/>
          </w:rPr>
          <w:delText xml:space="preserve"> mass spectrometry. This will be repeated for proteins within </w:delText>
        </w:r>
        <w:r w:rsidRPr="000C3393" w:rsidDel="004D6347">
          <w:rPr>
            <w:rFonts w:ascii="Times New Roman" w:hAnsi="Times New Roman" w:cs="Times New Roman"/>
            <w:sz w:val="24"/>
            <w:szCs w:val="24"/>
            <w:shd w:val="clear" w:color="auto" w:fill="FFFFFF"/>
          </w:rPr>
          <w:delText>the cell</w:delText>
        </w:r>
        <w:r w:rsidR="00C41956" w:rsidRPr="000C3393" w:rsidDel="004D6347">
          <w:rPr>
            <w:rFonts w:ascii="Times New Roman" w:hAnsi="Times New Roman" w:cs="Times New Roman"/>
            <w:sz w:val="24"/>
            <w:szCs w:val="24"/>
            <w:shd w:val="clear" w:color="auto" w:fill="FFFFFF"/>
          </w:rPr>
          <w:delText xml:space="preserve"> from both </w:delText>
        </w:r>
        <w:r w:rsidR="0002149D" w:rsidRPr="000C3393" w:rsidDel="004D6347">
          <w:rPr>
            <w:rFonts w:ascii="Times New Roman" w:hAnsi="Times New Roman" w:cs="Times New Roman"/>
            <w:sz w:val="24"/>
            <w:szCs w:val="24"/>
            <w:shd w:val="clear" w:color="auto" w:fill="FFFFFF"/>
          </w:rPr>
          <w:delText>PC3-GFP and cavin-1 cell lines.</w:delText>
        </w:r>
      </w:del>
    </w:p>
    <w:p w14:paraId="6F08889F" w14:textId="77777777" w:rsidR="0002149D" w:rsidRPr="000C3393" w:rsidRDefault="0002149D" w:rsidP="008A2CC3">
      <w:pPr>
        <w:pStyle w:val="Heading3"/>
        <w:spacing w:before="0" w:line="480" w:lineRule="auto"/>
        <w:rPr>
          <w:rFonts w:ascii="Times New Roman" w:hAnsi="Times New Roman" w:cs="Times New Roman"/>
          <w:shd w:val="clear" w:color="auto" w:fill="FFFFFF"/>
        </w:rPr>
      </w:pPr>
      <w:bookmarkStart w:id="1563" w:name="_Toc445828527"/>
      <w:r w:rsidRPr="000C3393">
        <w:rPr>
          <w:rFonts w:ascii="Times New Roman" w:hAnsi="Times New Roman" w:cs="Times New Roman"/>
          <w:shd w:val="clear" w:color="auto" w:fill="FFFFFF"/>
        </w:rPr>
        <w:t>Co-localisation by immunofluorescence confocal microscopy:</w:t>
      </w:r>
      <w:bookmarkEnd w:id="1563"/>
    </w:p>
    <w:p w14:paraId="356E263C" w14:textId="23817AA9" w:rsidR="008239A1" w:rsidRPr="000C3393" w:rsidRDefault="008B60A8" w:rsidP="008E4ACF">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 xml:space="preserve">iotinylated miRNAs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miRNA </w:t>
      </w:r>
      <w:del w:id="1564" w:author="Harley Robinson " w:date="2016-03-15T09:15:00Z">
        <w:r w:rsidR="0002149D" w:rsidRPr="000C3393" w:rsidDel="00A3232A">
          <w:rPr>
            <w:rFonts w:ascii="Times New Roman" w:hAnsi="Times New Roman" w:cs="Times New Roman"/>
            <w:sz w:val="24"/>
            <w:szCs w:val="24"/>
            <w:shd w:val="clear" w:color="auto" w:fill="FFFFFF"/>
          </w:rPr>
          <w:delText xml:space="preserve">export </w:delText>
        </w:r>
      </w:del>
      <w:ins w:id="1565" w:author="Harley Robinson " w:date="2016-03-15T09:15:00Z">
        <w:r w:rsidR="00A3232A">
          <w:rPr>
            <w:rFonts w:ascii="Times New Roman" w:hAnsi="Times New Roman" w:cs="Times New Roman"/>
            <w:sz w:val="24"/>
            <w:szCs w:val="24"/>
            <w:shd w:val="clear" w:color="auto" w:fill="FFFFFF"/>
          </w:rPr>
          <w:t>escort</w:t>
        </w:r>
        <w:r w:rsidR="00A3232A" w:rsidRPr="000C3393">
          <w:rPr>
            <w:rFonts w:ascii="Times New Roman" w:hAnsi="Times New Roman" w:cs="Times New Roman"/>
            <w:sz w:val="24"/>
            <w:szCs w:val="24"/>
            <w:shd w:val="clear" w:color="auto" w:fill="FFFFFF"/>
          </w:rPr>
          <w:t xml:space="preserve"> </w:t>
        </w:r>
      </w:ins>
      <w:r w:rsidR="0002149D" w:rsidRPr="000C3393">
        <w:rPr>
          <w:rFonts w:ascii="Times New Roman" w:hAnsi="Times New Roman" w:cs="Times New Roman"/>
          <w:sz w:val="24"/>
          <w:szCs w:val="24"/>
          <w:shd w:val="clear" w:color="auto" w:fill="FFFFFF"/>
        </w:rPr>
        <w:t xml:space="preserve">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 xml:space="preserve">Visualising the localisation of the miRNAs and the miRNA </w:t>
      </w:r>
      <w:del w:id="1566" w:author="Harley Robinson " w:date="2016-03-15T15:20:00Z">
        <w:r w:rsidR="0002149D" w:rsidRPr="000C3393" w:rsidDel="00B35C42">
          <w:rPr>
            <w:rFonts w:ascii="Times New Roman" w:hAnsi="Times New Roman" w:cs="Times New Roman"/>
            <w:sz w:val="24"/>
            <w:szCs w:val="24"/>
          </w:rPr>
          <w:delText xml:space="preserve">export </w:delText>
        </w:r>
      </w:del>
      <w:ins w:id="1567" w:author="Harley Robinson " w:date="2016-03-15T15:20:00Z">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ins>
      <w:r w:rsidR="0002149D" w:rsidRPr="000C3393">
        <w:rPr>
          <w:rFonts w:ascii="Times New Roman" w:hAnsi="Times New Roman" w:cs="Times New Roman"/>
          <w:sz w:val="24"/>
          <w:szCs w:val="24"/>
        </w:rPr>
        <w:t>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5DBDA9FB" w14:textId="77777777" w:rsidR="006E3ADC" w:rsidRPr="000C3393" w:rsidRDefault="00F90E13" w:rsidP="008A2CC3">
      <w:pPr>
        <w:pStyle w:val="Heading3"/>
        <w:spacing w:before="0" w:line="480" w:lineRule="auto"/>
        <w:rPr>
          <w:rFonts w:ascii="Times New Roman" w:hAnsi="Times New Roman" w:cs="Times New Roman"/>
        </w:rPr>
      </w:pPr>
      <w:bookmarkStart w:id="1568" w:name="_Toc445828528"/>
      <w:r w:rsidRPr="000C3393">
        <w:rPr>
          <w:rFonts w:ascii="Times New Roman" w:hAnsi="Times New Roman" w:cs="Times New Roman"/>
        </w:rPr>
        <w:t>Expectations for Aim 3:</w:t>
      </w:r>
      <w:bookmarkEnd w:id="1568"/>
    </w:p>
    <w:p w14:paraId="502EE863" w14:textId="6924922D" w:rsidR="00321603" w:rsidRDefault="003676BE" w:rsidP="008E4ACF">
      <w:pPr>
        <w:spacing w:line="480" w:lineRule="auto"/>
        <w:ind w:firstLine="142"/>
        <w:rPr>
          <w:ins w:id="1569" w:author="Microsoft account" w:date="2016-03-15T17:58:00Z"/>
          <w:rFonts w:ascii="Times New Roman" w:hAnsi="Times New Roman" w:cs="Times New Roman"/>
          <w:sz w:val="24"/>
          <w:szCs w:val="24"/>
        </w:rPr>
      </w:pPr>
      <w:r w:rsidRPr="000C3393">
        <w:rPr>
          <w:rFonts w:ascii="Times New Roman" w:hAnsi="Times New Roman" w:cs="Times New Roman"/>
          <w:sz w:val="24"/>
          <w:szCs w:val="24"/>
        </w:rPr>
        <w:t xml:space="preserve">It is expected that the candidate miRNA binding protein will be pulled down from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r w:rsidR="00557E6B" w:rsidRPr="000C3393">
        <w:rPr>
          <w:rFonts w:ascii="Times New Roman" w:hAnsi="Times New Roman" w:cs="Times New Roman"/>
          <w:sz w:val="24"/>
          <w:szCs w:val="24"/>
        </w:rPr>
        <w:t xml:space="preserve">miRNA export. Additionally, the non-selectively exported miRNA should not pull down this candidate. </w:t>
      </w:r>
      <w:ins w:id="1570" w:author="Michelle Hill" w:date="2016-03-14T21:17:00Z">
        <w:r w:rsidR="00B31195">
          <w:rPr>
            <w:rFonts w:ascii="Times New Roman" w:hAnsi="Times New Roman" w:cs="Times New Roman"/>
            <w:sz w:val="24"/>
            <w:szCs w:val="24"/>
          </w:rPr>
          <w:t xml:space="preserve">Co-localisation is expected between </w:t>
        </w:r>
      </w:ins>
      <w:del w:id="1571" w:author="Michelle Hill" w:date="2016-03-14T21:17:00Z">
        <w:r w:rsidR="00557E6B" w:rsidRPr="000C3393" w:rsidDel="00B31195">
          <w:rPr>
            <w:rFonts w:ascii="Times New Roman" w:hAnsi="Times New Roman" w:cs="Times New Roman"/>
            <w:sz w:val="24"/>
            <w:szCs w:val="24"/>
          </w:rPr>
          <w:delText xml:space="preserve">As </w:delText>
        </w:r>
      </w:del>
      <w:r w:rsidR="00557E6B" w:rsidRPr="000C3393">
        <w:rPr>
          <w:rFonts w:ascii="Times New Roman" w:hAnsi="Times New Roman" w:cs="Times New Roman"/>
          <w:sz w:val="24"/>
          <w:szCs w:val="24"/>
        </w:rPr>
        <w:t>the</w:t>
      </w:r>
      <w:ins w:id="1572" w:author="Michelle Hill" w:date="2016-03-14T21:17:00Z">
        <w:r w:rsidR="00B31195">
          <w:rPr>
            <w:rFonts w:ascii="Times New Roman" w:hAnsi="Times New Roman" w:cs="Times New Roman"/>
            <w:sz w:val="24"/>
            <w:szCs w:val="24"/>
          </w:rPr>
          <w:t xml:space="preserve"> miRNA </w:t>
        </w:r>
      </w:ins>
      <w:ins w:id="1573" w:author="Michelle Hill" w:date="2016-03-14T21:18:00Z">
        <w:r w:rsidR="00B31195">
          <w:rPr>
            <w:rFonts w:ascii="Times New Roman" w:hAnsi="Times New Roman" w:cs="Times New Roman"/>
            <w:sz w:val="24"/>
            <w:szCs w:val="24"/>
          </w:rPr>
          <w:t>escort protein and the target</w:t>
        </w:r>
      </w:ins>
      <w:r w:rsidR="00557E6B" w:rsidRPr="000C3393">
        <w:rPr>
          <w:rFonts w:ascii="Times New Roman" w:hAnsi="Times New Roman" w:cs="Times New Roman"/>
          <w:sz w:val="24"/>
          <w:szCs w:val="24"/>
        </w:rPr>
        <w:t xml:space="preserve"> miRNA</w:t>
      </w:r>
      <w:del w:id="1574" w:author="Michelle Hill" w:date="2016-03-14T21:18:00Z">
        <w:r w:rsidR="00557E6B" w:rsidRPr="000C3393" w:rsidDel="00B31195">
          <w:rPr>
            <w:rFonts w:ascii="Times New Roman" w:hAnsi="Times New Roman" w:cs="Times New Roman"/>
            <w:sz w:val="24"/>
            <w:szCs w:val="24"/>
          </w:rPr>
          <w:delText xml:space="preserve"> will bind to the export protein within the </w:delText>
        </w:r>
        <w:r w:rsidR="00716E81" w:rsidRPr="000C3393" w:rsidDel="00B31195">
          <w:rPr>
            <w:rFonts w:ascii="Times New Roman" w:hAnsi="Times New Roman" w:cs="Times New Roman"/>
            <w:sz w:val="24"/>
            <w:szCs w:val="24"/>
          </w:rPr>
          <w:delText>EV</w:delText>
        </w:r>
        <w:r w:rsidR="00557E6B" w:rsidRPr="000C3393" w:rsidDel="00B31195">
          <w:rPr>
            <w:rFonts w:ascii="Times New Roman" w:hAnsi="Times New Roman" w:cs="Times New Roman"/>
            <w:sz w:val="24"/>
            <w:szCs w:val="24"/>
          </w:rPr>
          <w:delText xml:space="preserve">, an obvious co-localisation </w:delText>
        </w:r>
        <w:r w:rsidR="00873DDC" w:rsidRPr="000C3393" w:rsidDel="00B31195">
          <w:rPr>
            <w:rFonts w:ascii="Times New Roman" w:hAnsi="Times New Roman" w:cs="Times New Roman"/>
            <w:sz w:val="24"/>
            <w:szCs w:val="24"/>
          </w:rPr>
          <w:delText>should be seen for the selectively exported miRNA</w:delText>
        </w:r>
      </w:del>
      <w:r w:rsidR="00873DDC" w:rsidRPr="000C3393">
        <w:rPr>
          <w:rFonts w:ascii="Times New Roman" w:hAnsi="Times New Roman" w:cs="Times New Roman"/>
          <w:sz w:val="24"/>
          <w:szCs w:val="24"/>
        </w:rPr>
        <w:t>, but not the non-selective control</w:t>
      </w:r>
      <w:ins w:id="1575" w:author="Harley Robinson " w:date="2016-03-15T09:15:00Z">
        <w:r w:rsidR="00A3232A">
          <w:rPr>
            <w:rFonts w:ascii="Times New Roman" w:hAnsi="Times New Roman" w:cs="Times New Roman"/>
            <w:sz w:val="24"/>
            <w:szCs w:val="24"/>
          </w:rPr>
          <w:t xml:space="preserve"> </w:t>
        </w:r>
      </w:ins>
      <w:ins w:id="1576" w:author="Michelle Hill" w:date="2016-03-14T21:18:00Z">
        <w:r w:rsidR="00B31195">
          <w:rPr>
            <w:rFonts w:ascii="Times New Roman" w:hAnsi="Times New Roman" w:cs="Times New Roman"/>
            <w:sz w:val="24"/>
            <w:szCs w:val="24"/>
          </w:rPr>
          <w:t>miRNA</w:t>
        </w:r>
      </w:ins>
      <w:r w:rsidR="00873DDC" w:rsidRPr="000C3393">
        <w:rPr>
          <w:rFonts w:ascii="Times New Roman" w:hAnsi="Times New Roman" w:cs="Times New Roman"/>
          <w:sz w:val="24"/>
          <w:szCs w:val="24"/>
        </w:rPr>
        <w:t xml:space="preserve">. Ultimately, this will verify the miRNA </w:t>
      </w:r>
      <w:del w:id="1577" w:author="Harley Robinson " w:date="2016-03-15T15:20:00Z">
        <w:r w:rsidR="00873DDC" w:rsidRPr="000C3393" w:rsidDel="00B35C42">
          <w:rPr>
            <w:rFonts w:ascii="Times New Roman" w:hAnsi="Times New Roman" w:cs="Times New Roman"/>
            <w:sz w:val="24"/>
            <w:szCs w:val="24"/>
          </w:rPr>
          <w:delText xml:space="preserve">export </w:delText>
        </w:r>
      </w:del>
      <w:ins w:id="1578" w:author="Harley Robinson " w:date="2016-03-15T15:20:00Z">
        <w:r w:rsidR="00B35C42">
          <w:rPr>
            <w:rFonts w:ascii="Times New Roman" w:hAnsi="Times New Roman" w:cs="Times New Roman"/>
            <w:sz w:val="24"/>
            <w:szCs w:val="24"/>
          </w:rPr>
          <w:t>escort</w:t>
        </w:r>
        <w:r w:rsidR="00B35C42" w:rsidRPr="000C3393">
          <w:rPr>
            <w:rFonts w:ascii="Times New Roman" w:hAnsi="Times New Roman" w:cs="Times New Roman"/>
            <w:sz w:val="24"/>
            <w:szCs w:val="24"/>
          </w:rPr>
          <w:t xml:space="preserve"> </w:t>
        </w:r>
      </w:ins>
      <w:r w:rsidR="00873DDC" w:rsidRPr="000C3393">
        <w:rPr>
          <w:rFonts w:ascii="Times New Roman" w:hAnsi="Times New Roman" w:cs="Times New Roman"/>
          <w:sz w:val="24"/>
          <w:szCs w:val="24"/>
        </w:rPr>
        <w:t xml:space="preserve">proteins ability to selectively export specific miRNA species upon lipid raft modification by manipulation of CAV1 and cavin-1.   </w:t>
      </w:r>
    </w:p>
    <w:p w14:paraId="2E0EA658" w14:textId="30E9B4D1" w:rsidR="00461573" w:rsidRPr="00461573" w:rsidRDefault="00461573" w:rsidP="00461573">
      <w:pPr>
        <w:pStyle w:val="Heading2"/>
        <w:rPr>
          <w:rFonts w:ascii="Times New Roman" w:hAnsi="Times New Roman" w:cs="Times New Roman"/>
          <w:b/>
          <w:sz w:val="24"/>
          <w:szCs w:val="24"/>
          <w:rPrChange w:id="1579" w:author="Microsoft account" w:date="2016-03-15T18:00:00Z">
            <w:rPr>
              <w:szCs w:val="24"/>
            </w:rPr>
          </w:rPrChange>
        </w:rPr>
        <w:pPrChange w:id="1580" w:author="Microsoft account" w:date="2016-03-15T17:58:00Z">
          <w:pPr>
            <w:spacing w:line="480" w:lineRule="auto"/>
          </w:pPr>
        </w:pPrChange>
      </w:pPr>
      <w:bookmarkStart w:id="1581" w:name="_Toc445828529"/>
      <w:r w:rsidRPr="00461573">
        <w:rPr>
          <w:rFonts w:ascii="Times New Roman" w:hAnsi="Times New Roman" w:cs="Times New Roman"/>
          <w:noProof/>
          <w:sz w:val="24"/>
          <w:szCs w:val="24"/>
          <w:lang w:eastAsia="en-AU"/>
        </w:rPr>
        <w:lastRenderedPageBreak/>
        <mc:AlternateContent>
          <mc:Choice Requires="wps">
            <w:drawing>
              <wp:anchor distT="45720" distB="45720" distL="114300" distR="114300" simplePos="0" relativeHeight="251666432" behindDoc="0" locked="0" layoutInCell="1" allowOverlap="1" wp14:anchorId="451D6E9D" wp14:editId="06E1877D">
                <wp:simplePos x="0" y="0"/>
                <wp:positionH relativeFrom="margin">
                  <wp:posOffset>-100330</wp:posOffset>
                </wp:positionH>
                <wp:positionV relativeFrom="paragraph">
                  <wp:posOffset>237794</wp:posOffset>
                </wp:positionV>
                <wp:extent cx="5848350" cy="41757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175760"/>
                        </a:xfrm>
                        <a:prstGeom prst="rect">
                          <a:avLst/>
                        </a:prstGeom>
                        <a:solidFill>
                          <a:srgbClr val="FFFFFF"/>
                        </a:solidFill>
                        <a:ln w="9525">
                          <a:noFill/>
                          <a:miter lim="800000"/>
                          <a:headEnd/>
                          <a:tailEnd/>
                        </a:ln>
                      </wps:spPr>
                      <wps:txb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461573" w:rsidRPr="00451452" w14:paraId="00A2C441" w14:textId="77777777" w:rsidTr="00461573">
                              <w:trPr>
                                <w:trHeight w:val="340"/>
                                <w:ins w:id="1582" w:author="Microsoft account" w:date="2016-03-15T17:58:00Z"/>
                              </w:trPr>
                              <w:tc>
                                <w:tcPr>
                                  <w:tcW w:w="2014" w:type="pct"/>
                                  <w:shd w:val="clear" w:color="auto" w:fill="262626" w:themeFill="text1" w:themeFillTint="D9"/>
                                  <w:noWrap/>
                                  <w:hideMark/>
                                </w:tcPr>
                                <w:p w14:paraId="047ED3C4" w14:textId="77777777" w:rsidR="00461573" w:rsidRPr="00451452" w:rsidRDefault="00461573" w:rsidP="00461573">
                                  <w:pPr>
                                    <w:jc w:val="center"/>
                                    <w:rPr>
                                      <w:ins w:id="1583" w:author="Microsoft account" w:date="2016-03-15T17:58:00Z"/>
                                      <w:rFonts w:ascii="Times New Roman" w:eastAsia="Times New Roman" w:hAnsi="Times New Roman" w:cs="Times New Roman"/>
                                      <w:b/>
                                      <w:bCs/>
                                      <w:color w:val="FFFFFF" w:themeColor="background1"/>
                                      <w:u w:val="single"/>
                                      <w:lang w:eastAsia="en-AU"/>
                                    </w:rPr>
                                  </w:pPr>
                                  <w:bookmarkStart w:id="1584" w:name="_Toc445796869"/>
                                  <w:bookmarkStart w:id="1585" w:name="_Toc445797032"/>
                                  <w:ins w:id="1586" w:author="Microsoft account" w:date="2016-03-15T17:58:00Z">
                                    <w:r w:rsidRPr="00451452">
                                      <w:rPr>
                                        <w:rFonts w:ascii="Times New Roman" w:eastAsia="Times New Roman" w:hAnsi="Times New Roman" w:cs="Times New Roman"/>
                                        <w:b/>
                                        <w:bCs/>
                                        <w:color w:val="FFFFFF" w:themeColor="background1"/>
                                        <w:u w:val="single"/>
                                        <w:lang w:eastAsia="en-AU"/>
                                      </w:rPr>
                                      <w:t>Honours Timeline</w:t>
                                    </w:r>
                                  </w:ins>
                                </w:p>
                              </w:tc>
                              <w:tc>
                                <w:tcPr>
                                  <w:tcW w:w="364" w:type="pct"/>
                                  <w:shd w:val="clear" w:color="auto" w:fill="262626" w:themeFill="text1" w:themeFillTint="D9"/>
                                  <w:noWrap/>
                                  <w:hideMark/>
                                </w:tcPr>
                                <w:p w14:paraId="108EC140" w14:textId="77777777" w:rsidR="00461573" w:rsidRPr="00451452" w:rsidRDefault="00461573" w:rsidP="00461573">
                                  <w:pPr>
                                    <w:rPr>
                                      <w:ins w:id="1587" w:author="Microsoft account" w:date="2016-03-15T17:58:00Z"/>
                                      <w:rFonts w:ascii="Times New Roman" w:eastAsia="Times New Roman" w:hAnsi="Times New Roman" w:cs="Times New Roman"/>
                                      <w:b/>
                                      <w:color w:val="FFFFFF" w:themeColor="background1"/>
                                      <w:lang w:eastAsia="en-AU"/>
                                    </w:rPr>
                                  </w:pPr>
                                  <w:ins w:id="1588" w:author="Microsoft account" w:date="2016-03-15T17:58:00Z">
                                    <w:r w:rsidRPr="00451452">
                                      <w:rPr>
                                        <w:rFonts w:ascii="Times New Roman" w:eastAsia="Times New Roman" w:hAnsi="Times New Roman" w:cs="Times New Roman"/>
                                        <w:b/>
                                        <w:color w:val="FFFFFF" w:themeColor="background1"/>
                                        <w:lang w:eastAsia="en-AU"/>
                                      </w:rPr>
                                      <w:t>Mar</w:t>
                                    </w:r>
                                  </w:ins>
                                </w:p>
                              </w:tc>
                              <w:tc>
                                <w:tcPr>
                                  <w:tcW w:w="343" w:type="pct"/>
                                  <w:shd w:val="clear" w:color="auto" w:fill="262626" w:themeFill="text1" w:themeFillTint="D9"/>
                                  <w:noWrap/>
                                  <w:hideMark/>
                                </w:tcPr>
                                <w:p w14:paraId="4F986CD2" w14:textId="77777777" w:rsidR="00461573" w:rsidRPr="00451452" w:rsidRDefault="00461573" w:rsidP="00461573">
                                  <w:pPr>
                                    <w:rPr>
                                      <w:ins w:id="1589" w:author="Microsoft account" w:date="2016-03-15T17:58:00Z"/>
                                      <w:rFonts w:ascii="Times New Roman" w:eastAsia="Times New Roman" w:hAnsi="Times New Roman" w:cs="Times New Roman"/>
                                      <w:b/>
                                      <w:color w:val="FFFFFF" w:themeColor="background1"/>
                                      <w:lang w:eastAsia="en-AU"/>
                                    </w:rPr>
                                  </w:pPr>
                                  <w:ins w:id="1590" w:author="Microsoft account" w:date="2016-03-15T17:58:00Z">
                                    <w:r w:rsidRPr="00451452">
                                      <w:rPr>
                                        <w:rFonts w:ascii="Times New Roman" w:eastAsia="Times New Roman" w:hAnsi="Times New Roman" w:cs="Times New Roman"/>
                                        <w:b/>
                                        <w:color w:val="FFFFFF" w:themeColor="background1"/>
                                        <w:lang w:eastAsia="en-AU"/>
                                      </w:rPr>
                                      <w:t>Apr</w:t>
                                    </w:r>
                                  </w:ins>
                                </w:p>
                              </w:tc>
                              <w:tc>
                                <w:tcPr>
                                  <w:tcW w:w="399" w:type="pct"/>
                                  <w:gridSpan w:val="2"/>
                                  <w:shd w:val="clear" w:color="auto" w:fill="262626" w:themeFill="text1" w:themeFillTint="D9"/>
                                  <w:noWrap/>
                                  <w:hideMark/>
                                </w:tcPr>
                                <w:p w14:paraId="25939373" w14:textId="77777777" w:rsidR="00461573" w:rsidRPr="00451452" w:rsidRDefault="00461573" w:rsidP="00461573">
                                  <w:pPr>
                                    <w:rPr>
                                      <w:ins w:id="1591" w:author="Microsoft account" w:date="2016-03-15T17:58:00Z"/>
                                      <w:rFonts w:ascii="Times New Roman" w:eastAsia="Times New Roman" w:hAnsi="Times New Roman" w:cs="Times New Roman"/>
                                      <w:b/>
                                      <w:color w:val="FFFFFF" w:themeColor="background1"/>
                                      <w:lang w:eastAsia="en-AU"/>
                                    </w:rPr>
                                  </w:pPr>
                                  <w:ins w:id="1592" w:author="Microsoft account" w:date="2016-03-15T17:58:00Z">
                                    <w:r w:rsidRPr="00451452">
                                      <w:rPr>
                                        <w:rFonts w:ascii="Times New Roman" w:eastAsia="Times New Roman" w:hAnsi="Times New Roman" w:cs="Times New Roman"/>
                                        <w:b/>
                                        <w:color w:val="FFFFFF" w:themeColor="background1"/>
                                        <w:lang w:eastAsia="en-AU"/>
                                      </w:rPr>
                                      <w:t>May</w:t>
                                    </w:r>
                                  </w:ins>
                                </w:p>
                              </w:tc>
                              <w:tc>
                                <w:tcPr>
                                  <w:tcW w:w="395" w:type="pct"/>
                                  <w:shd w:val="clear" w:color="auto" w:fill="262626" w:themeFill="text1" w:themeFillTint="D9"/>
                                  <w:noWrap/>
                                  <w:hideMark/>
                                </w:tcPr>
                                <w:p w14:paraId="298C707B" w14:textId="77777777" w:rsidR="00461573" w:rsidRPr="00451452" w:rsidRDefault="00461573" w:rsidP="00461573">
                                  <w:pPr>
                                    <w:rPr>
                                      <w:ins w:id="1593" w:author="Microsoft account" w:date="2016-03-15T17:58:00Z"/>
                                      <w:rFonts w:ascii="Times New Roman" w:eastAsia="Times New Roman" w:hAnsi="Times New Roman" w:cs="Times New Roman"/>
                                      <w:b/>
                                      <w:color w:val="FFFFFF" w:themeColor="background1"/>
                                      <w:lang w:eastAsia="en-AU"/>
                                    </w:rPr>
                                  </w:pPr>
                                  <w:ins w:id="1594" w:author="Microsoft account" w:date="2016-03-15T17:58:00Z">
                                    <w:r w:rsidRPr="00451452">
                                      <w:rPr>
                                        <w:rFonts w:ascii="Times New Roman" w:eastAsia="Times New Roman" w:hAnsi="Times New Roman" w:cs="Times New Roman"/>
                                        <w:b/>
                                        <w:color w:val="FFFFFF" w:themeColor="background1"/>
                                        <w:lang w:eastAsia="en-AU"/>
                                      </w:rPr>
                                      <w:t>Jun</w:t>
                                    </w:r>
                                  </w:ins>
                                </w:p>
                              </w:tc>
                              <w:tc>
                                <w:tcPr>
                                  <w:tcW w:w="314" w:type="pct"/>
                                  <w:shd w:val="clear" w:color="auto" w:fill="262626" w:themeFill="text1" w:themeFillTint="D9"/>
                                  <w:noWrap/>
                                  <w:hideMark/>
                                </w:tcPr>
                                <w:p w14:paraId="0BC3E006" w14:textId="77777777" w:rsidR="00461573" w:rsidRPr="00451452" w:rsidRDefault="00461573" w:rsidP="00461573">
                                  <w:pPr>
                                    <w:rPr>
                                      <w:ins w:id="1595" w:author="Microsoft account" w:date="2016-03-15T17:58:00Z"/>
                                      <w:rFonts w:ascii="Times New Roman" w:eastAsia="Times New Roman" w:hAnsi="Times New Roman" w:cs="Times New Roman"/>
                                      <w:b/>
                                      <w:color w:val="FFFFFF" w:themeColor="background1"/>
                                      <w:lang w:eastAsia="en-AU"/>
                                    </w:rPr>
                                  </w:pPr>
                                  <w:ins w:id="1596" w:author="Microsoft account" w:date="2016-03-15T17:58:00Z">
                                    <w:r w:rsidRPr="00451452">
                                      <w:rPr>
                                        <w:rFonts w:ascii="Times New Roman" w:eastAsia="Times New Roman" w:hAnsi="Times New Roman" w:cs="Times New Roman"/>
                                        <w:b/>
                                        <w:color w:val="FFFFFF" w:themeColor="background1"/>
                                        <w:lang w:eastAsia="en-AU"/>
                                      </w:rPr>
                                      <w:t>Jul</w:t>
                                    </w:r>
                                  </w:ins>
                                </w:p>
                              </w:tc>
                              <w:tc>
                                <w:tcPr>
                                  <w:tcW w:w="392" w:type="pct"/>
                                  <w:shd w:val="clear" w:color="auto" w:fill="262626" w:themeFill="text1" w:themeFillTint="D9"/>
                                  <w:noWrap/>
                                  <w:hideMark/>
                                </w:tcPr>
                                <w:p w14:paraId="747608A3" w14:textId="77777777" w:rsidR="00461573" w:rsidRPr="00451452" w:rsidRDefault="00461573" w:rsidP="00461573">
                                  <w:pPr>
                                    <w:rPr>
                                      <w:ins w:id="1597" w:author="Microsoft account" w:date="2016-03-15T17:58:00Z"/>
                                      <w:rFonts w:ascii="Times New Roman" w:eastAsia="Times New Roman" w:hAnsi="Times New Roman" w:cs="Times New Roman"/>
                                      <w:b/>
                                      <w:color w:val="FFFFFF" w:themeColor="background1"/>
                                      <w:lang w:eastAsia="en-AU"/>
                                    </w:rPr>
                                  </w:pPr>
                                  <w:ins w:id="1598" w:author="Microsoft account" w:date="2016-03-15T17:58:00Z">
                                    <w:r w:rsidRPr="00451452">
                                      <w:rPr>
                                        <w:rFonts w:ascii="Times New Roman" w:eastAsia="Times New Roman" w:hAnsi="Times New Roman" w:cs="Times New Roman"/>
                                        <w:b/>
                                        <w:color w:val="FFFFFF" w:themeColor="background1"/>
                                        <w:lang w:eastAsia="en-AU"/>
                                      </w:rPr>
                                      <w:t>Aug</w:t>
                                    </w:r>
                                  </w:ins>
                                </w:p>
                              </w:tc>
                              <w:tc>
                                <w:tcPr>
                                  <w:tcW w:w="392" w:type="pct"/>
                                  <w:shd w:val="clear" w:color="auto" w:fill="262626" w:themeFill="text1" w:themeFillTint="D9"/>
                                  <w:noWrap/>
                                  <w:hideMark/>
                                </w:tcPr>
                                <w:p w14:paraId="6F3659D6" w14:textId="77777777" w:rsidR="00461573" w:rsidRPr="00451452" w:rsidRDefault="00461573" w:rsidP="00461573">
                                  <w:pPr>
                                    <w:rPr>
                                      <w:ins w:id="1599" w:author="Microsoft account" w:date="2016-03-15T17:58:00Z"/>
                                      <w:rFonts w:ascii="Times New Roman" w:eastAsia="Times New Roman" w:hAnsi="Times New Roman" w:cs="Times New Roman"/>
                                      <w:b/>
                                      <w:color w:val="FFFFFF" w:themeColor="background1"/>
                                      <w:lang w:eastAsia="en-AU"/>
                                    </w:rPr>
                                  </w:pPr>
                                  <w:ins w:id="1600" w:author="Microsoft account" w:date="2016-03-15T17:58:00Z">
                                    <w:r w:rsidRPr="00451452">
                                      <w:rPr>
                                        <w:rFonts w:ascii="Times New Roman" w:eastAsia="Times New Roman" w:hAnsi="Times New Roman" w:cs="Times New Roman"/>
                                        <w:b/>
                                        <w:color w:val="FFFFFF" w:themeColor="background1"/>
                                        <w:lang w:eastAsia="en-AU"/>
                                      </w:rPr>
                                      <w:t>Sep</w:t>
                                    </w:r>
                                  </w:ins>
                                </w:p>
                              </w:tc>
                              <w:tc>
                                <w:tcPr>
                                  <w:tcW w:w="386" w:type="pct"/>
                                  <w:shd w:val="clear" w:color="auto" w:fill="262626" w:themeFill="text1" w:themeFillTint="D9"/>
                                  <w:noWrap/>
                                  <w:hideMark/>
                                </w:tcPr>
                                <w:p w14:paraId="13215411" w14:textId="77777777" w:rsidR="00461573" w:rsidRPr="00451452" w:rsidRDefault="00461573" w:rsidP="00461573">
                                  <w:pPr>
                                    <w:rPr>
                                      <w:ins w:id="1601" w:author="Microsoft account" w:date="2016-03-15T17:58:00Z"/>
                                      <w:rFonts w:ascii="Times New Roman" w:eastAsia="Times New Roman" w:hAnsi="Times New Roman" w:cs="Times New Roman"/>
                                      <w:b/>
                                      <w:color w:val="FFFFFF" w:themeColor="background1"/>
                                      <w:lang w:eastAsia="en-AU"/>
                                    </w:rPr>
                                  </w:pPr>
                                  <w:ins w:id="1602" w:author="Microsoft account" w:date="2016-03-15T17:58:00Z">
                                    <w:r w:rsidRPr="00451452">
                                      <w:rPr>
                                        <w:rFonts w:ascii="Times New Roman" w:eastAsia="Times New Roman" w:hAnsi="Times New Roman" w:cs="Times New Roman"/>
                                        <w:b/>
                                        <w:color w:val="FFFFFF" w:themeColor="background1"/>
                                        <w:lang w:eastAsia="en-AU"/>
                                      </w:rPr>
                                      <w:t>Oct</w:t>
                                    </w:r>
                                  </w:ins>
                                </w:p>
                              </w:tc>
                            </w:tr>
                            <w:tr w:rsidR="00461573" w:rsidRPr="00451452" w14:paraId="2EDEC51F" w14:textId="77777777" w:rsidTr="00461573">
                              <w:trPr>
                                <w:trHeight w:val="340"/>
                                <w:ins w:id="1603" w:author="Microsoft account" w:date="2016-03-15T17:58:00Z"/>
                              </w:trPr>
                              <w:tc>
                                <w:tcPr>
                                  <w:tcW w:w="5000" w:type="pct"/>
                                  <w:gridSpan w:val="10"/>
                                  <w:noWrap/>
                                  <w:hideMark/>
                                </w:tcPr>
                                <w:p w14:paraId="7F4FAE4D" w14:textId="77777777" w:rsidR="00461573" w:rsidRPr="00451452" w:rsidRDefault="00461573" w:rsidP="00461573">
                                  <w:pPr>
                                    <w:pStyle w:val="NoSpacing"/>
                                    <w:spacing w:line="276" w:lineRule="auto"/>
                                    <w:rPr>
                                      <w:ins w:id="1604" w:author="Microsoft account" w:date="2016-03-15T17:58:00Z"/>
                                      <w:rFonts w:ascii="Times New Roman" w:hAnsi="Times New Roman" w:cs="Times New Roman"/>
                                      <w:b/>
                                    </w:rPr>
                                  </w:pPr>
                                  <w:ins w:id="1605" w:author="Microsoft account" w:date="2016-03-15T17:58:00Z">
                                    <w:r w:rsidRPr="00451452">
                                      <w:rPr>
                                        <w:rFonts w:ascii="Times New Roman" w:hAnsi="Times New Roman" w:cs="Times New Roman"/>
                                        <w:b/>
                                      </w:rPr>
                                      <w:t>Aim 1</w:t>
                                    </w:r>
                                  </w:ins>
                                </w:p>
                              </w:tc>
                            </w:tr>
                            <w:tr w:rsidR="00461573" w:rsidRPr="00451452" w14:paraId="1F9BC39C" w14:textId="77777777" w:rsidTr="00461573">
                              <w:trPr>
                                <w:trHeight w:val="340"/>
                                <w:ins w:id="1606" w:author="Microsoft account" w:date="2016-03-15T17:58:00Z"/>
                              </w:trPr>
                              <w:tc>
                                <w:tcPr>
                                  <w:tcW w:w="2014" w:type="pct"/>
                                  <w:noWrap/>
                                  <w:hideMark/>
                                </w:tcPr>
                                <w:p w14:paraId="333D1319" w14:textId="77777777" w:rsidR="00461573" w:rsidRPr="00451452" w:rsidRDefault="00461573" w:rsidP="00461573">
                                  <w:pPr>
                                    <w:pStyle w:val="NoSpacing"/>
                                    <w:spacing w:line="276" w:lineRule="auto"/>
                                    <w:rPr>
                                      <w:ins w:id="1607" w:author="Microsoft account" w:date="2016-03-15T17:58:00Z"/>
                                      <w:rFonts w:ascii="Times New Roman" w:hAnsi="Times New Roman" w:cs="Times New Roman"/>
                                    </w:rPr>
                                  </w:pPr>
                                  <w:ins w:id="1608" w:author="Microsoft account" w:date="2016-03-15T17:58:00Z">
                                    <w:r w:rsidRPr="00451452">
                                      <w:rPr>
                                        <w:rFonts w:ascii="Times New Roman" w:hAnsi="Times New Roman" w:cs="Times New Roman"/>
                                      </w:rPr>
                                      <w:t>miRNA-seq Analysis</w:t>
                                    </w:r>
                                  </w:ins>
                                </w:p>
                              </w:tc>
                              <w:tc>
                                <w:tcPr>
                                  <w:tcW w:w="364" w:type="pct"/>
                                  <w:shd w:val="clear" w:color="auto" w:fill="000000" w:themeFill="text1"/>
                                  <w:noWrap/>
                                  <w:hideMark/>
                                </w:tcPr>
                                <w:p w14:paraId="491281F2" w14:textId="77777777" w:rsidR="00461573" w:rsidRPr="00451452" w:rsidRDefault="00461573" w:rsidP="00461573">
                                  <w:pPr>
                                    <w:pStyle w:val="NoSpacing"/>
                                    <w:spacing w:line="276" w:lineRule="auto"/>
                                    <w:rPr>
                                      <w:ins w:id="1609" w:author="Microsoft account" w:date="2016-03-15T17:58:00Z"/>
                                      <w:rFonts w:ascii="Times New Roman" w:hAnsi="Times New Roman" w:cs="Times New Roman"/>
                                      <w:highlight w:val="black"/>
                                    </w:rPr>
                                  </w:pPr>
                                  <w:ins w:id="1610" w:author="Microsoft account" w:date="2016-03-15T17:58:00Z">
                                    <w:r w:rsidRPr="00451452">
                                      <w:rPr>
                                        <w:rFonts w:ascii="Times New Roman" w:hAnsi="Times New Roman" w:cs="Times New Roman"/>
                                        <w:highlight w:val="black"/>
                                      </w:rPr>
                                      <w:t> </w:t>
                                    </w:r>
                                  </w:ins>
                                </w:p>
                              </w:tc>
                              <w:tc>
                                <w:tcPr>
                                  <w:tcW w:w="343" w:type="pct"/>
                                  <w:shd w:val="clear" w:color="auto" w:fill="FFFFFF" w:themeFill="background1"/>
                                  <w:noWrap/>
                                  <w:hideMark/>
                                </w:tcPr>
                                <w:p w14:paraId="660FEEEA" w14:textId="77777777" w:rsidR="00461573" w:rsidRPr="00451452" w:rsidRDefault="00461573" w:rsidP="00461573">
                                  <w:pPr>
                                    <w:pStyle w:val="NoSpacing"/>
                                    <w:spacing w:line="276" w:lineRule="auto"/>
                                    <w:rPr>
                                      <w:ins w:id="1611" w:author="Microsoft account" w:date="2016-03-15T17:58:00Z"/>
                                      <w:rFonts w:ascii="Times New Roman" w:hAnsi="Times New Roman" w:cs="Times New Roman"/>
                                      <w:highlight w:val="black"/>
                                    </w:rPr>
                                  </w:pPr>
                                </w:p>
                              </w:tc>
                              <w:tc>
                                <w:tcPr>
                                  <w:tcW w:w="351" w:type="pct"/>
                                  <w:noWrap/>
                                  <w:hideMark/>
                                </w:tcPr>
                                <w:p w14:paraId="0C4D6439" w14:textId="77777777" w:rsidR="00461573" w:rsidRPr="00451452" w:rsidRDefault="00461573" w:rsidP="00461573">
                                  <w:pPr>
                                    <w:spacing w:line="276" w:lineRule="auto"/>
                                    <w:rPr>
                                      <w:ins w:id="1612" w:author="Microsoft account" w:date="2016-03-15T17:58:00Z"/>
                                      <w:rFonts w:ascii="Times New Roman" w:eastAsia="Times New Roman" w:hAnsi="Times New Roman" w:cs="Times New Roman"/>
                                      <w:sz w:val="20"/>
                                      <w:szCs w:val="20"/>
                                      <w:lang w:eastAsia="en-AU"/>
                                    </w:rPr>
                                  </w:pPr>
                                </w:p>
                              </w:tc>
                              <w:tc>
                                <w:tcPr>
                                  <w:tcW w:w="443" w:type="pct"/>
                                  <w:gridSpan w:val="2"/>
                                  <w:noWrap/>
                                  <w:hideMark/>
                                </w:tcPr>
                                <w:p w14:paraId="100A90B0" w14:textId="77777777" w:rsidR="00461573" w:rsidRPr="00451452" w:rsidRDefault="00461573" w:rsidP="00461573">
                                  <w:pPr>
                                    <w:spacing w:line="276" w:lineRule="auto"/>
                                    <w:rPr>
                                      <w:ins w:id="1613" w:author="Microsoft account" w:date="2016-03-15T17:58:00Z"/>
                                      <w:rFonts w:ascii="Times New Roman" w:eastAsia="Times New Roman" w:hAnsi="Times New Roman" w:cs="Times New Roman"/>
                                      <w:sz w:val="20"/>
                                      <w:szCs w:val="20"/>
                                      <w:lang w:eastAsia="en-AU"/>
                                    </w:rPr>
                                  </w:pPr>
                                </w:p>
                              </w:tc>
                              <w:tc>
                                <w:tcPr>
                                  <w:tcW w:w="314" w:type="pct"/>
                                  <w:noWrap/>
                                  <w:hideMark/>
                                </w:tcPr>
                                <w:p w14:paraId="005D6956" w14:textId="77777777" w:rsidR="00461573" w:rsidRPr="00451452" w:rsidRDefault="00461573" w:rsidP="00461573">
                                  <w:pPr>
                                    <w:spacing w:line="276" w:lineRule="auto"/>
                                    <w:rPr>
                                      <w:ins w:id="1614" w:author="Microsoft account" w:date="2016-03-15T17:58:00Z"/>
                                      <w:rFonts w:ascii="Times New Roman" w:eastAsia="Times New Roman" w:hAnsi="Times New Roman" w:cs="Times New Roman"/>
                                      <w:sz w:val="20"/>
                                      <w:szCs w:val="20"/>
                                      <w:lang w:eastAsia="en-AU"/>
                                    </w:rPr>
                                  </w:pPr>
                                </w:p>
                              </w:tc>
                              <w:tc>
                                <w:tcPr>
                                  <w:tcW w:w="392" w:type="pct"/>
                                  <w:noWrap/>
                                  <w:hideMark/>
                                </w:tcPr>
                                <w:p w14:paraId="1A9EC0F7" w14:textId="77777777" w:rsidR="00461573" w:rsidRPr="00451452" w:rsidRDefault="00461573" w:rsidP="00461573">
                                  <w:pPr>
                                    <w:spacing w:line="276" w:lineRule="auto"/>
                                    <w:rPr>
                                      <w:ins w:id="1615" w:author="Microsoft account" w:date="2016-03-15T17:58:00Z"/>
                                      <w:rFonts w:ascii="Times New Roman" w:eastAsia="Times New Roman" w:hAnsi="Times New Roman" w:cs="Times New Roman"/>
                                      <w:sz w:val="20"/>
                                      <w:szCs w:val="20"/>
                                      <w:lang w:eastAsia="en-AU"/>
                                    </w:rPr>
                                  </w:pPr>
                                </w:p>
                              </w:tc>
                              <w:tc>
                                <w:tcPr>
                                  <w:tcW w:w="392" w:type="pct"/>
                                  <w:noWrap/>
                                  <w:hideMark/>
                                </w:tcPr>
                                <w:p w14:paraId="575D8A77" w14:textId="77777777" w:rsidR="00461573" w:rsidRPr="00451452" w:rsidRDefault="00461573" w:rsidP="00461573">
                                  <w:pPr>
                                    <w:rPr>
                                      <w:ins w:id="1616" w:author="Microsoft account" w:date="2016-03-15T17:58:00Z"/>
                                      <w:rFonts w:ascii="Times New Roman" w:eastAsia="Times New Roman" w:hAnsi="Times New Roman" w:cs="Times New Roman"/>
                                      <w:sz w:val="20"/>
                                      <w:szCs w:val="20"/>
                                      <w:lang w:eastAsia="en-AU"/>
                                    </w:rPr>
                                  </w:pPr>
                                </w:p>
                              </w:tc>
                              <w:tc>
                                <w:tcPr>
                                  <w:tcW w:w="386" w:type="pct"/>
                                  <w:noWrap/>
                                  <w:hideMark/>
                                </w:tcPr>
                                <w:p w14:paraId="3A95CB0F" w14:textId="77777777" w:rsidR="00461573" w:rsidRPr="00451452" w:rsidRDefault="00461573" w:rsidP="00461573">
                                  <w:pPr>
                                    <w:rPr>
                                      <w:ins w:id="1617" w:author="Microsoft account" w:date="2016-03-15T17:58:00Z"/>
                                      <w:rFonts w:ascii="Times New Roman" w:eastAsia="Times New Roman" w:hAnsi="Times New Roman" w:cs="Times New Roman"/>
                                      <w:sz w:val="20"/>
                                      <w:szCs w:val="20"/>
                                      <w:lang w:eastAsia="en-AU"/>
                                    </w:rPr>
                                  </w:pPr>
                                </w:p>
                              </w:tc>
                            </w:tr>
                            <w:tr w:rsidR="00461573" w:rsidRPr="00451452" w14:paraId="5071497E" w14:textId="77777777" w:rsidTr="00461573">
                              <w:trPr>
                                <w:trHeight w:val="340"/>
                                <w:ins w:id="1618" w:author="Microsoft account" w:date="2016-03-15T17:58:00Z"/>
                              </w:trPr>
                              <w:tc>
                                <w:tcPr>
                                  <w:tcW w:w="2014" w:type="pct"/>
                                  <w:noWrap/>
                                  <w:hideMark/>
                                </w:tcPr>
                                <w:p w14:paraId="35AC0440" w14:textId="77777777" w:rsidR="00461573" w:rsidRPr="00451452" w:rsidRDefault="00461573" w:rsidP="00461573">
                                  <w:pPr>
                                    <w:pStyle w:val="NoSpacing"/>
                                    <w:spacing w:line="276" w:lineRule="auto"/>
                                    <w:rPr>
                                      <w:ins w:id="1619" w:author="Microsoft account" w:date="2016-03-15T17:58:00Z"/>
                                      <w:rFonts w:ascii="Times New Roman" w:hAnsi="Times New Roman" w:cs="Times New Roman"/>
                                    </w:rPr>
                                  </w:pPr>
                                  <w:ins w:id="1620" w:author="Microsoft account" w:date="2016-03-15T17:58:00Z">
                                    <w:r w:rsidRPr="00451452">
                                      <w:rPr>
                                        <w:rFonts w:ascii="Times New Roman" w:hAnsi="Times New Roman" w:cs="Times New Roman"/>
                                      </w:rPr>
                                      <w:t>RT-qPCR</w:t>
                                    </w:r>
                                  </w:ins>
                                </w:p>
                              </w:tc>
                              <w:tc>
                                <w:tcPr>
                                  <w:tcW w:w="364" w:type="pct"/>
                                  <w:noWrap/>
                                  <w:hideMark/>
                                </w:tcPr>
                                <w:p w14:paraId="232BD728" w14:textId="77777777" w:rsidR="00461573" w:rsidRPr="00451452" w:rsidRDefault="00461573" w:rsidP="00461573">
                                  <w:pPr>
                                    <w:pStyle w:val="NoSpacing"/>
                                    <w:spacing w:line="276" w:lineRule="auto"/>
                                    <w:rPr>
                                      <w:ins w:id="1621" w:author="Microsoft account" w:date="2016-03-15T17:58:00Z"/>
                                      <w:rFonts w:ascii="Times New Roman" w:hAnsi="Times New Roman" w:cs="Times New Roman"/>
                                    </w:rPr>
                                  </w:pPr>
                                </w:p>
                              </w:tc>
                              <w:tc>
                                <w:tcPr>
                                  <w:tcW w:w="343" w:type="pct"/>
                                  <w:shd w:val="clear" w:color="auto" w:fill="000000" w:themeFill="text1"/>
                                  <w:noWrap/>
                                  <w:hideMark/>
                                </w:tcPr>
                                <w:p w14:paraId="63E9CD14" w14:textId="77777777" w:rsidR="00461573" w:rsidRPr="00451452" w:rsidRDefault="00461573" w:rsidP="00461573">
                                  <w:pPr>
                                    <w:pStyle w:val="NoSpacing"/>
                                    <w:spacing w:line="276" w:lineRule="auto"/>
                                    <w:rPr>
                                      <w:ins w:id="1622" w:author="Microsoft account" w:date="2016-03-15T17:58:00Z"/>
                                      <w:rFonts w:ascii="Times New Roman" w:hAnsi="Times New Roman" w:cs="Times New Roman"/>
                                    </w:rPr>
                                  </w:pPr>
                                  <w:ins w:id="1623" w:author="Microsoft account" w:date="2016-03-15T17:58:00Z">
                                    <w:r w:rsidRPr="00451452">
                                      <w:rPr>
                                        <w:rFonts w:ascii="Times New Roman" w:hAnsi="Times New Roman" w:cs="Times New Roman"/>
                                      </w:rPr>
                                      <w:t> </w:t>
                                    </w:r>
                                  </w:ins>
                                </w:p>
                              </w:tc>
                              <w:tc>
                                <w:tcPr>
                                  <w:tcW w:w="351" w:type="pct"/>
                                  <w:noWrap/>
                                  <w:hideMark/>
                                </w:tcPr>
                                <w:p w14:paraId="1B6D7746" w14:textId="77777777" w:rsidR="00461573" w:rsidRPr="00451452" w:rsidRDefault="00461573" w:rsidP="00461573">
                                  <w:pPr>
                                    <w:spacing w:line="276" w:lineRule="auto"/>
                                    <w:rPr>
                                      <w:ins w:id="1624" w:author="Microsoft account" w:date="2016-03-15T17:58:00Z"/>
                                      <w:rFonts w:ascii="Times New Roman" w:eastAsia="Times New Roman" w:hAnsi="Times New Roman" w:cs="Times New Roman"/>
                                      <w:color w:val="000000"/>
                                      <w:lang w:eastAsia="en-AU"/>
                                    </w:rPr>
                                  </w:pPr>
                                </w:p>
                              </w:tc>
                              <w:tc>
                                <w:tcPr>
                                  <w:tcW w:w="443" w:type="pct"/>
                                  <w:gridSpan w:val="2"/>
                                  <w:noWrap/>
                                  <w:hideMark/>
                                </w:tcPr>
                                <w:p w14:paraId="51856756" w14:textId="77777777" w:rsidR="00461573" w:rsidRPr="00451452" w:rsidRDefault="00461573" w:rsidP="00461573">
                                  <w:pPr>
                                    <w:spacing w:line="276" w:lineRule="auto"/>
                                    <w:rPr>
                                      <w:ins w:id="1625" w:author="Microsoft account" w:date="2016-03-15T17:58:00Z"/>
                                      <w:rFonts w:ascii="Times New Roman" w:eastAsia="Times New Roman" w:hAnsi="Times New Roman" w:cs="Times New Roman"/>
                                      <w:sz w:val="20"/>
                                      <w:szCs w:val="20"/>
                                      <w:lang w:eastAsia="en-AU"/>
                                    </w:rPr>
                                  </w:pPr>
                                </w:p>
                              </w:tc>
                              <w:tc>
                                <w:tcPr>
                                  <w:tcW w:w="314" w:type="pct"/>
                                  <w:noWrap/>
                                  <w:hideMark/>
                                </w:tcPr>
                                <w:p w14:paraId="05DA1CD9" w14:textId="77777777" w:rsidR="00461573" w:rsidRPr="00451452" w:rsidRDefault="00461573" w:rsidP="00461573">
                                  <w:pPr>
                                    <w:spacing w:line="276" w:lineRule="auto"/>
                                    <w:rPr>
                                      <w:ins w:id="1626" w:author="Microsoft account" w:date="2016-03-15T17:58:00Z"/>
                                      <w:rFonts w:ascii="Times New Roman" w:eastAsia="Times New Roman" w:hAnsi="Times New Roman" w:cs="Times New Roman"/>
                                      <w:sz w:val="20"/>
                                      <w:szCs w:val="20"/>
                                      <w:lang w:eastAsia="en-AU"/>
                                    </w:rPr>
                                  </w:pPr>
                                </w:p>
                              </w:tc>
                              <w:tc>
                                <w:tcPr>
                                  <w:tcW w:w="392" w:type="pct"/>
                                  <w:noWrap/>
                                  <w:hideMark/>
                                </w:tcPr>
                                <w:p w14:paraId="1B9152B4" w14:textId="77777777" w:rsidR="00461573" w:rsidRPr="00451452" w:rsidRDefault="00461573" w:rsidP="00461573">
                                  <w:pPr>
                                    <w:spacing w:line="276" w:lineRule="auto"/>
                                    <w:rPr>
                                      <w:ins w:id="1627" w:author="Microsoft account" w:date="2016-03-15T17:58:00Z"/>
                                      <w:rFonts w:ascii="Times New Roman" w:eastAsia="Times New Roman" w:hAnsi="Times New Roman" w:cs="Times New Roman"/>
                                      <w:sz w:val="20"/>
                                      <w:szCs w:val="20"/>
                                      <w:lang w:eastAsia="en-AU"/>
                                    </w:rPr>
                                  </w:pPr>
                                </w:p>
                              </w:tc>
                              <w:tc>
                                <w:tcPr>
                                  <w:tcW w:w="392" w:type="pct"/>
                                  <w:noWrap/>
                                  <w:hideMark/>
                                </w:tcPr>
                                <w:p w14:paraId="311E7AC4" w14:textId="77777777" w:rsidR="00461573" w:rsidRPr="00451452" w:rsidRDefault="00461573" w:rsidP="00461573">
                                  <w:pPr>
                                    <w:rPr>
                                      <w:ins w:id="1628" w:author="Microsoft account" w:date="2016-03-15T17:58:00Z"/>
                                      <w:rFonts w:ascii="Times New Roman" w:eastAsia="Times New Roman" w:hAnsi="Times New Roman" w:cs="Times New Roman"/>
                                      <w:sz w:val="20"/>
                                      <w:szCs w:val="20"/>
                                      <w:lang w:eastAsia="en-AU"/>
                                    </w:rPr>
                                  </w:pPr>
                                </w:p>
                              </w:tc>
                              <w:tc>
                                <w:tcPr>
                                  <w:tcW w:w="386" w:type="pct"/>
                                  <w:noWrap/>
                                  <w:hideMark/>
                                </w:tcPr>
                                <w:p w14:paraId="79586D98" w14:textId="77777777" w:rsidR="00461573" w:rsidRPr="00451452" w:rsidRDefault="00461573" w:rsidP="00461573">
                                  <w:pPr>
                                    <w:rPr>
                                      <w:ins w:id="1629" w:author="Microsoft account" w:date="2016-03-15T17:58:00Z"/>
                                      <w:rFonts w:ascii="Times New Roman" w:eastAsia="Times New Roman" w:hAnsi="Times New Roman" w:cs="Times New Roman"/>
                                      <w:sz w:val="20"/>
                                      <w:szCs w:val="20"/>
                                      <w:lang w:eastAsia="en-AU"/>
                                    </w:rPr>
                                  </w:pPr>
                                </w:p>
                              </w:tc>
                            </w:tr>
                            <w:tr w:rsidR="00461573" w:rsidRPr="00451452" w14:paraId="6F754AFF" w14:textId="77777777" w:rsidTr="00461573">
                              <w:trPr>
                                <w:trHeight w:val="340"/>
                                <w:ins w:id="1630" w:author="Microsoft account" w:date="2016-03-15T17:58:00Z"/>
                              </w:trPr>
                              <w:tc>
                                <w:tcPr>
                                  <w:tcW w:w="5000" w:type="pct"/>
                                  <w:gridSpan w:val="10"/>
                                  <w:noWrap/>
                                  <w:hideMark/>
                                </w:tcPr>
                                <w:p w14:paraId="251D488F" w14:textId="77777777" w:rsidR="00461573" w:rsidRPr="00451452" w:rsidRDefault="00461573" w:rsidP="00461573">
                                  <w:pPr>
                                    <w:pStyle w:val="NoSpacing"/>
                                    <w:spacing w:line="276" w:lineRule="auto"/>
                                    <w:rPr>
                                      <w:ins w:id="1631" w:author="Microsoft account" w:date="2016-03-15T17:58:00Z"/>
                                      <w:rFonts w:ascii="Times New Roman" w:hAnsi="Times New Roman" w:cs="Times New Roman"/>
                                      <w:b/>
                                    </w:rPr>
                                  </w:pPr>
                                  <w:ins w:id="1632" w:author="Microsoft account" w:date="2016-03-15T17:58:00Z">
                                    <w:r w:rsidRPr="00451452">
                                      <w:rPr>
                                        <w:rFonts w:ascii="Times New Roman" w:hAnsi="Times New Roman" w:cs="Times New Roman"/>
                                        <w:b/>
                                      </w:rPr>
                                      <w:t>Aim 2</w:t>
                                    </w:r>
                                  </w:ins>
                                </w:p>
                              </w:tc>
                            </w:tr>
                            <w:tr w:rsidR="00461573" w:rsidRPr="00451452" w14:paraId="559E81E3" w14:textId="77777777" w:rsidTr="00461573">
                              <w:trPr>
                                <w:trHeight w:val="340"/>
                                <w:ins w:id="1633" w:author="Microsoft account" w:date="2016-03-15T17:58:00Z"/>
                              </w:trPr>
                              <w:tc>
                                <w:tcPr>
                                  <w:tcW w:w="2014" w:type="pct"/>
                                  <w:noWrap/>
                                  <w:hideMark/>
                                </w:tcPr>
                                <w:p w14:paraId="01CB098F" w14:textId="77777777" w:rsidR="00461573" w:rsidRPr="00451452" w:rsidRDefault="00461573" w:rsidP="00461573">
                                  <w:pPr>
                                    <w:pStyle w:val="NoSpacing"/>
                                    <w:spacing w:line="276" w:lineRule="auto"/>
                                    <w:rPr>
                                      <w:ins w:id="1634" w:author="Microsoft account" w:date="2016-03-15T17:58:00Z"/>
                                      <w:rFonts w:ascii="Times New Roman" w:hAnsi="Times New Roman" w:cs="Times New Roman"/>
                                    </w:rPr>
                                  </w:pPr>
                                  <w:ins w:id="1635" w:author="Microsoft account" w:date="2016-03-15T17:58:00Z">
                                    <w:r w:rsidRPr="00451452">
                                      <w:rPr>
                                        <w:rFonts w:ascii="Times New Roman" w:hAnsi="Times New Roman" w:cs="Times New Roman"/>
                                      </w:rPr>
                                      <w:t>Partner Prediction</w:t>
                                    </w:r>
                                  </w:ins>
                                </w:p>
                              </w:tc>
                              <w:tc>
                                <w:tcPr>
                                  <w:tcW w:w="364" w:type="pct"/>
                                  <w:noWrap/>
                                  <w:hideMark/>
                                </w:tcPr>
                                <w:p w14:paraId="653A5C3C" w14:textId="77777777" w:rsidR="00461573" w:rsidRPr="00451452" w:rsidRDefault="00461573" w:rsidP="00461573">
                                  <w:pPr>
                                    <w:pStyle w:val="NoSpacing"/>
                                    <w:spacing w:line="276" w:lineRule="auto"/>
                                    <w:rPr>
                                      <w:ins w:id="1636" w:author="Microsoft account" w:date="2016-03-15T17:58:00Z"/>
                                      <w:rFonts w:ascii="Times New Roman" w:hAnsi="Times New Roman" w:cs="Times New Roman"/>
                                    </w:rPr>
                                  </w:pPr>
                                </w:p>
                              </w:tc>
                              <w:tc>
                                <w:tcPr>
                                  <w:tcW w:w="343" w:type="pct"/>
                                  <w:shd w:val="clear" w:color="auto" w:fill="000000" w:themeFill="text1"/>
                                  <w:noWrap/>
                                  <w:hideMark/>
                                </w:tcPr>
                                <w:p w14:paraId="0AF146DD" w14:textId="77777777" w:rsidR="00461573" w:rsidRPr="00451452" w:rsidRDefault="00461573" w:rsidP="00461573">
                                  <w:pPr>
                                    <w:pStyle w:val="NoSpacing"/>
                                    <w:spacing w:line="276" w:lineRule="auto"/>
                                    <w:rPr>
                                      <w:ins w:id="1637" w:author="Microsoft account" w:date="2016-03-15T17:58:00Z"/>
                                      <w:rFonts w:ascii="Times New Roman" w:hAnsi="Times New Roman" w:cs="Times New Roman"/>
                                    </w:rPr>
                                  </w:pPr>
                                </w:p>
                              </w:tc>
                              <w:tc>
                                <w:tcPr>
                                  <w:tcW w:w="351" w:type="pct"/>
                                  <w:shd w:val="clear" w:color="auto" w:fill="000000" w:themeFill="text1"/>
                                  <w:noWrap/>
                                  <w:hideMark/>
                                </w:tcPr>
                                <w:p w14:paraId="65384754" w14:textId="77777777" w:rsidR="00461573" w:rsidRPr="00451452" w:rsidRDefault="00461573" w:rsidP="00461573">
                                  <w:pPr>
                                    <w:spacing w:line="276" w:lineRule="auto"/>
                                    <w:rPr>
                                      <w:ins w:id="1638" w:author="Microsoft account" w:date="2016-03-15T17:58:00Z"/>
                                      <w:rFonts w:ascii="Times New Roman" w:eastAsia="Times New Roman" w:hAnsi="Times New Roman" w:cs="Times New Roman"/>
                                      <w:color w:val="000000"/>
                                      <w:lang w:eastAsia="en-AU"/>
                                    </w:rPr>
                                  </w:pPr>
                                  <w:ins w:id="1639" w:author="Microsoft account" w:date="2016-03-15T17:58:00Z">
                                    <w:r w:rsidRPr="00451452">
                                      <w:rPr>
                                        <w:rFonts w:ascii="Times New Roman" w:eastAsia="Times New Roman" w:hAnsi="Times New Roman" w:cs="Times New Roman"/>
                                        <w:color w:val="000000"/>
                                        <w:lang w:eastAsia="en-AU"/>
                                      </w:rPr>
                                      <w:t> </w:t>
                                    </w:r>
                                  </w:ins>
                                </w:p>
                              </w:tc>
                              <w:tc>
                                <w:tcPr>
                                  <w:tcW w:w="443" w:type="pct"/>
                                  <w:gridSpan w:val="2"/>
                                  <w:noWrap/>
                                  <w:hideMark/>
                                </w:tcPr>
                                <w:p w14:paraId="3B154073" w14:textId="77777777" w:rsidR="00461573" w:rsidRPr="00451452" w:rsidRDefault="00461573" w:rsidP="00461573">
                                  <w:pPr>
                                    <w:spacing w:line="276" w:lineRule="auto"/>
                                    <w:rPr>
                                      <w:ins w:id="1640" w:author="Microsoft account" w:date="2016-03-15T17:58:00Z"/>
                                      <w:rFonts w:ascii="Times New Roman" w:eastAsia="Times New Roman" w:hAnsi="Times New Roman" w:cs="Times New Roman"/>
                                      <w:color w:val="000000"/>
                                      <w:lang w:eastAsia="en-AU"/>
                                    </w:rPr>
                                  </w:pPr>
                                </w:p>
                              </w:tc>
                              <w:tc>
                                <w:tcPr>
                                  <w:tcW w:w="314" w:type="pct"/>
                                  <w:noWrap/>
                                  <w:hideMark/>
                                </w:tcPr>
                                <w:p w14:paraId="39565AF0" w14:textId="77777777" w:rsidR="00461573" w:rsidRPr="00451452" w:rsidRDefault="00461573" w:rsidP="00461573">
                                  <w:pPr>
                                    <w:spacing w:line="276" w:lineRule="auto"/>
                                    <w:rPr>
                                      <w:ins w:id="1641" w:author="Microsoft account" w:date="2016-03-15T17:58:00Z"/>
                                      <w:rFonts w:ascii="Times New Roman" w:eastAsia="Times New Roman" w:hAnsi="Times New Roman" w:cs="Times New Roman"/>
                                      <w:sz w:val="20"/>
                                      <w:szCs w:val="20"/>
                                      <w:lang w:eastAsia="en-AU"/>
                                    </w:rPr>
                                  </w:pPr>
                                </w:p>
                              </w:tc>
                              <w:tc>
                                <w:tcPr>
                                  <w:tcW w:w="392" w:type="pct"/>
                                  <w:noWrap/>
                                  <w:hideMark/>
                                </w:tcPr>
                                <w:p w14:paraId="40EB76E3" w14:textId="77777777" w:rsidR="00461573" w:rsidRPr="00451452" w:rsidRDefault="00461573" w:rsidP="00461573">
                                  <w:pPr>
                                    <w:spacing w:line="276" w:lineRule="auto"/>
                                    <w:rPr>
                                      <w:ins w:id="1642" w:author="Microsoft account" w:date="2016-03-15T17:58:00Z"/>
                                      <w:rFonts w:ascii="Times New Roman" w:eastAsia="Times New Roman" w:hAnsi="Times New Roman" w:cs="Times New Roman"/>
                                      <w:sz w:val="20"/>
                                      <w:szCs w:val="20"/>
                                      <w:lang w:eastAsia="en-AU"/>
                                    </w:rPr>
                                  </w:pPr>
                                </w:p>
                              </w:tc>
                              <w:tc>
                                <w:tcPr>
                                  <w:tcW w:w="392" w:type="pct"/>
                                  <w:noWrap/>
                                  <w:hideMark/>
                                </w:tcPr>
                                <w:p w14:paraId="243CCA2B" w14:textId="77777777" w:rsidR="00461573" w:rsidRPr="00451452" w:rsidRDefault="00461573" w:rsidP="00461573">
                                  <w:pPr>
                                    <w:rPr>
                                      <w:ins w:id="1643" w:author="Microsoft account" w:date="2016-03-15T17:58:00Z"/>
                                      <w:rFonts w:ascii="Times New Roman" w:eastAsia="Times New Roman" w:hAnsi="Times New Roman" w:cs="Times New Roman"/>
                                      <w:sz w:val="20"/>
                                      <w:szCs w:val="20"/>
                                      <w:lang w:eastAsia="en-AU"/>
                                    </w:rPr>
                                  </w:pPr>
                                </w:p>
                              </w:tc>
                              <w:tc>
                                <w:tcPr>
                                  <w:tcW w:w="386" w:type="pct"/>
                                  <w:noWrap/>
                                  <w:hideMark/>
                                </w:tcPr>
                                <w:p w14:paraId="4B249615" w14:textId="77777777" w:rsidR="00461573" w:rsidRPr="00451452" w:rsidRDefault="00461573" w:rsidP="00461573">
                                  <w:pPr>
                                    <w:rPr>
                                      <w:ins w:id="1644" w:author="Microsoft account" w:date="2016-03-15T17:58:00Z"/>
                                      <w:rFonts w:ascii="Times New Roman" w:eastAsia="Times New Roman" w:hAnsi="Times New Roman" w:cs="Times New Roman"/>
                                      <w:sz w:val="20"/>
                                      <w:szCs w:val="20"/>
                                      <w:lang w:eastAsia="en-AU"/>
                                    </w:rPr>
                                  </w:pPr>
                                </w:p>
                              </w:tc>
                            </w:tr>
                            <w:tr w:rsidR="00461573" w:rsidRPr="00451452" w14:paraId="4775EB83" w14:textId="77777777" w:rsidTr="00461573">
                              <w:trPr>
                                <w:trHeight w:val="340"/>
                                <w:ins w:id="1645" w:author="Microsoft account" w:date="2016-03-15T17:58:00Z"/>
                              </w:trPr>
                              <w:tc>
                                <w:tcPr>
                                  <w:tcW w:w="2014" w:type="pct"/>
                                  <w:noWrap/>
                                </w:tcPr>
                                <w:p w14:paraId="3CE9CEA3" w14:textId="77777777" w:rsidR="00461573" w:rsidRPr="00451452" w:rsidRDefault="00461573" w:rsidP="00461573">
                                  <w:pPr>
                                    <w:pStyle w:val="NoSpacing"/>
                                    <w:spacing w:line="276" w:lineRule="auto"/>
                                    <w:rPr>
                                      <w:ins w:id="1646" w:author="Microsoft account" w:date="2016-03-15T17:58:00Z"/>
                                      <w:rFonts w:ascii="Times New Roman" w:hAnsi="Times New Roman" w:cs="Times New Roman"/>
                                    </w:rPr>
                                  </w:pPr>
                                  <w:ins w:id="1647" w:author="Microsoft account" w:date="2016-03-15T17:58:00Z">
                                    <w:r w:rsidRPr="00451452">
                                      <w:rPr>
                                        <w:rFonts w:ascii="Times New Roman" w:hAnsi="Times New Roman" w:cs="Times New Roman"/>
                                      </w:rPr>
                                      <w:t>Motif Assessment</w:t>
                                    </w:r>
                                  </w:ins>
                                </w:p>
                              </w:tc>
                              <w:tc>
                                <w:tcPr>
                                  <w:tcW w:w="364" w:type="pct"/>
                                  <w:noWrap/>
                                </w:tcPr>
                                <w:p w14:paraId="70A90FA4" w14:textId="77777777" w:rsidR="00461573" w:rsidRPr="00451452" w:rsidRDefault="00461573" w:rsidP="00461573">
                                  <w:pPr>
                                    <w:pStyle w:val="NoSpacing"/>
                                    <w:spacing w:line="276" w:lineRule="auto"/>
                                    <w:rPr>
                                      <w:ins w:id="1648" w:author="Microsoft account" w:date="2016-03-15T17:58:00Z"/>
                                      <w:rFonts w:ascii="Times New Roman" w:hAnsi="Times New Roman" w:cs="Times New Roman"/>
                                      <w:color w:val="FFFFFF" w:themeColor="background1"/>
                                    </w:rPr>
                                  </w:pPr>
                                </w:p>
                              </w:tc>
                              <w:tc>
                                <w:tcPr>
                                  <w:tcW w:w="343" w:type="pct"/>
                                  <w:shd w:val="clear" w:color="auto" w:fill="auto"/>
                                  <w:noWrap/>
                                </w:tcPr>
                                <w:p w14:paraId="20C9EAE9" w14:textId="77777777" w:rsidR="00461573" w:rsidRPr="00451452" w:rsidRDefault="00461573" w:rsidP="00461573">
                                  <w:pPr>
                                    <w:pStyle w:val="NoSpacing"/>
                                    <w:spacing w:line="276" w:lineRule="auto"/>
                                    <w:rPr>
                                      <w:ins w:id="1649" w:author="Microsoft account" w:date="2016-03-15T17:58:00Z"/>
                                      <w:rFonts w:ascii="Times New Roman" w:hAnsi="Times New Roman" w:cs="Times New Roman"/>
                                      <w:color w:val="FFFFFF" w:themeColor="background1"/>
                                    </w:rPr>
                                  </w:pPr>
                                </w:p>
                              </w:tc>
                              <w:tc>
                                <w:tcPr>
                                  <w:tcW w:w="351" w:type="pct"/>
                                  <w:shd w:val="clear" w:color="auto" w:fill="000000" w:themeFill="text1"/>
                                  <w:noWrap/>
                                </w:tcPr>
                                <w:p w14:paraId="7D45A882" w14:textId="77777777" w:rsidR="00461573" w:rsidRPr="00451452" w:rsidRDefault="00461573" w:rsidP="00461573">
                                  <w:pPr>
                                    <w:spacing w:line="276" w:lineRule="auto"/>
                                    <w:rPr>
                                      <w:ins w:id="1650" w:author="Microsoft account" w:date="2016-03-15T17:58:00Z"/>
                                      <w:rFonts w:ascii="Times New Roman" w:eastAsia="Times New Roman" w:hAnsi="Times New Roman" w:cs="Times New Roman"/>
                                      <w:color w:val="000000"/>
                                      <w:lang w:eastAsia="en-AU"/>
                                    </w:rPr>
                                  </w:pPr>
                                </w:p>
                              </w:tc>
                              <w:tc>
                                <w:tcPr>
                                  <w:tcW w:w="443" w:type="pct"/>
                                  <w:gridSpan w:val="2"/>
                                  <w:noWrap/>
                                </w:tcPr>
                                <w:p w14:paraId="745E8872" w14:textId="77777777" w:rsidR="00461573" w:rsidRPr="00451452" w:rsidRDefault="00461573" w:rsidP="00461573">
                                  <w:pPr>
                                    <w:spacing w:line="276" w:lineRule="auto"/>
                                    <w:rPr>
                                      <w:ins w:id="1651" w:author="Microsoft account" w:date="2016-03-15T17:58:00Z"/>
                                      <w:rFonts w:ascii="Times New Roman" w:eastAsia="Times New Roman" w:hAnsi="Times New Roman" w:cs="Times New Roman"/>
                                      <w:color w:val="000000"/>
                                      <w:lang w:eastAsia="en-AU"/>
                                    </w:rPr>
                                  </w:pPr>
                                </w:p>
                              </w:tc>
                              <w:tc>
                                <w:tcPr>
                                  <w:tcW w:w="314" w:type="pct"/>
                                  <w:noWrap/>
                                </w:tcPr>
                                <w:p w14:paraId="69A57C1E" w14:textId="77777777" w:rsidR="00461573" w:rsidRPr="00451452" w:rsidRDefault="00461573" w:rsidP="00461573">
                                  <w:pPr>
                                    <w:spacing w:line="276" w:lineRule="auto"/>
                                    <w:rPr>
                                      <w:ins w:id="1652" w:author="Microsoft account" w:date="2016-03-15T17:58:00Z"/>
                                      <w:rFonts w:ascii="Times New Roman" w:eastAsia="Times New Roman" w:hAnsi="Times New Roman" w:cs="Times New Roman"/>
                                      <w:sz w:val="20"/>
                                      <w:szCs w:val="20"/>
                                      <w:lang w:eastAsia="en-AU"/>
                                    </w:rPr>
                                  </w:pPr>
                                </w:p>
                              </w:tc>
                              <w:tc>
                                <w:tcPr>
                                  <w:tcW w:w="392" w:type="pct"/>
                                  <w:noWrap/>
                                </w:tcPr>
                                <w:p w14:paraId="0C976ABC" w14:textId="77777777" w:rsidR="00461573" w:rsidRPr="00451452" w:rsidRDefault="00461573" w:rsidP="00461573">
                                  <w:pPr>
                                    <w:spacing w:line="276" w:lineRule="auto"/>
                                    <w:rPr>
                                      <w:ins w:id="1653" w:author="Microsoft account" w:date="2016-03-15T17:58:00Z"/>
                                      <w:rFonts w:ascii="Times New Roman" w:eastAsia="Times New Roman" w:hAnsi="Times New Roman" w:cs="Times New Roman"/>
                                      <w:sz w:val="20"/>
                                      <w:szCs w:val="20"/>
                                      <w:lang w:eastAsia="en-AU"/>
                                    </w:rPr>
                                  </w:pPr>
                                </w:p>
                              </w:tc>
                              <w:tc>
                                <w:tcPr>
                                  <w:tcW w:w="392" w:type="pct"/>
                                  <w:noWrap/>
                                </w:tcPr>
                                <w:p w14:paraId="27E66DFD" w14:textId="77777777" w:rsidR="00461573" w:rsidRPr="00451452" w:rsidRDefault="00461573" w:rsidP="00461573">
                                  <w:pPr>
                                    <w:rPr>
                                      <w:ins w:id="1654" w:author="Microsoft account" w:date="2016-03-15T17:58:00Z"/>
                                      <w:rFonts w:ascii="Times New Roman" w:eastAsia="Times New Roman" w:hAnsi="Times New Roman" w:cs="Times New Roman"/>
                                      <w:sz w:val="20"/>
                                      <w:szCs w:val="20"/>
                                      <w:lang w:eastAsia="en-AU"/>
                                    </w:rPr>
                                  </w:pPr>
                                </w:p>
                              </w:tc>
                              <w:tc>
                                <w:tcPr>
                                  <w:tcW w:w="386" w:type="pct"/>
                                  <w:noWrap/>
                                </w:tcPr>
                                <w:p w14:paraId="4E164585" w14:textId="77777777" w:rsidR="00461573" w:rsidRPr="00451452" w:rsidRDefault="00461573" w:rsidP="00461573">
                                  <w:pPr>
                                    <w:rPr>
                                      <w:ins w:id="1655" w:author="Microsoft account" w:date="2016-03-15T17:58:00Z"/>
                                      <w:rFonts w:ascii="Times New Roman" w:eastAsia="Times New Roman" w:hAnsi="Times New Roman" w:cs="Times New Roman"/>
                                      <w:sz w:val="20"/>
                                      <w:szCs w:val="20"/>
                                      <w:lang w:eastAsia="en-AU"/>
                                    </w:rPr>
                                  </w:pPr>
                                </w:p>
                              </w:tc>
                            </w:tr>
                            <w:tr w:rsidR="00461573" w:rsidRPr="00451452" w14:paraId="48E9EC7E" w14:textId="77777777" w:rsidTr="00461573">
                              <w:trPr>
                                <w:trHeight w:val="340"/>
                                <w:ins w:id="1656" w:author="Microsoft account" w:date="2016-03-15T17:58:00Z"/>
                              </w:trPr>
                              <w:tc>
                                <w:tcPr>
                                  <w:tcW w:w="5000" w:type="pct"/>
                                  <w:gridSpan w:val="10"/>
                                  <w:noWrap/>
                                  <w:hideMark/>
                                </w:tcPr>
                                <w:p w14:paraId="11D8E585" w14:textId="77777777" w:rsidR="00461573" w:rsidRPr="00451452" w:rsidRDefault="00461573" w:rsidP="00461573">
                                  <w:pPr>
                                    <w:pStyle w:val="NoSpacing"/>
                                    <w:spacing w:line="276" w:lineRule="auto"/>
                                    <w:rPr>
                                      <w:ins w:id="1657" w:author="Microsoft account" w:date="2016-03-15T17:58:00Z"/>
                                      <w:rFonts w:ascii="Times New Roman" w:hAnsi="Times New Roman" w:cs="Times New Roman"/>
                                      <w:b/>
                                    </w:rPr>
                                  </w:pPr>
                                  <w:ins w:id="1658" w:author="Microsoft account" w:date="2016-03-15T17:58:00Z">
                                    <w:r w:rsidRPr="00451452">
                                      <w:rPr>
                                        <w:rFonts w:ascii="Times New Roman" w:hAnsi="Times New Roman" w:cs="Times New Roman"/>
                                        <w:b/>
                                      </w:rPr>
                                      <w:t>Aim 3</w:t>
                                    </w:r>
                                  </w:ins>
                                </w:p>
                              </w:tc>
                            </w:tr>
                            <w:tr w:rsidR="00461573" w:rsidRPr="00451452" w14:paraId="713EFBF7" w14:textId="77777777" w:rsidTr="00461573">
                              <w:trPr>
                                <w:trHeight w:val="340"/>
                                <w:ins w:id="1659" w:author="Microsoft account" w:date="2016-03-15T17:58:00Z"/>
                              </w:trPr>
                              <w:tc>
                                <w:tcPr>
                                  <w:tcW w:w="2014" w:type="pct"/>
                                </w:tcPr>
                                <w:p w14:paraId="51227B0F" w14:textId="77777777" w:rsidR="00461573" w:rsidRPr="00451452" w:rsidRDefault="00461573" w:rsidP="00461573">
                                  <w:pPr>
                                    <w:pStyle w:val="NoSpacing"/>
                                    <w:spacing w:line="276" w:lineRule="auto"/>
                                    <w:rPr>
                                      <w:ins w:id="1660" w:author="Microsoft account" w:date="2016-03-15T17:58:00Z"/>
                                      <w:rFonts w:ascii="Times New Roman" w:hAnsi="Times New Roman" w:cs="Times New Roman"/>
                                    </w:rPr>
                                  </w:pPr>
                                  <w:ins w:id="1661" w:author="Microsoft account" w:date="2016-03-15T17:58:00Z">
                                    <w:r w:rsidRPr="00451452">
                                      <w:rPr>
                                        <w:rFonts w:ascii="Times New Roman" w:hAnsi="Times New Roman" w:cs="Times New Roman"/>
                                      </w:rPr>
                                      <w:t xml:space="preserve">Pull down Assay </w:t>
                                    </w:r>
                                  </w:ins>
                                </w:p>
                              </w:tc>
                              <w:tc>
                                <w:tcPr>
                                  <w:tcW w:w="364" w:type="pct"/>
                                  <w:noWrap/>
                                </w:tcPr>
                                <w:p w14:paraId="32D7CDC2" w14:textId="77777777" w:rsidR="00461573" w:rsidRPr="00451452" w:rsidRDefault="00461573" w:rsidP="00461573">
                                  <w:pPr>
                                    <w:pStyle w:val="NoSpacing"/>
                                    <w:spacing w:line="276" w:lineRule="auto"/>
                                    <w:rPr>
                                      <w:ins w:id="1662" w:author="Microsoft account" w:date="2016-03-15T17:58:00Z"/>
                                      <w:rFonts w:ascii="Times New Roman" w:hAnsi="Times New Roman" w:cs="Times New Roman"/>
                                    </w:rPr>
                                  </w:pPr>
                                </w:p>
                              </w:tc>
                              <w:tc>
                                <w:tcPr>
                                  <w:tcW w:w="343" w:type="pct"/>
                                  <w:noWrap/>
                                </w:tcPr>
                                <w:p w14:paraId="1BFD671E" w14:textId="77777777" w:rsidR="00461573" w:rsidRPr="00451452" w:rsidRDefault="00461573" w:rsidP="00461573">
                                  <w:pPr>
                                    <w:pStyle w:val="NoSpacing"/>
                                    <w:spacing w:line="276" w:lineRule="auto"/>
                                    <w:rPr>
                                      <w:ins w:id="1663" w:author="Microsoft account" w:date="2016-03-15T17:58:00Z"/>
                                      <w:rFonts w:ascii="Times New Roman" w:hAnsi="Times New Roman" w:cs="Times New Roman"/>
                                    </w:rPr>
                                  </w:pPr>
                                </w:p>
                              </w:tc>
                              <w:tc>
                                <w:tcPr>
                                  <w:tcW w:w="351" w:type="pct"/>
                                  <w:shd w:val="clear" w:color="auto" w:fill="000000" w:themeFill="text1"/>
                                  <w:noWrap/>
                                </w:tcPr>
                                <w:p w14:paraId="6369A2FE" w14:textId="77777777" w:rsidR="00461573" w:rsidRPr="00451452" w:rsidRDefault="00461573" w:rsidP="00461573">
                                  <w:pPr>
                                    <w:spacing w:line="276" w:lineRule="auto"/>
                                    <w:rPr>
                                      <w:ins w:id="1664" w:author="Microsoft account" w:date="2016-03-15T17:58:00Z"/>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461573" w:rsidRPr="00451452" w:rsidRDefault="00461573" w:rsidP="00461573">
                                  <w:pPr>
                                    <w:spacing w:line="276" w:lineRule="auto"/>
                                    <w:rPr>
                                      <w:ins w:id="1665"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461573" w:rsidRPr="00451452" w:rsidRDefault="00461573" w:rsidP="00461573">
                                  <w:pPr>
                                    <w:spacing w:line="276" w:lineRule="auto"/>
                                    <w:rPr>
                                      <w:ins w:id="1666" w:author="Microsoft account" w:date="2016-03-15T17:58:00Z"/>
                                      <w:rFonts w:ascii="Times New Roman" w:eastAsia="Times New Roman" w:hAnsi="Times New Roman" w:cs="Times New Roman"/>
                                      <w:color w:val="000000"/>
                                      <w:lang w:eastAsia="en-AU"/>
                                    </w:rPr>
                                  </w:pPr>
                                  <w:ins w:id="1667" w:author="Microsoft account" w:date="2016-03-15T17:58:00Z">
                                    <w:r w:rsidRPr="00451452">
                                      <w:rPr>
                                        <w:rFonts w:ascii="Times New Roman" w:eastAsia="Times New Roman" w:hAnsi="Times New Roman" w:cs="Times New Roman"/>
                                        <w:color w:val="000000"/>
                                        <w:lang w:eastAsia="en-AU"/>
                                      </w:rPr>
                                      <w:t> </w:t>
                                    </w:r>
                                  </w:ins>
                                </w:p>
                              </w:tc>
                              <w:tc>
                                <w:tcPr>
                                  <w:tcW w:w="392" w:type="pct"/>
                                  <w:shd w:val="clear" w:color="auto" w:fill="000000" w:themeFill="text1"/>
                                  <w:noWrap/>
                                </w:tcPr>
                                <w:p w14:paraId="77ABCDAE" w14:textId="77777777" w:rsidR="00461573" w:rsidRPr="00451452" w:rsidRDefault="00461573" w:rsidP="00461573">
                                  <w:pPr>
                                    <w:spacing w:line="276" w:lineRule="auto"/>
                                    <w:rPr>
                                      <w:ins w:id="1668" w:author="Microsoft account" w:date="2016-03-15T17:58:00Z"/>
                                      <w:rFonts w:ascii="Times New Roman" w:eastAsia="Times New Roman" w:hAnsi="Times New Roman" w:cs="Times New Roman"/>
                                      <w:color w:val="000000"/>
                                      <w:lang w:eastAsia="en-AU"/>
                                    </w:rPr>
                                  </w:pPr>
                                  <w:ins w:id="1669" w:author="Microsoft account" w:date="2016-03-15T17:58:00Z">
                                    <w:r w:rsidRPr="00451452">
                                      <w:rPr>
                                        <w:rFonts w:ascii="Times New Roman" w:eastAsia="Times New Roman" w:hAnsi="Times New Roman" w:cs="Times New Roman"/>
                                        <w:color w:val="000000"/>
                                        <w:lang w:eastAsia="en-AU"/>
                                      </w:rPr>
                                      <w:t> </w:t>
                                    </w:r>
                                  </w:ins>
                                </w:p>
                              </w:tc>
                              <w:tc>
                                <w:tcPr>
                                  <w:tcW w:w="392" w:type="pct"/>
                                  <w:shd w:val="clear" w:color="auto" w:fill="auto"/>
                                  <w:noWrap/>
                                </w:tcPr>
                                <w:p w14:paraId="14FE82D3" w14:textId="77777777" w:rsidR="00461573" w:rsidRPr="00451452" w:rsidRDefault="00461573" w:rsidP="00461573">
                                  <w:pPr>
                                    <w:rPr>
                                      <w:ins w:id="1670" w:author="Microsoft account" w:date="2016-03-15T17:58:00Z"/>
                                      <w:rFonts w:ascii="Times New Roman" w:eastAsia="Times New Roman" w:hAnsi="Times New Roman" w:cs="Times New Roman"/>
                                      <w:color w:val="000000"/>
                                      <w:lang w:eastAsia="en-AU"/>
                                    </w:rPr>
                                  </w:pPr>
                                  <w:ins w:id="1671" w:author="Microsoft account" w:date="2016-03-15T17:58:00Z">
                                    <w:r w:rsidRPr="00451452">
                                      <w:rPr>
                                        <w:rFonts w:ascii="Times New Roman" w:eastAsia="Times New Roman" w:hAnsi="Times New Roman" w:cs="Times New Roman"/>
                                        <w:color w:val="000000"/>
                                        <w:lang w:eastAsia="en-AU"/>
                                      </w:rPr>
                                      <w:t> </w:t>
                                    </w:r>
                                  </w:ins>
                                </w:p>
                              </w:tc>
                              <w:tc>
                                <w:tcPr>
                                  <w:tcW w:w="386" w:type="pct"/>
                                  <w:noWrap/>
                                </w:tcPr>
                                <w:p w14:paraId="02EDA0D0" w14:textId="77777777" w:rsidR="00461573" w:rsidRPr="00451452" w:rsidRDefault="00461573" w:rsidP="00461573">
                                  <w:pPr>
                                    <w:rPr>
                                      <w:ins w:id="1672" w:author="Microsoft account" w:date="2016-03-15T17:58:00Z"/>
                                      <w:rFonts w:ascii="Times New Roman" w:eastAsia="Times New Roman" w:hAnsi="Times New Roman" w:cs="Times New Roman"/>
                                      <w:color w:val="000000"/>
                                      <w:lang w:eastAsia="en-AU"/>
                                    </w:rPr>
                                  </w:pPr>
                                </w:p>
                              </w:tc>
                            </w:tr>
                            <w:tr w:rsidR="00461573" w:rsidRPr="00451452" w14:paraId="6EB8B0C3" w14:textId="77777777" w:rsidTr="00461573">
                              <w:trPr>
                                <w:trHeight w:val="340"/>
                                <w:ins w:id="1673" w:author="Microsoft account" w:date="2016-03-15T17:58:00Z"/>
                              </w:trPr>
                              <w:tc>
                                <w:tcPr>
                                  <w:tcW w:w="2014" w:type="pct"/>
                                </w:tcPr>
                                <w:p w14:paraId="1855199D" w14:textId="77777777" w:rsidR="00461573" w:rsidRPr="00451452" w:rsidRDefault="00461573" w:rsidP="00461573">
                                  <w:pPr>
                                    <w:pStyle w:val="NoSpacing"/>
                                    <w:spacing w:line="276" w:lineRule="auto"/>
                                    <w:rPr>
                                      <w:ins w:id="1674" w:author="Microsoft account" w:date="2016-03-15T17:58:00Z"/>
                                      <w:rFonts w:ascii="Times New Roman" w:hAnsi="Times New Roman" w:cs="Times New Roman"/>
                                    </w:rPr>
                                  </w:pPr>
                                  <w:ins w:id="1675" w:author="Microsoft account" w:date="2016-03-15T17:58:00Z">
                                    <w:r w:rsidRPr="00451452">
                                      <w:rPr>
                                        <w:rFonts w:ascii="Times New Roman" w:hAnsi="Times New Roman" w:cs="Times New Roman"/>
                                      </w:rPr>
                                      <w:t xml:space="preserve">Co-localisation microscopy </w:t>
                                    </w:r>
                                  </w:ins>
                                </w:p>
                              </w:tc>
                              <w:tc>
                                <w:tcPr>
                                  <w:tcW w:w="364" w:type="pct"/>
                                  <w:noWrap/>
                                </w:tcPr>
                                <w:p w14:paraId="13C44F37" w14:textId="77777777" w:rsidR="00461573" w:rsidRPr="00451452" w:rsidRDefault="00461573" w:rsidP="00461573">
                                  <w:pPr>
                                    <w:pStyle w:val="NoSpacing"/>
                                    <w:spacing w:line="276" w:lineRule="auto"/>
                                    <w:rPr>
                                      <w:ins w:id="1676" w:author="Microsoft account" w:date="2016-03-15T17:58:00Z"/>
                                      <w:rFonts w:ascii="Times New Roman" w:hAnsi="Times New Roman" w:cs="Times New Roman"/>
                                    </w:rPr>
                                  </w:pPr>
                                </w:p>
                              </w:tc>
                              <w:tc>
                                <w:tcPr>
                                  <w:tcW w:w="343" w:type="pct"/>
                                  <w:noWrap/>
                                </w:tcPr>
                                <w:p w14:paraId="6D1FA6C7" w14:textId="77777777" w:rsidR="00461573" w:rsidRPr="00451452" w:rsidRDefault="00461573" w:rsidP="00461573">
                                  <w:pPr>
                                    <w:pStyle w:val="NoSpacing"/>
                                    <w:spacing w:line="276" w:lineRule="auto"/>
                                    <w:rPr>
                                      <w:ins w:id="1677" w:author="Microsoft account" w:date="2016-03-15T17:58:00Z"/>
                                      <w:rFonts w:ascii="Times New Roman" w:hAnsi="Times New Roman" w:cs="Times New Roman"/>
                                    </w:rPr>
                                  </w:pPr>
                                </w:p>
                              </w:tc>
                              <w:tc>
                                <w:tcPr>
                                  <w:tcW w:w="351" w:type="pct"/>
                                  <w:shd w:val="clear" w:color="auto" w:fill="auto"/>
                                  <w:noWrap/>
                                </w:tcPr>
                                <w:p w14:paraId="724E0A2A" w14:textId="77777777" w:rsidR="00461573" w:rsidRPr="00451452" w:rsidRDefault="00461573" w:rsidP="00461573">
                                  <w:pPr>
                                    <w:spacing w:line="276" w:lineRule="auto"/>
                                    <w:rPr>
                                      <w:ins w:id="1678" w:author="Microsoft account" w:date="2016-03-15T17:58:00Z"/>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461573" w:rsidRPr="00451452" w:rsidRDefault="00461573" w:rsidP="00461573">
                                  <w:pPr>
                                    <w:spacing w:line="276" w:lineRule="auto"/>
                                    <w:rPr>
                                      <w:ins w:id="1679"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461573" w:rsidRPr="00451452" w:rsidRDefault="00461573" w:rsidP="00461573">
                                  <w:pPr>
                                    <w:spacing w:line="276" w:lineRule="auto"/>
                                    <w:rPr>
                                      <w:ins w:id="1680" w:author="Microsoft account" w:date="2016-03-15T17:58:00Z"/>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461573" w:rsidRPr="00451452" w:rsidRDefault="00461573" w:rsidP="00461573">
                                  <w:pPr>
                                    <w:spacing w:line="276" w:lineRule="auto"/>
                                    <w:rPr>
                                      <w:ins w:id="1681" w:author="Microsoft account" w:date="2016-03-15T17:58:00Z"/>
                                      <w:rFonts w:ascii="Times New Roman" w:eastAsia="Times New Roman" w:hAnsi="Times New Roman" w:cs="Times New Roman"/>
                                      <w:color w:val="000000"/>
                                      <w:lang w:eastAsia="en-AU"/>
                                    </w:rPr>
                                  </w:pPr>
                                </w:p>
                              </w:tc>
                              <w:tc>
                                <w:tcPr>
                                  <w:tcW w:w="392" w:type="pct"/>
                                  <w:shd w:val="clear" w:color="auto" w:fill="auto"/>
                                  <w:noWrap/>
                                </w:tcPr>
                                <w:p w14:paraId="52E7F583" w14:textId="77777777" w:rsidR="00461573" w:rsidRPr="00451452" w:rsidRDefault="00461573" w:rsidP="00461573">
                                  <w:pPr>
                                    <w:rPr>
                                      <w:ins w:id="1682" w:author="Microsoft account" w:date="2016-03-15T17:58:00Z"/>
                                      <w:rFonts w:ascii="Times New Roman" w:eastAsia="Times New Roman" w:hAnsi="Times New Roman" w:cs="Times New Roman"/>
                                      <w:color w:val="000000"/>
                                      <w:lang w:eastAsia="en-AU"/>
                                    </w:rPr>
                                  </w:pPr>
                                </w:p>
                              </w:tc>
                              <w:tc>
                                <w:tcPr>
                                  <w:tcW w:w="386" w:type="pct"/>
                                  <w:noWrap/>
                                </w:tcPr>
                                <w:p w14:paraId="27C2941C" w14:textId="77777777" w:rsidR="00461573" w:rsidRPr="00451452" w:rsidRDefault="00461573" w:rsidP="00461573">
                                  <w:pPr>
                                    <w:rPr>
                                      <w:ins w:id="1683" w:author="Microsoft account" w:date="2016-03-15T17:58:00Z"/>
                                      <w:rFonts w:ascii="Times New Roman" w:eastAsia="Times New Roman" w:hAnsi="Times New Roman" w:cs="Times New Roman"/>
                                      <w:color w:val="000000"/>
                                      <w:lang w:eastAsia="en-AU"/>
                                    </w:rPr>
                                  </w:pPr>
                                </w:p>
                              </w:tc>
                            </w:tr>
                            <w:tr w:rsidR="00461573" w:rsidRPr="00451452" w14:paraId="18673F41" w14:textId="77777777" w:rsidTr="00461573">
                              <w:trPr>
                                <w:trHeight w:val="340"/>
                                <w:ins w:id="1684" w:author="Microsoft account" w:date="2016-03-15T17:58:00Z"/>
                              </w:trPr>
                              <w:tc>
                                <w:tcPr>
                                  <w:tcW w:w="2014" w:type="pct"/>
                                  <w:hideMark/>
                                </w:tcPr>
                                <w:p w14:paraId="3E622AB1" w14:textId="77777777" w:rsidR="00461573" w:rsidRPr="00451452" w:rsidRDefault="00461573" w:rsidP="00461573">
                                  <w:pPr>
                                    <w:pStyle w:val="NoSpacing"/>
                                    <w:spacing w:line="276" w:lineRule="auto"/>
                                    <w:rPr>
                                      <w:ins w:id="1685" w:author="Microsoft account" w:date="2016-03-15T17:58:00Z"/>
                                      <w:rFonts w:ascii="Times New Roman" w:hAnsi="Times New Roman" w:cs="Times New Roman"/>
                                      <w:b/>
                                    </w:rPr>
                                  </w:pPr>
                                  <w:ins w:id="1686" w:author="Microsoft account" w:date="2016-03-15T17:58:00Z">
                                    <w:r w:rsidRPr="00451452">
                                      <w:rPr>
                                        <w:rFonts w:ascii="Times New Roman" w:hAnsi="Times New Roman" w:cs="Times New Roman"/>
                                        <w:b/>
                                      </w:rPr>
                                      <w:t xml:space="preserve">Thesis Writing </w:t>
                                    </w:r>
                                  </w:ins>
                                </w:p>
                              </w:tc>
                              <w:tc>
                                <w:tcPr>
                                  <w:tcW w:w="364" w:type="pct"/>
                                  <w:noWrap/>
                                  <w:hideMark/>
                                </w:tcPr>
                                <w:p w14:paraId="570C99E6" w14:textId="77777777" w:rsidR="00461573" w:rsidRPr="00451452" w:rsidRDefault="00461573" w:rsidP="00461573">
                                  <w:pPr>
                                    <w:pStyle w:val="NoSpacing"/>
                                    <w:spacing w:line="276" w:lineRule="auto"/>
                                    <w:rPr>
                                      <w:ins w:id="1687" w:author="Microsoft account" w:date="2016-03-15T17:58:00Z"/>
                                      <w:rFonts w:ascii="Times New Roman" w:hAnsi="Times New Roman" w:cs="Times New Roman"/>
                                    </w:rPr>
                                  </w:pPr>
                                </w:p>
                              </w:tc>
                              <w:tc>
                                <w:tcPr>
                                  <w:tcW w:w="343" w:type="pct"/>
                                  <w:noWrap/>
                                  <w:hideMark/>
                                </w:tcPr>
                                <w:p w14:paraId="1978DEFA" w14:textId="77777777" w:rsidR="00461573" w:rsidRPr="00451452" w:rsidRDefault="00461573" w:rsidP="00461573">
                                  <w:pPr>
                                    <w:pStyle w:val="NoSpacing"/>
                                    <w:spacing w:line="276" w:lineRule="auto"/>
                                    <w:rPr>
                                      <w:ins w:id="1688" w:author="Microsoft account" w:date="2016-03-15T17:58:00Z"/>
                                      <w:rFonts w:ascii="Times New Roman" w:hAnsi="Times New Roman" w:cs="Times New Roman"/>
                                    </w:rPr>
                                  </w:pPr>
                                </w:p>
                              </w:tc>
                              <w:tc>
                                <w:tcPr>
                                  <w:tcW w:w="351" w:type="pct"/>
                                  <w:noWrap/>
                                  <w:hideMark/>
                                </w:tcPr>
                                <w:p w14:paraId="4D0EEF2B" w14:textId="77777777" w:rsidR="00461573" w:rsidRPr="00451452" w:rsidRDefault="00461573" w:rsidP="00461573">
                                  <w:pPr>
                                    <w:spacing w:line="276" w:lineRule="auto"/>
                                    <w:rPr>
                                      <w:ins w:id="1689" w:author="Microsoft account" w:date="2016-03-15T17:58:00Z"/>
                                      <w:rFonts w:ascii="Times New Roman" w:eastAsia="Times New Roman" w:hAnsi="Times New Roman" w:cs="Times New Roman"/>
                                      <w:sz w:val="20"/>
                                      <w:szCs w:val="20"/>
                                      <w:lang w:eastAsia="en-AU"/>
                                    </w:rPr>
                                  </w:pPr>
                                </w:p>
                              </w:tc>
                              <w:tc>
                                <w:tcPr>
                                  <w:tcW w:w="443" w:type="pct"/>
                                  <w:gridSpan w:val="2"/>
                                  <w:noWrap/>
                                  <w:hideMark/>
                                </w:tcPr>
                                <w:p w14:paraId="50FA1000" w14:textId="77777777" w:rsidR="00461573" w:rsidRPr="00451452" w:rsidRDefault="00461573" w:rsidP="00461573">
                                  <w:pPr>
                                    <w:spacing w:line="276" w:lineRule="auto"/>
                                    <w:rPr>
                                      <w:ins w:id="1690" w:author="Microsoft account" w:date="2016-03-15T17:58:00Z"/>
                                      <w:rFonts w:ascii="Times New Roman" w:eastAsia="Times New Roman" w:hAnsi="Times New Roman" w:cs="Times New Roman"/>
                                      <w:sz w:val="20"/>
                                      <w:szCs w:val="20"/>
                                      <w:lang w:eastAsia="en-AU"/>
                                    </w:rPr>
                                  </w:pPr>
                                </w:p>
                              </w:tc>
                              <w:tc>
                                <w:tcPr>
                                  <w:tcW w:w="314" w:type="pct"/>
                                  <w:noWrap/>
                                  <w:hideMark/>
                                </w:tcPr>
                                <w:p w14:paraId="24449F80" w14:textId="77777777" w:rsidR="00461573" w:rsidRPr="00451452" w:rsidRDefault="00461573" w:rsidP="00461573">
                                  <w:pPr>
                                    <w:spacing w:line="276" w:lineRule="auto"/>
                                    <w:rPr>
                                      <w:ins w:id="1691" w:author="Microsoft account" w:date="2016-03-15T17:58:00Z"/>
                                      <w:rFonts w:ascii="Times New Roman" w:eastAsia="Times New Roman" w:hAnsi="Times New Roman" w:cs="Times New Roman"/>
                                      <w:sz w:val="20"/>
                                      <w:szCs w:val="20"/>
                                      <w:lang w:eastAsia="en-AU"/>
                                    </w:rPr>
                                  </w:pPr>
                                </w:p>
                              </w:tc>
                              <w:tc>
                                <w:tcPr>
                                  <w:tcW w:w="392" w:type="pct"/>
                                  <w:noWrap/>
                                  <w:hideMark/>
                                </w:tcPr>
                                <w:p w14:paraId="77A7C09F" w14:textId="77777777" w:rsidR="00461573" w:rsidRPr="00451452" w:rsidRDefault="00461573" w:rsidP="00461573">
                                  <w:pPr>
                                    <w:spacing w:line="276" w:lineRule="auto"/>
                                    <w:rPr>
                                      <w:ins w:id="1692" w:author="Microsoft account" w:date="2016-03-15T17:58:00Z"/>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461573" w:rsidRPr="00451452" w:rsidRDefault="00461573" w:rsidP="00461573">
                                  <w:pPr>
                                    <w:rPr>
                                      <w:ins w:id="1693" w:author="Microsoft account" w:date="2016-03-15T17:58:00Z"/>
                                      <w:rFonts w:ascii="Times New Roman" w:eastAsia="Times New Roman" w:hAnsi="Times New Roman" w:cs="Times New Roman"/>
                                      <w:color w:val="000000"/>
                                      <w:lang w:eastAsia="en-AU"/>
                                    </w:rPr>
                                  </w:pPr>
                                  <w:ins w:id="1694" w:author="Microsoft account" w:date="2016-03-15T17:58:00Z">
                                    <w:r w:rsidRPr="00451452">
                                      <w:rPr>
                                        <w:rFonts w:ascii="Times New Roman" w:eastAsia="Times New Roman" w:hAnsi="Times New Roman" w:cs="Times New Roman"/>
                                        <w:color w:val="000000"/>
                                        <w:lang w:eastAsia="en-AU"/>
                                      </w:rPr>
                                      <w:t> </w:t>
                                    </w:r>
                                  </w:ins>
                                </w:p>
                              </w:tc>
                              <w:tc>
                                <w:tcPr>
                                  <w:tcW w:w="386" w:type="pct"/>
                                  <w:shd w:val="clear" w:color="auto" w:fill="000000" w:themeFill="text1"/>
                                  <w:noWrap/>
                                  <w:hideMark/>
                                </w:tcPr>
                                <w:p w14:paraId="794648E4" w14:textId="77777777" w:rsidR="00461573" w:rsidRPr="00451452" w:rsidRDefault="00461573" w:rsidP="00461573">
                                  <w:pPr>
                                    <w:rPr>
                                      <w:ins w:id="1695" w:author="Microsoft account" w:date="2016-03-15T17:58:00Z"/>
                                      <w:rFonts w:ascii="Times New Roman" w:eastAsia="Times New Roman" w:hAnsi="Times New Roman" w:cs="Times New Roman"/>
                                      <w:color w:val="000000"/>
                                      <w:lang w:eastAsia="en-AU"/>
                                    </w:rPr>
                                  </w:pPr>
                                  <w:ins w:id="1696" w:author="Microsoft account" w:date="2016-03-15T17:58:00Z">
                                    <w:r w:rsidRPr="00451452">
                                      <w:rPr>
                                        <w:rFonts w:ascii="Times New Roman" w:eastAsia="Times New Roman" w:hAnsi="Times New Roman" w:cs="Times New Roman"/>
                                        <w:color w:val="000000"/>
                                        <w:lang w:eastAsia="en-AU"/>
                                      </w:rPr>
                                      <w:t> </w:t>
                                    </w:r>
                                  </w:ins>
                                </w:p>
                              </w:tc>
                            </w:tr>
                          </w:tbl>
                          <w:p w14:paraId="773154B0" w14:textId="0625115B" w:rsidR="00461573" w:rsidRPr="00461573" w:rsidRDefault="00461573" w:rsidP="00461573">
                            <w:pPr>
                              <w:spacing w:line="480" w:lineRule="auto"/>
                              <w:rPr>
                                <w:rFonts w:ascii="Times New Roman" w:hAnsi="Times New Roman" w:cs="Times New Roman"/>
                                <w:sz w:val="24"/>
                                <w:rPrChange w:id="1697" w:author="Microsoft account" w:date="2016-03-15T17:58:00Z">
                                  <w:rPr>
                                    <w:rFonts w:ascii="Times New Roman" w:hAnsi="Times New Roman" w:cs="Times New Roman"/>
                                    <w:b/>
                                    <w:sz w:val="24"/>
                                  </w:rPr>
                                </w:rPrChange>
                              </w:rPr>
                              <w:pPrChange w:id="1698" w:author="Microsoft account" w:date="2016-03-15T17:58:00Z">
                                <w:pPr>
                                  <w:pStyle w:val="Heading2"/>
                                  <w:spacing w:line="360" w:lineRule="auto"/>
                                </w:pPr>
                              </w:pPrChange>
                            </w:pPr>
                            <w:ins w:id="1699" w:author="Microsoft account" w:date="2016-03-15T17:58:00Z">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ins>
                            <w:del w:id="1700" w:author="Microsoft account" w:date="2016-03-15T17:57:00Z">
                              <w:r w:rsidRPr="007D47A5" w:rsidDel="00461573">
                                <w:rPr>
                                  <w:rFonts w:ascii="Times New Roman" w:hAnsi="Times New Roman" w:cs="Times New Roman"/>
                                  <w:b/>
                                  <w:sz w:val="24"/>
                                </w:rPr>
                                <w:delText>Timeline</w:delText>
                              </w:r>
                            </w:del>
                            <w:bookmarkEnd w:id="1584"/>
                            <w:bookmarkEnd w:id="1585"/>
                          </w:p>
                          <w:tbl>
                            <w:tblPr>
                              <w:tblStyle w:val="TableGrid"/>
                              <w:tblW w:w="4856" w:type="pct"/>
                              <w:tblInd w:w="-5" w:type="dxa"/>
                              <w:tblLook w:val="04A0" w:firstRow="1" w:lastRow="0" w:firstColumn="1" w:lastColumn="0" w:noHBand="0" w:noVBand="1"/>
                              <w:tblPrChange w:id="1701" w:author="Microsoft account" w:date="2016-03-15T17:58:00Z">
                                <w:tblPr>
                                  <w:tblStyle w:val="TableGrid"/>
                                  <w:tblW w:w="4880" w:type="pct"/>
                                  <w:tblLook w:val="04A0" w:firstRow="1" w:lastRow="0" w:firstColumn="1" w:lastColumn="0" w:noHBand="0" w:noVBand="1"/>
                                </w:tblPr>
                              </w:tblPrChange>
                            </w:tblPr>
                            <w:tblGrid>
                              <w:gridCol w:w="3486"/>
                              <w:gridCol w:w="632"/>
                              <w:gridCol w:w="595"/>
                              <w:gridCol w:w="608"/>
                              <w:gridCol w:w="81"/>
                              <w:gridCol w:w="684"/>
                              <w:gridCol w:w="544"/>
                              <w:gridCol w:w="679"/>
                              <w:gridCol w:w="679"/>
                              <w:gridCol w:w="668"/>
                              <w:tblGridChange w:id="1702">
                                <w:tblGrid>
                                  <w:gridCol w:w="3499"/>
                                  <w:gridCol w:w="632"/>
                                  <w:gridCol w:w="595"/>
                                  <w:gridCol w:w="609"/>
                                  <w:gridCol w:w="84"/>
                                  <w:gridCol w:w="686"/>
                                  <w:gridCol w:w="545"/>
                                  <w:gridCol w:w="680"/>
                                  <w:gridCol w:w="681"/>
                                  <w:gridCol w:w="673"/>
                                </w:tblGrid>
                              </w:tblGridChange>
                            </w:tblGrid>
                            <w:tr w:rsidR="00461573" w:rsidRPr="00451452" w:rsidDel="00461573" w14:paraId="1C435471" w14:textId="146DF022" w:rsidTr="00461573">
                              <w:trPr>
                                <w:trHeight w:val="340"/>
                                <w:del w:id="1703" w:author="Microsoft account" w:date="2016-03-15T17:58:00Z"/>
                                <w:trPrChange w:id="1704" w:author="Microsoft account" w:date="2016-03-15T17:58:00Z">
                                  <w:trPr>
                                    <w:trHeight w:val="340"/>
                                  </w:trPr>
                                </w:trPrChange>
                              </w:trPr>
                              <w:tc>
                                <w:tcPr>
                                  <w:tcW w:w="2014" w:type="pct"/>
                                  <w:shd w:val="clear" w:color="auto" w:fill="262626" w:themeFill="text1" w:themeFillTint="D9"/>
                                  <w:noWrap/>
                                  <w:hideMark/>
                                  <w:tcPrChange w:id="1705" w:author="Microsoft account" w:date="2016-03-15T17:58:00Z">
                                    <w:tcPr>
                                      <w:tcW w:w="2021" w:type="pct"/>
                                      <w:shd w:val="clear" w:color="auto" w:fill="262626" w:themeFill="text1" w:themeFillTint="D9"/>
                                      <w:noWrap/>
                                      <w:hideMark/>
                                    </w:tcPr>
                                  </w:tcPrChange>
                                </w:tcPr>
                                <w:p w14:paraId="3A8AD3A8" w14:textId="474A1939" w:rsidR="00461573" w:rsidRPr="00451452" w:rsidDel="00461573" w:rsidRDefault="00461573" w:rsidP="00714D3D">
                                  <w:pPr>
                                    <w:jc w:val="center"/>
                                    <w:rPr>
                                      <w:del w:id="1706" w:author="Microsoft account" w:date="2016-03-15T17:58:00Z"/>
                                      <w:rFonts w:ascii="Times New Roman" w:eastAsia="Times New Roman" w:hAnsi="Times New Roman" w:cs="Times New Roman"/>
                                      <w:b/>
                                      <w:bCs/>
                                      <w:color w:val="FFFFFF" w:themeColor="background1"/>
                                      <w:u w:val="single"/>
                                      <w:lang w:eastAsia="en-AU"/>
                                    </w:rPr>
                                  </w:pPr>
                                  <w:del w:id="1707" w:author="Microsoft account" w:date="2016-03-15T17:58:00Z">
                                    <w:r w:rsidRPr="00451452" w:rsidDel="00461573">
                                      <w:rPr>
                                        <w:rFonts w:ascii="Times New Roman" w:eastAsia="Times New Roman" w:hAnsi="Times New Roman" w:cs="Times New Roman"/>
                                        <w:b/>
                                        <w:bCs/>
                                        <w:color w:val="FFFFFF" w:themeColor="background1"/>
                                        <w:u w:val="single"/>
                                        <w:lang w:eastAsia="en-AU"/>
                                      </w:rPr>
                                      <w:delText>Honours Timeline</w:delText>
                                    </w:r>
                                  </w:del>
                                </w:p>
                              </w:tc>
                              <w:tc>
                                <w:tcPr>
                                  <w:tcW w:w="365" w:type="pct"/>
                                  <w:shd w:val="clear" w:color="auto" w:fill="262626" w:themeFill="text1" w:themeFillTint="D9"/>
                                  <w:noWrap/>
                                  <w:hideMark/>
                                  <w:tcPrChange w:id="1708" w:author="Microsoft account" w:date="2016-03-15T17:58:00Z">
                                    <w:tcPr>
                                      <w:tcW w:w="343" w:type="pct"/>
                                      <w:shd w:val="clear" w:color="auto" w:fill="262626" w:themeFill="text1" w:themeFillTint="D9"/>
                                      <w:noWrap/>
                                      <w:hideMark/>
                                    </w:tcPr>
                                  </w:tcPrChange>
                                </w:tcPr>
                                <w:p w14:paraId="7AE6A746" w14:textId="00B6768E" w:rsidR="00461573" w:rsidRPr="00451452" w:rsidDel="00461573" w:rsidRDefault="00461573" w:rsidP="00714D3D">
                                  <w:pPr>
                                    <w:rPr>
                                      <w:del w:id="1709" w:author="Microsoft account" w:date="2016-03-15T17:58:00Z"/>
                                      <w:rFonts w:ascii="Times New Roman" w:eastAsia="Times New Roman" w:hAnsi="Times New Roman" w:cs="Times New Roman"/>
                                      <w:b/>
                                      <w:color w:val="FFFFFF" w:themeColor="background1"/>
                                      <w:lang w:eastAsia="en-AU"/>
                                    </w:rPr>
                                  </w:pPr>
                                  <w:del w:id="1710" w:author="Microsoft account" w:date="2016-03-15T17:58:00Z">
                                    <w:r w:rsidRPr="00451452" w:rsidDel="00461573">
                                      <w:rPr>
                                        <w:rFonts w:ascii="Times New Roman" w:eastAsia="Times New Roman" w:hAnsi="Times New Roman" w:cs="Times New Roman"/>
                                        <w:b/>
                                        <w:color w:val="FFFFFF" w:themeColor="background1"/>
                                        <w:lang w:eastAsia="en-AU"/>
                                      </w:rPr>
                                      <w:delText>Mar</w:delText>
                                    </w:r>
                                  </w:del>
                                </w:p>
                              </w:tc>
                              <w:tc>
                                <w:tcPr>
                                  <w:tcW w:w="344" w:type="pct"/>
                                  <w:shd w:val="clear" w:color="auto" w:fill="262626" w:themeFill="text1" w:themeFillTint="D9"/>
                                  <w:noWrap/>
                                  <w:hideMark/>
                                  <w:tcPrChange w:id="1711" w:author="Microsoft account" w:date="2016-03-15T17:58:00Z">
                                    <w:tcPr>
                                      <w:tcW w:w="314" w:type="pct"/>
                                      <w:shd w:val="clear" w:color="auto" w:fill="262626" w:themeFill="text1" w:themeFillTint="D9"/>
                                      <w:noWrap/>
                                      <w:hideMark/>
                                    </w:tcPr>
                                  </w:tcPrChange>
                                </w:tcPr>
                                <w:p w14:paraId="7DAC2110" w14:textId="72EEC6B4" w:rsidR="00461573" w:rsidRPr="00451452" w:rsidDel="00461573" w:rsidRDefault="00461573" w:rsidP="00714D3D">
                                  <w:pPr>
                                    <w:rPr>
                                      <w:del w:id="1712" w:author="Microsoft account" w:date="2016-03-15T17:58:00Z"/>
                                      <w:rFonts w:ascii="Times New Roman" w:eastAsia="Times New Roman" w:hAnsi="Times New Roman" w:cs="Times New Roman"/>
                                      <w:b/>
                                      <w:color w:val="FFFFFF" w:themeColor="background1"/>
                                      <w:lang w:eastAsia="en-AU"/>
                                    </w:rPr>
                                  </w:pPr>
                                  <w:del w:id="1713" w:author="Microsoft account" w:date="2016-03-15T17:58:00Z">
                                    <w:r w:rsidRPr="00451452" w:rsidDel="00461573">
                                      <w:rPr>
                                        <w:rFonts w:ascii="Times New Roman" w:eastAsia="Times New Roman" w:hAnsi="Times New Roman" w:cs="Times New Roman"/>
                                        <w:b/>
                                        <w:color w:val="FFFFFF" w:themeColor="background1"/>
                                        <w:lang w:eastAsia="en-AU"/>
                                      </w:rPr>
                                      <w:delText>Apr</w:delText>
                                    </w:r>
                                  </w:del>
                                </w:p>
                              </w:tc>
                              <w:tc>
                                <w:tcPr>
                                  <w:tcW w:w="398" w:type="pct"/>
                                  <w:gridSpan w:val="2"/>
                                  <w:shd w:val="clear" w:color="auto" w:fill="262626" w:themeFill="text1" w:themeFillTint="D9"/>
                                  <w:noWrap/>
                                  <w:hideMark/>
                                  <w:tcPrChange w:id="1714" w:author="Microsoft account" w:date="2016-03-15T17:58:00Z">
                                    <w:tcPr>
                                      <w:tcW w:w="411" w:type="pct"/>
                                      <w:gridSpan w:val="2"/>
                                      <w:shd w:val="clear" w:color="auto" w:fill="262626" w:themeFill="text1" w:themeFillTint="D9"/>
                                      <w:noWrap/>
                                      <w:hideMark/>
                                    </w:tcPr>
                                  </w:tcPrChange>
                                </w:tcPr>
                                <w:p w14:paraId="4F7D4DBC" w14:textId="4D49CC2B" w:rsidR="00461573" w:rsidRPr="00451452" w:rsidDel="00461573" w:rsidRDefault="00461573" w:rsidP="00714D3D">
                                  <w:pPr>
                                    <w:rPr>
                                      <w:del w:id="1715" w:author="Microsoft account" w:date="2016-03-15T17:58:00Z"/>
                                      <w:rFonts w:ascii="Times New Roman" w:eastAsia="Times New Roman" w:hAnsi="Times New Roman" w:cs="Times New Roman"/>
                                      <w:b/>
                                      <w:color w:val="FFFFFF" w:themeColor="background1"/>
                                      <w:lang w:eastAsia="en-AU"/>
                                    </w:rPr>
                                  </w:pPr>
                                  <w:del w:id="1716" w:author="Microsoft account" w:date="2016-03-15T17:58:00Z">
                                    <w:r w:rsidRPr="00451452" w:rsidDel="00461573">
                                      <w:rPr>
                                        <w:rFonts w:ascii="Times New Roman" w:eastAsia="Times New Roman" w:hAnsi="Times New Roman" w:cs="Times New Roman"/>
                                        <w:b/>
                                        <w:color w:val="FFFFFF" w:themeColor="background1"/>
                                        <w:lang w:eastAsia="en-AU"/>
                                      </w:rPr>
                                      <w:delText>May</w:delText>
                                    </w:r>
                                  </w:del>
                                </w:p>
                              </w:tc>
                              <w:tc>
                                <w:tcPr>
                                  <w:tcW w:w="395" w:type="pct"/>
                                  <w:shd w:val="clear" w:color="auto" w:fill="262626" w:themeFill="text1" w:themeFillTint="D9"/>
                                  <w:noWrap/>
                                  <w:hideMark/>
                                  <w:tcPrChange w:id="1717" w:author="Microsoft account" w:date="2016-03-15T17:58:00Z">
                                    <w:tcPr>
                                      <w:tcW w:w="402" w:type="pct"/>
                                      <w:shd w:val="clear" w:color="auto" w:fill="262626" w:themeFill="text1" w:themeFillTint="D9"/>
                                      <w:noWrap/>
                                      <w:hideMark/>
                                    </w:tcPr>
                                  </w:tcPrChange>
                                </w:tcPr>
                                <w:p w14:paraId="151C06EE" w14:textId="232A7ED7" w:rsidR="00461573" w:rsidRPr="00451452" w:rsidDel="00461573" w:rsidRDefault="00461573" w:rsidP="00714D3D">
                                  <w:pPr>
                                    <w:rPr>
                                      <w:del w:id="1718" w:author="Microsoft account" w:date="2016-03-15T17:58:00Z"/>
                                      <w:rFonts w:ascii="Times New Roman" w:eastAsia="Times New Roman" w:hAnsi="Times New Roman" w:cs="Times New Roman"/>
                                      <w:b/>
                                      <w:color w:val="FFFFFF" w:themeColor="background1"/>
                                      <w:lang w:eastAsia="en-AU"/>
                                    </w:rPr>
                                  </w:pPr>
                                  <w:del w:id="1719" w:author="Microsoft account" w:date="2016-03-15T17:58:00Z">
                                    <w:r w:rsidRPr="00451452" w:rsidDel="00461573">
                                      <w:rPr>
                                        <w:rFonts w:ascii="Times New Roman" w:eastAsia="Times New Roman" w:hAnsi="Times New Roman" w:cs="Times New Roman"/>
                                        <w:b/>
                                        <w:color w:val="FFFFFF" w:themeColor="background1"/>
                                        <w:lang w:eastAsia="en-AU"/>
                                      </w:rPr>
                                      <w:delText>Jun</w:delText>
                                    </w:r>
                                  </w:del>
                                </w:p>
                              </w:tc>
                              <w:tc>
                                <w:tcPr>
                                  <w:tcW w:w="314" w:type="pct"/>
                                  <w:shd w:val="clear" w:color="auto" w:fill="262626" w:themeFill="text1" w:themeFillTint="D9"/>
                                  <w:noWrap/>
                                  <w:hideMark/>
                                  <w:tcPrChange w:id="1720" w:author="Microsoft account" w:date="2016-03-15T17:58:00Z">
                                    <w:tcPr>
                                      <w:tcW w:w="320" w:type="pct"/>
                                      <w:shd w:val="clear" w:color="auto" w:fill="262626" w:themeFill="text1" w:themeFillTint="D9"/>
                                      <w:noWrap/>
                                      <w:hideMark/>
                                    </w:tcPr>
                                  </w:tcPrChange>
                                </w:tcPr>
                                <w:p w14:paraId="6F42A5EF" w14:textId="3050C331" w:rsidR="00461573" w:rsidRPr="00451452" w:rsidDel="00461573" w:rsidRDefault="00461573" w:rsidP="00714D3D">
                                  <w:pPr>
                                    <w:rPr>
                                      <w:del w:id="1721" w:author="Microsoft account" w:date="2016-03-15T17:58:00Z"/>
                                      <w:rFonts w:ascii="Times New Roman" w:eastAsia="Times New Roman" w:hAnsi="Times New Roman" w:cs="Times New Roman"/>
                                      <w:b/>
                                      <w:color w:val="FFFFFF" w:themeColor="background1"/>
                                      <w:lang w:eastAsia="en-AU"/>
                                    </w:rPr>
                                  </w:pPr>
                                  <w:del w:id="1722" w:author="Microsoft account" w:date="2016-03-15T17:58:00Z">
                                    <w:r w:rsidRPr="00451452" w:rsidDel="00461573">
                                      <w:rPr>
                                        <w:rFonts w:ascii="Times New Roman" w:eastAsia="Times New Roman" w:hAnsi="Times New Roman" w:cs="Times New Roman"/>
                                        <w:b/>
                                        <w:color w:val="FFFFFF" w:themeColor="background1"/>
                                        <w:lang w:eastAsia="en-AU"/>
                                      </w:rPr>
                                      <w:delText>Jul</w:delText>
                                    </w:r>
                                  </w:del>
                                </w:p>
                              </w:tc>
                              <w:tc>
                                <w:tcPr>
                                  <w:tcW w:w="392" w:type="pct"/>
                                  <w:shd w:val="clear" w:color="auto" w:fill="262626" w:themeFill="text1" w:themeFillTint="D9"/>
                                  <w:noWrap/>
                                  <w:hideMark/>
                                  <w:tcPrChange w:id="1723" w:author="Microsoft account" w:date="2016-03-15T17:58:00Z">
                                    <w:tcPr>
                                      <w:tcW w:w="398" w:type="pct"/>
                                      <w:shd w:val="clear" w:color="auto" w:fill="262626" w:themeFill="text1" w:themeFillTint="D9"/>
                                      <w:noWrap/>
                                      <w:hideMark/>
                                    </w:tcPr>
                                  </w:tcPrChange>
                                </w:tcPr>
                                <w:p w14:paraId="6AE4BAFB" w14:textId="255CF469" w:rsidR="00461573" w:rsidRPr="00451452" w:rsidDel="00461573" w:rsidRDefault="00461573" w:rsidP="00714D3D">
                                  <w:pPr>
                                    <w:rPr>
                                      <w:del w:id="1724" w:author="Microsoft account" w:date="2016-03-15T17:58:00Z"/>
                                      <w:rFonts w:ascii="Times New Roman" w:eastAsia="Times New Roman" w:hAnsi="Times New Roman" w:cs="Times New Roman"/>
                                      <w:b/>
                                      <w:color w:val="FFFFFF" w:themeColor="background1"/>
                                      <w:lang w:eastAsia="en-AU"/>
                                    </w:rPr>
                                  </w:pPr>
                                  <w:del w:id="1725" w:author="Microsoft account" w:date="2016-03-15T17:58:00Z">
                                    <w:r w:rsidRPr="00451452" w:rsidDel="00461573">
                                      <w:rPr>
                                        <w:rFonts w:ascii="Times New Roman" w:eastAsia="Times New Roman" w:hAnsi="Times New Roman" w:cs="Times New Roman"/>
                                        <w:b/>
                                        <w:color w:val="FFFFFF" w:themeColor="background1"/>
                                        <w:lang w:eastAsia="en-AU"/>
                                      </w:rPr>
                                      <w:delText>Aug</w:delText>
                                    </w:r>
                                  </w:del>
                                </w:p>
                              </w:tc>
                              <w:tc>
                                <w:tcPr>
                                  <w:tcW w:w="392" w:type="pct"/>
                                  <w:shd w:val="clear" w:color="auto" w:fill="262626" w:themeFill="text1" w:themeFillTint="D9"/>
                                  <w:noWrap/>
                                  <w:hideMark/>
                                  <w:tcPrChange w:id="1726" w:author="Microsoft account" w:date="2016-03-15T17:58:00Z">
                                    <w:tcPr>
                                      <w:tcW w:w="398" w:type="pct"/>
                                      <w:shd w:val="clear" w:color="auto" w:fill="262626" w:themeFill="text1" w:themeFillTint="D9"/>
                                      <w:noWrap/>
                                      <w:hideMark/>
                                    </w:tcPr>
                                  </w:tcPrChange>
                                </w:tcPr>
                                <w:p w14:paraId="63E62472" w14:textId="7A19302A" w:rsidR="00461573" w:rsidRPr="00451452" w:rsidDel="00461573" w:rsidRDefault="00461573" w:rsidP="00714D3D">
                                  <w:pPr>
                                    <w:rPr>
                                      <w:del w:id="1727" w:author="Microsoft account" w:date="2016-03-15T17:58:00Z"/>
                                      <w:rFonts w:ascii="Times New Roman" w:eastAsia="Times New Roman" w:hAnsi="Times New Roman" w:cs="Times New Roman"/>
                                      <w:b/>
                                      <w:color w:val="FFFFFF" w:themeColor="background1"/>
                                      <w:lang w:eastAsia="en-AU"/>
                                    </w:rPr>
                                  </w:pPr>
                                  <w:del w:id="1728" w:author="Microsoft account" w:date="2016-03-15T17:58:00Z">
                                    <w:r w:rsidRPr="00451452" w:rsidDel="00461573">
                                      <w:rPr>
                                        <w:rFonts w:ascii="Times New Roman" w:eastAsia="Times New Roman" w:hAnsi="Times New Roman" w:cs="Times New Roman"/>
                                        <w:b/>
                                        <w:color w:val="FFFFFF" w:themeColor="background1"/>
                                        <w:lang w:eastAsia="en-AU"/>
                                      </w:rPr>
                                      <w:delText>Sep</w:delText>
                                    </w:r>
                                  </w:del>
                                </w:p>
                              </w:tc>
                              <w:tc>
                                <w:tcPr>
                                  <w:tcW w:w="387" w:type="pct"/>
                                  <w:shd w:val="clear" w:color="auto" w:fill="262626" w:themeFill="text1" w:themeFillTint="D9"/>
                                  <w:noWrap/>
                                  <w:hideMark/>
                                  <w:tcPrChange w:id="1729" w:author="Microsoft account" w:date="2016-03-15T17:58:00Z">
                                    <w:tcPr>
                                      <w:tcW w:w="394" w:type="pct"/>
                                      <w:shd w:val="clear" w:color="auto" w:fill="262626" w:themeFill="text1" w:themeFillTint="D9"/>
                                      <w:noWrap/>
                                      <w:hideMark/>
                                    </w:tcPr>
                                  </w:tcPrChange>
                                </w:tcPr>
                                <w:p w14:paraId="0F110D99" w14:textId="3359BB29" w:rsidR="00461573" w:rsidRPr="00451452" w:rsidDel="00461573" w:rsidRDefault="00461573" w:rsidP="00714D3D">
                                  <w:pPr>
                                    <w:rPr>
                                      <w:del w:id="1730" w:author="Microsoft account" w:date="2016-03-15T17:58:00Z"/>
                                      <w:rFonts w:ascii="Times New Roman" w:eastAsia="Times New Roman" w:hAnsi="Times New Roman" w:cs="Times New Roman"/>
                                      <w:b/>
                                      <w:color w:val="FFFFFF" w:themeColor="background1"/>
                                      <w:lang w:eastAsia="en-AU"/>
                                    </w:rPr>
                                  </w:pPr>
                                  <w:del w:id="1731" w:author="Microsoft account" w:date="2016-03-15T17:58:00Z">
                                    <w:r w:rsidRPr="00451452" w:rsidDel="00461573">
                                      <w:rPr>
                                        <w:rFonts w:ascii="Times New Roman" w:eastAsia="Times New Roman" w:hAnsi="Times New Roman" w:cs="Times New Roman"/>
                                        <w:b/>
                                        <w:color w:val="FFFFFF" w:themeColor="background1"/>
                                        <w:lang w:eastAsia="en-AU"/>
                                      </w:rPr>
                                      <w:delText>Oct</w:delText>
                                    </w:r>
                                  </w:del>
                                </w:p>
                              </w:tc>
                            </w:tr>
                            <w:tr w:rsidR="00461573" w:rsidRPr="00451452" w:rsidDel="00461573" w14:paraId="6DC34FD9" w14:textId="5CB93DFC" w:rsidTr="00461573">
                              <w:trPr>
                                <w:trHeight w:val="340"/>
                                <w:del w:id="1732" w:author="Microsoft account" w:date="2016-03-15T17:58:00Z"/>
                                <w:trPrChange w:id="1733" w:author="Microsoft account" w:date="2016-03-15T17:58:00Z">
                                  <w:trPr>
                                    <w:trHeight w:val="340"/>
                                  </w:trPr>
                                </w:trPrChange>
                              </w:trPr>
                              <w:tc>
                                <w:tcPr>
                                  <w:tcW w:w="5000" w:type="pct"/>
                                  <w:gridSpan w:val="10"/>
                                  <w:noWrap/>
                                  <w:hideMark/>
                                  <w:tcPrChange w:id="1734" w:author="Microsoft account" w:date="2016-03-15T17:58:00Z">
                                    <w:tcPr>
                                      <w:tcW w:w="5000" w:type="pct"/>
                                      <w:gridSpan w:val="10"/>
                                      <w:noWrap/>
                                      <w:hideMark/>
                                    </w:tcPr>
                                  </w:tcPrChange>
                                </w:tcPr>
                                <w:p w14:paraId="5E0B2CD2" w14:textId="58A212D4" w:rsidR="00461573" w:rsidRPr="00451452" w:rsidDel="00461573" w:rsidRDefault="00461573" w:rsidP="00451452">
                                  <w:pPr>
                                    <w:pStyle w:val="NoSpacing"/>
                                    <w:spacing w:line="276" w:lineRule="auto"/>
                                    <w:rPr>
                                      <w:del w:id="1735" w:author="Microsoft account" w:date="2016-03-15T17:58:00Z"/>
                                      <w:rFonts w:ascii="Times New Roman" w:hAnsi="Times New Roman" w:cs="Times New Roman"/>
                                      <w:b/>
                                    </w:rPr>
                                  </w:pPr>
                                  <w:del w:id="1736" w:author="Microsoft account" w:date="2016-03-15T17:58:00Z">
                                    <w:r w:rsidRPr="00451452" w:rsidDel="00461573">
                                      <w:rPr>
                                        <w:rFonts w:ascii="Times New Roman" w:hAnsi="Times New Roman" w:cs="Times New Roman"/>
                                        <w:b/>
                                      </w:rPr>
                                      <w:delText>Aim 1</w:delText>
                                    </w:r>
                                  </w:del>
                                </w:p>
                              </w:tc>
                            </w:tr>
                            <w:tr w:rsidR="00461573" w:rsidRPr="00451452" w:rsidDel="00461573" w14:paraId="28893B3C" w14:textId="0081CD2E" w:rsidTr="00461573">
                              <w:trPr>
                                <w:trHeight w:val="340"/>
                                <w:del w:id="1737" w:author="Microsoft account" w:date="2016-03-15T17:58:00Z"/>
                                <w:trPrChange w:id="1738" w:author="Microsoft account" w:date="2016-03-15T17:58:00Z">
                                  <w:trPr>
                                    <w:trHeight w:val="340"/>
                                  </w:trPr>
                                </w:trPrChange>
                              </w:trPr>
                              <w:tc>
                                <w:tcPr>
                                  <w:tcW w:w="2014" w:type="pct"/>
                                  <w:noWrap/>
                                  <w:hideMark/>
                                  <w:tcPrChange w:id="1739" w:author="Microsoft account" w:date="2016-03-15T17:58:00Z">
                                    <w:tcPr>
                                      <w:tcW w:w="2021" w:type="pct"/>
                                      <w:noWrap/>
                                      <w:hideMark/>
                                    </w:tcPr>
                                  </w:tcPrChange>
                                </w:tcPr>
                                <w:p w14:paraId="78DB36AF" w14:textId="498BC6C3" w:rsidR="00461573" w:rsidRPr="00451452" w:rsidDel="00461573" w:rsidRDefault="00461573" w:rsidP="00451452">
                                  <w:pPr>
                                    <w:pStyle w:val="NoSpacing"/>
                                    <w:spacing w:line="276" w:lineRule="auto"/>
                                    <w:rPr>
                                      <w:del w:id="1740" w:author="Microsoft account" w:date="2016-03-15T17:58:00Z"/>
                                      <w:rFonts w:ascii="Times New Roman" w:hAnsi="Times New Roman" w:cs="Times New Roman"/>
                                    </w:rPr>
                                  </w:pPr>
                                  <w:del w:id="1741" w:author="Microsoft account" w:date="2016-03-15T17:58:00Z">
                                    <w:r w:rsidRPr="00451452" w:rsidDel="00461573">
                                      <w:rPr>
                                        <w:rFonts w:ascii="Times New Roman" w:hAnsi="Times New Roman" w:cs="Times New Roman"/>
                                      </w:rPr>
                                      <w:delText>miRNA-seq Analysis</w:delText>
                                    </w:r>
                                  </w:del>
                                </w:p>
                              </w:tc>
                              <w:tc>
                                <w:tcPr>
                                  <w:tcW w:w="365" w:type="pct"/>
                                  <w:shd w:val="clear" w:color="auto" w:fill="000000" w:themeFill="text1"/>
                                  <w:noWrap/>
                                  <w:hideMark/>
                                  <w:tcPrChange w:id="1742" w:author="Microsoft account" w:date="2016-03-15T17:58:00Z">
                                    <w:tcPr>
                                      <w:tcW w:w="343" w:type="pct"/>
                                      <w:shd w:val="clear" w:color="auto" w:fill="000000" w:themeFill="text1"/>
                                      <w:noWrap/>
                                      <w:hideMark/>
                                    </w:tcPr>
                                  </w:tcPrChange>
                                </w:tcPr>
                                <w:p w14:paraId="0CCDC559" w14:textId="1254F4FE" w:rsidR="00461573" w:rsidRPr="00451452" w:rsidDel="00461573" w:rsidRDefault="00461573" w:rsidP="00451452">
                                  <w:pPr>
                                    <w:pStyle w:val="NoSpacing"/>
                                    <w:spacing w:line="276" w:lineRule="auto"/>
                                    <w:rPr>
                                      <w:del w:id="1743" w:author="Microsoft account" w:date="2016-03-15T17:58:00Z"/>
                                      <w:rFonts w:ascii="Times New Roman" w:hAnsi="Times New Roman" w:cs="Times New Roman"/>
                                      <w:highlight w:val="black"/>
                                    </w:rPr>
                                  </w:pPr>
                                  <w:del w:id="1744" w:author="Microsoft account" w:date="2016-03-15T17:58:00Z">
                                    <w:r w:rsidRPr="00451452" w:rsidDel="00461573">
                                      <w:rPr>
                                        <w:rFonts w:ascii="Times New Roman" w:hAnsi="Times New Roman" w:cs="Times New Roman"/>
                                        <w:highlight w:val="black"/>
                                      </w:rPr>
                                      <w:delText> </w:delText>
                                    </w:r>
                                  </w:del>
                                </w:p>
                              </w:tc>
                              <w:tc>
                                <w:tcPr>
                                  <w:tcW w:w="344" w:type="pct"/>
                                  <w:shd w:val="clear" w:color="auto" w:fill="FFFFFF" w:themeFill="background1"/>
                                  <w:noWrap/>
                                  <w:hideMark/>
                                  <w:tcPrChange w:id="1745" w:author="Microsoft account" w:date="2016-03-15T17:58:00Z">
                                    <w:tcPr>
                                      <w:tcW w:w="314" w:type="pct"/>
                                      <w:shd w:val="clear" w:color="auto" w:fill="FFFFFF" w:themeFill="background1"/>
                                      <w:noWrap/>
                                      <w:hideMark/>
                                    </w:tcPr>
                                  </w:tcPrChange>
                                </w:tcPr>
                                <w:p w14:paraId="4D189EDA" w14:textId="6047790E" w:rsidR="00461573" w:rsidRPr="00451452" w:rsidDel="00461573" w:rsidRDefault="00461573" w:rsidP="00451452">
                                  <w:pPr>
                                    <w:pStyle w:val="NoSpacing"/>
                                    <w:spacing w:line="276" w:lineRule="auto"/>
                                    <w:rPr>
                                      <w:del w:id="1746" w:author="Microsoft account" w:date="2016-03-15T17:58:00Z"/>
                                      <w:rFonts w:ascii="Times New Roman" w:hAnsi="Times New Roman" w:cs="Times New Roman"/>
                                      <w:highlight w:val="black"/>
                                    </w:rPr>
                                  </w:pPr>
                                </w:p>
                              </w:tc>
                              <w:tc>
                                <w:tcPr>
                                  <w:tcW w:w="351" w:type="pct"/>
                                  <w:noWrap/>
                                  <w:hideMark/>
                                  <w:tcPrChange w:id="1747" w:author="Microsoft account" w:date="2016-03-15T17:58:00Z">
                                    <w:tcPr>
                                      <w:tcW w:w="357" w:type="pct"/>
                                      <w:noWrap/>
                                      <w:hideMark/>
                                    </w:tcPr>
                                  </w:tcPrChange>
                                </w:tcPr>
                                <w:p w14:paraId="449301E3" w14:textId="30FC048C" w:rsidR="00461573" w:rsidRPr="00451452" w:rsidDel="00461573" w:rsidRDefault="00461573" w:rsidP="00451452">
                                  <w:pPr>
                                    <w:spacing w:line="276" w:lineRule="auto"/>
                                    <w:rPr>
                                      <w:del w:id="1748" w:author="Microsoft account" w:date="2016-03-15T17:58:00Z"/>
                                      <w:rFonts w:ascii="Times New Roman" w:eastAsia="Times New Roman" w:hAnsi="Times New Roman" w:cs="Times New Roman"/>
                                      <w:sz w:val="20"/>
                                      <w:szCs w:val="20"/>
                                      <w:lang w:eastAsia="en-AU"/>
                                    </w:rPr>
                                  </w:pPr>
                                </w:p>
                              </w:tc>
                              <w:tc>
                                <w:tcPr>
                                  <w:tcW w:w="442" w:type="pct"/>
                                  <w:gridSpan w:val="2"/>
                                  <w:noWrap/>
                                  <w:hideMark/>
                                  <w:tcPrChange w:id="1749" w:author="Microsoft account" w:date="2016-03-15T17:58:00Z">
                                    <w:tcPr>
                                      <w:tcW w:w="456" w:type="pct"/>
                                      <w:gridSpan w:val="2"/>
                                      <w:noWrap/>
                                      <w:hideMark/>
                                    </w:tcPr>
                                  </w:tcPrChange>
                                </w:tcPr>
                                <w:p w14:paraId="56BC427F" w14:textId="4F474F5E" w:rsidR="00461573" w:rsidRPr="00451452" w:rsidDel="00461573" w:rsidRDefault="00461573" w:rsidP="00451452">
                                  <w:pPr>
                                    <w:spacing w:line="276" w:lineRule="auto"/>
                                    <w:rPr>
                                      <w:del w:id="1750" w:author="Microsoft account" w:date="2016-03-15T17:58:00Z"/>
                                      <w:rFonts w:ascii="Times New Roman" w:eastAsia="Times New Roman" w:hAnsi="Times New Roman" w:cs="Times New Roman"/>
                                      <w:sz w:val="20"/>
                                      <w:szCs w:val="20"/>
                                      <w:lang w:eastAsia="en-AU"/>
                                    </w:rPr>
                                  </w:pPr>
                                </w:p>
                              </w:tc>
                              <w:tc>
                                <w:tcPr>
                                  <w:tcW w:w="314" w:type="pct"/>
                                  <w:noWrap/>
                                  <w:hideMark/>
                                  <w:tcPrChange w:id="1751" w:author="Microsoft account" w:date="2016-03-15T17:58:00Z">
                                    <w:tcPr>
                                      <w:tcW w:w="320" w:type="pct"/>
                                      <w:noWrap/>
                                      <w:hideMark/>
                                    </w:tcPr>
                                  </w:tcPrChange>
                                </w:tcPr>
                                <w:p w14:paraId="0F4FE499" w14:textId="7DBCA130" w:rsidR="00461573" w:rsidRPr="00451452" w:rsidDel="00461573" w:rsidRDefault="00461573" w:rsidP="00451452">
                                  <w:pPr>
                                    <w:spacing w:line="276" w:lineRule="auto"/>
                                    <w:rPr>
                                      <w:del w:id="1752" w:author="Microsoft account" w:date="2016-03-15T17:58:00Z"/>
                                      <w:rFonts w:ascii="Times New Roman" w:eastAsia="Times New Roman" w:hAnsi="Times New Roman" w:cs="Times New Roman"/>
                                      <w:sz w:val="20"/>
                                      <w:szCs w:val="20"/>
                                      <w:lang w:eastAsia="en-AU"/>
                                    </w:rPr>
                                  </w:pPr>
                                </w:p>
                              </w:tc>
                              <w:tc>
                                <w:tcPr>
                                  <w:tcW w:w="392" w:type="pct"/>
                                  <w:noWrap/>
                                  <w:hideMark/>
                                  <w:tcPrChange w:id="1753" w:author="Microsoft account" w:date="2016-03-15T17:58:00Z">
                                    <w:tcPr>
                                      <w:tcW w:w="398" w:type="pct"/>
                                      <w:noWrap/>
                                      <w:hideMark/>
                                    </w:tcPr>
                                  </w:tcPrChange>
                                </w:tcPr>
                                <w:p w14:paraId="070168A0" w14:textId="488098B0" w:rsidR="00461573" w:rsidRPr="00451452" w:rsidDel="00461573" w:rsidRDefault="00461573" w:rsidP="00451452">
                                  <w:pPr>
                                    <w:spacing w:line="276" w:lineRule="auto"/>
                                    <w:rPr>
                                      <w:del w:id="1754" w:author="Microsoft account" w:date="2016-03-15T17:58:00Z"/>
                                      <w:rFonts w:ascii="Times New Roman" w:eastAsia="Times New Roman" w:hAnsi="Times New Roman" w:cs="Times New Roman"/>
                                      <w:sz w:val="20"/>
                                      <w:szCs w:val="20"/>
                                      <w:lang w:eastAsia="en-AU"/>
                                    </w:rPr>
                                  </w:pPr>
                                </w:p>
                              </w:tc>
                              <w:tc>
                                <w:tcPr>
                                  <w:tcW w:w="392" w:type="pct"/>
                                  <w:noWrap/>
                                  <w:hideMark/>
                                  <w:tcPrChange w:id="1755" w:author="Microsoft account" w:date="2016-03-15T17:58:00Z">
                                    <w:tcPr>
                                      <w:tcW w:w="398" w:type="pct"/>
                                      <w:noWrap/>
                                      <w:hideMark/>
                                    </w:tcPr>
                                  </w:tcPrChange>
                                </w:tcPr>
                                <w:p w14:paraId="5C176796" w14:textId="086E614C" w:rsidR="00461573" w:rsidRPr="00451452" w:rsidDel="00461573" w:rsidRDefault="00461573" w:rsidP="00714D3D">
                                  <w:pPr>
                                    <w:rPr>
                                      <w:del w:id="1756" w:author="Microsoft account" w:date="2016-03-15T17:58:00Z"/>
                                      <w:rFonts w:ascii="Times New Roman" w:eastAsia="Times New Roman" w:hAnsi="Times New Roman" w:cs="Times New Roman"/>
                                      <w:sz w:val="20"/>
                                      <w:szCs w:val="20"/>
                                      <w:lang w:eastAsia="en-AU"/>
                                    </w:rPr>
                                  </w:pPr>
                                </w:p>
                              </w:tc>
                              <w:tc>
                                <w:tcPr>
                                  <w:tcW w:w="387" w:type="pct"/>
                                  <w:noWrap/>
                                  <w:hideMark/>
                                  <w:tcPrChange w:id="1757" w:author="Microsoft account" w:date="2016-03-15T17:58:00Z">
                                    <w:tcPr>
                                      <w:tcW w:w="394" w:type="pct"/>
                                      <w:noWrap/>
                                      <w:hideMark/>
                                    </w:tcPr>
                                  </w:tcPrChange>
                                </w:tcPr>
                                <w:p w14:paraId="08EDDECE" w14:textId="0D974D6B" w:rsidR="00461573" w:rsidRPr="00451452" w:rsidDel="00461573" w:rsidRDefault="00461573" w:rsidP="00714D3D">
                                  <w:pPr>
                                    <w:rPr>
                                      <w:del w:id="1758" w:author="Microsoft account" w:date="2016-03-15T17:58:00Z"/>
                                      <w:rFonts w:ascii="Times New Roman" w:eastAsia="Times New Roman" w:hAnsi="Times New Roman" w:cs="Times New Roman"/>
                                      <w:sz w:val="20"/>
                                      <w:szCs w:val="20"/>
                                      <w:lang w:eastAsia="en-AU"/>
                                    </w:rPr>
                                  </w:pPr>
                                </w:p>
                              </w:tc>
                            </w:tr>
                            <w:tr w:rsidR="00461573" w:rsidRPr="00451452" w:rsidDel="00461573" w14:paraId="667E68B3" w14:textId="11E9B66F" w:rsidTr="00461573">
                              <w:trPr>
                                <w:trHeight w:val="340"/>
                                <w:del w:id="1759" w:author="Microsoft account" w:date="2016-03-15T17:58:00Z"/>
                                <w:trPrChange w:id="1760" w:author="Microsoft account" w:date="2016-03-15T17:58:00Z">
                                  <w:trPr>
                                    <w:trHeight w:val="340"/>
                                  </w:trPr>
                                </w:trPrChange>
                              </w:trPr>
                              <w:tc>
                                <w:tcPr>
                                  <w:tcW w:w="2014" w:type="pct"/>
                                  <w:noWrap/>
                                  <w:hideMark/>
                                  <w:tcPrChange w:id="1761" w:author="Microsoft account" w:date="2016-03-15T17:58:00Z">
                                    <w:tcPr>
                                      <w:tcW w:w="2021" w:type="pct"/>
                                      <w:noWrap/>
                                      <w:hideMark/>
                                    </w:tcPr>
                                  </w:tcPrChange>
                                </w:tcPr>
                                <w:p w14:paraId="33B241B1" w14:textId="0EA8FFE2" w:rsidR="00461573" w:rsidRPr="00451452" w:rsidDel="00461573" w:rsidRDefault="00461573" w:rsidP="00451452">
                                  <w:pPr>
                                    <w:pStyle w:val="NoSpacing"/>
                                    <w:spacing w:line="276" w:lineRule="auto"/>
                                    <w:rPr>
                                      <w:del w:id="1762" w:author="Microsoft account" w:date="2016-03-15T17:58:00Z"/>
                                      <w:rFonts w:ascii="Times New Roman" w:hAnsi="Times New Roman" w:cs="Times New Roman"/>
                                    </w:rPr>
                                  </w:pPr>
                                  <w:del w:id="1763" w:author="Microsoft account" w:date="2016-03-15T17:58:00Z">
                                    <w:r w:rsidRPr="00451452" w:rsidDel="00461573">
                                      <w:rPr>
                                        <w:rFonts w:ascii="Times New Roman" w:hAnsi="Times New Roman" w:cs="Times New Roman"/>
                                      </w:rPr>
                                      <w:delText>RT-qPCR</w:delText>
                                    </w:r>
                                  </w:del>
                                </w:p>
                              </w:tc>
                              <w:tc>
                                <w:tcPr>
                                  <w:tcW w:w="365" w:type="pct"/>
                                  <w:noWrap/>
                                  <w:hideMark/>
                                  <w:tcPrChange w:id="1764" w:author="Microsoft account" w:date="2016-03-15T17:58:00Z">
                                    <w:tcPr>
                                      <w:tcW w:w="343" w:type="pct"/>
                                      <w:noWrap/>
                                      <w:hideMark/>
                                    </w:tcPr>
                                  </w:tcPrChange>
                                </w:tcPr>
                                <w:p w14:paraId="588EF56C" w14:textId="046D2DFD" w:rsidR="00461573" w:rsidRPr="00451452" w:rsidDel="00461573" w:rsidRDefault="00461573" w:rsidP="00451452">
                                  <w:pPr>
                                    <w:pStyle w:val="NoSpacing"/>
                                    <w:spacing w:line="276" w:lineRule="auto"/>
                                    <w:rPr>
                                      <w:del w:id="1765" w:author="Microsoft account" w:date="2016-03-15T17:58:00Z"/>
                                      <w:rFonts w:ascii="Times New Roman" w:hAnsi="Times New Roman" w:cs="Times New Roman"/>
                                    </w:rPr>
                                  </w:pPr>
                                </w:p>
                              </w:tc>
                              <w:tc>
                                <w:tcPr>
                                  <w:tcW w:w="344" w:type="pct"/>
                                  <w:shd w:val="clear" w:color="auto" w:fill="000000" w:themeFill="text1"/>
                                  <w:noWrap/>
                                  <w:hideMark/>
                                  <w:tcPrChange w:id="1766" w:author="Microsoft account" w:date="2016-03-15T17:58:00Z">
                                    <w:tcPr>
                                      <w:tcW w:w="314" w:type="pct"/>
                                      <w:shd w:val="clear" w:color="auto" w:fill="000000" w:themeFill="text1"/>
                                      <w:noWrap/>
                                      <w:hideMark/>
                                    </w:tcPr>
                                  </w:tcPrChange>
                                </w:tcPr>
                                <w:p w14:paraId="7F6A0D11" w14:textId="6B89FA51" w:rsidR="00461573" w:rsidRPr="00451452" w:rsidDel="00461573" w:rsidRDefault="00461573" w:rsidP="00451452">
                                  <w:pPr>
                                    <w:pStyle w:val="NoSpacing"/>
                                    <w:spacing w:line="276" w:lineRule="auto"/>
                                    <w:rPr>
                                      <w:del w:id="1767" w:author="Microsoft account" w:date="2016-03-15T17:58:00Z"/>
                                      <w:rFonts w:ascii="Times New Roman" w:hAnsi="Times New Roman" w:cs="Times New Roman"/>
                                    </w:rPr>
                                  </w:pPr>
                                  <w:del w:id="1768" w:author="Microsoft account" w:date="2016-03-15T17:58:00Z">
                                    <w:r w:rsidRPr="00451452" w:rsidDel="00461573">
                                      <w:rPr>
                                        <w:rFonts w:ascii="Times New Roman" w:hAnsi="Times New Roman" w:cs="Times New Roman"/>
                                      </w:rPr>
                                      <w:delText> </w:delText>
                                    </w:r>
                                  </w:del>
                                </w:p>
                              </w:tc>
                              <w:tc>
                                <w:tcPr>
                                  <w:tcW w:w="351" w:type="pct"/>
                                  <w:noWrap/>
                                  <w:hideMark/>
                                  <w:tcPrChange w:id="1769" w:author="Microsoft account" w:date="2016-03-15T17:58:00Z">
                                    <w:tcPr>
                                      <w:tcW w:w="357" w:type="pct"/>
                                      <w:noWrap/>
                                      <w:hideMark/>
                                    </w:tcPr>
                                  </w:tcPrChange>
                                </w:tcPr>
                                <w:p w14:paraId="22844767" w14:textId="2754EED9" w:rsidR="00461573" w:rsidRPr="00451452" w:rsidDel="00461573" w:rsidRDefault="00461573" w:rsidP="00451452">
                                  <w:pPr>
                                    <w:spacing w:line="276" w:lineRule="auto"/>
                                    <w:rPr>
                                      <w:del w:id="1770" w:author="Microsoft account" w:date="2016-03-15T17:58:00Z"/>
                                      <w:rFonts w:ascii="Times New Roman" w:eastAsia="Times New Roman" w:hAnsi="Times New Roman" w:cs="Times New Roman"/>
                                      <w:color w:val="000000"/>
                                      <w:lang w:eastAsia="en-AU"/>
                                    </w:rPr>
                                  </w:pPr>
                                </w:p>
                              </w:tc>
                              <w:tc>
                                <w:tcPr>
                                  <w:tcW w:w="442" w:type="pct"/>
                                  <w:gridSpan w:val="2"/>
                                  <w:noWrap/>
                                  <w:hideMark/>
                                  <w:tcPrChange w:id="1771" w:author="Microsoft account" w:date="2016-03-15T17:58:00Z">
                                    <w:tcPr>
                                      <w:tcW w:w="456" w:type="pct"/>
                                      <w:gridSpan w:val="2"/>
                                      <w:noWrap/>
                                      <w:hideMark/>
                                    </w:tcPr>
                                  </w:tcPrChange>
                                </w:tcPr>
                                <w:p w14:paraId="47B40891" w14:textId="005BCEFB" w:rsidR="00461573" w:rsidRPr="00451452" w:rsidDel="00461573" w:rsidRDefault="00461573" w:rsidP="00451452">
                                  <w:pPr>
                                    <w:spacing w:line="276" w:lineRule="auto"/>
                                    <w:rPr>
                                      <w:del w:id="1772" w:author="Microsoft account" w:date="2016-03-15T17:58:00Z"/>
                                      <w:rFonts w:ascii="Times New Roman" w:eastAsia="Times New Roman" w:hAnsi="Times New Roman" w:cs="Times New Roman"/>
                                      <w:sz w:val="20"/>
                                      <w:szCs w:val="20"/>
                                      <w:lang w:eastAsia="en-AU"/>
                                    </w:rPr>
                                  </w:pPr>
                                </w:p>
                              </w:tc>
                              <w:tc>
                                <w:tcPr>
                                  <w:tcW w:w="314" w:type="pct"/>
                                  <w:noWrap/>
                                  <w:hideMark/>
                                  <w:tcPrChange w:id="1773" w:author="Microsoft account" w:date="2016-03-15T17:58:00Z">
                                    <w:tcPr>
                                      <w:tcW w:w="320" w:type="pct"/>
                                      <w:noWrap/>
                                      <w:hideMark/>
                                    </w:tcPr>
                                  </w:tcPrChange>
                                </w:tcPr>
                                <w:p w14:paraId="60B98DD2" w14:textId="5D2025FC" w:rsidR="00461573" w:rsidRPr="00451452" w:rsidDel="00461573" w:rsidRDefault="00461573" w:rsidP="00451452">
                                  <w:pPr>
                                    <w:spacing w:line="276" w:lineRule="auto"/>
                                    <w:rPr>
                                      <w:del w:id="1774" w:author="Microsoft account" w:date="2016-03-15T17:58:00Z"/>
                                      <w:rFonts w:ascii="Times New Roman" w:eastAsia="Times New Roman" w:hAnsi="Times New Roman" w:cs="Times New Roman"/>
                                      <w:sz w:val="20"/>
                                      <w:szCs w:val="20"/>
                                      <w:lang w:eastAsia="en-AU"/>
                                    </w:rPr>
                                  </w:pPr>
                                </w:p>
                              </w:tc>
                              <w:tc>
                                <w:tcPr>
                                  <w:tcW w:w="392" w:type="pct"/>
                                  <w:noWrap/>
                                  <w:hideMark/>
                                  <w:tcPrChange w:id="1775" w:author="Microsoft account" w:date="2016-03-15T17:58:00Z">
                                    <w:tcPr>
                                      <w:tcW w:w="398" w:type="pct"/>
                                      <w:noWrap/>
                                      <w:hideMark/>
                                    </w:tcPr>
                                  </w:tcPrChange>
                                </w:tcPr>
                                <w:p w14:paraId="4982A7C0" w14:textId="355E143C" w:rsidR="00461573" w:rsidRPr="00451452" w:rsidDel="00461573" w:rsidRDefault="00461573" w:rsidP="00451452">
                                  <w:pPr>
                                    <w:spacing w:line="276" w:lineRule="auto"/>
                                    <w:rPr>
                                      <w:del w:id="1776" w:author="Microsoft account" w:date="2016-03-15T17:58:00Z"/>
                                      <w:rFonts w:ascii="Times New Roman" w:eastAsia="Times New Roman" w:hAnsi="Times New Roman" w:cs="Times New Roman"/>
                                      <w:sz w:val="20"/>
                                      <w:szCs w:val="20"/>
                                      <w:lang w:eastAsia="en-AU"/>
                                    </w:rPr>
                                  </w:pPr>
                                </w:p>
                              </w:tc>
                              <w:tc>
                                <w:tcPr>
                                  <w:tcW w:w="392" w:type="pct"/>
                                  <w:noWrap/>
                                  <w:hideMark/>
                                  <w:tcPrChange w:id="1777" w:author="Microsoft account" w:date="2016-03-15T17:58:00Z">
                                    <w:tcPr>
                                      <w:tcW w:w="398" w:type="pct"/>
                                      <w:noWrap/>
                                      <w:hideMark/>
                                    </w:tcPr>
                                  </w:tcPrChange>
                                </w:tcPr>
                                <w:p w14:paraId="346A5142" w14:textId="753B01EF" w:rsidR="00461573" w:rsidRPr="00451452" w:rsidDel="00461573" w:rsidRDefault="00461573" w:rsidP="00714D3D">
                                  <w:pPr>
                                    <w:rPr>
                                      <w:del w:id="1778" w:author="Microsoft account" w:date="2016-03-15T17:58:00Z"/>
                                      <w:rFonts w:ascii="Times New Roman" w:eastAsia="Times New Roman" w:hAnsi="Times New Roman" w:cs="Times New Roman"/>
                                      <w:sz w:val="20"/>
                                      <w:szCs w:val="20"/>
                                      <w:lang w:eastAsia="en-AU"/>
                                    </w:rPr>
                                  </w:pPr>
                                </w:p>
                              </w:tc>
                              <w:tc>
                                <w:tcPr>
                                  <w:tcW w:w="387" w:type="pct"/>
                                  <w:noWrap/>
                                  <w:hideMark/>
                                  <w:tcPrChange w:id="1779" w:author="Microsoft account" w:date="2016-03-15T17:58:00Z">
                                    <w:tcPr>
                                      <w:tcW w:w="394" w:type="pct"/>
                                      <w:noWrap/>
                                      <w:hideMark/>
                                    </w:tcPr>
                                  </w:tcPrChange>
                                </w:tcPr>
                                <w:p w14:paraId="6DBC2904" w14:textId="73C61A3E" w:rsidR="00461573" w:rsidRPr="00451452" w:rsidDel="00461573" w:rsidRDefault="00461573" w:rsidP="00714D3D">
                                  <w:pPr>
                                    <w:rPr>
                                      <w:del w:id="1780" w:author="Microsoft account" w:date="2016-03-15T17:58:00Z"/>
                                      <w:rFonts w:ascii="Times New Roman" w:eastAsia="Times New Roman" w:hAnsi="Times New Roman" w:cs="Times New Roman"/>
                                      <w:sz w:val="20"/>
                                      <w:szCs w:val="20"/>
                                      <w:lang w:eastAsia="en-AU"/>
                                    </w:rPr>
                                  </w:pPr>
                                </w:p>
                              </w:tc>
                            </w:tr>
                            <w:tr w:rsidR="00461573" w:rsidRPr="00451452" w:rsidDel="00461573" w14:paraId="436E948F" w14:textId="385D2DF8" w:rsidTr="00461573">
                              <w:trPr>
                                <w:trHeight w:val="340"/>
                                <w:del w:id="1781" w:author="Microsoft account" w:date="2016-03-15T17:58:00Z"/>
                                <w:trPrChange w:id="1782" w:author="Microsoft account" w:date="2016-03-15T17:58:00Z">
                                  <w:trPr>
                                    <w:trHeight w:val="340"/>
                                  </w:trPr>
                                </w:trPrChange>
                              </w:trPr>
                              <w:tc>
                                <w:tcPr>
                                  <w:tcW w:w="5000" w:type="pct"/>
                                  <w:gridSpan w:val="10"/>
                                  <w:noWrap/>
                                  <w:hideMark/>
                                  <w:tcPrChange w:id="1783" w:author="Microsoft account" w:date="2016-03-15T17:58:00Z">
                                    <w:tcPr>
                                      <w:tcW w:w="5000" w:type="pct"/>
                                      <w:gridSpan w:val="10"/>
                                      <w:noWrap/>
                                      <w:hideMark/>
                                    </w:tcPr>
                                  </w:tcPrChange>
                                </w:tcPr>
                                <w:p w14:paraId="1A838ABF" w14:textId="4E08882E" w:rsidR="00461573" w:rsidRPr="00451452" w:rsidDel="00461573" w:rsidRDefault="00461573" w:rsidP="00451452">
                                  <w:pPr>
                                    <w:pStyle w:val="NoSpacing"/>
                                    <w:spacing w:line="276" w:lineRule="auto"/>
                                    <w:rPr>
                                      <w:del w:id="1784" w:author="Microsoft account" w:date="2016-03-15T17:58:00Z"/>
                                      <w:rFonts w:ascii="Times New Roman" w:hAnsi="Times New Roman" w:cs="Times New Roman"/>
                                      <w:b/>
                                    </w:rPr>
                                  </w:pPr>
                                  <w:del w:id="1785" w:author="Microsoft account" w:date="2016-03-15T17:58:00Z">
                                    <w:r w:rsidRPr="00451452" w:rsidDel="00461573">
                                      <w:rPr>
                                        <w:rFonts w:ascii="Times New Roman" w:hAnsi="Times New Roman" w:cs="Times New Roman"/>
                                        <w:b/>
                                      </w:rPr>
                                      <w:delText>Aim 2</w:delText>
                                    </w:r>
                                  </w:del>
                                </w:p>
                              </w:tc>
                            </w:tr>
                            <w:tr w:rsidR="00461573" w:rsidRPr="00451452" w:rsidDel="00461573" w14:paraId="01EF1215" w14:textId="47F084D9" w:rsidTr="00461573">
                              <w:trPr>
                                <w:trHeight w:val="340"/>
                                <w:del w:id="1786" w:author="Microsoft account" w:date="2016-03-15T17:58:00Z"/>
                                <w:trPrChange w:id="1787" w:author="Microsoft account" w:date="2016-03-15T17:58:00Z">
                                  <w:trPr>
                                    <w:trHeight w:val="340"/>
                                  </w:trPr>
                                </w:trPrChange>
                              </w:trPr>
                              <w:tc>
                                <w:tcPr>
                                  <w:tcW w:w="2014" w:type="pct"/>
                                  <w:noWrap/>
                                  <w:hideMark/>
                                  <w:tcPrChange w:id="1788" w:author="Microsoft account" w:date="2016-03-15T17:58:00Z">
                                    <w:tcPr>
                                      <w:tcW w:w="2021" w:type="pct"/>
                                      <w:noWrap/>
                                      <w:hideMark/>
                                    </w:tcPr>
                                  </w:tcPrChange>
                                </w:tcPr>
                                <w:p w14:paraId="0445FD42" w14:textId="69B95417" w:rsidR="00461573" w:rsidRPr="00451452" w:rsidDel="00461573" w:rsidRDefault="00461573" w:rsidP="00451452">
                                  <w:pPr>
                                    <w:pStyle w:val="NoSpacing"/>
                                    <w:spacing w:line="276" w:lineRule="auto"/>
                                    <w:rPr>
                                      <w:del w:id="1789" w:author="Microsoft account" w:date="2016-03-15T17:58:00Z"/>
                                      <w:rFonts w:ascii="Times New Roman" w:hAnsi="Times New Roman" w:cs="Times New Roman"/>
                                    </w:rPr>
                                  </w:pPr>
                                  <w:del w:id="1790" w:author="Microsoft account" w:date="2016-03-15T17:58:00Z">
                                    <w:r w:rsidRPr="00451452" w:rsidDel="00461573">
                                      <w:rPr>
                                        <w:rFonts w:ascii="Times New Roman" w:hAnsi="Times New Roman" w:cs="Times New Roman"/>
                                      </w:rPr>
                                      <w:delText>Partner Prediction</w:delText>
                                    </w:r>
                                  </w:del>
                                </w:p>
                              </w:tc>
                              <w:tc>
                                <w:tcPr>
                                  <w:tcW w:w="365" w:type="pct"/>
                                  <w:noWrap/>
                                  <w:hideMark/>
                                  <w:tcPrChange w:id="1791" w:author="Microsoft account" w:date="2016-03-15T17:58:00Z">
                                    <w:tcPr>
                                      <w:tcW w:w="343" w:type="pct"/>
                                      <w:noWrap/>
                                      <w:hideMark/>
                                    </w:tcPr>
                                  </w:tcPrChange>
                                </w:tcPr>
                                <w:p w14:paraId="0C116F26" w14:textId="05DBDDC3" w:rsidR="00461573" w:rsidRPr="00451452" w:rsidDel="00461573" w:rsidRDefault="00461573" w:rsidP="00451452">
                                  <w:pPr>
                                    <w:pStyle w:val="NoSpacing"/>
                                    <w:spacing w:line="276" w:lineRule="auto"/>
                                    <w:rPr>
                                      <w:del w:id="1792" w:author="Microsoft account" w:date="2016-03-15T17:58:00Z"/>
                                      <w:rFonts w:ascii="Times New Roman" w:hAnsi="Times New Roman" w:cs="Times New Roman"/>
                                    </w:rPr>
                                  </w:pPr>
                                </w:p>
                              </w:tc>
                              <w:tc>
                                <w:tcPr>
                                  <w:tcW w:w="344" w:type="pct"/>
                                  <w:shd w:val="clear" w:color="auto" w:fill="000000" w:themeFill="text1"/>
                                  <w:noWrap/>
                                  <w:hideMark/>
                                  <w:tcPrChange w:id="1793" w:author="Microsoft account" w:date="2016-03-15T17:58:00Z">
                                    <w:tcPr>
                                      <w:tcW w:w="314" w:type="pct"/>
                                      <w:shd w:val="clear" w:color="auto" w:fill="000000" w:themeFill="text1"/>
                                      <w:noWrap/>
                                      <w:hideMark/>
                                    </w:tcPr>
                                  </w:tcPrChange>
                                </w:tcPr>
                                <w:p w14:paraId="13E1B1B1" w14:textId="5ED7286D" w:rsidR="00461573" w:rsidRPr="00451452" w:rsidDel="00461573" w:rsidRDefault="00461573" w:rsidP="00451452">
                                  <w:pPr>
                                    <w:pStyle w:val="NoSpacing"/>
                                    <w:spacing w:line="276" w:lineRule="auto"/>
                                    <w:rPr>
                                      <w:del w:id="1794" w:author="Microsoft account" w:date="2016-03-15T17:58:00Z"/>
                                      <w:rFonts w:ascii="Times New Roman" w:hAnsi="Times New Roman" w:cs="Times New Roman"/>
                                    </w:rPr>
                                  </w:pPr>
                                </w:p>
                              </w:tc>
                              <w:tc>
                                <w:tcPr>
                                  <w:tcW w:w="351" w:type="pct"/>
                                  <w:shd w:val="clear" w:color="auto" w:fill="000000" w:themeFill="text1"/>
                                  <w:noWrap/>
                                  <w:hideMark/>
                                  <w:tcPrChange w:id="1795" w:author="Microsoft account" w:date="2016-03-15T17:58:00Z">
                                    <w:tcPr>
                                      <w:tcW w:w="357" w:type="pct"/>
                                      <w:shd w:val="clear" w:color="auto" w:fill="000000" w:themeFill="text1"/>
                                      <w:noWrap/>
                                      <w:hideMark/>
                                    </w:tcPr>
                                  </w:tcPrChange>
                                </w:tcPr>
                                <w:p w14:paraId="546A7F35" w14:textId="7F36CC57" w:rsidR="00461573" w:rsidRPr="00451452" w:rsidDel="00461573" w:rsidRDefault="00461573" w:rsidP="00451452">
                                  <w:pPr>
                                    <w:spacing w:line="276" w:lineRule="auto"/>
                                    <w:rPr>
                                      <w:del w:id="1796" w:author="Microsoft account" w:date="2016-03-15T17:58:00Z"/>
                                      <w:rFonts w:ascii="Times New Roman" w:eastAsia="Times New Roman" w:hAnsi="Times New Roman" w:cs="Times New Roman"/>
                                      <w:color w:val="000000"/>
                                      <w:lang w:eastAsia="en-AU"/>
                                    </w:rPr>
                                  </w:pPr>
                                  <w:del w:id="1797" w:author="Microsoft account" w:date="2016-03-15T17:58:00Z">
                                    <w:r w:rsidRPr="00451452" w:rsidDel="00461573">
                                      <w:rPr>
                                        <w:rFonts w:ascii="Times New Roman" w:eastAsia="Times New Roman" w:hAnsi="Times New Roman" w:cs="Times New Roman"/>
                                        <w:color w:val="000000"/>
                                        <w:lang w:eastAsia="en-AU"/>
                                      </w:rPr>
                                      <w:delText> </w:delText>
                                    </w:r>
                                  </w:del>
                                </w:p>
                              </w:tc>
                              <w:tc>
                                <w:tcPr>
                                  <w:tcW w:w="442" w:type="pct"/>
                                  <w:gridSpan w:val="2"/>
                                  <w:noWrap/>
                                  <w:hideMark/>
                                  <w:tcPrChange w:id="1798" w:author="Microsoft account" w:date="2016-03-15T17:58:00Z">
                                    <w:tcPr>
                                      <w:tcW w:w="456" w:type="pct"/>
                                      <w:gridSpan w:val="2"/>
                                      <w:noWrap/>
                                      <w:hideMark/>
                                    </w:tcPr>
                                  </w:tcPrChange>
                                </w:tcPr>
                                <w:p w14:paraId="149EFF08" w14:textId="744A1146" w:rsidR="00461573" w:rsidRPr="00451452" w:rsidDel="00461573" w:rsidRDefault="00461573" w:rsidP="00451452">
                                  <w:pPr>
                                    <w:spacing w:line="276" w:lineRule="auto"/>
                                    <w:rPr>
                                      <w:del w:id="1799" w:author="Microsoft account" w:date="2016-03-15T17:58:00Z"/>
                                      <w:rFonts w:ascii="Times New Roman" w:eastAsia="Times New Roman" w:hAnsi="Times New Roman" w:cs="Times New Roman"/>
                                      <w:color w:val="000000"/>
                                      <w:lang w:eastAsia="en-AU"/>
                                    </w:rPr>
                                  </w:pPr>
                                </w:p>
                              </w:tc>
                              <w:tc>
                                <w:tcPr>
                                  <w:tcW w:w="314" w:type="pct"/>
                                  <w:noWrap/>
                                  <w:hideMark/>
                                  <w:tcPrChange w:id="1800" w:author="Microsoft account" w:date="2016-03-15T17:58:00Z">
                                    <w:tcPr>
                                      <w:tcW w:w="320" w:type="pct"/>
                                      <w:noWrap/>
                                      <w:hideMark/>
                                    </w:tcPr>
                                  </w:tcPrChange>
                                </w:tcPr>
                                <w:p w14:paraId="32AA832A" w14:textId="5885AB61" w:rsidR="00461573" w:rsidRPr="00451452" w:rsidDel="00461573" w:rsidRDefault="00461573" w:rsidP="00451452">
                                  <w:pPr>
                                    <w:spacing w:line="276" w:lineRule="auto"/>
                                    <w:rPr>
                                      <w:del w:id="1801" w:author="Microsoft account" w:date="2016-03-15T17:58:00Z"/>
                                      <w:rFonts w:ascii="Times New Roman" w:eastAsia="Times New Roman" w:hAnsi="Times New Roman" w:cs="Times New Roman"/>
                                      <w:sz w:val="20"/>
                                      <w:szCs w:val="20"/>
                                      <w:lang w:eastAsia="en-AU"/>
                                    </w:rPr>
                                  </w:pPr>
                                </w:p>
                              </w:tc>
                              <w:tc>
                                <w:tcPr>
                                  <w:tcW w:w="392" w:type="pct"/>
                                  <w:noWrap/>
                                  <w:hideMark/>
                                  <w:tcPrChange w:id="1802" w:author="Microsoft account" w:date="2016-03-15T17:58:00Z">
                                    <w:tcPr>
                                      <w:tcW w:w="398" w:type="pct"/>
                                      <w:noWrap/>
                                      <w:hideMark/>
                                    </w:tcPr>
                                  </w:tcPrChange>
                                </w:tcPr>
                                <w:p w14:paraId="5276B102" w14:textId="1B0C994F" w:rsidR="00461573" w:rsidRPr="00451452" w:rsidDel="00461573" w:rsidRDefault="00461573" w:rsidP="00451452">
                                  <w:pPr>
                                    <w:spacing w:line="276" w:lineRule="auto"/>
                                    <w:rPr>
                                      <w:del w:id="1803" w:author="Microsoft account" w:date="2016-03-15T17:58:00Z"/>
                                      <w:rFonts w:ascii="Times New Roman" w:eastAsia="Times New Roman" w:hAnsi="Times New Roman" w:cs="Times New Roman"/>
                                      <w:sz w:val="20"/>
                                      <w:szCs w:val="20"/>
                                      <w:lang w:eastAsia="en-AU"/>
                                    </w:rPr>
                                  </w:pPr>
                                </w:p>
                              </w:tc>
                              <w:tc>
                                <w:tcPr>
                                  <w:tcW w:w="392" w:type="pct"/>
                                  <w:noWrap/>
                                  <w:hideMark/>
                                  <w:tcPrChange w:id="1804" w:author="Microsoft account" w:date="2016-03-15T17:58:00Z">
                                    <w:tcPr>
                                      <w:tcW w:w="398" w:type="pct"/>
                                      <w:noWrap/>
                                      <w:hideMark/>
                                    </w:tcPr>
                                  </w:tcPrChange>
                                </w:tcPr>
                                <w:p w14:paraId="2E716FE5" w14:textId="4D6222D9" w:rsidR="00461573" w:rsidRPr="00451452" w:rsidDel="00461573" w:rsidRDefault="00461573" w:rsidP="00714D3D">
                                  <w:pPr>
                                    <w:rPr>
                                      <w:del w:id="1805" w:author="Microsoft account" w:date="2016-03-15T17:58:00Z"/>
                                      <w:rFonts w:ascii="Times New Roman" w:eastAsia="Times New Roman" w:hAnsi="Times New Roman" w:cs="Times New Roman"/>
                                      <w:sz w:val="20"/>
                                      <w:szCs w:val="20"/>
                                      <w:lang w:eastAsia="en-AU"/>
                                    </w:rPr>
                                  </w:pPr>
                                </w:p>
                              </w:tc>
                              <w:tc>
                                <w:tcPr>
                                  <w:tcW w:w="387" w:type="pct"/>
                                  <w:noWrap/>
                                  <w:hideMark/>
                                  <w:tcPrChange w:id="1806" w:author="Microsoft account" w:date="2016-03-15T17:58:00Z">
                                    <w:tcPr>
                                      <w:tcW w:w="394" w:type="pct"/>
                                      <w:noWrap/>
                                      <w:hideMark/>
                                    </w:tcPr>
                                  </w:tcPrChange>
                                </w:tcPr>
                                <w:p w14:paraId="50DE79AF" w14:textId="48DFACAF" w:rsidR="00461573" w:rsidRPr="00451452" w:rsidDel="00461573" w:rsidRDefault="00461573" w:rsidP="00714D3D">
                                  <w:pPr>
                                    <w:rPr>
                                      <w:del w:id="1807" w:author="Microsoft account" w:date="2016-03-15T17:58:00Z"/>
                                      <w:rFonts w:ascii="Times New Roman" w:eastAsia="Times New Roman" w:hAnsi="Times New Roman" w:cs="Times New Roman"/>
                                      <w:sz w:val="20"/>
                                      <w:szCs w:val="20"/>
                                      <w:lang w:eastAsia="en-AU"/>
                                    </w:rPr>
                                  </w:pPr>
                                </w:p>
                              </w:tc>
                            </w:tr>
                            <w:tr w:rsidR="00461573" w:rsidRPr="00451452" w:rsidDel="00461573" w14:paraId="2388443D" w14:textId="0C17B587" w:rsidTr="00461573">
                              <w:trPr>
                                <w:trHeight w:val="340"/>
                                <w:del w:id="1808" w:author="Microsoft account" w:date="2016-03-15T17:58:00Z"/>
                                <w:trPrChange w:id="1809" w:author="Microsoft account" w:date="2016-03-15T17:58:00Z">
                                  <w:trPr>
                                    <w:trHeight w:val="340"/>
                                  </w:trPr>
                                </w:trPrChange>
                              </w:trPr>
                              <w:tc>
                                <w:tcPr>
                                  <w:tcW w:w="2014" w:type="pct"/>
                                  <w:noWrap/>
                                  <w:tcPrChange w:id="1810" w:author="Microsoft account" w:date="2016-03-15T17:58:00Z">
                                    <w:tcPr>
                                      <w:tcW w:w="2021" w:type="pct"/>
                                      <w:noWrap/>
                                    </w:tcPr>
                                  </w:tcPrChange>
                                </w:tcPr>
                                <w:p w14:paraId="4B956B7F" w14:textId="71255969" w:rsidR="00461573" w:rsidRPr="00451452" w:rsidDel="00461573" w:rsidRDefault="00461573" w:rsidP="00451452">
                                  <w:pPr>
                                    <w:pStyle w:val="NoSpacing"/>
                                    <w:spacing w:line="276" w:lineRule="auto"/>
                                    <w:rPr>
                                      <w:del w:id="1811" w:author="Microsoft account" w:date="2016-03-15T17:58:00Z"/>
                                      <w:rFonts w:ascii="Times New Roman" w:hAnsi="Times New Roman" w:cs="Times New Roman"/>
                                    </w:rPr>
                                  </w:pPr>
                                  <w:del w:id="1812" w:author="Microsoft account" w:date="2016-03-15T17:58:00Z">
                                    <w:r w:rsidRPr="00451452" w:rsidDel="00461573">
                                      <w:rPr>
                                        <w:rFonts w:ascii="Times New Roman" w:hAnsi="Times New Roman" w:cs="Times New Roman"/>
                                      </w:rPr>
                                      <w:delText>Motif Assessment</w:delText>
                                    </w:r>
                                  </w:del>
                                </w:p>
                              </w:tc>
                              <w:tc>
                                <w:tcPr>
                                  <w:tcW w:w="365" w:type="pct"/>
                                  <w:noWrap/>
                                  <w:tcPrChange w:id="1813" w:author="Microsoft account" w:date="2016-03-15T17:58:00Z">
                                    <w:tcPr>
                                      <w:tcW w:w="343" w:type="pct"/>
                                      <w:noWrap/>
                                    </w:tcPr>
                                  </w:tcPrChange>
                                </w:tcPr>
                                <w:p w14:paraId="3E49C600" w14:textId="40E41684" w:rsidR="00461573" w:rsidRPr="00451452" w:rsidDel="00461573" w:rsidRDefault="00461573" w:rsidP="00451452">
                                  <w:pPr>
                                    <w:pStyle w:val="NoSpacing"/>
                                    <w:spacing w:line="276" w:lineRule="auto"/>
                                    <w:rPr>
                                      <w:del w:id="1814" w:author="Microsoft account" w:date="2016-03-15T17:58:00Z"/>
                                      <w:rFonts w:ascii="Times New Roman" w:hAnsi="Times New Roman" w:cs="Times New Roman"/>
                                      <w:color w:val="FFFFFF" w:themeColor="background1"/>
                                    </w:rPr>
                                  </w:pPr>
                                </w:p>
                              </w:tc>
                              <w:tc>
                                <w:tcPr>
                                  <w:tcW w:w="344" w:type="pct"/>
                                  <w:shd w:val="clear" w:color="auto" w:fill="auto"/>
                                  <w:noWrap/>
                                  <w:tcPrChange w:id="1815" w:author="Microsoft account" w:date="2016-03-15T17:58:00Z">
                                    <w:tcPr>
                                      <w:tcW w:w="314" w:type="pct"/>
                                      <w:shd w:val="clear" w:color="auto" w:fill="auto"/>
                                      <w:noWrap/>
                                    </w:tcPr>
                                  </w:tcPrChange>
                                </w:tcPr>
                                <w:p w14:paraId="2F3DB6D5" w14:textId="0940AC16" w:rsidR="00461573" w:rsidRPr="00451452" w:rsidDel="00461573" w:rsidRDefault="00461573" w:rsidP="00451452">
                                  <w:pPr>
                                    <w:pStyle w:val="NoSpacing"/>
                                    <w:spacing w:line="276" w:lineRule="auto"/>
                                    <w:rPr>
                                      <w:del w:id="1816" w:author="Microsoft account" w:date="2016-03-15T17:58:00Z"/>
                                      <w:rFonts w:ascii="Times New Roman" w:hAnsi="Times New Roman" w:cs="Times New Roman"/>
                                      <w:color w:val="FFFFFF" w:themeColor="background1"/>
                                    </w:rPr>
                                  </w:pPr>
                                </w:p>
                              </w:tc>
                              <w:tc>
                                <w:tcPr>
                                  <w:tcW w:w="351" w:type="pct"/>
                                  <w:shd w:val="clear" w:color="auto" w:fill="000000" w:themeFill="text1"/>
                                  <w:noWrap/>
                                  <w:tcPrChange w:id="1817" w:author="Microsoft account" w:date="2016-03-15T17:58:00Z">
                                    <w:tcPr>
                                      <w:tcW w:w="357" w:type="pct"/>
                                      <w:shd w:val="clear" w:color="auto" w:fill="000000" w:themeFill="text1"/>
                                      <w:noWrap/>
                                    </w:tcPr>
                                  </w:tcPrChange>
                                </w:tcPr>
                                <w:p w14:paraId="6D9BD222" w14:textId="11166B36" w:rsidR="00461573" w:rsidRPr="00451452" w:rsidDel="00461573" w:rsidRDefault="00461573" w:rsidP="00451452">
                                  <w:pPr>
                                    <w:spacing w:line="276" w:lineRule="auto"/>
                                    <w:rPr>
                                      <w:del w:id="1818" w:author="Microsoft account" w:date="2016-03-15T17:58:00Z"/>
                                      <w:rFonts w:ascii="Times New Roman" w:eastAsia="Times New Roman" w:hAnsi="Times New Roman" w:cs="Times New Roman"/>
                                      <w:color w:val="000000"/>
                                      <w:lang w:eastAsia="en-AU"/>
                                    </w:rPr>
                                  </w:pPr>
                                </w:p>
                              </w:tc>
                              <w:tc>
                                <w:tcPr>
                                  <w:tcW w:w="442" w:type="pct"/>
                                  <w:gridSpan w:val="2"/>
                                  <w:noWrap/>
                                  <w:tcPrChange w:id="1819" w:author="Microsoft account" w:date="2016-03-15T17:58:00Z">
                                    <w:tcPr>
                                      <w:tcW w:w="456" w:type="pct"/>
                                      <w:gridSpan w:val="2"/>
                                      <w:noWrap/>
                                    </w:tcPr>
                                  </w:tcPrChange>
                                </w:tcPr>
                                <w:p w14:paraId="0DD94A81" w14:textId="241BB855" w:rsidR="00461573" w:rsidRPr="00451452" w:rsidDel="00461573" w:rsidRDefault="00461573" w:rsidP="00451452">
                                  <w:pPr>
                                    <w:spacing w:line="276" w:lineRule="auto"/>
                                    <w:rPr>
                                      <w:del w:id="1820" w:author="Microsoft account" w:date="2016-03-15T17:58:00Z"/>
                                      <w:rFonts w:ascii="Times New Roman" w:eastAsia="Times New Roman" w:hAnsi="Times New Roman" w:cs="Times New Roman"/>
                                      <w:color w:val="000000"/>
                                      <w:lang w:eastAsia="en-AU"/>
                                    </w:rPr>
                                  </w:pPr>
                                </w:p>
                              </w:tc>
                              <w:tc>
                                <w:tcPr>
                                  <w:tcW w:w="314" w:type="pct"/>
                                  <w:noWrap/>
                                  <w:tcPrChange w:id="1821" w:author="Microsoft account" w:date="2016-03-15T17:58:00Z">
                                    <w:tcPr>
                                      <w:tcW w:w="320" w:type="pct"/>
                                      <w:noWrap/>
                                    </w:tcPr>
                                  </w:tcPrChange>
                                </w:tcPr>
                                <w:p w14:paraId="640BFCEB" w14:textId="567B53D1" w:rsidR="00461573" w:rsidRPr="00451452" w:rsidDel="00461573" w:rsidRDefault="00461573" w:rsidP="00451452">
                                  <w:pPr>
                                    <w:spacing w:line="276" w:lineRule="auto"/>
                                    <w:rPr>
                                      <w:del w:id="1822" w:author="Microsoft account" w:date="2016-03-15T17:58:00Z"/>
                                      <w:rFonts w:ascii="Times New Roman" w:eastAsia="Times New Roman" w:hAnsi="Times New Roman" w:cs="Times New Roman"/>
                                      <w:sz w:val="20"/>
                                      <w:szCs w:val="20"/>
                                      <w:lang w:eastAsia="en-AU"/>
                                    </w:rPr>
                                  </w:pPr>
                                </w:p>
                              </w:tc>
                              <w:tc>
                                <w:tcPr>
                                  <w:tcW w:w="392" w:type="pct"/>
                                  <w:noWrap/>
                                  <w:tcPrChange w:id="1823" w:author="Microsoft account" w:date="2016-03-15T17:58:00Z">
                                    <w:tcPr>
                                      <w:tcW w:w="398" w:type="pct"/>
                                      <w:noWrap/>
                                    </w:tcPr>
                                  </w:tcPrChange>
                                </w:tcPr>
                                <w:p w14:paraId="3AF2BD35" w14:textId="544B68F1" w:rsidR="00461573" w:rsidRPr="00451452" w:rsidDel="00461573" w:rsidRDefault="00461573" w:rsidP="00451452">
                                  <w:pPr>
                                    <w:spacing w:line="276" w:lineRule="auto"/>
                                    <w:rPr>
                                      <w:del w:id="1824" w:author="Microsoft account" w:date="2016-03-15T17:58:00Z"/>
                                      <w:rFonts w:ascii="Times New Roman" w:eastAsia="Times New Roman" w:hAnsi="Times New Roman" w:cs="Times New Roman"/>
                                      <w:sz w:val="20"/>
                                      <w:szCs w:val="20"/>
                                      <w:lang w:eastAsia="en-AU"/>
                                    </w:rPr>
                                  </w:pPr>
                                </w:p>
                              </w:tc>
                              <w:tc>
                                <w:tcPr>
                                  <w:tcW w:w="392" w:type="pct"/>
                                  <w:noWrap/>
                                  <w:tcPrChange w:id="1825" w:author="Microsoft account" w:date="2016-03-15T17:58:00Z">
                                    <w:tcPr>
                                      <w:tcW w:w="398" w:type="pct"/>
                                      <w:noWrap/>
                                    </w:tcPr>
                                  </w:tcPrChange>
                                </w:tcPr>
                                <w:p w14:paraId="0D515B12" w14:textId="6C05D498" w:rsidR="00461573" w:rsidRPr="00451452" w:rsidDel="00461573" w:rsidRDefault="00461573" w:rsidP="00714D3D">
                                  <w:pPr>
                                    <w:rPr>
                                      <w:del w:id="1826" w:author="Microsoft account" w:date="2016-03-15T17:58:00Z"/>
                                      <w:rFonts w:ascii="Times New Roman" w:eastAsia="Times New Roman" w:hAnsi="Times New Roman" w:cs="Times New Roman"/>
                                      <w:sz w:val="20"/>
                                      <w:szCs w:val="20"/>
                                      <w:lang w:eastAsia="en-AU"/>
                                    </w:rPr>
                                  </w:pPr>
                                </w:p>
                              </w:tc>
                              <w:tc>
                                <w:tcPr>
                                  <w:tcW w:w="387" w:type="pct"/>
                                  <w:noWrap/>
                                  <w:tcPrChange w:id="1827" w:author="Microsoft account" w:date="2016-03-15T17:58:00Z">
                                    <w:tcPr>
                                      <w:tcW w:w="394" w:type="pct"/>
                                      <w:noWrap/>
                                    </w:tcPr>
                                  </w:tcPrChange>
                                </w:tcPr>
                                <w:p w14:paraId="051F7997" w14:textId="36B9AC67" w:rsidR="00461573" w:rsidRPr="00451452" w:rsidDel="00461573" w:rsidRDefault="00461573" w:rsidP="00714D3D">
                                  <w:pPr>
                                    <w:rPr>
                                      <w:del w:id="1828" w:author="Microsoft account" w:date="2016-03-15T17:58:00Z"/>
                                      <w:rFonts w:ascii="Times New Roman" w:eastAsia="Times New Roman" w:hAnsi="Times New Roman" w:cs="Times New Roman"/>
                                      <w:sz w:val="20"/>
                                      <w:szCs w:val="20"/>
                                      <w:lang w:eastAsia="en-AU"/>
                                    </w:rPr>
                                  </w:pPr>
                                </w:p>
                              </w:tc>
                            </w:tr>
                            <w:tr w:rsidR="00461573" w:rsidRPr="00451452" w:rsidDel="00461573" w14:paraId="6EB0C10B" w14:textId="1D8BDB50" w:rsidTr="00461573">
                              <w:trPr>
                                <w:trHeight w:val="340"/>
                                <w:del w:id="1829" w:author="Microsoft account" w:date="2016-03-15T17:58:00Z"/>
                                <w:trPrChange w:id="1830" w:author="Microsoft account" w:date="2016-03-15T17:58:00Z">
                                  <w:trPr>
                                    <w:trHeight w:val="340"/>
                                  </w:trPr>
                                </w:trPrChange>
                              </w:trPr>
                              <w:tc>
                                <w:tcPr>
                                  <w:tcW w:w="5000" w:type="pct"/>
                                  <w:gridSpan w:val="10"/>
                                  <w:noWrap/>
                                  <w:hideMark/>
                                  <w:tcPrChange w:id="1831" w:author="Microsoft account" w:date="2016-03-15T17:58:00Z">
                                    <w:tcPr>
                                      <w:tcW w:w="5000" w:type="pct"/>
                                      <w:gridSpan w:val="10"/>
                                      <w:noWrap/>
                                      <w:hideMark/>
                                    </w:tcPr>
                                  </w:tcPrChange>
                                </w:tcPr>
                                <w:p w14:paraId="3DAE9C58" w14:textId="619B4AA7" w:rsidR="00461573" w:rsidRPr="00451452" w:rsidDel="00461573" w:rsidRDefault="00461573" w:rsidP="00451452">
                                  <w:pPr>
                                    <w:pStyle w:val="NoSpacing"/>
                                    <w:spacing w:line="276" w:lineRule="auto"/>
                                    <w:rPr>
                                      <w:del w:id="1832" w:author="Microsoft account" w:date="2016-03-15T17:58:00Z"/>
                                      <w:rFonts w:ascii="Times New Roman" w:hAnsi="Times New Roman" w:cs="Times New Roman"/>
                                      <w:b/>
                                    </w:rPr>
                                  </w:pPr>
                                  <w:del w:id="1833" w:author="Microsoft account" w:date="2016-03-15T17:58:00Z">
                                    <w:r w:rsidRPr="00451452" w:rsidDel="00461573">
                                      <w:rPr>
                                        <w:rFonts w:ascii="Times New Roman" w:hAnsi="Times New Roman" w:cs="Times New Roman"/>
                                        <w:b/>
                                      </w:rPr>
                                      <w:delText>Aim 3</w:delText>
                                    </w:r>
                                  </w:del>
                                </w:p>
                              </w:tc>
                            </w:tr>
                            <w:tr w:rsidR="00461573" w:rsidRPr="00451452" w:rsidDel="00461573" w14:paraId="5DAE7E99" w14:textId="3A404D58" w:rsidTr="00461573">
                              <w:trPr>
                                <w:trHeight w:val="340"/>
                                <w:del w:id="1834" w:author="Microsoft account" w:date="2016-03-15T17:58:00Z"/>
                                <w:trPrChange w:id="1835" w:author="Microsoft account" w:date="2016-03-15T17:58:00Z">
                                  <w:trPr>
                                    <w:trHeight w:val="340"/>
                                  </w:trPr>
                                </w:trPrChange>
                              </w:trPr>
                              <w:tc>
                                <w:tcPr>
                                  <w:tcW w:w="2014" w:type="pct"/>
                                  <w:tcPrChange w:id="1836" w:author="Microsoft account" w:date="2016-03-15T17:58:00Z">
                                    <w:tcPr>
                                      <w:tcW w:w="2021" w:type="pct"/>
                                    </w:tcPr>
                                  </w:tcPrChange>
                                </w:tcPr>
                                <w:p w14:paraId="0DEAC47A" w14:textId="19693C18" w:rsidR="00461573" w:rsidRPr="00451452" w:rsidDel="00461573" w:rsidRDefault="00461573" w:rsidP="00451452">
                                  <w:pPr>
                                    <w:pStyle w:val="NoSpacing"/>
                                    <w:spacing w:line="276" w:lineRule="auto"/>
                                    <w:rPr>
                                      <w:del w:id="1837" w:author="Microsoft account" w:date="2016-03-15T17:58:00Z"/>
                                      <w:rFonts w:ascii="Times New Roman" w:hAnsi="Times New Roman" w:cs="Times New Roman"/>
                                    </w:rPr>
                                  </w:pPr>
                                  <w:del w:id="1838" w:author="Microsoft account" w:date="2016-03-15T17:58:00Z">
                                    <w:r w:rsidRPr="00451452" w:rsidDel="00461573">
                                      <w:rPr>
                                        <w:rFonts w:ascii="Times New Roman" w:hAnsi="Times New Roman" w:cs="Times New Roman"/>
                                      </w:rPr>
                                      <w:delText xml:space="preserve">Pull down Assay </w:delText>
                                    </w:r>
                                  </w:del>
                                </w:p>
                              </w:tc>
                              <w:tc>
                                <w:tcPr>
                                  <w:tcW w:w="365" w:type="pct"/>
                                  <w:noWrap/>
                                  <w:tcPrChange w:id="1839" w:author="Microsoft account" w:date="2016-03-15T17:58:00Z">
                                    <w:tcPr>
                                      <w:tcW w:w="343" w:type="pct"/>
                                      <w:noWrap/>
                                    </w:tcPr>
                                  </w:tcPrChange>
                                </w:tcPr>
                                <w:p w14:paraId="02802B01" w14:textId="753328C0" w:rsidR="00461573" w:rsidRPr="00451452" w:rsidDel="00461573" w:rsidRDefault="00461573" w:rsidP="00451452">
                                  <w:pPr>
                                    <w:pStyle w:val="NoSpacing"/>
                                    <w:spacing w:line="276" w:lineRule="auto"/>
                                    <w:rPr>
                                      <w:del w:id="1840" w:author="Microsoft account" w:date="2016-03-15T17:58:00Z"/>
                                      <w:rFonts w:ascii="Times New Roman" w:hAnsi="Times New Roman" w:cs="Times New Roman"/>
                                    </w:rPr>
                                  </w:pPr>
                                </w:p>
                              </w:tc>
                              <w:tc>
                                <w:tcPr>
                                  <w:tcW w:w="344" w:type="pct"/>
                                  <w:noWrap/>
                                  <w:tcPrChange w:id="1841" w:author="Microsoft account" w:date="2016-03-15T17:58:00Z">
                                    <w:tcPr>
                                      <w:tcW w:w="314" w:type="pct"/>
                                      <w:noWrap/>
                                    </w:tcPr>
                                  </w:tcPrChange>
                                </w:tcPr>
                                <w:p w14:paraId="09FE7F10" w14:textId="46AF4B41" w:rsidR="00461573" w:rsidRPr="00451452" w:rsidDel="00461573" w:rsidRDefault="00461573" w:rsidP="00451452">
                                  <w:pPr>
                                    <w:pStyle w:val="NoSpacing"/>
                                    <w:spacing w:line="276" w:lineRule="auto"/>
                                    <w:rPr>
                                      <w:del w:id="1842" w:author="Microsoft account" w:date="2016-03-15T17:58:00Z"/>
                                      <w:rFonts w:ascii="Times New Roman" w:hAnsi="Times New Roman" w:cs="Times New Roman"/>
                                    </w:rPr>
                                  </w:pPr>
                                </w:p>
                              </w:tc>
                              <w:tc>
                                <w:tcPr>
                                  <w:tcW w:w="351" w:type="pct"/>
                                  <w:shd w:val="clear" w:color="auto" w:fill="000000" w:themeFill="text1"/>
                                  <w:noWrap/>
                                  <w:tcPrChange w:id="1843" w:author="Microsoft account" w:date="2016-03-15T17:58:00Z">
                                    <w:tcPr>
                                      <w:tcW w:w="357" w:type="pct"/>
                                      <w:shd w:val="clear" w:color="auto" w:fill="000000" w:themeFill="text1"/>
                                      <w:noWrap/>
                                    </w:tcPr>
                                  </w:tcPrChange>
                                </w:tcPr>
                                <w:p w14:paraId="035D370D" w14:textId="4DE6E00B" w:rsidR="00461573" w:rsidRPr="00451452" w:rsidDel="00461573" w:rsidRDefault="00461573" w:rsidP="00451452">
                                  <w:pPr>
                                    <w:spacing w:line="276" w:lineRule="auto"/>
                                    <w:rPr>
                                      <w:del w:id="1844" w:author="Microsoft account" w:date="2016-03-15T17:58:00Z"/>
                                      <w:rFonts w:ascii="Times New Roman" w:eastAsia="Times New Roman" w:hAnsi="Times New Roman" w:cs="Times New Roman"/>
                                      <w:sz w:val="20"/>
                                      <w:szCs w:val="20"/>
                                      <w:lang w:eastAsia="en-AU"/>
                                    </w:rPr>
                                  </w:pPr>
                                </w:p>
                              </w:tc>
                              <w:tc>
                                <w:tcPr>
                                  <w:tcW w:w="442" w:type="pct"/>
                                  <w:gridSpan w:val="2"/>
                                  <w:shd w:val="clear" w:color="auto" w:fill="000000" w:themeFill="text1"/>
                                  <w:noWrap/>
                                  <w:tcPrChange w:id="1845" w:author="Microsoft account" w:date="2016-03-15T17:58:00Z">
                                    <w:tcPr>
                                      <w:tcW w:w="456" w:type="pct"/>
                                      <w:gridSpan w:val="2"/>
                                      <w:shd w:val="clear" w:color="auto" w:fill="000000" w:themeFill="text1"/>
                                      <w:noWrap/>
                                    </w:tcPr>
                                  </w:tcPrChange>
                                </w:tcPr>
                                <w:p w14:paraId="2A15949A" w14:textId="2D2DE143" w:rsidR="00461573" w:rsidRPr="00451452" w:rsidDel="00461573" w:rsidRDefault="00461573" w:rsidP="00451452">
                                  <w:pPr>
                                    <w:spacing w:line="276" w:lineRule="auto"/>
                                    <w:rPr>
                                      <w:del w:id="1846"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Change w:id="1847" w:author="Microsoft account" w:date="2016-03-15T17:58:00Z">
                                    <w:tcPr>
                                      <w:tcW w:w="320" w:type="pct"/>
                                      <w:shd w:val="clear" w:color="auto" w:fill="000000" w:themeFill="text1"/>
                                      <w:noWrap/>
                                    </w:tcPr>
                                  </w:tcPrChange>
                                </w:tcPr>
                                <w:p w14:paraId="18F2ACF2" w14:textId="542783F5" w:rsidR="00461573" w:rsidRPr="00451452" w:rsidDel="00461573" w:rsidRDefault="00461573" w:rsidP="00451452">
                                  <w:pPr>
                                    <w:spacing w:line="276" w:lineRule="auto"/>
                                    <w:rPr>
                                      <w:del w:id="1848" w:author="Microsoft account" w:date="2016-03-15T17:58:00Z"/>
                                      <w:rFonts w:ascii="Times New Roman" w:eastAsia="Times New Roman" w:hAnsi="Times New Roman" w:cs="Times New Roman"/>
                                      <w:color w:val="000000"/>
                                      <w:lang w:eastAsia="en-AU"/>
                                    </w:rPr>
                                  </w:pPr>
                                  <w:del w:id="1849"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92" w:type="pct"/>
                                  <w:shd w:val="clear" w:color="auto" w:fill="000000" w:themeFill="text1"/>
                                  <w:noWrap/>
                                  <w:tcPrChange w:id="1850" w:author="Microsoft account" w:date="2016-03-15T17:58:00Z">
                                    <w:tcPr>
                                      <w:tcW w:w="398" w:type="pct"/>
                                      <w:shd w:val="clear" w:color="auto" w:fill="000000" w:themeFill="text1"/>
                                      <w:noWrap/>
                                    </w:tcPr>
                                  </w:tcPrChange>
                                </w:tcPr>
                                <w:p w14:paraId="30E17A0F" w14:textId="0AFE25D3" w:rsidR="00461573" w:rsidRPr="00451452" w:rsidDel="00461573" w:rsidRDefault="00461573" w:rsidP="00451452">
                                  <w:pPr>
                                    <w:spacing w:line="276" w:lineRule="auto"/>
                                    <w:rPr>
                                      <w:del w:id="1851" w:author="Microsoft account" w:date="2016-03-15T17:58:00Z"/>
                                      <w:rFonts w:ascii="Times New Roman" w:eastAsia="Times New Roman" w:hAnsi="Times New Roman" w:cs="Times New Roman"/>
                                      <w:color w:val="000000"/>
                                      <w:lang w:eastAsia="en-AU"/>
                                    </w:rPr>
                                  </w:pPr>
                                  <w:del w:id="1852"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92" w:type="pct"/>
                                  <w:shd w:val="clear" w:color="auto" w:fill="auto"/>
                                  <w:noWrap/>
                                  <w:tcPrChange w:id="1853" w:author="Microsoft account" w:date="2016-03-15T17:58:00Z">
                                    <w:tcPr>
                                      <w:tcW w:w="398" w:type="pct"/>
                                      <w:shd w:val="clear" w:color="auto" w:fill="auto"/>
                                      <w:noWrap/>
                                    </w:tcPr>
                                  </w:tcPrChange>
                                </w:tcPr>
                                <w:p w14:paraId="5514697D" w14:textId="52FDBEA2" w:rsidR="00461573" w:rsidRPr="00451452" w:rsidDel="00461573" w:rsidRDefault="00461573" w:rsidP="00714D3D">
                                  <w:pPr>
                                    <w:rPr>
                                      <w:del w:id="1854" w:author="Microsoft account" w:date="2016-03-15T17:58:00Z"/>
                                      <w:rFonts w:ascii="Times New Roman" w:eastAsia="Times New Roman" w:hAnsi="Times New Roman" w:cs="Times New Roman"/>
                                      <w:color w:val="000000"/>
                                      <w:lang w:eastAsia="en-AU"/>
                                    </w:rPr>
                                  </w:pPr>
                                  <w:del w:id="1855"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87" w:type="pct"/>
                                  <w:noWrap/>
                                  <w:tcPrChange w:id="1856" w:author="Microsoft account" w:date="2016-03-15T17:58:00Z">
                                    <w:tcPr>
                                      <w:tcW w:w="394" w:type="pct"/>
                                      <w:noWrap/>
                                    </w:tcPr>
                                  </w:tcPrChange>
                                </w:tcPr>
                                <w:p w14:paraId="0B1FCAA9" w14:textId="6B87226B" w:rsidR="00461573" w:rsidRPr="00451452" w:rsidDel="00461573" w:rsidRDefault="00461573" w:rsidP="00714D3D">
                                  <w:pPr>
                                    <w:rPr>
                                      <w:del w:id="1857" w:author="Microsoft account" w:date="2016-03-15T17:58:00Z"/>
                                      <w:rFonts w:ascii="Times New Roman" w:eastAsia="Times New Roman" w:hAnsi="Times New Roman" w:cs="Times New Roman"/>
                                      <w:color w:val="000000"/>
                                      <w:lang w:eastAsia="en-AU"/>
                                    </w:rPr>
                                  </w:pPr>
                                </w:p>
                              </w:tc>
                            </w:tr>
                            <w:tr w:rsidR="00461573" w:rsidRPr="00451452" w:rsidDel="00461573" w14:paraId="6C4ACF15" w14:textId="7E24AF7A" w:rsidTr="00461573">
                              <w:trPr>
                                <w:trHeight w:val="340"/>
                                <w:del w:id="1858" w:author="Microsoft account" w:date="2016-03-15T17:58:00Z"/>
                                <w:trPrChange w:id="1859" w:author="Microsoft account" w:date="2016-03-15T17:58:00Z">
                                  <w:trPr>
                                    <w:trHeight w:val="340"/>
                                  </w:trPr>
                                </w:trPrChange>
                              </w:trPr>
                              <w:tc>
                                <w:tcPr>
                                  <w:tcW w:w="2014" w:type="pct"/>
                                  <w:tcPrChange w:id="1860" w:author="Microsoft account" w:date="2016-03-15T17:58:00Z">
                                    <w:tcPr>
                                      <w:tcW w:w="2021" w:type="pct"/>
                                    </w:tcPr>
                                  </w:tcPrChange>
                                </w:tcPr>
                                <w:p w14:paraId="0A3B9F2F" w14:textId="4FE40727" w:rsidR="00461573" w:rsidRPr="00451452" w:rsidDel="00461573" w:rsidRDefault="00461573" w:rsidP="00451452">
                                  <w:pPr>
                                    <w:pStyle w:val="NoSpacing"/>
                                    <w:spacing w:line="276" w:lineRule="auto"/>
                                    <w:rPr>
                                      <w:del w:id="1861" w:author="Microsoft account" w:date="2016-03-15T17:58:00Z"/>
                                      <w:rFonts w:ascii="Times New Roman" w:hAnsi="Times New Roman" w:cs="Times New Roman"/>
                                    </w:rPr>
                                  </w:pPr>
                                  <w:del w:id="1862" w:author="Microsoft account" w:date="2016-03-15T17:58:00Z">
                                    <w:r w:rsidRPr="00451452" w:rsidDel="00461573">
                                      <w:rPr>
                                        <w:rFonts w:ascii="Times New Roman" w:hAnsi="Times New Roman" w:cs="Times New Roman"/>
                                      </w:rPr>
                                      <w:delText xml:space="preserve">Co-localisation microscopy </w:delText>
                                    </w:r>
                                  </w:del>
                                </w:p>
                              </w:tc>
                              <w:tc>
                                <w:tcPr>
                                  <w:tcW w:w="365" w:type="pct"/>
                                  <w:noWrap/>
                                  <w:tcPrChange w:id="1863" w:author="Microsoft account" w:date="2016-03-15T17:58:00Z">
                                    <w:tcPr>
                                      <w:tcW w:w="343" w:type="pct"/>
                                      <w:noWrap/>
                                    </w:tcPr>
                                  </w:tcPrChange>
                                </w:tcPr>
                                <w:p w14:paraId="2C567B42" w14:textId="79F3495E" w:rsidR="00461573" w:rsidRPr="00451452" w:rsidDel="00461573" w:rsidRDefault="00461573" w:rsidP="00451452">
                                  <w:pPr>
                                    <w:pStyle w:val="NoSpacing"/>
                                    <w:spacing w:line="276" w:lineRule="auto"/>
                                    <w:rPr>
                                      <w:del w:id="1864" w:author="Microsoft account" w:date="2016-03-15T17:58:00Z"/>
                                      <w:rFonts w:ascii="Times New Roman" w:hAnsi="Times New Roman" w:cs="Times New Roman"/>
                                    </w:rPr>
                                  </w:pPr>
                                </w:p>
                              </w:tc>
                              <w:tc>
                                <w:tcPr>
                                  <w:tcW w:w="344" w:type="pct"/>
                                  <w:noWrap/>
                                  <w:tcPrChange w:id="1865" w:author="Microsoft account" w:date="2016-03-15T17:58:00Z">
                                    <w:tcPr>
                                      <w:tcW w:w="314" w:type="pct"/>
                                      <w:noWrap/>
                                    </w:tcPr>
                                  </w:tcPrChange>
                                </w:tcPr>
                                <w:p w14:paraId="0CC35AC3" w14:textId="05529210" w:rsidR="00461573" w:rsidRPr="00451452" w:rsidDel="00461573" w:rsidRDefault="00461573" w:rsidP="00451452">
                                  <w:pPr>
                                    <w:pStyle w:val="NoSpacing"/>
                                    <w:spacing w:line="276" w:lineRule="auto"/>
                                    <w:rPr>
                                      <w:del w:id="1866" w:author="Microsoft account" w:date="2016-03-15T17:58:00Z"/>
                                      <w:rFonts w:ascii="Times New Roman" w:hAnsi="Times New Roman" w:cs="Times New Roman"/>
                                    </w:rPr>
                                  </w:pPr>
                                </w:p>
                              </w:tc>
                              <w:tc>
                                <w:tcPr>
                                  <w:tcW w:w="351" w:type="pct"/>
                                  <w:shd w:val="clear" w:color="auto" w:fill="auto"/>
                                  <w:noWrap/>
                                  <w:tcPrChange w:id="1867" w:author="Microsoft account" w:date="2016-03-15T17:58:00Z">
                                    <w:tcPr>
                                      <w:tcW w:w="357" w:type="pct"/>
                                      <w:shd w:val="clear" w:color="auto" w:fill="auto"/>
                                      <w:noWrap/>
                                    </w:tcPr>
                                  </w:tcPrChange>
                                </w:tcPr>
                                <w:p w14:paraId="3D7D9EC4" w14:textId="4BBA2D7A" w:rsidR="00461573" w:rsidRPr="00451452" w:rsidDel="00461573" w:rsidRDefault="00461573" w:rsidP="00451452">
                                  <w:pPr>
                                    <w:spacing w:line="276" w:lineRule="auto"/>
                                    <w:rPr>
                                      <w:del w:id="1868" w:author="Microsoft account" w:date="2016-03-15T17:58:00Z"/>
                                      <w:rFonts w:ascii="Times New Roman" w:eastAsia="Times New Roman" w:hAnsi="Times New Roman" w:cs="Times New Roman"/>
                                      <w:sz w:val="20"/>
                                      <w:szCs w:val="20"/>
                                      <w:lang w:eastAsia="en-AU"/>
                                    </w:rPr>
                                  </w:pPr>
                                </w:p>
                              </w:tc>
                              <w:tc>
                                <w:tcPr>
                                  <w:tcW w:w="442" w:type="pct"/>
                                  <w:gridSpan w:val="2"/>
                                  <w:shd w:val="clear" w:color="auto" w:fill="000000" w:themeFill="text1"/>
                                  <w:noWrap/>
                                  <w:tcPrChange w:id="1869" w:author="Microsoft account" w:date="2016-03-15T17:58:00Z">
                                    <w:tcPr>
                                      <w:tcW w:w="456" w:type="pct"/>
                                      <w:gridSpan w:val="2"/>
                                      <w:shd w:val="clear" w:color="auto" w:fill="000000" w:themeFill="text1"/>
                                      <w:noWrap/>
                                    </w:tcPr>
                                  </w:tcPrChange>
                                </w:tcPr>
                                <w:p w14:paraId="17409A53" w14:textId="406F8DF7" w:rsidR="00461573" w:rsidRPr="00451452" w:rsidDel="00461573" w:rsidRDefault="00461573" w:rsidP="00451452">
                                  <w:pPr>
                                    <w:spacing w:line="276" w:lineRule="auto"/>
                                    <w:rPr>
                                      <w:del w:id="1870"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Change w:id="1871" w:author="Microsoft account" w:date="2016-03-15T17:58:00Z">
                                    <w:tcPr>
                                      <w:tcW w:w="320" w:type="pct"/>
                                      <w:shd w:val="clear" w:color="auto" w:fill="000000" w:themeFill="text1"/>
                                      <w:noWrap/>
                                    </w:tcPr>
                                  </w:tcPrChange>
                                </w:tcPr>
                                <w:p w14:paraId="246D22D1" w14:textId="12A6251C" w:rsidR="00461573" w:rsidRPr="00451452" w:rsidDel="00461573" w:rsidRDefault="00461573" w:rsidP="00451452">
                                  <w:pPr>
                                    <w:spacing w:line="276" w:lineRule="auto"/>
                                    <w:rPr>
                                      <w:del w:id="1872" w:author="Microsoft account" w:date="2016-03-15T17:58:00Z"/>
                                      <w:rFonts w:ascii="Times New Roman" w:eastAsia="Times New Roman" w:hAnsi="Times New Roman" w:cs="Times New Roman"/>
                                      <w:color w:val="000000"/>
                                      <w:lang w:eastAsia="en-AU"/>
                                    </w:rPr>
                                  </w:pPr>
                                </w:p>
                              </w:tc>
                              <w:tc>
                                <w:tcPr>
                                  <w:tcW w:w="392" w:type="pct"/>
                                  <w:shd w:val="clear" w:color="auto" w:fill="000000" w:themeFill="text1"/>
                                  <w:noWrap/>
                                  <w:tcPrChange w:id="1873" w:author="Microsoft account" w:date="2016-03-15T17:58:00Z">
                                    <w:tcPr>
                                      <w:tcW w:w="398" w:type="pct"/>
                                      <w:shd w:val="clear" w:color="auto" w:fill="000000" w:themeFill="text1"/>
                                      <w:noWrap/>
                                    </w:tcPr>
                                  </w:tcPrChange>
                                </w:tcPr>
                                <w:p w14:paraId="09DD7C67" w14:textId="0AEA57A0" w:rsidR="00461573" w:rsidRPr="00451452" w:rsidDel="00461573" w:rsidRDefault="00461573" w:rsidP="00451452">
                                  <w:pPr>
                                    <w:spacing w:line="276" w:lineRule="auto"/>
                                    <w:rPr>
                                      <w:del w:id="1874" w:author="Microsoft account" w:date="2016-03-15T17:58:00Z"/>
                                      <w:rFonts w:ascii="Times New Roman" w:eastAsia="Times New Roman" w:hAnsi="Times New Roman" w:cs="Times New Roman"/>
                                      <w:color w:val="000000"/>
                                      <w:lang w:eastAsia="en-AU"/>
                                    </w:rPr>
                                  </w:pPr>
                                </w:p>
                              </w:tc>
                              <w:tc>
                                <w:tcPr>
                                  <w:tcW w:w="392" w:type="pct"/>
                                  <w:shd w:val="clear" w:color="auto" w:fill="auto"/>
                                  <w:noWrap/>
                                  <w:tcPrChange w:id="1875" w:author="Microsoft account" w:date="2016-03-15T17:58:00Z">
                                    <w:tcPr>
                                      <w:tcW w:w="398" w:type="pct"/>
                                      <w:shd w:val="clear" w:color="auto" w:fill="auto"/>
                                      <w:noWrap/>
                                    </w:tcPr>
                                  </w:tcPrChange>
                                </w:tcPr>
                                <w:p w14:paraId="10FA320B" w14:textId="5B304E4B" w:rsidR="00461573" w:rsidRPr="00451452" w:rsidDel="00461573" w:rsidRDefault="00461573" w:rsidP="00714D3D">
                                  <w:pPr>
                                    <w:rPr>
                                      <w:del w:id="1876" w:author="Microsoft account" w:date="2016-03-15T17:58:00Z"/>
                                      <w:rFonts w:ascii="Times New Roman" w:eastAsia="Times New Roman" w:hAnsi="Times New Roman" w:cs="Times New Roman"/>
                                      <w:color w:val="000000"/>
                                      <w:lang w:eastAsia="en-AU"/>
                                    </w:rPr>
                                  </w:pPr>
                                </w:p>
                              </w:tc>
                              <w:tc>
                                <w:tcPr>
                                  <w:tcW w:w="387" w:type="pct"/>
                                  <w:noWrap/>
                                  <w:tcPrChange w:id="1877" w:author="Microsoft account" w:date="2016-03-15T17:58:00Z">
                                    <w:tcPr>
                                      <w:tcW w:w="394" w:type="pct"/>
                                      <w:noWrap/>
                                    </w:tcPr>
                                  </w:tcPrChange>
                                </w:tcPr>
                                <w:p w14:paraId="695E936E" w14:textId="673883C9" w:rsidR="00461573" w:rsidRPr="00451452" w:rsidDel="00461573" w:rsidRDefault="00461573" w:rsidP="00714D3D">
                                  <w:pPr>
                                    <w:rPr>
                                      <w:del w:id="1878" w:author="Microsoft account" w:date="2016-03-15T17:58:00Z"/>
                                      <w:rFonts w:ascii="Times New Roman" w:eastAsia="Times New Roman" w:hAnsi="Times New Roman" w:cs="Times New Roman"/>
                                      <w:color w:val="000000"/>
                                      <w:lang w:eastAsia="en-AU"/>
                                    </w:rPr>
                                  </w:pPr>
                                </w:p>
                              </w:tc>
                            </w:tr>
                            <w:tr w:rsidR="00461573" w:rsidRPr="00451452" w:rsidDel="00461573" w14:paraId="36221E50" w14:textId="1EC128F1" w:rsidTr="00461573">
                              <w:trPr>
                                <w:trHeight w:val="340"/>
                                <w:del w:id="1879" w:author="Microsoft account" w:date="2016-03-15T17:58:00Z"/>
                                <w:trPrChange w:id="1880" w:author="Microsoft account" w:date="2016-03-15T17:58:00Z">
                                  <w:trPr>
                                    <w:trHeight w:val="340"/>
                                  </w:trPr>
                                </w:trPrChange>
                              </w:trPr>
                              <w:tc>
                                <w:tcPr>
                                  <w:tcW w:w="2014" w:type="pct"/>
                                  <w:hideMark/>
                                  <w:tcPrChange w:id="1881" w:author="Microsoft account" w:date="2016-03-15T17:58:00Z">
                                    <w:tcPr>
                                      <w:tcW w:w="2021" w:type="pct"/>
                                      <w:hideMark/>
                                    </w:tcPr>
                                  </w:tcPrChange>
                                </w:tcPr>
                                <w:p w14:paraId="0CF73698" w14:textId="606CC604" w:rsidR="00461573" w:rsidRPr="00451452" w:rsidDel="00461573" w:rsidRDefault="00461573" w:rsidP="00451452">
                                  <w:pPr>
                                    <w:pStyle w:val="NoSpacing"/>
                                    <w:spacing w:line="276" w:lineRule="auto"/>
                                    <w:rPr>
                                      <w:del w:id="1882" w:author="Microsoft account" w:date="2016-03-15T17:58:00Z"/>
                                      <w:rFonts w:ascii="Times New Roman" w:hAnsi="Times New Roman" w:cs="Times New Roman"/>
                                      <w:b/>
                                    </w:rPr>
                                  </w:pPr>
                                  <w:del w:id="1883" w:author="Microsoft account" w:date="2016-03-15T17:58:00Z">
                                    <w:r w:rsidRPr="00451452" w:rsidDel="00461573">
                                      <w:rPr>
                                        <w:rFonts w:ascii="Times New Roman" w:hAnsi="Times New Roman" w:cs="Times New Roman"/>
                                        <w:b/>
                                      </w:rPr>
                                      <w:delText xml:space="preserve">Thesis Writing </w:delText>
                                    </w:r>
                                  </w:del>
                                </w:p>
                              </w:tc>
                              <w:tc>
                                <w:tcPr>
                                  <w:tcW w:w="365" w:type="pct"/>
                                  <w:noWrap/>
                                  <w:hideMark/>
                                  <w:tcPrChange w:id="1884" w:author="Microsoft account" w:date="2016-03-15T17:58:00Z">
                                    <w:tcPr>
                                      <w:tcW w:w="343" w:type="pct"/>
                                      <w:noWrap/>
                                      <w:hideMark/>
                                    </w:tcPr>
                                  </w:tcPrChange>
                                </w:tcPr>
                                <w:p w14:paraId="02F6104E" w14:textId="47F57A78" w:rsidR="00461573" w:rsidRPr="00451452" w:rsidDel="00461573" w:rsidRDefault="00461573" w:rsidP="00451452">
                                  <w:pPr>
                                    <w:pStyle w:val="NoSpacing"/>
                                    <w:spacing w:line="276" w:lineRule="auto"/>
                                    <w:rPr>
                                      <w:del w:id="1885" w:author="Microsoft account" w:date="2016-03-15T17:58:00Z"/>
                                      <w:rFonts w:ascii="Times New Roman" w:hAnsi="Times New Roman" w:cs="Times New Roman"/>
                                    </w:rPr>
                                  </w:pPr>
                                </w:p>
                              </w:tc>
                              <w:tc>
                                <w:tcPr>
                                  <w:tcW w:w="344" w:type="pct"/>
                                  <w:noWrap/>
                                  <w:hideMark/>
                                  <w:tcPrChange w:id="1886" w:author="Microsoft account" w:date="2016-03-15T17:58:00Z">
                                    <w:tcPr>
                                      <w:tcW w:w="314" w:type="pct"/>
                                      <w:noWrap/>
                                      <w:hideMark/>
                                    </w:tcPr>
                                  </w:tcPrChange>
                                </w:tcPr>
                                <w:p w14:paraId="34DC44D2" w14:textId="2F682077" w:rsidR="00461573" w:rsidRPr="00451452" w:rsidDel="00461573" w:rsidRDefault="00461573" w:rsidP="00451452">
                                  <w:pPr>
                                    <w:pStyle w:val="NoSpacing"/>
                                    <w:spacing w:line="276" w:lineRule="auto"/>
                                    <w:rPr>
                                      <w:del w:id="1887" w:author="Microsoft account" w:date="2016-03-15T17:58:00Z"/>
                                      <w:rFonts w:ascii="Times New Roman" w:hAnsi="Times New Roman" w:cs="Times New Roman"/>
                                    </w:rPr>
                                  </w:pPr>
                                </w:p>
                              </w:tc>
                              <w:tc>
                                <w:tcPr>
                                  <w:tcW w:w="351" w:type="pct"/>
                                  <w:noWrap/>
                                  <w:hideMark/>
                                  <w:tcPrChange w:id="1888" w:author="Microsoft account" w:date="2016-03-15T17:58:00Z">
                                    <w:tcPr>
                                      <w:tcW w:w="357" w:type="pct"/>
                                      <w:noWrap/>
                                      <w:hideMark/>
                                    </w:tcPr>
                                  </w:tcPrChange>
                                </w:tcPr>
                                <w:p w14:paraId="014906E2" w14:textId="48B24B06" w:rsidR="00461573" w:rsidRPr="00451452" w:rsidDel="00461573" w:rsidRDefault="00461573" w:rsidP="00451452">
                                  <w:pPr>
                                    <w:spacing w:line="276" w:lineRule="auto"/>
                                    <w:rPr>
                                      <w:del w:id="1889" w:author="Microsoft account" w:date="2016-03-15T17:58:00Z"/>
                                      <w:rFonts w:ascii="Times New Roman" w:eastAsia="Times New Roman" w:hAnsi="Times New Roman" w:cs="Times New Roman"/>
                                      <w:sz w:val="20"/>
                                      <w:szCs w:val="20"/>
                                      <w:lang w:eastAsia="en-AU"/>
                                    </w:rPr>
                                  </w:pPr>
                                </w:p>
                              </w:tc>
                              <w:tc>
                                <w:tcPr>
                                  <w:tcW w:w="442" w:type="pct"/>
                                  <w:gridSpan w:val="2"/>
                                  <w:noWrap/>
                                  <w:hideMark/>
                                  <w:tcPrChange w:id="1890" w:author="Microsoft account" w:date="2016-03-15T17:58:00Z">
                                    <w:tcPr>
                                      <w:tcW w:w="456" w:type="pct"/>
                                      <w:gridSpan w:val="2"/>
                                      <w:noWrap/>
                                      <w:hideMark/>
                                    </w:tcPr>
                                  </w:tcPrChange>
                                </w:tcPr>
                                <w:p w14:paraId="6999C75E" w14:textId="7AF4FE31" w:rsidR="00461573" w:rsidRPr="00451452" w:rsidDel="00461573" w:rsidRDefault="00461573" w:rsidP="00451452">
                                  <w:pPr>
                                    <w:spacing w:line="276" w:lineRule="auto"/>
                                    <w:rPr>
                                      <w:del w:id="1891" w:author="Microsoft account" w:date="2016-03-15T17:58:00Z"/>
                                      <w:rFonts w:ascii="Times New Roman" w:eastAsia="Times New Roman" w:hAnsi="Times New Roman" w:cs="Times New Roman"/>
                                      <w:sz w:val="20"/>
                                      <w:szCs w:val="20"/>
                                      <w:lang w:eastAsia="en-AU"/>
                                    </w:rPr>
                                  </w:pPr>
                                </w:p>
                              </w:tc>
                              <w:tc>
                                <w:tcPr>
                                  <w:tcW w:w="314" w:type="pct"/>
                                  <w:noWrap/>
                                  <w:hideMark/>
                                  <w:tcPrChange w:id="1892" w:author="Microsoft account" w:date="2016-03-15T17:58:00Z">
                                    <w:tcPr>
                                      <w:tcW w:w="320" w:type="pct"/>
                                      <w:noWrap/>
                                      <w:hideMark/>
                                    </w:tcPr>
                                  </w:tcPrChange>
                                </w:tcPr>
                                <w:p w14:paraId="4B8254FD" w14:textId="23C895EA" w:rsidR="00461573" w:rsidRPr="00451452" w:rsidDel="00461573" w:rsidRDefault="00461573" w:rsidP="00451452">
                                  <w:pPr>
                                    <w:spacing w:line="276" w:lineRule="auto"/>
                                    <w:rPr>
                                      <w:del w:id="1893" w:author="Microsoft account" w:date="2016-03-15T17:58:00Z"/>
                                      <w:rFonts w:ascii="Times New Roman" w:eastAsia="Times New Roman" w:hAnsi="Times New Roman" w:cs="Times New Roman"/>
                                      <w:sz w:val="20"/>
                                      <w:szCs w:val="20"/>
                                      <w:lang w:eastAsia="en-AU"/>
                                    </w:rPr>
                                  </w:pPr>
                                </w:p>
                              </w:tc>
                              <w:tc>
                                <w:tcPr>
                                  <w:tcW w:w="392" w:type="pct"/>
                                  <w:noWrap/>
                                  <w:hideMark/>
                                  <w:tcPrChange w:id="1894" w:author="Microsoft account" w:date="2016-03-15T17:58:00Z">
                                    <w:tcPr>
                                      <w:tcW w:w="398" w:type="pct"/>
                                      <w:noWrap/>
                                      <w:hideMark/>
                                    </w:tcPr>
                                  </w:tcPrChange>
                                </w:tcPr>
                                <w:p w14:paraId="62034C2B" w14:textId="612BEC13" w:rsidR="00461573" w:rsidRPr="00451452" w:rsidDel="00461573" w:rsidRDefault="00461573" w:rsidP="00451452">
                                  <w:pPr>
                                    <w:spacing w:line="276" w:lineRule="auto"/>
                                    <w:rPr>
                                      <w:del w:id="1895" w:author="Microsoft account" w:date="2016-03-15T17:58:00Z"/>
                                      <w:rFonts w:ascii="Times New Roman" w:eastAsia="Times New Roman" w:hAnsi="Times New Roman" w:cs="Times New Roman"/>
                                      <w:sz w:val="20"/>
                                      <w:szCs w:val="20"/>
                                      <w:lang w:eastAsia="en-AU"/>
                                    </w:rPr>
                                  </w:pPr>
                                </w:p>
                              </w:tc>
                              <w:tc>
                                <w:tcPr>
                                  <w:tcW w:w="392" w:type="pct"/>
                                  <w:shd w:val="clear" w:color="auto" w:fill="000000" w:themeFill="text1"/>
                                  <w:noWrap/>
                                  <w:hideMark/>
                                  <w:tcPrChange w:id="1896" w:author="Microsoft account" w:date="2016-03-15T17:58:00Z">
                                    <w:tcPr>
                                      <w:tcW w:w="398" w:type="pct"/>
                                      <w:shd w:val="clear" w:color="auto" w:fill="000000" w:themeFill="text1"/>
                                      <w:noWrap/>
                                      <w:hideMark/>
                                    </w:tcPr>
                                  </w:tcPrChange>
                                </w:tcPr>
                                <w:p w14:paraId="338DFACB" w14:textId="6D0C8C56" w:rsidR="00461573" w:rsidRPr="00451452" w:rsidDel="00461573" w:rsidRDefault="00461573" w:rsidP="00714D3D">
                                  <w:pPr>
                                    <w:rPr>
                                      <w:del w:id="1897" w:author="Microsoft account" w:date="2016-03-15T17:58:00Z"/>
                                      <w:rFonts w:ascii="Times New Roman" w:eastAsia="Times New Roman" w:hAnsi="Times New Roman" w:cs="Times New Roman"/>
                                      <w:color w:val="000000"/>
                                      <w:lang w:eastAsia="en-AU"/>
                                    </w:rPr>
                                  </w:pPr>
                                  <w:del w:id="1898"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87" w:type="pct"/>
                                  <w:shd w:val="clear" w:color="auto" w:fill="000000" w:themeFill="text1"/>
                                  <w:noWrap/>
                                  <w:hideMark/>
                                  <w:tcPrChange w:id="1899" w:author="Microsoft account" w:date="2016-03-15T17:58:00Z">
                                    <w:tcPr>
                                      <w:tcW w:w="394" w:type="pct"/>
                                      <w:shd w:val="clear" w:color="auto" w:fill="000000" w:themeFill="text1"/>
                                      <w:noWrap/>
                                      <w:hideMark/>
                                    </w:tcPr>
                                  </w:tcPrChange>
                                </w:tcPr>
                                <w:p w14:paraId="68DB0A2C" w14:textId="1570AD9D" w:rsidR="00461573" w:rsidRPr="00451452" w:rsidDel="00461573" w:rsidRDefault="00461573" w:rsidP="00714D3D">
                                  <w:pPr>
                                    <w:rPr>
                                      <w:del w:id="1900" w:author="Microsoft account" w:date="2016-03-15T17:58:00Z"/>
                                      <w:rFonts w:ascii="Times New Roman" w:eastAsia="Times New Roman" w:hAnsi="Times New Roman" w:cs="Times New Roman"/>
                                      <w:color w:val="000000"/>
                                      <w:lang w:eastAsia="en-AU"/>
                                    </w:rPr>
                                  </w:pPr>
                                  <w:del w:id="1901" w:author="Microsoft account" w:date="2016-03-15T17:58:00Z">
                                    <w:r w:rsidRPr="00451452" w:rsidDel="00461573">
                                      <w:rPr>
                                        <w:rFonts w:ascii="Times New Roman" w:eastAsia="Times New Roman" w:hAnsi="Times New Roman" w:cs="Times New Roman"/>
                                        <w:color w:val="000000"/>
                                        <w:lang w:eastAsia="en-AU"/>
                                      </w:rPr>
                                      <w:delText> </w:delText>
                                    </w:r>
                                  </w:del>
                                </w:p>
                              </w:tc>
                            </w:tr>
                          </w:tbl>
                          <w:p w14:paraId="55F1C538" w14:textId="53A88EE5" w:rsidR="00461573" w:rsidRPr="00451452" w:rsidDel="00461573" w:rsidRDefault="00461573" w:rsidP="00D36602">
                            <w:pPr>
                              <w:spacing w:line="480" w:lineRule="auto"/>
                              <w:rPr>
                                <w:del w:id="1902" w:author="Microsoft account" w:date="2016-03-15T17:58:00Z"/>
                                <w:rFonts w:ascii="Times New Roman" w:hAnsi="Times New Roman" w:cs="Times New Roman"/>
                                <w:sz w:val="24"/>
                              </w:rPr>
                            </w:pPr>
                            <w:del w:id="1903" w:author="Microsoft account" w:date="2016-03-15T17:58:00Z">
                              <w:r w:rsidRPr="00451452" w:rsidDel="00461573">
                                <w:rPr>
                                  <w:rFonts w:ascii="Times New Roman" w:hAnsi="Times New Roman" w:cs="Times New Roman"/>
                                  <w:b/>
                                  <w:sz w:val="24"/>
                                </w:rPr>
                                <w:delText>Table 1: Honours timeline detailing the estimated time for the completion for each aim.</w:delText>
                              </w:r>
                              <w:r w:rsidRPr="00451452" w:rsidDel="00461573">
                                <w:rPr>
                                  <w:rFonts w:ascii="Times New Roman" w:hAnsi="Times New Roman" w:cs="Times New Roman"/>
                                  <w:sz w:val="24"/>
                                </w:rPr>
                                <w:delText xml:space="preserve"> The aims will be completed successively where methods within the aims can be completed concurrently. As aim 3 is entirely laboratory based, </w:delText>
                              </w:r>
                            </w:del>
                            <w:ins w:id="1904" w:author="Michelle Hill" w:date="2016-03-14T21:19:00Z">
                              <w:del w:id="1905" w:author="Microsoft account" w:date="2016-03-15T17:58:00Z">
                                <w:r w:rsidDel="00461573">
                                  <w:rPr>
                                    <w:rFonts w:ascii="Times New Roman" w:hAnsi="Times New Roman" w:cs="Times New Roman"/>
                                    <w:sz w:val="24"/>
                                  </w:rPr>
                                  <w:delText xml:space="preserve">and requires development of novel methods, </w:delText>
                                </w:r>
                              </w:del>
                            </w:ins>
                            <w:del w:id="1906" w:author="Microsoft account" w:date="2016-03-15T17:58:00Z">
                              <w:r w:rsidRPr="00451452" w:rsidDel="00461573">
                                <w:rPr>
                                  <w:rFonts w:ascii="Times New Roman" w:hAnsi="Times New Roman" w:cs="Times New Roman"/>
                                  <w:sz w:val="24"/>
                                </w:rPr>
                                <w:delText xml:space="preserve">ample time had been allocated for its optimisation and completion. While ample time has been allocated for specifically for thesis writing, it will be an ongoing task throughout the year.   </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6E9D" id="_x0000_s1030" type="#_x0000_t202" style="position:absolute;margin-left:-7.9pt;margin-top:18.7pt;width:460.5pt;height:328.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" stroked="f">
                <v:textbox>
                  <w:txbxContent>
                    <w:tbl>
                      <w:tblPr>
                        <w:tblStyle w:val="TableGrid"/>
                        <w:tblW w:w="4864" w:type="pct"/>
                        <w:tblInd w:w="-5" w:type="dxa"/>
                        <w:tblLook w:val="04A0" w:firstRow="1" w:lastRow="0" w:firstColumn="1" w:lastColumn="0" w:noHBand="0" w:noVBand="1"/>
                      </w:tblPr>
                      <w:tblGrid>
                        <w:gridCol w:w="3486"/>
                        <w:gridCol w:w="632"/>
                        <w:gridCol w:w="595"/>
                        <w:gridCol w:w="607"/>
                        <w:gridCol w:w="82"/>
                        <w:gridCol w:w="683"/>
                        <w:gridCol w:w="543"/>
                        <w:gridCol w:w="679"/>
                        <w:gridCol w:w="679"/>
                        <w:gridCol w:w="670"/>
                      </w:tblGrid>
                      <w:tr w:rsidR="00461573" w:rsidRPr="00451452" w14:paraId="00A2C441" w14:textId="77777777" w:rsidTr="00461573">
                        <w:trPr>
                          <w:trHeight w:val="340"/>
                          <w:ins w:id="1907" w:author="Microsoft account" w:date="2016-03-15T17:58:00Z"/>
                        </w:trPr>
                        <w:tc>
                          <w:tcPr>
                            <w:tcW w:w="2014" w:type="pct"/>
                            <w:shd w:val="clear" w:color="auto" w:fill="262626" w:themeFill="text1" w:themeFillTint="D9"/>
                            <w:noWrap/>
                            <w:hideMark/>
                          </w:tcPr>
                          <w:p w14:paraId="047ED3C4" w14:textId="77777777" w:rsidR="00461573" w:rsidRPr="00451452" w:rsidRDefault="00461573" w:rsidP="00461573">
                            <w:pPr>
                              <w:jc w:val="center"/>
                              <w:rPr>
                                <w:ins w:id="1908" w:author="Microsoft account" w:date="2016-03-15T17:58:00Z"/>
                                <w:rFonts w:ascii="Times New Roman" w:eastAsia="Times New Roman" w:hAnsi="Times New Roman" w:cs="Times New Roman"/>
                                <w:b/>
                                <w:bCs/>
                                <w:color w:val="FFFFFF" w:themeColor="background1"/>
                                <w:u w:val="single"/>
                                <w:lang w:eastAsia="en-AU"/>
                              </w:rPr>
                            </w:pPr>
                            <w:bookmarkStart w:id="1909" w:name="_Toc445796869"/>
                            <w:bookmarkStart w:id="1910" w:name="_Toc445797032"/>
                            <w:ins w:id="1911" w:author="Microsoft account" w:date="2016-03-15T17:58:00Z">
                              <w:r w:rsidRPr="00451452">
                                <w:rPr>
                                  <w:rFonts w:ascii="Times New Roman" w:eastAsia="Times New Roman" w:hAnsi="Times New Roman" w:cs="Times New Roman"/>
                                  <w:b/>
                                  <w:bCs/>
                                  <w:color w:val="FFFFFF" w:themeColor="background1"/>
                                  <w:u w:val="single"/>
                                  <w:lang w:eastAsia="en-AU"/>
                                </w:rPr>
                                <w:t>Honours Timeline</w:t>
                              </w:r>
                            </w:ins>
                          </w:p>
                        </w:tc>
                        <w:tc>
                          <w:tcPr>
                            <w:tcW w:w="364" w:type="pct"/>
                            <w:shd w:val="clear" w:color="auto" w:fill="262626" w:themeFill="text1" w:themeFillTint="D9"/>
                            <w:noWrap/>
                            <w:hideMark/>
                          </w:tcPr>
                          <w:p w14:paraId="108EC140" w14:textId="77777777" w:rsidR="00461573" w:rsidRPr="00451452" w:rsidRDefault="00461573" w:rsidP="00461573">
                            <w:pPr>
                              <w:rPr>
                                <w:ins w:id="1912" w:author="Microsoft account" w:date="2016-03-15T17:58:00Z"/>
                                <w:rFonts w:ascii="Times New Roman" w:eastAsia="Times New Roman" w:hAnsi="Times New Roman" w:cs="Times New Roman"/>
                                <w:b/>
                                <w:color w:val="FFFFFF" w:themeColor="background1"/>
                                <w:lang w:eastAsia="en-AU"/>
                              </w:rPr>
                            </w:pPr>
                            <w:ins w:id="1913" w:author="Microsoft account" w:date="2016-03-15T17:58:00Z">
                              <w:r w:rsidRPr="00451452">
                                <w:rPr>
                                  <w:rFonts w:ascii="Times New Roman" w:eastAsia="Times New Roman" w:hAnsi="Times New Roman" w:cs="Times New Roman"/>
                                  <w:b/>
                                  <w:color w:val="FFFFFF" w:themeColor="background1"/>
                                  <w:lang w:eastAsia="en-AU"/>
                                </w:rPr>
                                <w:t>Mar</w:t>
                              </w:r>
                            </w:ins>
                          </w:p>
                        </w:tc>
                        <w:tc>
                          <w:tcPr>
                            <w:tcW w:w="343" w:type="pct"/>
                            <w:shd w:val="clear" w:color="auto" w:fill="262626" w:themeFill="text1" w:themeFillTint="D9"/>
                            <w:noWrap/>
                            <w:hideMark/>
                          </w:tcPr>
                          <w:p w14:paraId="4F986CD2" w14:textId="77777777" w:rsidR="00461573" w:rsidRPr="00451452" w:rsidRDefault="00461573" w:rsidP="00461573">
                            <w:pPr>
                              <w:rPr>
                                <w:ins w:id="1914" w:author="Microsoft account" w:date="2016-03-15T17:58:00Z"/>
                                <w:rFonts w:ascii="Times New Roman" w:eastAsia="Times New Roman" w:hAnsi="Times New Roman" w:cs="Times New Roman"/>
                                <w:b/>
                                <w:color w:val="FFFFFF" w:themeColor="background1"/>
                                <w:lang w:eastAsia="en-AU"/>
                              </w:rPr>
                            </w:pPr>
                            <w:ins w:id="1915" w:author="Microsoft account" w:date="2016-03-15T17:58:00Z">
                              <w:r w:rsidRPr="00451452">
                                <w:rPr>
                                  <w:rFonts w:ascii="Times New Roman" w:eastAsia="Times New Roman" w:hAnsi="Times New Roman" w:cs="Times New Roman"/>
                                  <w:b/>
                                  <w:color w:val="FFFFFF" w:themeColor="background1"/>
                                  <w:lang w:eastAsia="en-AU"/>
                                </w:rPr>
                                <w:t>Apr</w:t>
                              </w:r>
                            </w:ins>
                          </w:p>
                        </w:tc>
                        <w:tc>
                          <w:tcPr>
                            <w:tcW w:w="399" w:type="pct"/>
                            <w:gridSpan w:val="2"/>
                            <w:shd w:val="clear" w:color="auto" w:fill="262626" w:themeFill="text1" w:themeFillTint="D9"/>
                            <w:noWrap/>
                            <w:hideMark/>
                          </w:tcPr>
                          <w:p w14:paraId="25939373" w14:textId="77777777" w:rsidR="00461573" w:rsidRPr="00451452" w:rsidRDefault="00461573" w:rsidP="00461573">
                            <w:pPr>
                              <w:rPr>
                                <w:ins w:id="1916" w:author="Microsoft account" w:date="2016-03-15T17:58:00Z"/>
                                <w:rFonts w:ascii="Times New Roman" w:eastAsia="Times New Roman" w:hAnsi="Times New Roman" w:cs="Times New Roman"/>
                                <w:b/>
                                <w:color w:val="FFFFFF" w:themeColor="background1"/>
                                <w:lang w:eastAsia="en-AU"/>
                              </w:rPr>
                            </w:pPr>
                            <w:ins w:id="1917" w:author="Microsoft account" w:date="2016-03-15T17:58:00Z">
                              <w:r w:rsidRPr="00451452">
                                <w:rPr>
                                  <w:rFonts w:ascii="Times New Roman" w:eastAsia="Times New Roman" w:hAnsi="Times New Roman" w:cs="Times New Roman"/>
                                  <w:b/>
                                  <w:color w:val="FFFFFF" w:themeColor="background1"/>
                                  <w:lang w:eastAsia="en-AU"/>
                                </w:rPr>
                                <w:t>May</w:t>
                              </w:r>
                            </w:ins>
                          </w:p>
                        </w:tc>
                        <w:tc>
                          <w:tcPr>
                            <w:tcW w:w="395" w:type="pct"/>
                            <w:shd w:val="clear" w:color="auto" w:fill="262626" w:themeFill="text1" w:themeFillTint="D9"/>
                            <w:noWrap/>
                            <w:hideMark/>
                          </w:tcPr>
                          <w:p w14:paraId="298C707B" w14:textId="77777777" w:rsidR="00461573" w:rsidRPr="00451452" w:rsidRDefault="00461573" w:rsidP="00461573">
                            <w:pPr>
                              <w:rPr>
                                <w:ins w:id="1918" w:author="Microsoft account" w:date="2016-03-15T17:58:00Z"/>
                                <w:rFonts w:ascii="Times New Roman" w:eastAsia="Times New Roman" w:hAnsi="Times New Roman" w:cs="Times New Roman"/>
                                <w:b/>
                                <w:color w:val="FFFFFF" w:themeColor="background1"/>
                                <w:lang w:eastAsia="en-AU"/>
                              </w:rPr>
                            </w:pPr>
                            <w:ins w:id="1919" w:author="Microsoft account" w:date="2016-03-15T17:58:00Z">
                              <w:r w:rsidRPr="00451452">
                                <w:rPr>
                                  <w:rFonts w:ascii="Times New Roman" w:eastAsia="Times New Roman" w:hAnsi="Times New Roman" w:cs="Times New Roman"/>
                                  <w:b/>
                                  <w:color w:val="FFFFFF" w:themeColor="background1"/>
                                  <w:lang w:eastAsia="en-AU"/>
                                </w:rPr>
                                <w:t>Jun</w:t>
                              </w:r>
                            </w:ins>
                          </w:p>
                        </w:tc>
                        <w:tc>
                          <w:tcPr>
                            <w:tcW w:w="314" w:type="pct"/>
                            <w:shd w:val="clear" w:color="auto" w:fill="262626" w:themeFill="text1" w:themeFillTint="D9"/>
                            <w:noWrap/>
                            <w:hideMark/>
                          </w:tcPr>
                          <w:p w14:paraId="0BC3E006" w14:textId="77777777" w:rsidR="00461573" w:rsidRPr="00451452" w:rsidRDefault="00461573" w:rsidP="00461573">
                            <w:pPr>
                              <w:rPr>
                                <w:ins w:id="1920" w:author="Microsoft account" w:date="2016-03-15T17:58:00Z"/>
                                <w:rFonts w:ascii="Times New Roman" w:eastAsia="Times New Roman" w:hAnsi="Times New Roman" w:cs="Times New Roman"/>
                                <w:b/>
                                <w:color w:val="FFFFFF" w:themeColor="background1"/>
                                <w:lang w:eastAsia="en-AU"/>
                              </w:rPr>
                            </w:pPr>
                            <w:ins w:id="1921" w:author="Microsoft account" w:date="2016-03-15T17:58:00Z">
                              <w:r w:rsidRPr="00451452">
                                <w:rPr>
                                  <w:rFonts w:ascii="Times New Roman" w:eastAsia="Times New Roman" w:hAnsi="Times New Roman" w:cs="Times New Roman"/>
                                  <w:b/>
                                  <w:color w:val="FFFFFF" w:themeColor="background1"/>
                                  <w:lang w:eastAsia="en-AU"/>
                                </w:rPr>
                                <w:t>Jul</w:t>
                              </w:r>
                            </w:ins>
                          </w:p>
                        </w:tc>
                        <w:tc>
                          <w:tcPr>
                            <w:tcW w:w="392" w:type="pct"/>
                            <w:shd w:val="clear" w:color="auto" w:fill="262626" w:themeFill="text1" w:themeFillTint="D9"/>
                            <w:noWrap/>
                            <w:hideMark/>
                          </w:tcPr>
                          <w:p w14:paraId="747608A3" w14:textId="77777777" w:rsidR="00461573" w:rsidRPr="00451452" w:rsidRDefault="00461573" w:rsidP="00461573">
                            <w:pPr>
                              <w:rPr>
                                <w:ins w:id="1922" w:author="Microsoft account" w:date="2016-03-15T17:58:00Z"/>
                                <w:rFonts w:ascii="Times New Roman" w:eastAsia="Times New Roman" w:hAnsi="Times New Roman" w:cs="Times New Roman"/>
                                <w:b/>
                                <w:color w:val="FFFFFF" w:themeColor="background1"/>
                                <w:lang w:eastAsia="en-AU"/>
                              </w:rPr>
                            </w:pPr>
                            <w:ins w:id="1923" w:author="Microsoft account" w:date="2016-03-15T17:58:00Z">
                              <w:r w:rsidRPr="00451452">
                                <w:rPr>
                                  <w:rFonts w:ascii="Times New Roman" w:eastAsia="Times New Roman" w:hAnsi="Times New Roman" w:cs="Times New Roman"/>
                                  <w:b/>
                                  <w:color w:val="FFFFFF" w:themeColor="background1"/>
                                  <w:lang w:eastAsia="en-AU"/>
                                </w:rPr>
                                <w:t>Aug</w:t>
                              </w:r>
                            </w:ins>
                          </w:p>
                        </w:tc>
                        <w:tc>
                          <w:tcPr>
                            <w:tcW w:w="392" w:type="pct"/>
                            <w:shd w:val="clear" w:color="auto" w:fill="262626" w:themeFill="text1" w:themeFillTint="D9"/>
                            <w:noWrap/>
                            <w:hideMark/>
                          </w:tcPr>
                          <w:p w14:paraId="6F3659D6" w14:textId="77777777" w:rsidR="00461573" w:rsidRPr="00451452" w:rsidRDefault="00461573" w:rsidP="00461573">
                            <w:pPr>
                              <w:rPr>
                                <w:ins w:id="1924" w:author="Microsoft account" w:date="2016-03-15T17:58:00Z"/>
                                <w:rFonts w:ascii="Times New Roman" w:eastAsia="Times New Roman" w:hAnsi="Times New Roman" w:cs="Times New Roman"/>
                                <w:b/>
                                <w:color w:val="FFFFFF" w:themeColor="background1"/>
                                <w:lang w:eastAsia="en-AU"/>
                              </w:rPr>
                            </w:pPr>
                            <w:ins w:id="1925" w:author="Microsoft account" w:date="2016-03-15T17:58:00Z">
                              <w:r w:rsidRPr="00451452">
                                <w:rPr>
                                  <w:rFonts w:ascii="Times New Roman" w:eastAsia="Times New Roman" w:hAnsi="Times New Roman" w:cs="Times New Roman"/>
                                  <w:b/>
                                  <w:color w:val="FFFFFF" w:themeColor="background1"/>
                                  <w:lang w:eastAsia="en-AU"/>
                                </w:rPr>
                                <w:t>Sep</w:t>
                              </w:r>
                            </w:ins>
                          </w:p>
                        </w:tc>
                        <w:tc>
                          <w:tcPr>
                            <w:tcW w:w="386" w:type="pct"/>
                            <w:shd w:val="clear" w:color="auto" w:fill="262626" w:themeFill="text1" w:themeFillTint="D9"/>
                            <w:noWrap/>
                            <w:hideMark/>
                          </w:tcPr>
                          <w:p w14:paraId="13215411" w14:textId="77777777" w:rsidR="00461573" w:rsidRPr="00451452" w:rsidRDefault="00461573" w:rsidP="00461573">
                            <w:pPr>
                              <w:rPr>
                                <w:ins w:id="1926" w:author="Microsoft account" w:date="2016-03-15T17:58:00Z"/>
                                <w:rFonts w:ascii="Times New Roman" w:eastAsia="Times New Roman" w:hAnsi="Times New Roman" w:cs="Times New Roman"/>
                                <w:b/>
                                <w:color w:val="FFFFFF" w:themeColor="background1"/>
                                <w:lang w:eastAsia="en-AU"/>
                              </w:rPr>
                            </w:pPr>
                            <w:ins w:id="1927" w:author="Microsoft account" w:date="2016-03-15T17:58:00Z">
                              <w:r w:rsidRPr="00451452">
                                <w:rPr>
                                  <w:rFonts w:ascii="Times New Roman" w:eastAsia="Times New Roman" w:hAnsi="Times New Roman" w:cs="Times New Roman"/>
                                  <w:b/>
                                  <w:color w:val="FFFFFF" w:themeColor="background1"/>
                                  <w:lang w:eastAsia="en-AU"/>
                                </w:rPr>
                                <w:t>Oct</w:t>
                              </w:r>
                            </w:ins>
                          </w:p>
                        </w:tc>
                      </w:tr>
                      <w:tr w:rsidR="00461573" w:rsidRPr="00451452" w14:paraId="2EDEC51F" w14:textId="77777777" w:rsidTr="00461573">
                        <w:trPr>
                          <w:trHeight w:val="340"/>
                          <w:ins w:id="1928" w:author="Microsoft account" w:date="2016-03-15T17:58:00Z"/>
                        </w:trPr>
                        <w:tc>
                          <w:tcPr>
                            <w:tcW w:w="5000" w:type="pct"/>
                            <w:gridSpan w:val="10"/>
                            <w:noWrap/>
                            <w:hideMark/>
                          </w:tcPr>
                          <w:p w14:paraId="7F4FAE4D" w14:textId="77777777" w:rsidR="00461573" w:rsidRPr="00451452" w:rsidRDefault="00461573" w:rsidP="00461573">
                            <w:pPr>
                              <w:pStyle w:val="NoSpacing"/>
                              <w:spacing w:line="276" w:lineRule="auto"/>
                              <w:rPr>
                                <w:ins w:id="1929" w:author="Microsoft account" w:date="2016-03-15T17:58:00Z"/>
                                <w:rFonts w:ascii="Times New Roman" w:hAnsi="Times New Roman" w:cs="Times New Roman"/>
                                <w:b/>
                              </w:rPr>
                            </w:pPr>
                            <w:ins w:id="1930" w:author="Microsoft account" w:date="2016-03-15T17:58:00Z">
                              <w:r w:rsidRPr="00451452">
                                <w:rPr>
                                  <w:rFonts w:ascii="Times New Roman" w:hAnsi="Times New Roman" w:cs="Times New Roman"/>
                                  <w:b/>
                                </w:rPr>
                                <w:t>Aim 1</w:t>
                              </w:r>
                            </w:ins>
                          </w:p>
                        </w:tc>
                      </w:tr>
                      <w:tr w:rsidR="00461573" w:rsidRPr="00451452" w14:paraId="1F9BC39C" w14:textId="77777777" w:rsidTr="00461573">
                        <w:trPr>
                          <w:trHeight w:val="340"/>
                          <w:ins w:id="1931" w:author="Microsoft account" w:date="2016-03-15T17:58:00Z"/>
                        </w:trPr>
                        <w:tc>
                          <w:tcPr>
                            <w:tcW w:w="2014" w:type="pct"/>
                            <w:noWrap/>
                            <w:hideMark/>
                          </w:tcPr>
                          <w:p w14:paraId="333D1319" w14:textId="77777777" w:rsidR="00461573" w:rsidRPr="00451452" w:rsidRDefault="00461573" w:rsidP="00461573">
                            <w:pPr>
                              <w:pStyle w:val="NoSpacing"/>
                              <w:spacing w:line="276" w:lineRule="auto"/>
                              <w:rPr>
                                <w:ins w:id="1932" w:author="Microsoft account" w:date="2016-03-15T17:58:00Z"/>
                                <w:rFonts w:ascii="Times New Roman" w:hAnsi="Times New Roman" w:cs="Times New Roman"/>
                              </w:rPr>
                            </w:pPr>
                            <w:ins w:id="1933" w:author="Microsoft account" w:date="2016-03-15T17:58:00Z">
                              <w:r w:rsidRPr="00451452">
                                <w:rPr>
                                  <w:rFonts w:ascii="Times New Roman" w:hAnsi="Times New Roman" w:cs="Times New Roman"/>
                                </w:rPr>
                                <w:t>miRNA-seq Analysis</w:t>
                              </w:r>
                            </w:ins>
                          </w:p>
                        </w:tc>
                        <w:tc>
                          <w:tcPr>
                            <w:tcW w:w="364" w:type="pct"/>
                            <w:shd w:val="clear" w:color="auto" w:fill="000000" w:themeFill="text1"/>
                            <w:noWrap/>
                            <w:hideMark/>
                          </w:tcPr>
                          <w:p w14:paraId="491281F2" w14:textId="77777777" w:rsidR="00461573" w:rsidRPr="00451452" w:rsidRDefault="00461573" w:rsidP="00461573">
                            <w:pPr>
                              <w:pStyle w:val="NoSpacing"/>
                              <w:spacing w:line="276" w:lineRule="auto"/>
                              <w:rPr>
                                <w:ins w:id="1934" w:author="Microsoft account" w:date="2016-03-15T17:58:00Z"/>
                                <w:rFonts w:ascii="Times New Roman" w:hAnsi="Times New Roman" w:cs="Times New Roman"/>
                                <w:highlight w:val="black"/>
                              </w:rPr>
                            </w:pPr>
                            <w:ins w:id="1935" w:author="Microsoft account" w:date="2016-03-15T17:58:00Z">
                              <w:r w:rsidRPr="00451452">
                                <w:rPr>
                                  <w:rFonts w:ascii="Times New Roman" w:hAnsi="Times New Roman" w:cs="Times New Roman"/>
                                  <w:highlight w:val="black"/>
                                </w:rPr>
                                <w:t> </w:t>
                              </w:r>
                            </w:ins>
                          </w:p>
                        </w:tc>
                        <w:tc>
                          <w:tcPr>
                            <w:tcW w:w="343" w:type="pct"/>
                            <w:shd w:val="clear" w:color="auto" w:fill="FFFFFF" w:themeFill="background1"/>
                            <w:noWrap/>
                            <w:hideMark/>
                          </w:tcPr>
                          <w:p w14:paraId="660FEEEA" w14:textId="77777777" w:rsidR="00461573" w:rsidRPr="00451452" w:rsidRDefault="00461573" w:rsidP="00461573">
                            <w:pPr>
                              <w:pStyle w:val="NoSpacing"/>
                              <w:spacing w:line="276" w:lineRule="auto"/>
                              <w:rPr>
                                <w:ins w:id="1936" w:author="Microsoft account" w:date="2016-03-15T17:58:00Z"/>
                                <w:rFonts w:ascii="Times New Roman" w:hAnsi="Times New Roman" w:cs="Times New Roman"/>
                                <w:highlight w:val="black"/>
                              </w:rPr>
                            </w:pPr>
                          </w:p>
                        </w:tc>
                        <w:tc>
                          <w:tcPr>
                            <w:tcW w:w="351" w:type="pct"/>
                            <w:noWrap/>
                            <w:hideMark/>
                          </w:tcPr>
                          <w:p w14:paraId="0C4D6439" w14:textId="77777777" w:rsidR="00461573" w:rsidRPr="00451452" w:rsidRDefault="00461573" w:rsidP="00461573">
                            <w:pPr>
                              <w:spacing w:line="276" w:lineRule="auto"/>
                              <w:rPr>
                                <w:ins w:id="1937" w:author="Microsoft account" w:date="2016-03-15T17:58:00Z"/>
                                <w:rFonts w:ascii="Times New Roman" w:eastAsia="Times New Roman" w:hAnsi="Times New Roman" w:cs="Times New Roman"/>
                                <w:sz w:val="20"/>
                                <w:szCs w:val="20"/>
                                <w:lang w:eastAsia="en-AU"/>
                              </w:rPr>
                            </w:pPr>
                          </w:p>
                        </w:tc>
                        <w:tc>
                          <w:tcPr>
                            <w:tcW w:w="443" w:type="pct"/>
                            <w:gridSpan w:val="2"/>
                            <w:noWrap/>
                            <w:hideMark/>
                          </w:tcPr>
                          <w:p w14:paraId="100A90B0" w14:textId="77777777" w:rsidR="00461573" w:rsidRPr="00451452" w:rsidRDefault="00461573" w:rsidP="00461573">
                            <w:pPr>
                              <w:spacing w:line="276" w:lineRule="auto"/>
                              <w:rPr>
                                <w:ins w:id="1938" w:author="Microsoft account" w:date="2016-03-15T17:58:00Z"/>
                                <w:rFonts w:ascii="Times New Roman" w:eastAsia="Times New Roman" w:hAnsi="Times New Roman" w:cs="Times New Roman"/>
                                <w:sz w:val="20"/>
                                <w:szCs w:val="20"/>
                                <w:lang w:eastAsia="en-AU"/>
                              </w:rPr>
                            </w:pPr>
                          </w:p>
                        </w:tc>
                        <w:tc>
                          <w:tcPr>
                            <w:tcW w:w="314" w:type="pct"/>
                            <w:noWrap/>
                            <w:hideMark/>
                          </w:tcPr>
                          <w:p w14:paraId="005D6956" w14:textId="77777777" w:rsidR="00461573" w:rsidRPr="00451452" w:rsidRDefault="00461573" w:rsidP="00461573">
                            <w:pPr>
                              <w:spacing w:line="276" w:lineRule="auto"/>
                              <w:rPr>
                                <w:ins w:id="1939" w:author="Microsoft account" w:date="2016-03-15T17:58:00Z"/>
                                <w:rFonts w:ascii="Times New Roman" w:eastAsia="Times New Roman" w:hAnsi="Times New Roman" w:cs="Times New Roman"/>
                                <w:sz w:val="20"/>
                                <w:szCs w:val="20"/>
                                <w:lang w:eastAsia="en-AU"/>
                              </w:rPr>
                            </w:pPr>
                          </w:p>
                        </w:tc>
                        <w:tc>
                          <w:tcPr>
                            <w:tcW w:w="392" w:type="pct"/>
                            <w:noWrap/>
                            <w:hideMark/>
                          </w:tcPr>
                          <w:p w14:paraId="1A9EC0F7" w14:textId="77777777" w:rsidR="00461573" w:rsidRPr="00451452" w:rsidRDefault="00461573" w:rsidP="00461573">
                            <w:pPr>
                              <w:spacing w:line="276" w:lineRule="auto"/>
                              <w:rPr>
                                <w:ins w:id="1940" w:author="Microsoft account" w:date="2016-03-15T17:58:00Z"/>
                                <w:rFonts w:ascii="Times New Roman" w:eastAsia="Times New Roman" w:hAnsi="Times New Roman" w:cs="Times New Roman"/>
                                <w:sz w:val="20"/>
                                <w:szCs w:val="20"/>
                                <w:lang w:eastAsia="en-AU"/>
                              </w:rPr>
                            </w:pPr>
                          </w:p>
                        </w:tc>
                        <w:tc>
                          <w:tcPr>
                            <w:tcW w:w="392" w:type="pct"/>
                            <w:noWrap/>
                            <w:hideMark/>
                          </w:tcPr>
                          <w:p w14:paraId="575D8A77" w14:textId="77777777" w:rsidR="00461573" w:rsidRPr="00451452" w:rsidRDefault="00461573" w:rsidP="00461573">
                            <w:pPr>
                              <w:rPr>
                                <w:ins w:id="1941" w:author="Microsoft account" w:date="2016-03-15T17:58:00Z"/>
                                <w:rFonts w:ascii="Times New Roman" w:eastAsia="Times New Roman" w:hAnsi="Times New Roman" w:cs="Times New Roman"/>
                                <w:sz w:val="20"/>
                                <w:szCs w:val="20"/>
                                <w:lang w:eastAsia="en-AU"/>
                              </w:rPr>
                            </w:pPr>
                          </w:p>
                        </w:tc>
                        <w:tc>
                          <w:tcPr>
                            <w:tcW w:w="386" w:type="pct"/>
                            <w:noWrap/>
                            <w:hideMark/>
                          </w:tcPr>
                          <w:p w14:paraId="3A95CB0F" w14:textId="77777777" w:rsidR="00461573" w:rsidRPr="00451452" w:rsidRDefault="00461573" w:rsidP="00461573">
                            <w:pPr>
                              <w:rPr>
                                <w:ins w:id="1942" w:author="Microsoft account" w:date="2016-03-15T17:58:00Z"/>
                                <w:rFonts w:ascii="Times New Roman" w:eastAsia="Times New Roman" w:hAnsi="Times New Roman" w:cs="Times New Roman"/>
                                <w:sz w:val="20"/>
                                <w:szCs w:val="20"/>
                                <w:lang w:eastAsia="en-AU"/>
                              </w:rPr>
                            </w:pPr>
                          </w:p>
                        </w:tc>
                      </w:tr>
                      <w:tr w:rsidR="00461573" w:rsidRPr="00451452" w14:paraId="5071497E" w14:textId="77777777" w:rsidTr="00461573">
                        <w:trPr>
                          <w:trHeight w:val="340"/>
                          <w:ins w:id="1943" w:author="Microsoft account" w:date="2016-03-15T17:58:00Z"/>
                        </w:trPr>
                        <w:tc>
                          <w:tcPr>
                            <w:tcW w:w="2014" w:type="pct"/>
                            <w:noWrap/>
                            <w:hideMark/>
                          </w:tcPr>
                          <w:p w14:paraId="35AC0440" w14:textId="77777777" w:rsidR="00461573" w:rsidRPr="00451452" w:rsidRDefault="00461573" w:rsidP="00461573">
                            <w:pPr>
                              <w:pStyle w:val="NoSpacing"/>
                              <w:spacing w:line="276" w:lineRule="auto"/>
                              <w:rPr>
                                <w:ins w:id="1944" w:author="Microsoft account" w:date="2016-03-15T17:58:00Z"/>
                                <w:rFonts w:ascii="Times New Roman" w:hAnsi="Times New Roman" w:cs="Times New Roman"/>
                              </w:rPr>
                            </w:pPr>
                            <w:ins w:id="1945" w:author="Microsoft account" w:date="2016-03-15T17:58:00Z">
                              <w:r w:rsidRPr="00451452">
                                <w:rPr>
                                  <w:rFonts w:ascii="Times New Roman" w:hAnsi="Times New Roman" w:cs="Times New Roman"/>
                                </w:rPr>
                                <w:t>RT-qPCR</w:t>
                              </w:r>
                            </w:ins>
                          </w:p>
                        </w:tc>
                        <w:tc>
                          <w:tcPr>
                            <w:tcW w:w="364" w:type="pct"/>
                            <w:noWrap/>
                            <w:hideMark/>
                          </w:tcPr>
                          <w:p w14:paraId="232BD728" w14:textId="77777777" w:rsidR="00461573" w:rsidRPr="00451452" w:rsidRDefault="00461573" w:rsidP="00461573">
                            <w:pPr>
                              <w:pStyle w:val="NoSpacing"/>
                              <w:spacing w:line="276" w:lineRule="auto"/>
                              <w:rPr>
                                <w:ins w:id="1946" w:author="Microsoft account" w:date="2016-03-15T17:58:00Z"/>
                                <w:rFonts w:ascii="Times New Roman" w:hAnsi="Times New Roman" w:cs="Times New Roman"/>
                              </w:rPr>
                            </w:pPr>
                          </w:p>
                        </w:tc>
                        <w:tc>
                          <w:tcPr>
                            <w:tcW w:w="343" w:type="pct"/>
                            <w:shd w:val="clear" w:color="auto" w:fill="000000" w:themeFill="text1"/>
                            <w:noWrap/>
                            <w:hideMark/>
                          </w:tcPr>
                          <w:p w14:paraId="63E9CD14" w14:textId="77777777" w:rsidR="00461573" w:rsidRPr="00451452" w:rsidRDefault="00461573" w:rsidP="00461573">
                            <w:pPr>
                              <w:pStyle w:val="NoSpacing"/>
                              <w:spacing w:line="276" w:lineRule="auto"/>
                              <w:rPr>
                                <w:ins w:id="1947" w:author="Microsoft account" w:date="2016-03-15T17:58:00Z"/>
                                <w:rFonts w:ascii="Times New Roman" w:hAnsi="Times New Roman" w:cs="Times New Roman"/>
                              </w:rPr>
                            </w:pPr>
                            <w:ins w:id="1948" w:author="Microsoft account" w:date="2016-03-15T17:58:00Z">
                              <w:r w:rsidRPr="00451452">
                                <w:rPr>
                                  <w:rFonts w:ascii="Times New Roman" w:hAnsi="Times New Roman" w:cs="Times New Roman"/>
                                </w:rPr>
                                <w:t> </w:t>
                              </w:r>
                            </w:ins>
                          </w:p>
                        </w:tc>
                        <w:tc>
                          <w:tcPr>
                            <w:tcW w:w="351" w:type="pct"/>
                            <w:noWrap/>
                            <w:hideMark/>
                          </w:tcPr>
                          <w:p w14:paraId="1B6D7746" w14:textId="77777777" w:rsidR="00461573" w:rsidRPr="00451452" w:rsidRDefault="00461573" w:rsidP="00461573">
                            <w:pPr>
                              <w:spacing w:line="276" w:lineRule="auto"/>
                              <w:rPr>
                                <w:ins w:id="1949" w:author="Microsoft account" w:date="2016-03-15T17:58:00Z"/>
                                <w:rFonts w:ascii="Times New Roman" w:eastAsia="Times New Roman" w:hAnsi="Times New Roman" w:cs="Times New Roman"/>
                                <w:color w:val="000000"/>
                                <w:lang w:eastAsia="en-AU"/>
                              </w:rPr>
                            </w:pPr>
                          </w:p>
                        </w:tc>
                        <w:tc>
                          <w:tcPr>
                            <w:tcW w:w="443" w:type="pct"/>
                            <w:gridSpan w:val="2"/>
                            <w:noWrap/>
                            <w:hideMark/>
                          </w:tcPr>
                          <w:p w14:paraId="51856756" w14:textId="77777777" w:rsidR="00461573" w:rsidRPr="00451452" w:rsidRDefault="00461573" w:rsidP="00461573">
                            <w:pPr>
                              <w:spacing w:line="276" w:lineRule="auto"/>
                              <w:rPr>
                                <w:ins w:id="1950" w:author="Microsoft account" w:date="2016-03-15T17:58:00Z"/>
                                <w:rFonts w:ascii="Times New Roman" w:eastAsia="Times New Roman" w:hAnsi="Times New Roman" w:cs="Times New Roman"/>
                                <w:sz w:val="20"/>
                                <w:szCs w:val="20"/>
                                <w:lang w:eastAsia="en-AU"/>
                              </w:rPr>
                            </w:pPr>
                          </w:p>
                        </w:tc>
                        <w:tc>
                          <w:tcPr>
                            <w:tcW w:w="314" w:type="pct"/>
                            <w:noWrap/>
                            <w:hideMark/>
                          </w:tcPr>
                          <w:p w14:paraId="05DA1CD9" w14:textId="77777777" w:rsidR="00461573" w:rsidRPr="00451452" w:rsidRDefault="00461573" w:rsidP="00461573">
                            <w:pPr>
                              <w:spacing w:line="276" w:lineRule="auto"/>
                              <w:rPr>
                                <w:ins w:id="1951" w:author="Microsoft account" w:date="2016-03-15T17:58:00Z"/>
                                <w:rFonts w:ascii="Times New Roman" w:eastAsia="Times New Roman" w:hAnsi="Times New Roman" w:cs="Times New Roman"/>
                                <w:sz w:val="20"/>
                                <w:szCs w:val="20"/>
                                <w:lang w:eastAsia="en-AU"/>
                              </w:rPr>
                            </w:pPr>
                          </w:p>
                        </w:tc>
                        <w:tc>
                          <w:tcPr>
                            <w:tcW w:w="392" w:type="pct"/>
                            <w:noWrap/>
                            <w:hideMark/>
                          </w:tcPr>
                          <w:p w14:paraId="1B9152B4" w14:textId="77777777" w:rsidR="00461573" w:rsidRPr="00451452" w:rsidRDefault="00461573" w:rsidP="00461573">
                            <w:pPr>
                              <w:spacing w:line="276" w:lineRule="auto"/>
                              <w:rPr>
                                <w:ins w:id="1952" w:author="Microsoft account" w:date="2016-03-15T17:58:00Z"/>
                                <w:rFonts w:ascii="Times New Roman" w:eastAsia="Times New Roman" w:hAnsi="Times New Roman" w:cs="Times New Roman"/>
                                <w:sz w:val="20"/>
                                <w:szCs w:val="20"/>
                                <w:lang w:eastAsia="en-AU"/>
                              </w:rPr>
                            </w:pPr>
                          </w:p>
                        </w:tc>
                        <w:tc>
                          <w:tcPr>
                            <w:tcW w:w="392" w:type="pct"/>
                            <w:noWrap/>
                            <w:hideMark/>
                          </w:tcPr>
                          <w:p w14:paraId="311E7AC4" w14:textId="77777777" w:rsidR="00461573" w:rsidRPr="00451452" w:rsidRDefault="00461573" w:rsidP="00461573">
                            <w:pPr>
                              <w:rPr>
                                <w:ins w:id="1953" w:author="Microsoft account" w:date="2016-03-15T17:58:00Z"/>
                                <w:rFonts w:ascii="Times New Roman" w:eastAsia="Times New Roman" w:hAnsi="Times New Roman" w:cs="Times New Roman"/>
                                <w:sz w:val="20"/>
                                <w:szCs w:val="20"/>
                                <w:lang w:eastAsia="en-AU"/>
                              </w:rPr>
                            </w:pPr>
                          </w:p>
                        </w:tc>
                        <w:tc>
                          <w:tcPr>
                            <w:tcW w:w="386" w:type="pct"/>
                            <w:noWrap/>
                            <w:hideMark/>
                          </w:tcPr>
                          <w:p w14:paraId="79586D98" w14:textId="77777777" w:rsidR="00461573" w:rsidRPr="00451452" w:rsidRDefault="00461573" w:rsidP="00461573">
                            <w:pPr>
                              <w:rPr>
                                <w:ins w:id="1954" w:author="Microsoft account" w:date="2016-03-15T17:58:00Z"/>
                                <w:rFonts w:ascii="Times New Roman" w:eastAsia="Times New Roman" w:hAnsi="Times New Roman" w:cs="Times New Roman"/>
                                <w:sz w:val="20"/>
                                <w:szCs w:val="20"/>
                                <w:lang w:eastAsia="en-AU"/>
                              </w:rPr>
                            </w:pPr>
                          </w:p>
                        </w:tc>
                      </w:tr>
                      <w:tr w:rsidR="00461573" w:rsidRPr="00451452" w14:paraId="6F754AFF" w14:textId="77777777" w:rsidTr="00461573">
                        <w:trPr>
                          <w:trHeight w:val="340"/>
                          <w:ins w:id="1955" w:author="Microsoft account" w:date="2016-03-15T17:58:00Z"/>
                        </w:trPr>
                        <w:tc>
                          <w:tcPr>
                            <w:tcW w:w="5000" w:type="pct"/>
                            <w:gridSpan w:val="10"/>
                            <w:noWrap/>
                            <w:hideMark/>
                          </w:tcPr>
                          <w:p w14:paraId="251D488F" w14:textId="77777777" w:rsidR="00461573" w:rsidRPr="00451452" w:rsidRDefault="00461573" w:rsidP="00461573">
                            <w:pPr>
                              <w:pStyle w:val="NoSpacing"/>
                              <w:spacing w:line="276" w:lineRule="auto"/>
                              <w:rPr>
                                <w:ins w:id="1956" w:author="Microsoft account" w:date="2016-03-15T17:58:00Z"/>
                                <w:rFonts w:ascii="Times New Roman" w:hAnsi="Times New Roman" w:cs="Times New Roman"/>
                                <w:b/>
                              </w:rPr>
                            </w:pPr>
                            <w:ins w:id="1957" w:author="Microsoft account" w:date="2016-03-15T17:58:00Z">
                              <w:r w:rsidRPr="00451452">
                                <w:rPr>
                                  <w:rFonts w:ascii="Times New Roman" w:hAnsi="Times New Roman" w:cs="Times New Roman"/>
                                  <w:b/>
                                </w:rPr>
                                <w:t>Aim 2</w:t>
                              </w:r>
                            </w:ins>
                          </w:p>
                        </w:tc>
                      </w:tr>
                      <w:tr w:rsidR="00461573" w:rsidRPr="00451452" w14:paraId="559E81E3" w14:textId="77777777" w:rsidTr="00461573">
                        <w:trPr>
                          <w:trHeight w:val="340"/>
                          <w:ins w:id="1958" w:author="Microsoft account" w:date="2016-03-15T17:58:00Z"/>
                        </w:trPr>
                        <w:tc>
                          <w:tcPr>
                            <w:tcW w:w="2014" w:type="pct"/>
                            <w:noWrap/>
                            <w:hideMark/>
                          </w:tcPr>
                          <w:p w14:paraId="01CB098F" w14:textId="77777777" w:rsidR="00461573" w:rsidRPr="00451452" w:rsidRDefault="00461573" w:rsidP="00461573">
                            <w:pPr>
                              <w:pStyle w:val="NoSpacing"/>
                              <w:spacing w:line="276" w:lineRule="auto"/>
                              <w:rPr>
                                <w:ins w:id="1959" w:author="Microsoft account" w:date="2016-03-15T17:58:00Z"/>
                                <w:rFonts w:ascii="Times New Roman" w:hAnsi="Times New Roman" w:cs="Times New Roman"/>
                              </w:rPr>
                            </w:pPr>
                            <w:ins w:id="1960" w:author="Microsoft account" w:date="2016-03-15T17:58:00Z">
                              <w:r w:rsidRPr="00451452">
                                <w:rPr>
                                  <w:rFonts w:ascii="Times New Roman" w:hAnsi="Times New Roman" w:cs="Times New Roman"/>
                                </w:rPr>
                                <w:t>Partner Prediction</w:t>
                              </w:r>
                            </w:ins>
                          </w:p>
                        </w:tc>
                        <w:tc>
                          <w:tcPr>
                            <w:tcW w:w="364" w:type="pct"/>
                            <w:noWrap/>
                            <w:hideMark/>
                          </w:tcPr>
                          <w:p w14:paraId="653A5C3C" w14:textId="77777777" w:rsidR="00461573" w:rsidRPr="00451452" w:rsidRDefault="00461573" w:rsidP="00461573">
                            <w:pPr>
                              <w:pStyle w:val="NoSpacing"/>
                              <w:spacing w:line="276" w:lineRule="auto"/>
                              <w:rPr>
                                <w:ins w:id="1961" w:author="Microsoft account" w:date="2016-03-15T17:58:00Z"/>
                                <w:rFonts w:ascii="Times New Roman" w:hAnsi="Times New Roman" w:cs="Times New Roman"/>
                              </w:rPr>
                            </w:pPr>
                          </w:p>
                        </w:tc>
                        <w:tc>
                          <w:tcPr>
                            <w:tcW w:w="343" w:type="pct"/>
                            <w:shd w:val="clear" w:color="auto" w:fill="000000" w:themeFill="text1"/>
                            <w:noWrap/>
                            <w:hideMark/>
                          </w:tcPr>
                          <w:p w14:paraId="0AF146DD" w14:textId="77777777" w:rsidR="00461573" w:rsidRPr="00451452" w:rsidRDefault="00461573" w:rsidP="00461573">
                            <w:pPr>
                              <w:pStyle w:val="NoSpacing"/>
                              <w:spacing w:line="276" w:lineRule="auto"/>
                              <w:rPr>
                                <w:ins w:id="1962" w:author="Microsoft account" w:date="2016-03-15T17:58:00Z"/>
                                <w:rFonts w:ascii="Times New Roman" w:hAnsi="Times New Roman" w:cs="Times New Roman"/>
                              </w:rPr>
                            </w:pPr>
                          </w:p>
                        </w:tc>
                        <w:tc>
                          <w:tcPr>
                            <w:tcW w:w="351" w:type="pct"/>
                            <w:shd w:val="clear" w:color="auto" w:fill="000000" w:themeFill="text1"/>
                            <w:noWrap/>
                            <w:hideMark/>
                          </w:tcPr>
                          <w:p w14:paraId="65384754" w14:textId="77777777" w:rsidR="00461573" w:rsidRPr="00451452" w:rsidRDefault="00461573" w:rsidP="00461573">
                            <w:pPr>
                              <w:spacing w:line="276" w:lineRule="auto"/>
                              <w:rPr>
                                <w:ins w:id="1963" w:author="Microsoft account" w:date="2016-03-15T17:58:00Z"/>
                                <w:rFonts w:ascii="Times New Roman" w:eastAsia="Times New Roman" w:hAnsi="Times New Roman" w:cs="Times New Roman"/>
                                <w:color w:val="000000"/>
                                <w:lang w:eastAsia="en-AU"/>
                              </w:rPr>
                            </w:pPr>
                            <w:ins w:id="1964" w:author="Microsoft account" w:date="2016-03-15T17:58:00Z">
                              <w:r w:rsidRPr="00451452">
                                <w:rPr>
                                  <w:rFonts w:ascii="Times New Roman" w:eastAsia="Times New Roman" w:hAnsi="Times New Roman" w:cs="Times New Roman"/>
                                  <w:color w:val="000000"/>
                                  <w:lang w:eastAsia="en-AU"/>
                                </w:rPr>
                                <w:t> </w:t>
                              </w:r>
                            </w:ins>
                          </w:p>
                        </w:tc>
                        <w:tc>
                          <w:tcPr>
                            <w:tcW w:w="443" w:type="pct"/>
                            <w:gridSpan w:val="2"/>
                            <w:noWrap/>
                            <w:hideMark/>
                          </w:tcPr>
                          <w:p w14:paraId="3B154073" w14:textId="77777777" w:rsidR="00461573" w:rsidRPr="00451452" w:rsidRDefault="00461573" w:rsidP="00461573">
                            <w:pPr>
                              <w:spacing w:line="276" w:lineRule="auto"/>
                              <w:rPr>
                                <w:ins w:id="1965" w:author="Microsoft account" w:date="2016-03-15T17:58:00Z"/>
                                <w:rFonts w:ascii="Times New Roman" w:eastAsia="Times New Roman" w:hAnsi="Times New Roman" w:cs="Times New Roman"/>
                                <w:color w:val="000000"/>
                                <w:lang w:eastAsia="en-AU"/>
                              </w:rPr>
                            </w:pPr>
                          </w:p>
                        </w:tc>
                        <w:tc>
                          <w:tcPr>
                            <w:tcW w:w="314" w:type="pct"/>
                            <w:noWrap/>
                            <w:hideMark/>
                          </w:tcPr>
                          <w:p w14:paraId="39565AF0" w14:textId="77777777" w:rsidR="00461573" w:rsidRPr="00451452" w:rsidRDefault="00461573" w:rsidP="00461573">
                            <w:pPr>
                              <w:spacing w:line="276" w:lineRule="auto"/>
                              <w:rPr>
                                <w:ins w:id="1966" w:author="Microsoft account" w:date="2016-03-15T17:58:00Z"/>
                                <w:rFonts w:ascii="Times New Roman" w:eastAsia="Times New Roman" w:hAnsi="Times New Roman" w:cs="Times New Roman"/>
                                <w:sz w:val="20"/>
                                <w:szCs w:val="20"/>
                                <w:lang w:eastAsia="en-AU"/>
                              </w:rPr>
                            </w:pPr>
                          </w:p>
                        </w:tc>
                        <w:tc>
                          <w:tcPr>
                            <w:tcW w:w="392" w:type="pct"/>
                            <w:noWrap/>
                            <w:hideMark/>
                          </w:tcPr>
                          <w:p w14:paraId="40EB76E3" w14:textId="77777777" w:rsidR="00461573" w:rsidRPr="00451452" w:rsidRDefault="00461573" w:rsidP="00461573">
                            <w:pPr>
                              <w:spacing w:line="276" w:lineRule="auto"/>
                              <w:rPr>
                                <w:ins w:id="1967" w:author="Microsoft account" w:date="2016-03-15T17:58:00Z"/>
                                <w:rFonts w:ascii="Times New Roman" w:eastAsia="Times New Roman" w:hAnsi="Times New Roman" w:cs="Times New Roman"/>
                                <w:sz w:val="20"/>
                                <w:szCs w:val="20"/>
                                <w:lang w:eastAsia="en-AU"/>
                              </w:rPr>
                            </w:pPr>
                          </w:p>
                        </w:tc>
                        <w:tc>
                          <w:tcPr>
                            <w:tcW w:w="392" w:type="pct"/>
                            <w:noWrap/>
                            <w:hideMark/>
                          </w:tcPr>
                          <w:p w14:paraId="243CCA2B" w14:textId="77777777" w:rsidR="00461573" w:rsidRPr="00451452" w:rsidRDefault="00461573" w:rsidP="00461573">
                            <w:pPr>
                              <w:rPr>
                                <w:ins w:id="1968" w:author="Microsoft account" w:date="2016-03-15T17:58:00Z"/>
                                <w:rFonts w:ascii="Times New Roman" w:eastAsia="Times New Roman" w:hAnsi="Times New Roman" w:cs="Times New Roman"/>
                                <w:sz w:val="20"/>
                                <w:szCs w:val="20"/>
                                <w:lang w:eastAsia="en-AU"/>
                              </w:rPr>
                            </w:pPr>
                          </w:p>
                        </w:tc>
                        <w:tc>
                          <w:tcPr>
                            <w:tcW w:w="386" w:type="pct"/>
                            <w:noWrap/>
                            <w:hideMark/>
                          </w:tcPr>
                          <w:p w14:paraId="4B249615" w14:textId="77777777" w:rsidR="00461573" w:rsidRPr="00451452" w:rsidRDefault="00461573" w:rsidP="00461573">
                            <w:pPr>
                              <w:rPr>
                                <w:ins w:id="1969" w:author="Microsoft account" w:date="2016-03-15T17:58:00Z"/>
                                <w:rFonts w:ascii="Times New Roman" w:eastAsia="Times New Roman" w:hAnsi="Times New Roman" w:cs="Times New Roman"/>
                                <w:sz w:val="20"/>
                                <w:szCs w:val="20"/>
                                <w:lang w:eastAsia="en-AU"/>
                              </w:rPr>
                            </w:pPr>
                          </w:p>
                        </w:tc>
                      </w:tr>
                      <w:tr w:rsidR="00461573" w:rsidRPr="00451452" w14:paraId="4775EB83" w14:textId="77777777" w:rsidTr="00461573">
                        <w:trPr>
                          <w:trHeight w:val="340"/>
                          <w:ins w:id="1970" w:author="Microsoft account" w:date="2016-03-15T17:58:00Z"/>
                        </w:trPr>
                        <w:tc>
                          <w:tcPr>
                            <w:tcW w:w="2014" w:type="pct"/>
                            <w:noWrap/>
                          </w:tcPr>
                          <w:p w14:paraId="3CE9CEA3" w14:textId="77777777" w:rsidR="00461573" w:rsidRPr="00451452" w:rsidRDefault="00461573" w:rsidP="00461573">
                            <w:pPr>
                              <w:pStyle w:val="NoSpacing"/>
                              <w:spacing w:line="276" w:lineRule="auto"/>
                              <w:rPr>
                                <w:ins w:id="1971" w:author="Microsoft account" w:date="2016-03-15T17:58:00Z"/>
                                <w:rFonts w:ascii="Times New Roman" w:hAnsi="Times New Roman" w:cs="Times New Roman"/>
                              </w:rPr>
                            </w:pPr>
                            <w:ins w:id="1972" w:author="Microsoft account" w:date="2016-03-15T17:58:00Z">
                              <w:r w:rsidRPr="00451452">
                                <w:rPr>
                                  <w:rFonts w:ascii="Times New Roman" w:hAnsi="Times New Roman" w:cs="Times New Roman"/>
                                </w:rPr>
                                <w:t>Motif Assessment</w:t>
                              </w:r>
                            </w:ins>
                          </w:p>
                        </w:tc>
                        <w:tc>
                          <w:tcPr>
                            <w:tcW w:w="364" w:type="pct"/>
                            <w:noWrap/>
                          </w:tcPr>
                          <w:p w14:paraId="70A90FA4" w14:textId="77777777" w:rsidR="00461573" w:rsidRPr="00451452" w:rsidRDefault="00461573" w:rsidP="00461573">
                            <w:pPr>
                              <w:pStyle w:val="NoSpacing"/>
                              <w:spacing w:line="276" w:lineRule="auto"/>
                              <w:rPr>
                                <w:ins w:id="1973" w:author="Microsoft account" w:date="2016-03-15T17:58:00Z"/>
                                <w:rFonts w:ascii="Times New Roman" w:hAnsi="Times New Roman" w:cs="Times New Roman"/>
                                <w:color w:val="FFFFFF" w:themeColor="background1"/>
                              </w:rPr>
                            </w:pPr>
                          </w:p>
                        </w:tc>
                        <w:tc>
                          <w:tcPr>
                            <w:tcW w:w="343" w:type="pct"/>
                            <w:shd w:val="clear" w:color="auto" w:fill="auto"/>
                            <w:noWrap/>
                          </w:tcPr>
                          <w:p w14:paraId="20C9EAE9" w14:textId="77777777" w:rsidR="00461573" w:rsidRPr="00451452" w:rsidRDefault="00461573" w:rsidP="00461573">
                            <w:pPr>
                              <w:pStyle w:val="NoSpacing"/>
                              <w:spacing w:line="276" w:lineRule="auto"/>
                              <w:rPr>
                                <w:ins w:id="1974" w:author="Microsoft account" w:date="2016-03-15T17:58:00Z"/>
                                <w:rFonts w:ascii="Times New Roman" w:hAnsi="Times New Roman" w:cs="Times New Roman"/>
                                <w:color w:val="FFFFFF" w:themeColor="background1"/>
                              </w:rPr>
                            </w:pPr>
                          </w:p>
                        </w:tc>
                        <w:tc>
                          <w:tcPr>
                            <w:tcW w:w="351" w:type="pct"/>
                            <w:shd w:val="clear" w:color="auto" w:fill="000000" w:themeFill="text1"/>
                            <w:noWrap/>
                          </w:tcPr>
                          <w:p w14:paraId="7D45A882" w14:textId="77777777" w:rsidR="00461573" w:rsidRPr="00451452" w:rsidRDefault="00461573" w:rsidP="00461573">
                            <w:pPr>
                              <w:spacing w:line="276" w:lineRule="auto"/>
                              <w:rPr>
                                <w:ins w:id="1975" w:author="Microsoft account" w:date="2016-03-15T17:58:00Z"/>
                                <w:rFonts w:ascii="Times New Roman" w:eastAsia="Times New Roman" w:hAnsi="Times New Roman" w:cs="Times New Roman"/>
                                <w:color w:val="000000"/>
                                <w:lang w:eastAsia="en-AU"/>
                              </w:rPr>
                            </w:pPr>
                          </w:p>
                        </w:tc>
                        <w:tc>
                          <w:tcPr>
                            <w:tcW w:w="443" w:type="pct"/>
                            <w:gridSpan w:val="2"/>
                            <w:noWrap/>
                          </w:tcPr>
                          <w:p w14:paraId="745E8872" w14:textId="77777777" w:rsidR="00461573" w:rsidRPr="00451452" w:rsidRDefault="00461573" w:rsidP="00461573">
                            <w:pPr>
                              <w:spacing w:line="276" w:lineRule="auto"/>
                              <w:rPr>
                                <w:ins w:id="1976" w:author="Microsoft account" w:date="2016-03-15T17:58:00Z"/>
                                <w:rFonts w:ascii="Times New Roman" w:eastAsia="Times New Roman" w:hAnsi="Times New Roman" w:cs="Times New Roman"/>
                                <w:color w:val="000000"/>
                                <w:lang w:eastAsia="en-AU"/>
                              </w:rPr>
                            </w:pPr>
                          </w:p>
                        </w:tc>
                        <w:tc>
                          <w:tcPr>
                            <w:tcW w:w="314" w:type="pct"/>
                            <w:noWrap/>
                          </w:tcPr>
                          <w:p w14:paraId="69A57C1E" w14:textId="77777777" w:rsidR="00461573" w:rsidRPr="00451452" w:rsidRDefault="00461573" w:rsidP="00461573">
                            <w:pPr>
                              <w:spacing w:line="276" w:lineRule="auto"/>
                              <w:rPr>
                                <w:ins w:id="1977" w:author="Microsoft account" w:date="2016-03-15T17:58:00Z"/>
                                <w:rFonts w:ascii="Times New Roman" w:eastAsia="Times New Roman" w:hAnsi="Times New Roman" w:cs="Times New Roman"/>
                                <w:sz w:val="20"/>
                                <w:szCs w:val="20"/>
                                <w:lang w:eastAsia="en-AU"/>
                              </w:rPr>
                            </w:pPr>
                          </w:p>
                        </w:tc>
                        <w:tc>
                          <w:tcPr>
                            <w:tcW w:w="392" w:type="pct"/>
                            <w:noWrap/>
                          </w:tcPr>
                          <w:p w14:paraId="0C976ABC" w14:textId="77777777" w:rsidR="00461573" w:rsidRPr="00451452" w:rsidRDefault="00461573" w:rsidP="00461573">
                            <w:pPr>
                              <w:spacing w:line="276" w:lineRule="auto"/>
                              <w:rPr>
                                <w:ins w:id="1978" w:author="Microsoft account" w:date="2016-03-15T17:58:00Z"/>
                                <w:rFonts w:ascii="Times New Roman" w:eastAsia="Times New Roman" w:hAnsi="Times New Roman" w:cs="Times New Roman"/>
                                <w:sz w:val="20"/>
                                <w:szCs w:val="20"/>
                                <w:lang w:eastAsia="en-AU"/>
                              </w:rPr>
                            </w:pPr>
                          </w:p>
                        </w:tc>
                        <w:tc>
                          <w:tcPr>
                            <w:tcW w:w="392" w:type="pct"/>
                            <w:noWrap/>
                          </w:tcPr>
                          <w:p w14:paraId="27E66DFD" w14:textId="77777777" w:rsidR="00461573" w:rsidRPr="00451452" w:rsidRDefault="00461573" w:rsidP="00461573">
                            <w:pPr>
                              <w:rPr>
                                <w:ins w:id="1979" w:author="Microsoft account" w:date="2016-03-15T17:58:00Z"/>
                                <w:rFonts w:ascii="Times New Roman" w:eastAsia="Times New Roman" w:hAnsi="Times New Roman" w:cs="Times New Roman"/>
                                <w:sz w:val="20"/>
                                <w:szCs w:val="20"/>
                                <w:lang w:eastAsia="en-AU"/>
                              </w:rPr>
                            </w:pPr>
                          </w:p>
                        </w:tc>
                        <w:tc>
                          <w:tcPr>
                            <w:tcW w:w="386" w:type="pct"/>
                            <w:noWrap/>
                          </w:tcPr>
                          <w:p w14:paraId="4E164585" w14:textId="77777777" w:rsidR="00461573" w:rsidRPr="00451452" w:rsidRDefault="00461573" w:rsidP="00461573">
                            <w:pPr>
                              <w:rPr>
                                <w:ins w:id="1980" w:author="Microsoft account" w:date="2016-03-15T17:58:00Z"/>
                                <w:rFonts w:ascii="Times New Roman" w:eastAsia="Times New Roman" w:hAnsi="Times New Roman" w:cs="Times New Roman"/>
                                <w:sz w:val="20"/>
                                <w:szCs w:val="20"/>
                                <w:lang w:eastAsia="en-AU"/>
                              </w:rPr>
                            </w:pPr>
                          </w:p>
                        </w:tc>
                      </w:tr>
                      <w:tr w:rsidR="00461573" w:rsidRPr="00451452" w14:paraId="48E9EC7E" w14:textId="77777777" w:rsidTr="00461573">
                        <w:trPr>
                          <w:trHeight w:val="340"/>
                          <w:ins w:id="1981" w:author="Microsoft account" w:date="2016-03-15T17:58:00Z"/>
                        </w:trPr>
                        <w:tc>
                          <w:tcPr>
                            <w:tcW w:w="5000" w:type="pct"/>
                            <w:gridSpan w:val="10"/>
                            <w:noWrap/>
                            <w:hideMark/>
                          </w:tcPr>
                          <w:p w14:paraId="11D8E585" w14:textId="77777777" w:rsidR="00461573" w:rsidRPr="00451452" w:rsidRDefault="00461573" w:rsidP="00461573">
                            <w:pPr>
                              <w:pStyle w:val="NoSpacing"/>
                              <w:spacing w:line="276" w:lineRule="auto"/>
                              <w:rPr>
                                <w:ins w:id="1982" w:author="Microsoft account" w:date="2016-03-15T17:58:00Z"/>
                                <w:rFonts w:ascii="Times New Roman" w:hAnsi="Times New Roman" w:cs="Times New Roman"/>
                                <w:b/>
                              </w:rPr>
                            </w:pPr>
                            <w:ins w:id="1983" w:author="Microsoft account" w:date="2016-03-15T17:58:00Z">
                              <w:r w:rsidRPr="00451452">
                                <w:rPr>
                                  <w:rFonts w:ascii="Times New Roman" w:hAnsi="Times New Roman" w:cs="Times New Roman"/>
                                  <w:b/>
                                </w:rPr>
                                <w:t>Aim 3</w:t>
                              </w:r>
                            </w:ins>
                          </w:p>
                        </w:tc>
                      </w:tr>
                      <w:tr w:rsidR="00461573" w:rsidRPr="00451452" w14:paraId="713EFBF7" w14:textId="77777777" w:rsidTr="00461573">
                        <w:trPr>
                          <w:trHeight w:val="340"/>
                          <w:ins w:id="1984" w:author="Microsoft account" w:date="2016-03-15T17:58:00Z"/>
                        </w:trPr>
                        <w:tc>
                          <w:tcPr>
                            <w:tcW w:w="2014" w:type="pct"/>
                          </w:tcPr>
                          <w:p w14:paraId="51227B0F" w14:textId="77777777" w:rsidR="00461573" w:rsidRPr="00451452" w:rsidRDefault="00461573" w:rsidP="00461573">
                            <w:pPr>
                              <w:pStyle w:val="NoSpacing"/>
                              <w:spacing w:line="276" w:lineRule="auto"/>
                              <w:rPr>
                                <w:ins w:id="1985" w:author="Microsoft account" w:date="2016-03-15T17:58:00Z"/>
                                <w:rFonts w:ascii="Times New Roman" w:hAnsi="Times New Roman" w:cs="Times New Roman"/>
                              </w:rPr>
                            </w:pPr>
                            <w:ins w:id="1986" w:author="Microsoft account" w:date="2016-03-15T17:58:00Z">
                              <w:r w:rsidRPr="00451452">
                                <w:rPr>
                                  <w:rFonts w:ascii="Times New Roman" w:hAnsi="Times New Roman" w:cs="Times New Roman"/>
                                </w:rPr>
                                <w:t xml:space="preserve">Pull down Assay </w:t>
                              </w:r>
                            </w:ins>
                          </w:p>
                        </w:tc>
                        <w:tc>
                          <w:tcPr>
                            <w:tcW w:w="364" w:type="pct"/>
                            <w:noWrap/>
                          </w:tcPr>
                          <w:p w14:paraId="32D7CDC2" w14:textId="77777777" w:rsidR="00461573" w:rsidRPr="00451452" w:rsidRDefault="00461573" w:rsidP="00461573">
                            <w:pPr>
                              <w:pStyle w:val="NoSpacing"/>
                              <w:spacing w:line="276" w:lineRule="auto"/>
                              <w:rPr>
                                <w:ins w:id="1987" w:author="Microsoft account" w:date="2016-03-15T17:58:00Z"/>
                                <w:rFonts w:ascii="Times New Roman" w:hAnsi="Times New Roman" w:cs="Times New Roman"/>
                              </w:rPr>
                            </w:pPr>
                          </w:p>
                        </w:tc>
                        <w:tc>
                          <w:tcPr>
                            <w:tcW w:w="343" w:type="pct"/>
                            <w:noWrap/>
                          </w:tcPr>
                          <w:p w14:paraId="1BFD671E" w14:textId="77777777" w:rsidR="00461573" w:rsidRPr="00451452" w:rsidRDefault="00461573" w:rsidP="00461573">
                            <w:pPr>
                              <w:pStyle w:val="NoSpacing"/>
                              <w:spacing w:line="276" w:lineRule="auto"/>
                              <w:rPr>
                                <w:ins w:id="1988" w:author="Microsoft account" w:date="2016-03-15T17:58:00Z"/>
                                <w:rFonts w:ascii="Times New Roman" w:hAnsi="Times New Roman" w:cs="Times New Roman"/>
                              </w:rPr>
                            </w:pPr>
                          </w:p>
                        </w:tc>
                        <w:tc>
                          <w:tcPr>
                            <w:tcW w:w="351" w:type="pct"/>
                            <w:shd w:val="clear" w:color="auto" w:fill="000000" w:themeFill="text1"/>
                            <w:noWrap/>
                          </w:tcPr>
                          <w:p w14:paraId="6369A2FE" w14:textId="77777777" w:rsidR="00461573" w:rsidRPr="00451452" w:rsidRDefault="00461573" w:rsidP="00461573">
                            <w:pPr>
                              <w:spacing w:line="276" w:lineRule="auto"/>
                              <w:rPr>
                                <w:ins w:id="1989" w:author="Microsoft account" w:date="2016-03-15T17:58:00Z"/>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669ED3D8" w14:textId="77777777" w:rsidR="00461573" w:rsidRPr="00451452" w:rsidRDefault="00461573" w:rsidP="00461573">
                            <w:pPr>
                              <w:spacing w:line="276" w:lineRule="auto"/>
                              <w:rPr>
                                <w:ins w:id="1990"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
                          <w:p w14:paraId="7632030C" w14:textId="77777777" w:rsidR="00461573" w:rsidRPr="00451452" w:rsidRDefault="00461573" w:rsidP="00461573">
                            <w:pPr>
                              <w:spacing w:line="276" w:lineRule="auto"/>
                              <w:rPr>
                                <w:ins w:id="1991" w:author="Microsoft account" w:date="2016-03-15T17:58:00Z"/>
                                <w:rFonts w:ascii="Times New Roman" w:eastAsia="Times New Roman" w:hAnsi="Times New Roman" w:cs="Times New Roman"/>
                                <w:color w:val="000000"/>
                                <w:lang w:eastAsia="en-AU"/>
                              </w:rPr>
                            </w:pPr>
                            <w:ins w:id="1992" w:author="Microsoft account" w:date="2016-03-15T17:58:00Z">
                              <w:r w:rsidRPr="00451452">
                                <w:rPr>
                                  <w:rFonts w:ascii="Times New Roman" w:eastAsia="Times New Roman" w:hAnsi="Times New Roman" w:cs="Times New Roman"/>
                                  <w:color w:val="000000"/>
                                  <w:lang w:eastAsia="en-AU"/>
                                </w:rPr>
                                <w:t> </w:t>
                              </w:r>
                            </w:ins>
                          </w:p>
                        </w:tc>
                        <w:tc>
                          <w:tcPr>
                            <w:tcW w:w="392" w:type="pct"/>
                            <w:shd w:val="clear" w:color="auto" w:fill="000000" w:themeFill="text1"/>
                            <w:noWrap/>
                          </w:tcPr>
                          <w:p w14:paraId="77ABCDAE" w14:textId="77777777" w:rsidR="00461573" w:rsidRPr="00451452" w:rsidRDefault="00461573" w:rsidP="00461573">
                            <w:pPr>
                              <w:spacing w:line="276" w:lineRule="auto"/>
                              <w:rPr>
                                <w:ins w:id="1993" w:author="Microsoft account" w:date="2016-03-15T17:58:00Z"/>
                                <w:rFonts w:ascii="Times New Roman" w:eastAsia="Times New Roman" w:hAnsi="Times New Roman" w:cs="Times New Roman"/>
                                <w:color w:val="000000"/>
                                <w:lang w:eastAsia="en-AU"/>
                              </w:rPr>
                            </w:pPr>
                            <w:ins w:id="1994" w:author="Microsoft account" w:date="2016-03-15T17:58:00Z">
                              <w:r w:rsidRPr="00451452">
                                <w:rPr>
                                  <w:rFonts w:ascii="Times New Roman" w:eastAsia="Times New Roman" w:hAnsi="Times New Roman" w:cs="Times New Roman"/>
                                  <w:color w:val="000000"/>
                                  <w:lang w:eastAsia="en-AU"/>
                                </w:rPr>
                                <w:t> </w:t>
                              </w:r>
                            </w:ins>
                          </w:p>
                        </w:tc>
                        <w:tc>
                          <w:tcPr>
                            <w:tcW w:w="392" w:type="pct"/>
                            <w:shd w:val="clear" w:color="auto" w:fill="auto"/>
                            <w:noWrap/>
                          </w:tcPr>
                          <w:p w14:paraId="14FE82D3" w14:textId="77777777" w:rsidR="00461573" w:rsidRPr="00451452" w:rsidRDefault="00461573" w:rsidP="00461573">
                            <w:pPr>
                              <w:rPr>
                                <w:ins w:id="1995" w:author="Microsoft account" w:date="2016-03-15T17:58:00Z"/>
                                <w:rFonts w:ascii="Times New Roman" w:eastAsia="Times New Roman" w:hAnsi="Times New Roman" w:cs="Times New Roman"/>
                                <w:color w:val="000000"/>
                                <w:lang w:eastAsia="en-AU"/>
                              </w:rPr>
                            </w:pPr>
                            <w:ins w:id="1996" w:author="Microsoft account" w:date="2016-03-15T17:58:00Z">
                              <w:r w:rsidRPr="00451452">
                                <w:rPr>
                                  <w:rFonts w:ascii="Times New Roman" w:eastAsia="Times New Roman" w:hAnsi="Times New Roman" w:cs="Times New Roman"/>
                                  <w:color w:val="000000"/>
                                  <w:lang w:eastAsia="en-AU"/>
                                </w:rPr>
                                <w:t> </w:t>
                              </w:r>
                            </w:ins>
                          </w:p>
                        </w:tc>
                        <w:tc>
                          <w:tcPr>
                            <w:tcW w:w="386" w:type="pct"/>
                            <w:noWrap/>
                          </w:tcPr>
                          <w:p w14:paraId="02EDA0D0" w14:textId="77777777" w:rsidR="00461573" w:rsidRPr="00451452" w:rsidRDefault="00461573" w:rsidP="00461573">
                            <w:pPr>
                              <w:rPr>
                                <w:ins w:id="1997" w:author="Microsoft account" w:date="2016-03-15T17:58:00Z"/>
                                <w:rFonts w:ascii="Times New Roman" w:eastAsia="Times New Roman" w:hAnsi="Times New Roman" w:cs="Times New Roman"/>
                                <w:color w:val="000000"/>
                                <w:lang w:eastAsia="en-AU"/>
                              </w:rPr>
                            </w:pPr>
                          </w:p>
                        </w:tc>
                      </w:tr>
                      <w:tr w:rsidR="00461573" w:rsidRPr="00451452" w14:paraId="6EB8B0C3" w14:textId="77777777" w:rsidTr="00461573">
                        <w:trPr>
                          <w:trHeight w:val="340"/>
                          <w:ins w:id="1998" w:author="Microsoft account" w:date="2016-03-15T17:58:00Z"/>
                        </w:trPr>
                        <w:tc>
                          <w:tcPr>
                            <w:tcW w:w="2014" w:type="pct"/>
                          </w:tcPr>
                          <w:p w14:paraId="1855199D" w14:textId="77777777" w:rsidR="00461573" w:rsidRPr="00451452" w:rsidRDefault="00461573" w:rsidP="00461573">
                            <w:pPr>
                              <w:pStyle w:val="NoSpacing"/>
                              <w:spacing w:line="276" w:lineRule="auto"/>
                              <w:rPr>
                                <w:ins w:id="1999" w:author="Microsoft account" w:date="2016-03-15T17:58:00Z"/>
                                <w:rFonts w:ascii="Times New Roman" w:hAnsi="Times New Roman" w:cs="Times New Roman"/>
                              </w:rPr>
                            </w:pPr>
                            <w:ins w:id="2000" w:author="Microsoft account" w:date="2016-03-15T17:58:00Z">
                              <w:r w:rsidRPr="00451452">
                                <w:rPr>
                                  <w:rFonts w:ascii="Times New Roman" w:hAnsi="Times New Roman" w:cs="Times New Roman"/>
                                </w:rPr>
                                <w:t xml:space="preserve">Co-localisation microscopy </w:t>
                              </w:r>
                            </w:ins>
                          </w:p>
                        </w:tc>
                        <w:tc>
                          <w:tcPr>
                            <w:tcW w:w="364" w:type="pct"/>
                            <w:noWrap/>
                          </w:tcPr>
                          <w:p w14:paraId="13C44F37" w14:textId="77777777" w:rsidR="00461573" w:rsidRPr="00451452" w:rsidRDefault="00461573" w:rsidP="00461573">
                            <w:pPr>
                              <w:pStyle w:val="NoSpacing"/>
                              <w:spacing w:line="276" w:lineRule="auto"/>
                              <w:rPr>
                                <w:ins w:id="2001" w:author="Microsoft account" w:date="2016-03-15T17:58:00Z"/>
                                <w:rFonts w:ascii="Times New Roman" w:hAnsi="Times New Roman" w:cs="Times New Roman"/>
                              </w:rPr>
                            </w:pPr>
                          </w:p>
                        </w:tc>
                        <w:tc>
                          <w:tcPr>
                            <w:tcW w:w="343" w:type="pct"/>
                            <w:noWrap/>
                          </w:tcPr>
                          <w:p w14:paraId="6D1FA6C7" w14:textId="77777777" w:rsidR="00461573" w:rsidRPr="00451452" w:rsidRDefault="00461573" w:rsidP="00461573">
                            <w:pPr>
                              <w:pStyle w:val="NoSpacing"/>
                              <w:spacing w:line="276" w:lineRule="auto"/>
                              <w:rPr>
                                <w:ins w:id="2002" w:author="Microsoft account" w:date="2016-03-15T17:58:00Z"/>
                                <w:rFonts w:ascii="Times New Roman" w:hAnsi="Times New Roman" w:cs="Times New Roman"/>
                              </w:rPr>
                            </w:pPr>
                          </w:p>
                        </w:tc>
                        <w:tc>
                          <w:tcPr>
                            <w:tcW w:w="351" w:type="pct"/>
                            <w:shd w:val="clear" w:color="auto" w:fill="auto"/>
                            <w:noWrap/>
                          </w:tcPr>
                          <w:p w14:paraId="724E0A2A" w14:textId="77777777" w:rsidR="00461573" w:rsidRPr="00451452" w:rsidRDefault="00461573" w:rsidP="00461573">
                            <w:pPr>
                              <w:spacing w:line="276" w:lineRule="auto"/>
                              <w:rPr>
                                <w:ins w:id="2003" w:author="Microsoft account" w:date="2016-03-15T17:58:00Z"/>
                                <w:rFonts w:ascii="Times New Roman" w:eastAsia="Times New Roman" w:hAnsi="Times New Roman" w:cs="Times New Roman"/>
                                <w:sz w:val="20"/>
                                <w:szCs w:val="20"/>
                                <w:lang w:eastAsia="en-AU"/>
                              </w:rPr>
                            </w:pPr>
                          </w:p>
                        </w:tc>
                        <w:tc>
                          <w:tcPr>
                            <w:tcW w:w="443" w:type="pct"/>
                            <w:gridSpan w:val="2"/>
                            <w:shd w:val="clear" w:color="auto" w:fill="000000" w:themeFill="text1"/>
                            <w:noWrap/>
                          </w:tcPr>
                          <w:p w14:paraId="36E8E06C" w14:textId="77777777" w:rsidR="00461573" w:rsidRPr="00451452" w:rsidRDefault="00461573" w:rsidP="00461573">
                            <w:pPr>
                              <w:spacing w:line="276" w:lineRule="auto"/>
                              <w:rPr>
                                <w:ins w:id="2004"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
                          <w:p w14:paraId="1EF6701E" w14:textId="77777777" w:rsidR="00461573" w:rsidRPr="00451452" w:rsidRDefault="00461573" w:rsidP="00461573">
                            <w:pPr>
                              <w:spacing w:line="276" w:lineRule="auto"/>
                              <w:rPr>
                                <w:ins w:id="2005" w:author="Microsoft account" w:date="2016-03-15T17:58:00Z"/>
                                <w:rFonts w:ascii="Times New Roman" w:eastAsia="Times New Roman" w:hAnsi="Times New Roman" w:cs="Times New Roman"/>
                                <w:color w:val="000000"/>
                                <w:lang w:eastAsia="en-AU"/>
                              </w:rPr>
                            </w:pPr>
                          </w:p>
                        </w:tc>
                        <w:tc>
                          <w:tcPr>
                            <w:tcW w:w="392" w:type="pct"/>
                            <w:shd w:val="clear" w:color="auto" w:fill="000000" w:themeFill="text1"/>
                            <w:noWrap/>
                          </w:tcPr>
                          <w:p w14:paraId="6F38036A" w14:textId="77777777" w:rsidR="00461573" w:rsidRPr="00451452" w:rsidRDefault="00461573" w:rsidP="00461573">
                            <w:pPr>
                              <w:spacing w:line="276" w:lineRule="auto"/>
                              <w:rPr>
                                <w:ins w:id="2006" w:author="Microsoft account" w:date="2016-03-15T17:58:00Z"/>
                                <w:rFonts w:ascii="Times New Roman" w:eastAsia="Times New Roman" w:hAnsi="Times New Roman" w:cs="Times New Roman"/>
                                <w:color w:val="000000"/>
                                <w:lang w:eastAsia="en-AU"/>
                              </w:rPr>
                            </w:pPr>
                          </w:p>
                        </w:tc>
                        <w:tc>
                          <w:tcPr>
                            <w:tcW w:w="392" w:type="pct"/>
                            <w:shd w:val="clear" w:color="auto" w:fill="auto"/>
                            <w:noWrap/>
                          </w:tcPr>
                          <w:p w14:paraId="52E7F583" w14:textId="77777777" w:rsidR="00461573" w:rsidRPr="00451452" w:rsidRDefault="00461573" w:rsidP="00461573">
                            <w:pPr>
                              <w:rPr>
                                <w:ins w:id="2007" w:author="Microsoft account" w:date="2016-03-15T17:58:00Z"/>
                                <w:rFonts w:ascii="Times New Roman" w:eastAsia="Times New Roman" w:hAnsi="Times New Roman" w:cs="Times New Roman"/>
                                <w:color w:val="000000"/>
                                <w:lang w:eastAsia="en-AU"/>
                              </w:rPr>
                            </w:pPr>
                          </w:p>
                        </w:tc>
                        <w:tc>
                          <w:tcPr>
                            <w:tcW w:w="386" w:type="pct"/>
                            <w:noWrap/>
                          </w:tcPr>
                          <w:p w14:paraId="27C2941C" w14:textId="77777777" w:rsidR="00461573" w:rsidRPr="00451452" w:rsidRDefault="00461573" w:rsidP="00461573">
                            <w:pPr>
                              <w:rPr>
                                <w:ins w:id="2008" w:author="Microsoft account" w:date="2016-03-15T17:58:00Z"/>
                                <w:rFonts w:ascii="Times New Roman" w:eastAsia="Times New Roman" w:hAnsi="Times New Roman" w:cs="Times New Roman"/>
                                <w:color w:val="000000"/>
                                <w:lang w:eastAsia="en-AU"/>
                              </w:rPr>
                            </w:pPr>
                          </w:p>
                        </w:tc>
                      </w:tr>
                      <w:tr w:rsidR="00461573" w:rsidRPr="00451452" w14:paraId="18673F41" w14:textId="77777777" w:rsidTr="00461573">
                        <w:trPr>
                          <w:trHeight w:val="340"/>
                          <w:ins w:id="2009" w:author="Microsoft account" w:date="2016-03-15T17:58:00Z"/>
                        </w:trPr>
                        <w:tc>
                          <w:tcPr>
                            <w:tcW w:w="2014" w:type="pct"/>
                            <w:hideMark/>
                          </w:tcPr>
                          <w:p w14:paraId="3E622AB1" w14:textId="77777777" w:rsidR="00461573" w:rsidRPr="00451452" w:rsidRDefault="00461573" w:rsidP="00461573">
                            <w:pPr>
                              <w:pStyle w:val="NoSpacing"/>
                              <w:spacing w:line="276" w:lineRule="auto"/>
                              <w:rPr>
                                <w:ins w:id="2010" w:author="Microsoft account" w:date="2016-03-15T17:58:00Z"/>
                                <w:rFonts w:ascii="Times New Roman" w:hAnsi="Times New Roman" w:cs="Times New Roman"/>
                                <w:b/>
                              </w:rPr>
                            </w:pPr>
                            <w:ins w:id="2011" w:author="Microsoft account" w:date="2016-03-15T17:58:00Z">
                              <w:r w:rsidRPr="00451452">
                                <w:rPr>
                                  <w:rFonts w:ascii="Times New Roman" w:hAnsi="Times New Roman" w:cs="Times New Roman"/>
                                  <w:b/>
                                </w:rPr>
                                <w:t xml:space="preserve">Thesis Writing </w:t>
                              </w:r>
                            </w:ins>
                          </w:p>
                        </w:tc>
                        <w:tc>
                          <w:tcPr>
                            <w:tcW w:w="364" w:type="pct"/>
                            <w:noWrap/>
                            <w:hideMark/>
                          </w:tcPr>
                          <w:p w14:paraId="570C99E6" w14:textId="77777777" w:rsidR="00461573" w:rsidRPr="00451452" w:rsidRDefault="00461573" w:rsidP="00461573">
                            <w:pPr>
                              <w:pStyle w:val="NoSpacing"/>
                              <w:spacing w:line="276" w:lineRule="auto"/>
                              <w:rPr>
                                <w:ins w:id="2012" w:author="Microsoft account" w:date="2016-03-15T17:58:00Z"/>
                                <w:rFonts w:ascii="Times New Roman" w:hAnsi="Times New Roman" w:cs="Times New Roman"/>
                              </w:rPr>
                            </w:pPr>
                          </w:p>
                        </w:tc>
                        <w:tc>
                          <w:tcPr>
                            <w:tcW w:w="343" w:type="pct"/>
                            <w:noWrap/>
                            <w:hideMark/>
                          </w:tcPr>
                          <w:p w14:paraId="1978DEFA" w14:textId="77777777" w:rsidR="00461573" w:rsidRPr="00451452" w:rsidRDefault="00461573" w:rsidP="00461573">
                            <w:pPr>
                              <w:pStyle w:val="NoSpacing"/>
                              <w:spacing w:line="276" w:lineRule="auto"/>
                              <w:rPr>
                                <w:ins w:id="2013" w:author="Microsoft account" w:date="2016-03-15T17:58:00Z"/>
                                <w:rFonts w:ascii="Times New Roman" w:hAnsi="Times New Roman" w:cs="Times New Roman"/>
                              </w:rPr>
                            </w:pPr>
                          </w:p>
                        </w:tc>
                        <w:tc>
                          <w:tcPr>
                            <w:tcW w:w="351" w:type="pct"/>
                            <w:noWrap/>
                            <w:hideMark/>
                          </w:tcPr>
                          <w:p w14:paraId="4D0EEF2B" w14:textId="77777777" w:rsidR="00461573" w:rsidRPr="00451452" w:rsidRDefault="00461573" w:rsidP="00461573">
                            <w:pPr>
                              <w:spacing w:line="276" w:lineRule="auto"/>
                              <w:rPr>
                                <w:ins w:id="2014" w:author="Microsoft account" w:date="2016-03-15T17:58:00Z"/>
                                <w:rFonts w:ascii="Times New Roman" w:eastAsia="Times New Roman" w:hAnsi="Times New Roman" w:cs="Times New Roman"/>
                                <w:sz w:val="20"/>
                                <w:szCs w:val="20"/>
                                <w:lang w:eastAsia="en-AU"/>
                              </w:rPr>
                            </w:pPr>
                          </w:p>
                        </w:tc>
                        <w:tc>
                          <w:tcPr>
                            <w:tcW w:w="443" w:type="pct"/>
                            <w:gridSpan w:val="2"/>
                            <w:noWrap/>
                            <w:hideMark/>
                          </w:tcPr>
                          <w:p w14:paraId="50FA1000" w14:textId="77777777" w:rsidR="00461573" w:rsidRPr="00451452" w:rsidRDefault="00461573" w:rsidP="00461573">
                            <w:pPr>
                              <w:spacing w:line="276" w:lineRule="auto"/>
                              <w:rPr>
                                <w:ins w:id="2015" w:author="Microsoft account" w:date="2016-03-15T17:58:00Z"/>
                                <w:rFonts w:ascii="Times New Roman" w:eastAsia="Times New Roman" w:hAnsi="Times New Roman" w:cs="Times New Roman"/>
                                <w:sz w:val="20"/>
                                <w:szCs w:val="20"/>
                                <w:lang w:eastAsia="en-AU"/>
                              </w:rPr>
                            </w:pPr>
                          </w:p>
                        </w:tc>
                        <w:tc>
                          <w:tcPr>
                            <w:tcW w:w="314" w:type="pct"/>
                            <w:noWrap/>
                            <w:hideMark/>
                          </w:tcPr>
                          <w:p w14:paraId="24449F80" w14:textId="77777777" w:rsidR="00461573" w:rsidRPr="00451452" w:rsidRDefault="00461573" w:rsidP="00461573">
                            <w:pPr>
                              <w:spacing w:line="276" w:lineRule="auto"/>
                              <w:rPr>
                                <w:ins w:id="2016" w:author="Microsoft account" w:date="2016-03-15T17:58:00Z"/>
                                <w:rFonts w:ascii="Times New Roman" w:eastAsia="Times New Roman" w:hAnsi="Times New Roman" w:cs="Times New Roman"/>
                                <w:sz w:val="20"/>
                                <w:szCs w:val="20"/>
                                <w:lang w:eastAsia="en-AU"/>
                              </w:rPr>
                            </w:pPr>
                          </w:p>
                        </w:tc>
                        <w:tc>
                          <w:tcPr>
                            <w:tcW w:w="392" w:type="pct"/>
                            <w:noWrap/>
                            <w:hideMark/>
                          </w:tcPr>
                          <w:p w14:paraId="77A7C09F" w14:textId="77777777" w:rsidR="00461573" w:rsidRPr="00451452" w:rsidRDefault="00461573" w:rsidP="00461573">
                            <w:pPr>
                              <w:spacing w:line="276" w:lineRule="auto"/>
                              <w:rPr>
                                <w:ins w:id="2017" w:author="Microsoft account" w:date="2016-03-15T17:58:00Z"/>
                                <w:rFonts w:ascii="Times New Roman" w:eastAsia="Times New Roman" w:hAnsi="Times New Roman" w:cs="Times New Roman"/>
                                <w:sz w:val="20"/>
                                <w:szCs w:val="20"/>
                                <w:lang w:eastAsia="en-AU"/>
                              </w:rPr>
                            </w:pPr>
                          </w:p>
                        </w:tc>
                        <w:tc>
                          <w:tcPr>
                            <w:tcW w:w="392" w:type="pct"/>
                            <w:shd w:val="clear" w:color="auto" w:fill="000000" w:themeFill="text1"/>
                            <w:noWrap/>
                            <w:hideMark/>
                          </w:tcPr>
                          <w:p w14:paraId="79958CC5" w14:textId="77777777" w:rsidR="00461573" w:rsidRPr="00451452" w:rsidRDefault="00461573" w:rsidP="00461573">
                            <w:pPr>
                              <w:rPr>
                                <w:ins w:id="2018" w:author="Microsoft account" w:date="2016-03-15T17:58:00Z"/>
                                <w:rFonts w:ascii="Times New Roman" w:eastAsia="Times New Roman" w:hAnsi="Times New Roman" w:cs="Times New Roman"/>
                                <w:color w:val="000000"/>
                                <w:lang w:eastAsia="en-AU"/>
                              </w:rPr>
                            </w:pPr>
                            <w:ins w:id="2019" w:author="Microsoft account" w:date="2016-03-15T17:58:00Z">
                              <w:r w:rsidRPr="00451452">
                                <w:rPr>
                                  <w:rFonts w:ascii="Times New Roman" w:eastAsia="Times New Roman" w:hAnsi="Times New Roman" w:cs="Times New Roman"/>
                                  <w:color w:val="000000"/>
                                  <w:lang w:eastAsia="en-AU"/>
                                </w:rPr>
                                <w:t> </w:t>
                              </w:r>
                            </w:ins>
                          </w:p>
                        </w:tc>
                        <w:tc>
                          <w:tcPr>
                            <w:tcW w:w="386" w:type="pct"/>
                            <w:shd w:val="clear" w:color="auto" w:fill="000000" w:themeFill="text1"/>
                            <w:noWrap/>
                            <w:hideMark/>
                          </w:tcPr>
                          <w:p w14:paraId="794648E4" w14:textId="77777777" w:rsidR="00461573" w:rsidRPr="00451452" w:rsidRDefault="00461573" w:rsidP="00461573">
                            <w:pPr>
                              <w:rPr>
                                <w:ins w:id="2020" w:author="Microsoft account" w:date="2016-03-15T17:58:00Z"/>
                                <w:rFonts w:ascii="Times New Roman" w:eastAsia="Times New Roman" w:hAnsi="Times New Roman" w:cs="Times New Roman"/>
                                <w:color w:val="000000"/>
                                <w:lang w:eastAsia="en-AU"/>
                              </w:rPr>
                            </w:pPr>
                            <w:ins w:id="2021" w:author="Microsoft account" w:date="2016-03-15T17:58:00Z">
                              <w:r w:rsidRPr="00451452">
                                <w:rPr>
                                  <w:rFonts w:ascii="Times New Roman" w:eastAsia="Times New Roman" w:hAnsi="Times New Roman" w:cs="Times New Roman"/>
                                  <w:color w:val="000000"/>
                                  <w:lang w:eastAsia="en-AU"/>
                                </w:rPr>
                                <w:t> </w:t>
                              </w:r>
                            </w:ins>
                          </w:p>
                        </w:tc>
                      </w:tr>
                    </w:tbl>
                    <w:p w14:paraId="773154B0" w14:textId="0625115B" w:rsidR="00461573" w:rsidRPr="00461573" w:rsidRDefault="00461573" w:rsidP="00461573">
                      <w:pPr>
                        <w:spacing w:line="480" w:lineRule="auto"/>
                        <w:rPr>
                          <w:rFonts w:ascii="Times New Roman" w:hAnsi="Times New Roman" w:cs="Times New Roman"/>
                          <w:sz w:val="24"/>
                          <w:rPrChange w:id="2022" w:author="Microsoft account" w:date="2016-03-15T17:58:00Z">
                            <w:rPr>
                              <w:rFonts w:ascii="Times New Roman" w:hAnsi="Times New Roman" w:cs="Times New Roman"/>
                              <w:b/>
                              <w:sz w:val="24"/>
                            </w:rPr>
                          </w:rPrChange>
                        </w:rPr>
                        <w:pPrChange w:id="2023" w:author="Microsoft account" w:date="2016-03-15T17:58:00Z">
                          <w:pPr>
                            <w:pStyle w:val="Heading2"/>
                            <w:spacing w:line="360" w:lineRule="auto"/>
                          </w:pPr>
                        </w:pPrChange>
                      </w:pPr>
                      <w:ins w:id="2024" w:author="Microsoft account" w:date="2016-03-15T17:58:00Z">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As aim 3 is entirely laboratory based, </w:t>
                        </w:r>
                        <w:r>
                          <w:rPr>
                            <w:rFonts w:ascii="Times New Roman" w:hAnsi="Times New Roman" w:cs="Times New Roman"/>
                            <w:sz w:val="24"/>
                          </w:rPr>
                          <w:t xml:space="preserve">and requires development of novel methods, </w:t>
                        </w:r>
                        <w:r w:rsidRPr="00451452">
                          <w:rPr>
                            <w:rFonts w:ascii="Times New Roman" w:hAnsi="Times New Roman" w:cs="Times New Roman"/>
                            <w:sz w:val="24"/>
                          </w:rPr>
                          <w:t>ample time had been allocated for its optimisation and completion. While ample time has been allocated for specifically for thesis writing, it will be an ongoi</w:t>
                        </w:r>
                        <w:r>
                          <w:rPr>
                            <w:rFonts w:ascii="Times New Roman" w:hAnsi="Times New Roman" w:cs="Times New Roman"/>
                            <w:sz w:val="24"/>
                          </w:rPr>
                          <w:t xml:space="preserve">ng task throughout the year.   </w:t>
                        </w:r>
                      </w:ins>
                      <w:del w:id="2025" w:author="Microsoft account" w:date="2016-03-15T17:57:00Z">
                        <w:r w:rsidRPr="007D47A5" w:rsidDel="00461573">
                          <w:rPr>
                            <w:rFonts w:ascii="Times New Roman" w:hAnsi="Times New Roman" w:cs="Times New Roman"/>
                            <w:b/>
                            <w:sz w:val="24"/>
                          </w:rPr>
                          <w:delText>Timeline</w:delText>
                        </w:r>
                      </w:del>
                      <w:bookmarkEnd w:id="1909"/>
                      <w:bookmarkEnd w:id="1910"/>
                    </w:p>
                    <w:tbl>
                      <w:tblPr>
                        <w:tblStyle w:val="TableGrid"/>
                        <w:tblW w:w="4856" w:type="pct"/>
                        <w:tblInd w:w="-5" w:type="dxa"/>
                        <w:tblLook w:val="04A0" w:firstRow="1" w:lastRow="0" w:firstColumn="1" w:lastColumn="0" w:noHBand="0" w:noVBand="1"/>
                        <w:tblPrChange w:id="2026" w:author="Microsoft account" w:date="2016-03-15T17:58:00Z">
                          <w:tblPr>
                            <w:tblStyle w:val="TableGrid"/>
                            <w:tblW w:w="4880" w:type="pct"/>
                            <w:tblLook w:val="04A0" w:firstRow="1" w:lastRow="0" w:firstColumn="1" w:lastColumn="0" w:noHBand="0" w:noVBand="1"/>
                          </w:tblPr>
                        </w:tblPrChange>
                      </w:tblPr>
                      <w:tblGrid>
                        <w:gridCol w:w="3486"/>
                        <w:gridCol w:w="632"/>
                        <w:gridCol w:w="595"/>
                        <w:gridCol w:w="608"/>
                        <w:gridCol w:w="81"/>
                        <w:gridCol w:w="684"/>
                        <w:gridCol w:w="544"/>
                        <w:gridCol w:w="679"/>
                        <w:gridCol w:w="679"/>
                        <w:gridCol w:w="668"/>
                        <w:tblGridChange w:id="2027">
                          <w:tblGrid>
                            <w:gridCol w:w="3499"/>
                            <w:gridCol w:w="632"/>
                            <w:gridCol w:w="595"/>
                            <w:gridCol w:w="609"/>
                            <w:gridCol w:w="84"/>
                            <w:gridCol w:w="686"/>
                            <w:gridCol w:w="545"/>
                            <w:gridCol w:w="680"/>
                            <w:gridCol w:w="681"/>
                            <w:gridCol w:w="673"/>
                          </w:tblGrid>
                        </w:tblGridChange>
                      </w:tblGrid>
                      <w:tr w:rsidR="00461573" w:rsidRPr="00451452" w:rsidDel="00461573" w14:paraId="1C435471" w14:textId="146DF022" w:rsidTr="00461573">
                        <w:trPr>
                          <w:trHeight w:val="340"/>
                          <w:del w:id="2028" w:author="Microsoft account" w:date="2016-03-15T17:58:00Z"/>
                          <w:trPrChange w:id="2029" w:author="Microsoft account" w:date="2016-03-15T17:58:00Z">
                            <w:trPr>
                              <w:trHeight w:val="340"/>
                            </w:trPr>
                          </w:trPrChange>
                        </w:trPr>
                        <w:tc>
                          <w:tcPr>
                            <w:tcW w:w="2014" w:type="pct"/>
                            <w:shd w:val="clear" w:color="auto" w:fill="262626" w:themeFill="text1" w:themeFillTint="D9"/>
                            <w:noWrap/>
                            <w:hideMark/>
                            <w:tcPrChange w:id="2030" w:author="Microsoft account" w:date="2016-03-15T17:58:00Z">
                              <w:tcPr>
                                <w:tcW w:w="2021" w:type="pct"/>
                                <w:shd w:val="clear" w:color="auto" w:fill="262626" w:themeFill="text1" w:themeFillTint="D9"/>
                                <w:noWrap/>
                                <w:hideMark/>
                              </w:tcPr>
                            </w:tcPrChange>
                          </w:tcPr>
                          <w:p w14:paraId="3A8AD3A8" w14:textId="474A1939" w:rsidR="00461573" w:rsidRPr="00451452" w:rsidDel="00461573" w:rsidRDefault="00461573" w:rsidP="00714D3D">
                            <w:pPr>
                              <w:jc w:val="center"/>
                              <w:rPr>
                                <w:del w:id="2031" w:author="Microsoft account" w:date="2016-03-15T17:58:00Z"/>
                                <w:rFonts w:ascii="Times New Roman" w:eastAsia="Times New Roman" w:hAnsi="Times New Roman" w:cs="Times New Roman"/>
                                <w:b/>
                                <w:bCs/>
                                <w:color w:val="FFFFFF" w:themeColor="background1"/>
                                <w:u w:val="single"/>
                                <w:lang w:eastAsia="en-AU"/>
                              </w:rPr>
                            </w:pPr>
                            <w:del w:id="2032" w:author="Microsoft account" w:date="2016-03-15T17:58:00Z">
                              <w:r w:rsidRPr="00451452" w:rsidDel="00461573">
                                <w:rPr>
                                  <w:rFonts w:ascii="Times New Roman" w:eastAsia="Times New Roman" w:hAnsi="Times New Roman" w:cs="Times New Roman"/>
                                  <w:b/>
                                  <w:bCs/>
                                  <w:color w:val="FFFFFF" w:themeColor="background1"/>
                                  <w:u w:val="single"/>
                                  <w:lang w:eastAsia="en-AU"/>
                                </w:rPr>
                                <w:delText>Honours Timeline</w:delText>
                              </w:r>
                            </w:del>
                          </w:p>
                        </w:tc>
                        <w:tc>
                          <w:tcPr>
                            <w:tcW w:w="365" w:type="pct"/>
                            <w:shd w:val="clear" w:color="auto" w:fill="262626" w:themeFill="text1" w:themeFillTint="D9"/>
                            <w:noWrap/>
                            <w:hideMark/>
                            <w:tcPrChange w:id="2033" w:author="Microsoft account" w:date="2016-03-15T17:58:00Z">
                              <w:tcPr>
                                <w:tcW w:w="343" w:type="pct"/>
                                <w:shd w:val="clear" w:color="auto" w:fill="262626" w:themeFill="text1" w:themeFillTint="D9"/>
                                <w:noWrap/>
                                <w:hideMark/>
                              </w:tcPr>
                            </w:tcPrChange>
                          </w:tcPr>
                          <w:p w14:paraId="7AE6A746" w14:textId="00B6768E" w:rsidR="00461573" w:rsidRPr="00451452" w:rsidDel="00461573" w:rsidRDefault="00461573" w:rsidP="00714D3D">
                            <w:pPr>
                              <w:rPr>
                                <w:del w:id="2034" w:author="Microsoft account" w:date="2016-03-15T17:58:00Z"/>
                                <w:rFonts w:ascii="Times New Roman" w:eastAsia="Times New Roman" w:hAnsi="Times New Roman" w:cs="Times New Roman"/>
                                <w:b/>
                                <w:color w:val="FFFFFF" w:themeColor="background1"/>
                                <w:lang w:eastAsia="en-AU"/>
                              </w:rPr>
                            </w:pPr>
                            <w:del w:id="2035" w:author="Microsoft account" w:date="2016-03-15T17:58:00Z">
                              <w:r w:rsidRPr="00451452" w:rsidDel="00461573">
                                <w:rPr>
                                  <w:rFonts w:ascii="Times New Roman" w:eastAsia="Times New Roman" w:hAnsi="Times New Roman" w:cs="Times New Roman"/>
                                  <w:b/>
                                  <w:color w:val="FFFFFF" w:themeColor="background1"/>
                                  <w:lang w:eastAsia="en-AU"/>
                                </w:rPr>
                                <w:delText>Mar</w:delText>
                              </w:r>
                            </w:del>
                          </w:p>
                        </w:tc>
                        <w:tc>
                          <w:tcPr>
                            <w:tcW w:w="344" w:type="pct"/>
                            <w:shd w:val="clear" w:color="auto" w:fill="262626" w:themeFill="text1" w:themeFillTint="D9"/>
                            <w:noWrap/>
                            <w:hideMark/>
                            <w:tcPrChange w:id="2036" w:author="Microsoft account" w:date="2016-03-15T17:58:00Z">
                              <w:tcPr>
                                <w:tcW w:w="314" w:type="pct"/>
                                <w:shd w:val="clear" w:color="auto" w:fill="262626" w:themeFill="text1" w:themeFillTint="D9"/>
                                <w:noWrap/>
                                <w:hideMark/>
                              </w:tcPr>
                            </w:tcPrChange>
                          </w:tcPr>
                          <w:p w14:paraId="7DAC2110" w14:textId="72EEC6B4" w:rsidR="00461573" w:rsidRPr="00451452" w:rsidDel="00461573" w:rsidRDefault="00461573" w:rsidP="00714D3D">
                            <w:pPr>
                              <w:rPr>
                                <w:del w:id="2037" w:author="Microsoft account" w:date="2016-03-15T17:58:00Z"/>
                                <w:rFonts w:ascii="Times New Roman" w:eastAsia="Times New Roman" w:hAnsi="Times New Roman" w:cs="Times New Roman"/>
                                <w:b/>
                                <w:color w:val="FFFFFF" w:themeColor="background1"/>
                                <w:lang w:eastAsia="en-AU"/>
                              </w:rPr>
                            </w:pPr>
                            <w:del w:id="2038" w:author="Microsoft account" w:date="2016-03-15T17:58:00Z">
                              <w:r w:rsidRPr="00451452" w:rsidDel="00461573">
                                <w:rPr>
                                  <w:rFonts w:ascii="Times New Roman" w:eastAsia="Times New Roman" w:hAnsi="Times New Roman" w:cs="Times New Roman"/>
                                  <w:b/>
                                  <w:color w:val="FFFFFF" w:themeColor="background1"/>
                                  <w:lang w:eastAsia="en-AU"/>
                                </w:rPr>
                                <w:delText>Apr</w:delText>
                              </w:r>
                            </w:del>
                          </w:p>
                        </w:tc>
                        <w:tc>
                          <w:tcPr>
                            <w:tcW w:w="398" w:type="pct"/>
                            <w:gridSpan w:val="2"/>
                            <w:shd w:val="clear" w:color="auto" w:fill="262626" w:themeFill="text1" w:themeFillTint="D9"/>
                            <w:noWrap/>
                            <w:hideMark/>
                            <w:tcPrChange w:id="2039" w:author="Microsoft account" w:date="2016-03-15T17:58:00Z">
                              <w:tcPr>
                                <w:tcW w:w="411" w:type="pct"/>
                                <w:gridSpan w:val="2"/>
                                <w:shd w:val="clear" w:color="auto" w:fill="262626" w:themeFill="text1" w:themeFillTint="D9"/>
                                <w:noWrap/>
                                <w:hideMark/>
                              </w:tcPr>
                            </w:tcPrChange>
                          </w:tcPr>
                          <w:p w14:paraId="4F7D4DBC" w14:textId="4D49CC2B" w:rsidR="00461573" w:rsidRPr="00451452" w:rsidDel="00461573" w:rsidRDefault="00461573" w:rsidP="00714D3D">
                            <w:pPr>
                              <w:rPr>
                                <w:del w:id="2040" w:author="Microsoft account" w:date="2016-03-15T17:58:00Z"/>
                                <w:rFonts w:ascii="Times New Roman" w:eastAsia="Times New Roman" w:hAnsi="Times New Roman" w:cs="Times New Roman"/>
                                <w:b/>
                                <w:color w:val="FFFFFF" w:themeColor="background1"/>
                                <w:lang w:eastAsia="en-AU"/>
                              </w:rPr>
                            </w:pPr>
                            <w:del w:id="2041" w:author="Microsoft account" w:date="2016-03-15T17:58:00Z">
                              <w:r w:rsidRPr="00451452" w:rsidDel="00461573">
                                <w:rPr>
                                  <w:rFonts w:ascii="Times New Roman" w:eastAsia="Times New Roman" w:hAnsi="Times New Roman" w:cs="Times New Roman"/>
                                  <w:b/>
                                  <w:color w:val="FFFFFF" w:themeColor="background1"/>
                                  <w:lang w:eastAsia="en-AU"/>
                                </w:rPr>
                                <w:delText>May</w:delText>
                              </w:r>
                            </w:del>
                          </w:p>
                        </w:tc>
                        <w:tc>
                          <w:tcPr>
                            <w:tcW w:w="395" w:type="pct"/>
                            <w:shd w:val="clear" w:color="auto" w:fill="262626" w:themeFill="text1" w:themeFillTint="D9"/>
                            <w:noWrap/>
                            <w:hideMark/>
                            <w:tcPrChange w:id="2042" w:author="Microsoft account" w:date="2016-03-15T17:58:00Z">
                              <w:tcPr>
                                <w:tcW w:w="402" w:type="pct"/>
                                <w:shd w:val="clear" w:color="auto" w:fill="262626" w:themeFill="text1" w:themeFillTint="D9"/>
                                <w:noWrap/>
                                <w:hideMark/>
                              </w:tcPr>
                            </w:tcPrChange>
                          </w:tcPr>
                          <w:p w14:paraId="151C06EE" w14:textId="232A7ED7" w:rsidR="00461573" w:rsidRPr="00451452" w:rsidDel="00461573" w:rsidRDefault="00461573" w:rsidP="00714D3D">
                            <w:pPr>
                              <w:rPr>
                                <w:del w:id="2043" w:author="Microsoft account" w:date="2016-03-15T17:58:00Z"/>
                                <w:rFonts w:ascii="Times New Roman" w:eastAsia="Times New Roman" w:hAnsi="Times New Roman" w:cs="Times New Roman"/>
                                <w:b/>
                                <w:color w:val="FFFFFF" w:themeColor="background1"/>
                                <w:lang w:eastAsia="en-AU"/>
                              </w:rPr>
                            </w:pPr>
                            <w:del w:id="2044" w:author="Microsoft account" w:date="2016-03-15T17:58:00Z">
                              <w:r w:rsidRPr="00451452" w:rsidDel="00461573">
                                <w:rPr>
                                  <w:rFonts w:ascii="Times New Roman" w:eastAsia="Times New Roman" w:hAnsi="Times New Roman" w:cs="Times New Roman"/>
                                  <w:b/>
                                  <w:color w:val="FFFFFF" w:themeColor="background1"/>
                                  <w:lang w:eastAsia="en-AU"/>
                                </w:rPr>
                                <w:delText>Jun</w:delText>
                              </w:r>
                            </w:del>
                          </w:p>
                        </w:tc>
                        <w:tc>
                          <w:tcPr>
                            <w:tcW w:w="314" w:type="pct"/>
                            <w:shd w:val="clear" w:color="auto" w:fill="262626" w:themeFill="text1" w:themeFillTint="D9"/>
                            <w:noWrap/>
                            <w:hideMark/>
                            <w:tcPrChange w:id="2045" w:author="Microsoft account" w:date="2016-03-15T17:58:00Z">
                              <w:tcPr>
                                <w:tcW w:w="320" w:type="pct"/>
                                <w:shd w:val="clear" w:color="auto" w:fill="262626" w:themeFill="text1" w:themeFillTint="D9"/>
                                <w:noWrap/>
                                <w:hideMark/>
                              </w:tcPr>
                            </w:tcPrChange>
                          </w:tcPr>
                          <w:p w14:paraId="6F42A5EF" w14:textId="3050C331" w:rsidR="00461573" w:rsidRPr="00451452" w:rsidDel="00461573" w:rsidRDefault="00461573" w:rsidP="00714D3D">
                            <w:pPr>
                              <w:rPr>
                                <w:del w:id="2046" w:author="Microsoft account" w:date="2016-03-15T17:58:00Z"/>
                                <w:rFonts w:ascii="Times New Roman" w:eastAsia="Times New Roman" w:hAnsi="Times New Roman" w:cs="Times New Roman"/>
                                <w:b/>
                                <w:color w:val="FFFFFF" w:themeColor="background1"/>
                                <w:lang w:eastAsia="en-AU"/>
                              </w:rPr>
                            </w:pPr>
                            <w:del w:id="2047" w:author="Microsoft account" w:date="2016-03-15T17:58:00Z">
                              <w:r w:rsidRPr="00451452" w:rsidDel="00461573">
                                <w:rPr>
                                  <w:rFonts w:ascii="Times New Roman" w:eastAsia="Times New Roman" w:hAnsi="Times New Roman" w:cs="Times New Roman"/>
                                  <w:b/>
                                  <w:color w:val="FFFFFF" w:themeColor="background1"/>
                                  <w:lang w:eastAsia="en-AU"/>
                                </w:rPr>
                                <w:delText>Jul</w:delText>
                              </w:r>
                            </w:del>
                          </w:p>
                        </w:tc>
                        <w:tc>
                          <w:tcPr>
                            <w:tcW w:w="392" w:type="pct"/>
                            <w:shd w:val="clear" w:color="auto" w:fill="262626" w:themeFill="text1" w:themeFillTint="D9"/>
                            <w:noWrap/>
                            <w:hideMark/>
                            <w:tcPrChange w:id="2048" w:author="Microsoft account" w:date="2016-03-15T17:58:00Z">
                              <w:tcPr>
                                <w:tcW w:w="398" w:type="pct"/>
                                <w:shd w:val="clear" w:color="auto" w:fill="262626" w:themeFill="text1" w:themeFillTint="D9"/>
                                <w:noWrap/>
                                <w:hideMark/>
                              </w:tcPr>
                            </w:tcPrChange>
                          </w:tcPr>
                          <w:p w14:paraId="6AE4BAFB" w14:textId="255CF469" w:rsidR="00461573" w:rsidRPr="00451452" w:rsidDel="00461573" w:rsidRDefault="00461573" w:rsidP="00714D3D">
                            <w:pPr>
                              <w:rPr>
                                <w:del w:id="2049" w:author="Microsoft account" w:date="2016-03-15T17:58:00Z"/>
                                <w:rFonts w:ascii="Times New Roman" w:eastAsia="Times New Roman" w:hAnsi="Times New Roman" w:cs="Times New Roman"/>
                                <w:b/>
                                <w:color w:val="FFFFFF" w:themeColor="background1"/>
                                <w:lang w:eastAsia="en-AU"/>
                              </w:rPr>
                            </w:pPr>
                            <w:del w:id="2050" w:author="Microsoft account" w:date="2016-03-15T17:58:00Z">
                              <w:r w:rsidRPr="00451452" w:rsidDel="00461573">
                                <w:rPr>
                                  <w:rFonts w:ascii="Times New Roman" w:eastAsia="Times New Roman" w:hAnsi="Times New Roman" w:cs="Times New Roman"/>
                                  <w:b/>
                                  <w:color w:val="FFFFFF" w:themeColor="background1"/>
                                  <w:lang w:eastAsia="en-AU"/>
                                </w:rPr>
                                <w:delText>Aug</w:delText>
                              </w:r>
                            </w:del>
                          </w:p>
                        </w:tc>
                        <w:tc>
                          <w:tcPr>
                            <w:tcW w:w="392" w:type="pct"/>
                            <w:shd w:val="clear" w:color="auto" w:fill="262626" w:themeFill="text1" w:themeFillTint="D9"/>
                            <w:noWrap/>
                            <w:hideMark/>
                            <w:tcPrChange w:id="2051" w:author="Microsoft account" w:date="2016-03-15T17:58:00Z">
                              <w:tcPr>
                                <w:tcW w:w="398" w:type="pct"/>
                                <w:shd w:val="clear" w:color="auto" w:fill="262626" w:themeFill="text1" w:themeFillTint="D9"/>
                                <w:noWrap/>
                                <w:hideMark/>
                              </w:tcPr>
                            </w:tcPrChange>
                          </w:tcPr>
                          <w:p w14:paraId="63E62472" w14:textId="7A19302A" w:rsidR="00461573" w:rsidRPr="00451452" w:rsidDel="00461573" w:rsidRDefault="00461573" w:rsidP="00714D3D">
                            <w:pPr>
                              <w:rPr>
                                <w:del w:id="2052" w:author="Microsoft account" w:date="2016-03-15T17:58:00Z"/>
                                <w:rFonts w:ascii="Times New Roman" w:eastAsia="Times New Roman" w:hAnsi="Times New Roman" w:cs="Times New Roman"/>
                                <w:b/>
                                <w:color w:val="FFFFFF" w:themeColor="background1"/>
                                <w:lang w:eastAsia="en-AU"/>
                              </w:rPr>
                            </w:pPr>
                            <w:del w:id="2053" w:author="Microsoft account" w:date="2016-03-15T17:58:00Z">
                              <w:r w:rsidRPr="00451452" w:rsidDel="00461573">
                                <w:rPr>
                                  <w:rFonts w:ascii="Times New Roman" w:eastAsia="Times New Roman" w:hAnsi="Times New Roman" w:cs="Times New Roman"/>
                                  <w:b/>
                                  <w:color w:val="FFFFFF" w:themeColor="background1"/>
                                  <w:lang w:eastAsia="en-AU"/>
                                </w:rPr>
                                <w:delText>Sep</w:delText>
                              </w:r>
                            </w:del>
                          </w:p>
                        </w:tc>
                        <w:tc>
                          <w:tcPr>
                            <w:tcW w:w="387" w:type="pct"/>
                            <w:shd w:val="clear" w:color="auto" w:fill="262626" w:themeFill="text1" w:themeFillTint="D9"/>
                            <w:noWrap/>
                            <w:hideMark/>
                            <w:tcPrChange w:id="2054" w:author="Microsoft account" w:date="2016-03-15T17:58:00Z">
                              <w:tcPr>
                                <w:tcW w:w="394" w:type="pct"/>
                                <w:shd w:val="clear" w:color="auto" w:fill="262626" w:themeFill="text1" w:themeFillTint="D9"/>
                                <w:noWrap/>
                                <w:hideMark/>
                              </w:tcPr>
                            </w:tcPrChange>
                          </w:tcPr>
                          <w:p w14:paraId="0F110D99" w14:textId="3359BB29" w:rsidR="00461573" w:rsidRPr="00451452" w:rsidDel="00461573" w:rsidRDefault="00461573" w:rsidP="00714D3D">
                            <w:pPr>
                              <w:rPr>
                                <w:del w:id="2055" w:author="Microsoft account" w:date="2016-03-15T17:58:00Z"/>
                                <w:rFonts w:ascii="Times New Roman" w:eastAsia="Times New Roman" w:hAnsi="Times New Roman" w:cs="Times New Roman"/>
                                <w:b/>
                                <w:color w:val="FFFFFF" w:themeColor="background1"/>
                                <w:lang w:eastAsia="en-AU"/>
                              </w:rPr>
                            </w:pPr>
                            <w:del w:id="2056" w:author="Microsoft account" w:date="2016-03-15T17:58:00Z">
                              <w:r w:rsidRPr="00451452" w:rsidDel="00461573">
                                <w:rPr>
                                  <w:rFonts w:ascii="Times New Roman" w:eastAsia="Times New Roman" w:hAnsi="Times New Roman" w:cs="Times New Roman"/>
                                  <w:b/>
                                  <w:color w:val="FFFFFF" w:themeColor="background1"/>
                                  <w:lang w:eastAsia="en-AU"/>
                                </w:rPr>
                                <w:delText>Oct</w:delText>
                              </w:r>
                            </w:del>
                          </w:p>
                        </w:tc>
                      </w:tr>
                      <w:tr w:rsidR="00461573" w:rsidRPr="00451452" w:rsidDel="00461573" w14:paraId="6DC34FD9" w14:textId="5CB93DFC" w:rsidTr="00461573">
                        <w:trPr>
                          <w:trHeight w:val="340"/>
                          <w:del w:id="2057" w:author="Microsoft account" w:date="2016-03-15T17:58:00Z"/>
                          <w:trPrChange w:id="2058" w:author="Microsoft account" w:date="2016-03-15T17:58:00Z">
                            <w:trPr>
                              <w:trHeight w:val="340"/>
                            </w:trPr>
                          </w:trPrChange>
                        </w:trPr>
                        <w:tc>
                          <w:tcPr>
                            <w:tcW w:w="5000" w:type="pct"/>
                            <w:gridSpan w:val="10"/>
                            <w:noWrap/>
                            <w:hideMark/>
                            <w:tcPrChange w:id="2059" w:author="Microsoft account" w:date="2016-03-15T17:58:00Z">
                              <w:tcPr>
                                <w:tcW w:w="5000" w:type="pct"/>
                                <w:gridSpan w:val="10"/>
                                <w:noWrap/>
                                <w:hideMark/>
                              </w:tcPr>
                            </w:tcPrChange>
                          </w:tcPr>
                          <w:p w14:paraId="5E0B2CD2" w14:textId="58A212D4" w:rsidR="00461573" w:rsidRPr="00451452" w:rsidDel="00461573" w:rsidRDefault="00461573" w:rsidP="00451452">
                            <w:pPr>
                              <w:pStyle w:val="NoSpacing"/>
                              <w:spacing w:line="276" w:lineRule="auto"/>
                              <w:rPr>
                                <w:del w:id="2060" w:author="Microsoft account" w:date="2016-03-15T17:58:00Z"/>
                                <w:rFonts w:ascii="Times New Roman" w:hAnsi="Times New Roman" w:cs="Times New Roman"/>
                                <w:b/>
                              </w:rPr>
                            </w:pPr>
                            <w:del w:id="2061" w:author="Microsoft account" w:date="2016-03-15T17:58:00Z">
                              <w:r w:rsidRPr="00451452" w:rsidDel="00461573">
                                <w:rPr>
                                  <w:rFonts w:ascii="Times New Roman" w:hAnsi="Times New Roman" w:cs="Times New Roman"/>
                                  <w:b/>
                                </w:rPr>
                                <w:delText>Aim 1</w:delText>
                              </w:r>
                            </w:del>
                          </w:p>
                        </w:tc>
                      </w:tr>
                      <w:tr w:rsidR="00461573" w:rsidRPr="00451452" w:rsidDel="00461573" w14:paraId="28893B3C" w14:textId="0081CD2E" w:rsidTr="00461573">
                        <w:trPr>
                          <w:trHeight w:val="340"/>
                          <w:del w:id="2062" w:author="Microsoft account" w:date="2016-03-15T17:58:00Z"/>
                          <w:trPrChange w:id="2063" w:author="Microsoft account" w:date="2016-03-15T17:58:00Z">
                            <w:trPr>
                              <w:trHeight w:val="340"/>
                            </w:trPr>
                          </w:trPrChange>
                        </w:trPr>
                        <w:tc>
                          <w:tcPr>
                            <w:tcW w:w="2014" w:type="pct"/>
                            <w:noWrap/>
                            <w:hideMark/>
                            <w:tcPrChange w:id="2064" w:author="Microsoft account" w:date="2016-03-15T17:58:00Z">
                              <w:tcPr>
                                <w:tcW w:w="2021" w:type="pct"/>
                                <w:noWrap/>
                                <w:hideMark/>
                              </w:tcPr>
                            </w:tcPrChange>
                          </w:tcPr>
                          <w:p w14:paraId="78DB36AF" w14:textId="498BC6C3" w:rsidR="00461573" w:rsidRPr="00451452" w:rsidDel="00461573" w:rsidRDefault="00461573" w:rsidP="00451452">
                            <w:pPr>
                              <w:pStyle w:val="NoSpacing"/>
                              <w:spacing w:line="276" w:lineRule="auto"/>
                              <w:rPr>
                                <w:del w:id="2065" w:author="Microsoft account" w:date="2016-03-15T17:58:00Z"/>
                                <w:rFonts w:ascii="Times New Roman" w:hAnsi="Times New Roman" w:cs="Times New Roman"/>
                              </w:rPr>
                            </w:pPr>
                            <w:del w:id="2066" w:author="Microsoft account" w:date="2016-03-15T17:58:00Z">
                              <w:r w:rsidRPr="00451452" w:rsidDel="00461573">
                                <w:rPr>
                                  <w:rFonts w:ascii="Times New Roman" w:hAnsi="Times New Roman" w:cs="Times New Roman"/>
                                </w:rPr>
                                <w:delText>miRNA-seq Analysis</w:delText>
                              </w:r>
                            </w:del>
                          </w:p>
                        </w:tc>
                        <w:tc>
                          <w:tcPr>
                            <w:tcW w:w="365" w:type="pct"/>
                            <w:shd w:val="clear" w:color="auto" w:fill="000000" w:themeFill="text1"/>
                            <w:noWrap/>
                            <w:hideMark/>
                            <w:tcPrChange w:id="2067" w:author="Microsoft account" w:date="2016-03-15T17:58:00Z">
                              <w:tcPr>
                                <w:tcW w:w="343" w:type="pct"/>
                                <w:shd w:val="clear" w:color="auto" w:fill="000000" w:themeFill="text1"/>
                                <w:noWrap/>
                                <w:hideMark/>
                              </w:tcPr>
                            </w:tcPrChange>
                          </w:tcPr>
                          <w:p w14:paraId="0CCDC559" w14:textId="1254F4FE" w:rsidR="00461573" w:rsidRPr="00451452" w:rsidDel="00461573" w:rsidRDefault="00461573" w:rsidP="00451452">
                            <w:pPr>
                              <w:pStyle w:val="NoSpacing"/>
                              <w:spacing w:line="276" w:lineRule="auto"/>
                              <w:rPr>
                                <w:del w:id="2068" w:author="Microsoft account" w:date="2016-03-15T17:58:00Z"/>
                                <w:rFonts w:ascii="Times New Roman" w:hAnsi="Times New Roman" w:cs="Times New Roman"/>
                                <w:highlight w:val="black"/>
                              </w:rPr>
                            </w:pPr>
                            <w:del w:id="2069" w:author="Microsoft account" w:date="2016-03-15T17:58:00Z">
                              <w:r w:rsidRPr="00451452" w:rsidDel="00461573">
                                <w:rPr>
                                  <w:rFonts w:ascii="Times New Roman" w:hAnsi="Times New Roman" w:cs="Times New Roman"/>
                                  <w:highlight w:val="black"/>
                                </w:rPr>
                                <w:delText> </w:delText>
                              </w:r>
                            </w:del>
                          </w:p>
                        </w:tc>
                        <w:tc>
                          <w:tcPr>
                            <w:tcW w:w="344" w:type="pct"/>
                            <w:shd w:val="clear" w:color="auto" w:fill="FFFFFF" w:themeFill="background1"/>
                            <w:noWrap/>
                            <w:hideMark/>
                            <w:tcPrChange w:id="2070" w:author="Microsoft account" w:date="2016-03-15T17:58:00Z">
                              <w:tcPr>
                                <w:tcW w:w="314" w:type="pct"/>
                                <w:shd w:val="clear" w:color="auto" w:fill="FFFFFF" w:themeFill="background1"/>
                                <w:noWrap/>
                                <w:hideMark/>
                              </w:tcPr>
                            </w:tcPrChange>
                          </w:tcPr>
                          <w:p w14:paraId="4D189EDA" w14:textId="6047790E" w:rsidR="00461573" w:rsidRPr="00451452" w:rsidDel="00461573" w:rsidRDefault="00461573" w:rsidP="00451452">
                            <w:pPr>
                              <w:pStyle w:val="NoSpacing"/>
                              <w:spacing w:line="276" w:lineRule="auto"/>
                              <w:rPr>
                                <w:del w:id="2071" w:author="Microsoft account" w:date="2016-03-15T17:58:00Z"/>
                                <w:rFonts w:ascii="Times New Roman" w:hAnsi="Times New Roman" w:cs="Times New Roman"/>
                                <w:highlight w:val="black"/>
                              </w:rPr>
                            </w:pPr>
                          </w:p>
                        </w:tc>
                        <w:tc>
                          <w:tcPr>
                            <w:tcW w:w="351" w:type="pct"/>
                            <w:noWrap/>
                            <w:hideMark/>
                            <w:tcPrChange w:id="2072" w:author="Microsoft account" w:date="2016-03-15T17:58:00Z">
                              <w:tcPr>
                                <w:tcW w:w="357" w:type="pct"/>
                                <w:noWrap/>
                                <w:hideMark/>
                              </w:tcPr>
                            </w:tcPrChange>
                          </w:tcPr>
                          <w:p w14:paraId="449301E3" w14:textId="30FC048C" w:rsidR="00461573" w:rsidRPr="00451452" w:rsidDel="00461573" w:rsidRDefault="00461573" w:rsidP="00451452">
                            <w:pPr>
                              <w:spacing w:line="276" w:lineRule="auto"/>
                              <w:rPr>
                                <w:del w:id="2073" w:author="Microsoft account" w:date="2016-03-15T17:58:00Z"/>
                                <w:rFonts w:ascii="Times New Roman" w:eastAsia="Times New Roman" w:hAnsi="Times New Roman" w:cs="Times New Roman"/>
                                <w:sz w:val="20"/>
                                <w:szCs w:val="20"/>
                                <w:lang w:eastAsia="en-AU"/>
                              </w:rPr>
                            </w:pPr>
                          </w:p>
                        </w:tc>
                        <w:tc>
                          <w:tcPr>
                            <w:tcW w:w="442" w:type="pct"/>
                            <w:gridSpan w:val="2"/>
                            <w:noWrap/>
                            <w:hideMark/>
                            <w:tcPrChange w:id="2074" w:author="Microsoft account" w:date="2016-03-15T17:58:00Z">
                              <w:tcPr>
                                <w:tcW w:w="456" w:type="pct"/>
                                <w:gridSpan w:val="2"/>
                                <w:noWrap/>
                                <w:hideMark/>
                              </w:tcPr>
                            </w:tcPrChange>
                          </w:tcPr>
                          <w:p w14:paraId="56BC427F" w14:textId="4F474F5E" w:rsidR="00461573" w:rsidRPr="00451452" w:rsidDel="00461573" w:rsidRDefault="00461573" w:rsidP="00451452">
                            <w:pPr>
                              <w:spacing w:line="276" w:lineRule="auto"/>
                              <w:rPr>
                                <w:del w:id="2075" w:author="Microsoft account" w:date="2016-03-15T17:58:00Z"/>
                                <w:rFonts w:ascii="Times New Roman" w:eastAsia="Times New Roman" w:hAnsi="Times New Roman" w:cs="Times New Roman"/>
                                <w:sz w:val="20"/>
                                <w:szCs w:val="20"/>
                                <w:lang w:eastAsia="en-AU"/>
                              </w:rPr>
                            </w:pPr>
                          </w:p>
                        </w:tc>
                        <w:tc>
                          <w:tcPr>
                            <w:tcW w:w="314" w:type="pct"/>
                            <w:noWrap/>
                            <w:hideMark/>
                            <w:tcPrChange w:id="2076" w:author="Microsoft account" w:date="2016-03-15T17:58:00Z">
                              <w:tcPr>
                                <w:tcW w:w="320" w:type="pct"/>
                                <w:noWrap/>
                                <w:hideMark/>
                              </w:tcPr>
                            </w:tcPrChange>
                          </w:tcPr>
                          <w:p w14:paraId="0F4FE499" w14:textId="7DBCA130" w:rsidR="00461573" w:rsidRPr="00451452" w:rsidDel="00461573" w:rsidRDefault="00461573" w:rsidP="00451452">
                            <w:pPr>
                              <w:spacing w:line="276" w:lineRule="auto"/>
                              <w:rPr>
                                <w:del w:id="2077" w:author="Microsoft account" w:date="2016-03-15T17:58:00Z"/>
                                <w:rFonts w:ascii="Times New Roman" w:eastAsia="Times New Roman" w:hAnsi="Times New Roman" w:cs="Times New Roman"/>
                                <w:sz w:val="20"/>
                                <w:szCs w:val="20"/>
                                <w:lang w:eastAsia="en-AU"/>
                              </w:rPr>
                            </w:pPr>
                          </w:p>
                        </w:tc>
                        <w:tc>
                          <w:tcPr>
                            <w:tcW w:w="392" w:type="pct"/>
                            <w:noWrap/>
                            <w:hideMark/>
                            <w:tcPrChange w:id="2078" w:author="Microsoft account" w:date="2016-03-15T17:58:00Z">
                              <w:tcPr>
                                <w:tcW w:w="398" w:type="pct"/>
                                <w:noWrap/>
                                <w:hideMark/>
                              </w:tcPr>
                            </w:tcPrChange>
                          </w:tcPr>
                          <w:p w14:paraId="070168A0" w14:textId="488098B0" w:rsidR="00461573" w:rsidRPr="00451452" w:rsidDel="00461573" w:rsidRDefault="00461573" w:rsidP="00451452">
                            <w:pPr>
                              <w:spacing w:line="276" w:lineRule="auto"/>
                              <w:rPr>
                                <w:del w:id="2079" w:author="Microsoft account" w:date="2016-03-15T17:58:00Z"/>
                                <w:rFonts w:ascii="Times New Roman" w:eastAsia="Times New Roman" w:hAnsi="Times New Roman" w:cs="Times New Roman"/>
                                <w:sz w:val="20"/>
                                <w:szCs w:val="20"/>
                                <w:lang w:eastAsia="en-AU"/>
                              </w:rPr>
                            </w:pPr>
                          </w:p>
                        </w:tc>
                        <w:tc>
                          <w:tcPr>
                            <w:tcW w:w="392" w:type="pct"/>
                            <w:noWrap/>
                            <w:hideMark/>
                            <w:tcPrChange w:id="2080" w:author="Microsoft account" w:date="2016-03-15T17:58:00Z">
                              <w:tcPr>
                                <w:tcW w:w="398" w:type="pct"/>
                                <w:noWrap/>
                                <w:hideMark/>
                              </w:tcPr>
                            </w:tcPrChange>
                          </w:tcPr>
                          <w:p w14:paraId="5C176796" w14:textId="086E614C" w:rsidR="00461573" w:rsidRPr="00451452" w:rsidDel="00461573" w:rsidRDefault="00461573" w:rsidP="00714D3D">
                            <w:pPr>
                              <w:rPr>
                                <w:del w:id="2081" w:author="Microsoft account" w:date="2016-03-15T17:58:00Z"/>
                                <w:rFonts w:ascii="Times New Roman" w:eastAsia="Times New Roman" w:hAnsi="Times New Roman" w:cs="Times New Roman"/>
                                <w:sz w:val="20"/>
                                <w:szCs w:val="20"/>
                                <w:lang w:eastAsia="en-AU"/>
                              </w:rPr>
                            </w:pPr>
                          </w:p>
                        </w:tc>
                        <w:tc>
                          <w:tcPr>
                            <w:tcW w:w="387" w:type="pct"/>
                            <w:noWrap/>
                            <w:hideMark/>
                            <w:tcPrChange w:id="2082" w:author="Microsoft account" w:date="2016-03-15T17:58:00Z">
                              <w:tcPr>
                                <w:tcW w:w="394" w:type="pct"/>
                                <w:noWrap/>
                                <w:hideMark/>
                              </w:tcPr>
                            </w:tcPrChange>
                          </w:tcPr>
                          <w:p w14:paraId="08EDDECE" w14:textId="0D974D6B" w:rsidR="00461573" w:rsidRPr="00451452" w:rsidDel="00461573" w:rsidRDefault="00461573" w:rsidP="00714D3D">
                            <w:pPr>
                              <w:rPr>
                                <w:del w:id="2083" w:author="Microsoft account" w:date="2016-03-15T17:58:00Z"/>
                                <w:rFonts w:ascii="Times New Roman" w:eastAsia="Times New Roman" w:hAnsi="Times New Roman" w:cs="Times New Roman"/>
                                <w:sz w:val="20"/>
                                <w:szCs w:val="20"/>
                                <w:lang w:eastAsia="en-AU"/>
                              </w:rPr>
                            </w:pPr>
                          </w:p>
                        </w:tc>
                      </w:tr>
                      <w:tr w:rsidR="00461573" w:rsidRPr="00451452" w:rsidDel="00461573" w14:paraId="667E68B3" w14:textId="11E9B66F" w:rsidTr="00461573">
                        <w:trPr>
                          <w:trHeight w:val="340"/>
                          <w:del w:id="2084" w:author="Microsoft account" w:date="2016-03-15T17:58:00Z"/>
                          <w:trPrChange w:id="2085" w:author="Microsoft account" w:date="2016-03-15T17:58:00Z">
                            <w:trPr>
                              <w:trHeight w:val="340"/>
                            </w:trPr>
                          </w:trPrChange>
                        </w:trPr>
                        <w:tc>
                          <w:tcPr>
                            <w:tcW w:w="2014" w:type="pct"/>
                            <w:noWrap/>
                            <w:hideMark/>
                            <w:tcPrChange w:id="2086" w:author="Microsoft account" w:date="2016-03-15T17:58:00Z">
                              <w:tcPr>
                                <w:tcW w:w="2021" w:type="pct"/>
                                <w:noWrap/>
                                <w:hideMark/>
                              </w:tcPr>
                            </w:tcPrChange>
                          </w:tcPr>
                          <w:p w14:paraId="33B241B1" w14:textId="0EA8FFE2" w:rsidR="00461573" w:rsidRPr="00451452" w:rsidDel="00461573" w:rsidRDefault="00461573" w:rsidP="00451452">
                            <w:pPr>
                              <w:pStyle w:val="NoSpacing"/>
                              <w:spacing w:line="276" w:lineRule="auto"/>
                              <w:rPr>
                                <w:del w:id="2087" w:author="Microsoft account" w:date="2016-03-15T17:58:00Z"/>
                                <w:rFonts w:ascii="Times New Roman" w:hAnsi="Times New Roman" w:cs="Times New Roman"/>
                              </w:rPr>
                            </w:pPr>
                            <w:del w:id="2088" w:author="Microsoft account" w:date="2016-03-15T17:58:00Z">
                              <w:r w:rsidRPr="00451452" w:rsidDel="00461573">
                                <w:rPr>
                                  <w:rFonts w:ascii="Times New Roman" w:hAnsi="Times New Roman" w:cs="Times New Roman"/>
                                </w:rPr>
                                <w:delText>RT-qPCR</w:delText>
                              </w:r>
                            </w:del>
                          </w:p>
                        </w:tc>
                        <w:tc>
                          <w:tcPr>
                            <w:tcW w:w="365" w:type="pct"/>
                            <w:noWrap/>
                            <w:hideMark/>
                            <w:tcPrChange w:id="2089" w:author="Microsoft account" w:date="2016-03-15T17:58:00Z">
                              <w:tcPr>
                                <w:tcW w:w="343" w:type="pct"/>
                                <w:noWrap/>
                                <w:hideMark/>
                              </w:tcPr>
                            </w:tcPrChange>
                          </w:tcPr>
                          <w:p w14:paraId="588EF56C" w14:textId="046D2DFD" w:rsidR="00461573" w:rsidRPr="00451452" w:rsidDel="00461573" w:rsidRDefault="00461573" w:rsidP="00451452">
                            <w:pPr>
                              <w:pStyle w:val="NoSpacing"/>
                              <w:spacing w:line="276" w:lineRule="auto"/>
                              <w:rPr>
                                <w:del w:id="2090" w:author="Microsoft account" w:date="2016-03-15T17:58:00Z"/>
                                <w:rFonts w:ascii="Times New Roman" w:hAnsi="Times New Roman" w:cs="Times New Roman"/>
                              </w:rPr>
                            </w:pPr>
                          </w:p>
                        </w:tc>
                        <w:tc>
                          <w:tcPr>
                            <w:tcW w:w="344" w:type="pct"/>
                            <w:shd w:val="clear" w:color="auto" w:fill="000000" w:themeFill="text1"/>
                            <w:noWrap/>
                            <w:hideMark/>
                            <w:tcPrChange w:id="2091" w:author="Microsoft account" w:date="2016-03-15T17:58:00Z">
                              <w:tcPr>
                                <w:tcW w:w="314" w:type="pct"/>
                                <w:shd w:val="clear" w:color="auto" w:fill="000000" w:themeFill="text1"/>
                                <w:noWrap/>
                                <w:hideMark/>
                              </w:tcPr>
                            </w:tcPrChange>
                          </w:tcPr>
                          <w:p w14:paraId="7F6A0D11" w14:textId="6B89FA51" w:rsidR="00461573" w:rsidRPr="00451452" w:rsidDel="00461573" w:rsidRDefault="00461573" w:rsidP="00451452">
                            <w:pPr>
                              <w:pStyle w:val="NoSpacing"/>
                              <w:spacing w:line="276" w:lineRule="auto"/>
                              <w:rPr>
                                <w:del w:id="2092" w:author="Microsoft account" w:date="2016-03-15T17:58:00Z"/>
                                <w:rFonts w:ascii="Times New Roman" w:hAnsi="Times New Roman" w:cs="Times New Roman"/>
                              </w:rPr>
                            </w:pPr>
                            <w:del w:id="2093" w:author="Microsoft account" w:date="2016-03-15T17:58:00Z">
                              <w:r w:rsidRPr="00451452" w:rsidDel="00461573">
                                <w:rPr>
                                  <w:rFonts w:ascii="Times New Roman" w:hAnsi="Times New Roman" w:cs="Times New Roman"/>
                                </w:rPr>
                                <w:delText> </w:delText>
                              </w:r>
                            </w:del>
                          </w:p>
                        </w:tc>
                        <w:tc>
                          <w:tcPr>
                            <w:tcW w:w="351" w:type="pct"/>
                            <w:noWrap/>
                            <w:hideMark/>
                            <w:tcPrChange w:id="2094" w:author="Microsoft account" w:date="2016-03-15T17:58:00Z">
                              <w:tcPr>
                                <w:tcW w:w="357" w:type="pct"/>
                                <w:noWrap/>
                                <w:hideMark/>
                              </w:tcPr>
                            </w:tcPrChange>
                          </w:tcPr>
                          <w:p w14:paraId="22844767" w14:textId="2754EED9" w:rsidR="00461573" w:rsidRPr="00451452" w:rsidDel="00461573" w:rsidRDefault="00461573" w:rsidP="00451452">
                            <w:pPr>
                              <w:spacing w:line="276" w:lineRule="auto"/>
                              <w:rPr>
                                <w:del w:id="2095" w:author="Microsoft account" w:date="2016-03-15T17:58:00Z"/>
                                <w:rFonts w:ascii="Times New Roman" w:eastAsia="Times New Roman" w:hAnsi="Times New Roman" w:cs="Times New Roman"/>
                                <w:color w:val="000000"/>
                                <w:lang w:eastAsia="en-AU"/>
                              </w:rPr>
                            </w:pPr>
                          </w:p>
                        </w:tc>
                        <w:tc>
                          <w:tcPr>
                            <w:tcW w:w="442" w:type="pct"/>
                            <w:gridSpan w:val="2"/>
                            <w:noWrap/>
                            <w:hideMark/>
                            <w:tcPrChange w:id="2096" w:author="Microsoft account" w:date="2016-03-15T17:58:00Z">
                              <w:tcPr>
                                <w:tcW w:w="456" w:type="pct"/>
                                <w:gridSpan w:val="2"/>
                                <w:noWrap/>
                                <w:hideMark/>
                              </w:tcPr>
                            </w:tcPrChange>
                          </w:tcPr>
                          <w:p w14:paraId="47B40891" w14:textId="005BCEFB" w:rsidR="00461573" w:rsidRPr="00451452" w:rsidDel="00461573" w:rsidRDefault="00461573" w:rsidP="00451452">
                            <w:pPr>
                              <w:spacing w:line="276" w:lineRule="auto"/>
                              <w:rPr>
                                <w:del w:id="2097" w:author="Microsoft account" w:date="2016-03-15T17:58:00Z"/>
                                <w:rFonts w:ascii="Times New Roman" w:eastAsia="Times New Roman" w:hAnsi="Times New Roman" w:cs="Times New Roman"/>
                                <w:sz w:val="20"/>
                                <w:szCs w:val="20"/>
                                <w:lang w:eastAsia="en-AU"/>
                              </w:rPr>
                            </w:pPr>
                          </w:p>
                        </w:tc>
                        <w:tc>
                          <w:tcPr>
                            <w:tcW w:w="314" w:type="pct"/>
                            <w:noWrap/>
                            <w:hideMark/>
                            <w:tcPrChange w:id="2098" w:author="Microsoft account" w:date="2016-03-15T17:58:00Z">
                              <w:tcPr>
                                <w:tcW w:w="320" w:type="pct"/>
                                <w:noWrap/>
                                <w:hideMark/>
                              </w:tcPr>
                            </w:tcPrChange>
                          </w:tcPr>
                          <w:p w14:paraId="60B98DD2" w14:textId="5D2025FC" w:rsidR="00461573" w:rsidRPr="00451452" w:rsidDel="00461573" w:rsidRDefault="00461573" w:rsidP="00451452">
                            <w:pPr>
                              <w:spacing w:line="276" w:lineRule="auto"/>
                              <w:rPr>
                                <w:del w:id="2099" w:author="Microsoft account" w:date="2016-03-15T17:58:00Z"/>
                                <w:rFonts w:ascii="Times New Roman" w:eastAsia="Times New Roman" w:hAnsi="Times New Roman" w:cs="Times New Roman"/>
                                <w:sz w:val="20"/>
                                <w:szCs w:val="20"/>
                                <w:lang w:eastAsia="en-AU"/>
                              </w:rPr>
                            </w:pPr>
                          </w:p>
                        </w:tc>
                        <w:tc>
                          <w:tcPr>
                            <w:tcW w:w="392" w:type="pct"/>
                            <w:noWrap/>
                            <w:hideMark/>
                            <w:tcPrChange w:id="2100" w:author="Microsoft account" w:date="2016-03-15T17:58:00Z">
                              <w:tcPr>
                                <w:tcW w:w="398" w:type="pct"/>
                                <w:noWrap/>
                                <w:hideMark/>
                              </w:tcPr>
                            </w:tcPrChange>
                          </w:tcPr>
                          <w:p w14:paraId="4982A7C0" w14:textId="355E143C" w:rsidR="00461573" w:rsidRPr="00451452" w:rsidDel="00461573" w:rsidRDefault="00461573" w:rsidP="00451452">
                            <w:pPr>
                              <w:spacing w:line="276" w:lineRule="auto"/>
                              <w:rPr>
                                <w:del w:id="2101" w:author="Microsoft account" w:date="2016-03-15T17:58:00Z"/>
                                <w:rFonts w:ascii="Times New Roman" w:eastAsia="Times New Roman" w:hAnsi="Times New Roman" w:cs="Times New Roman"/>
                                <w:sz w:val="20"/>
                                <w:szCs w:val="20"/>
                                <w:lang w:eastAsia="en-AU"/>
                              </w:rPr>
                            </w:pPr>
                          </w:p>
                        </w:tc>
                        <w:tc>
                          <w:tcPr>
                            <w:tcW w:w="392" w:type="pct"/>
                            <w:noWrap/>
                            <w:hideMark/>
                            <w:tcPrChange w:id="2102" w:author="Microsoft account" w:date="2016-03-15T17:58:00Z">
                              <w:tcPr>
                                <w:tcW w:w="398" w:type="pct"/>
                                <w:noWrap/>
                                <w:hideMark/>
                              </w:tcPr>
                            </w:tcPrChange>
                          </w:tcPr>
                          <w:p w14:paraId="346A5142" w14:textId="753B01EF" w:rsidR="00461573" w:rsidRPr="00451452" w:rsidDel="00461573" w:rsidRDefault="00461573" w:rsidP="00714D3D">
                            <w:pPr>
                              <w:rPr>
                                <w:del w:id="2103" w:author="Microsoft account" w:date="2016-03-15T17:58:00Z"/>
                                <w:rFonts w:ascii="Times New Roman" w:eastAsia="Times New Roman" w:hAnsi="Times New Roman" w:cs="Times New Roman"/>
                                <w:sz w:val="20"/>
                                <w:szCs w:val="20"/>
                                <w:lang w:eastAsia="en-AU"/>
                              </w:rPr>
                            </w:pPr>
                          </w:p>
                        </w:tc>
                        <w:tc>
                          <w:tcPr>
                            <w:tcW w:w="387" w:type="pct"/>
                            <w:noWrap/>
                            <w:hideMark/>
                            <w:tcPrChange w:id="2104" w:author="Microsoft account" w:date="2016-03-15T17:58:00Z">
                              <w:tcPr>
                                <w:tcW w:w="394" w:type="pct"/>
                                <w:noWrap/>
                                <w:hideMark/>
                              </w:tcPr>
                            </w:tcPrChange>
                          </w:tcPr>
                          <w:p w14:paraId="6DBC2904" w14:textId="73C61A3E" w:rsidR="00461573" w:rsidRPr="00451452" w:rsidDel="00461573" w:rsidRDefault="00461573" w:rsidP="00714D3D">
                            <w:pPr>
                              <w:rPr>
                                <w:del w:id="2105" w:author="Microsoft account" w:date="2016-03-15T17:58:00Z"/>
                                <w:rFonts w:ascii="Times New Roman" w:eastAsia="Times New Roman" w:hAnsi="Times New Roman" w:cs="Times New Roman"/>
                                <w:sz w:val="20"/>
                                <w:szCs w:val="20"/>
                                <w:lang w:eastAsia="en-AU"/>
                              </w:rPr>
                            </w:pPr>
                          </w:p>
                        </w:tc>
                      </w:tr>
                      <w:tr w:rsidR="00461573" w:rsidRPr="00451452" w:rsidDel="00461573" w14:paraId="436E948F" w14:textId="385D2DF8" w:rsidTr="00461573">
                        <w:trPr>
                          <w:trHeight w:val="340"/>
                          <w:del w:id="2106" w:author="Microsoft account" w:date="2016-03-15T17:58:00Z"/>
                          <w:trPrChange w:id="2107" w:author="Microsoft account" w:date="2016-03-15T17:58:00Z">
                            <w:trPr>
                              <w:trHeight w:val="340"/>
                            </w:trPr>
                          </w:trPrChange>
                        </w:trPr>
                        <w:tc>
                          <w:tcPr>
                            <w:tcW w:w="5000" w:type="pct"/>
                            <w:gridSpan w:val="10"/>
                            <w:noWrap/>
                            <w:hideMark/>
                            <w:tcPrChange w:id="2108" w:author="Microsoft account" w:date="2016-03-15T17:58:00Z">
                              <w:tcPr>
                                <w:tcW w:w="5000" w:type="pct"/>
                                <w:gridSpan w:val="10"/>
                                <w:noWrap/>
                                <w:hideMark/>
                              </w:tcPr>
                            </w:tcPrChange>
                          </w:tcPr>
                          <w:p w14:paraId="1A838ABF" w14:textId="4E08882E" w:rsidR="00461573" w:rsidRPr="00451452" w:rsidDel="00461573" w:rsidRDefault="00461573" w:rsidP="00451452">
                            <w:pPr>
                              <w:pStyle w:val="NoSpacing"/>
                              <w:spacing w:line="276" w:lineRule="auto"/>
                              <w:rPr>
                                <w:del w:id="2109" w:author="Microsoft account" w:date="2016-03-15T17:58:00Z"/>
                                <w:rFonts w:ascii="Times New Roman" w:hAnsi="Times New Roman" w:cs="Times New Roman"/>
                                <w:b/>
                              </w:rPr>
                            </w:pPr>
                            <w:del w:id="2110" w:author="Microsoft account" w:date="2016-03-15T17:58:00Z">
                              <w:r w:rsidRPr="00451452" w:rsidDel="00461573">
                                <w:rPr>
                                  <w:rFonts w:ascii="Times New Roman" w:hAnsi="Times New Roman" w:cs="Times New Roman"/>
                                  <w:b/>
                                </w:rPr>
                                <w:delText>Aim 2</w:delText>
                              </w:r>
                            </w:del>
                          </w:p>
                        </w:tc>
                      </w:tr>
                      <w:tr w:rsidR="00461573" w:rsidRPr="00451452" w:rsidDel="00461573" w14:paraId="01EF1215" w14:textId="47F084D9" w:rsidTr="00461573">
                        <w:trPr>
                          <w:trHeight w:val="340"/>
                          <w:del w:id="2111" w:author="Microsoft account" w:date="2016-03-15T17:58:00Z"/>
                          <w:trPrChange w:id="2112" w:author="Microsoft account" w:date="2016-03-15T17:58:00Z">
                            <w:trPr>
                              <w:trHeight w:val="340"/>
                            </w:trPr>
                          </w:trPrChange>
                        </w:trPr>
                        <w:tc>
                          <w:tcPr>
                            <w:tcW w:w="2014" w:type="pct"/>
                            <w:noWrap/>
                            <w:hideMark/>
                            <w:tcPrChange w:id="2113" w:author="Microsoft account" w:date="2016-03-15T17:58:00Z">
                              <w:tcPr>
                                <w:tcW w:w="2021" w:type="pct"/>
                                <w:noWrap/>
                                <w:hideMark/>
                              </w:tcPr>
                            </w:tcPrChange>
                          </w:tcPr>
                          <w:p w14:paraId="0445FD42" w14:textId="69B95417" w:rsidR="00461573" w:rsidRPr="00451452" w:rsidDel="00461573" w:rsidRDefault="00461573" w:rsidP="00451452">
                            <w:pPr>
                              <w:pStyle w:val="NoSpacing"/>
                              <w:spacing w:line="276" w:lineRule="auto"/>
                              <w:rPr>
                                <w:del w:id="2114" w:author="Microsoft account" w:date="2016-03-15T17:58:00Z"/>
                                <w:rFonts w:ascii="Times New Roman" w:hAnsi="Times New Roman" w:cs="Times New Roman"/>
                              </w:rPr>
                            </w:pPr>
                            <w:del w:id="2115" w:author="Microsoft account" w:date="2016-03-15T17:58:00Z">
                              <w:r w:rsidRPr="00451452" w:rsidDel="00461573">
                                <w:rPr>
                                  <w:rFonts w:ascii="Times New Roman" w:hAnsi="Times New Roman" w:cs="Times New Roman"/>
                                </w:rPr>
                                <w:delText>Partner Prediction</w:delText>
                              </w:r>
                            </w:del>
                          </w:p>
                        </w:tc>
                        <w:tc>
                          <w:tcPr>
                            <w:tcW w:w="365" w:type="pct"/>
                            <w:noWrap/>
                            <w:hideMark/>
                            <w:tcPrChange w:id="2116" w:author="Microsoft account" w:date="2016-03-15T17:58:00Z">
                              <w:tcPr>
                                <w:tcW w:w="343" w:type="pct"/>
                                <w:noWrap/>
                                <w:hideMark/>
                              </w:tcPr>
                            </w:tcPrChange>
                          </w:tcPr>
                          <w:p w14:paraId="0C116F26" w14:textId="05DBDDC3" w:rsidR="00461573" w:rsidRPr="00451452" w:rsidDel="00461573" w:rsidRDefault="00461573" w:rsidP="00451452">
                            <w:pPr>
                              <w:pStyle w:val="NoSpacing"/>
                              <w:spacing w:line="276" w:lineRule="auto"/>
                              <w:rPr>
                                <w:del w:id="2117" w:author="Microsoft account" w:date="2016-03-15T17:58:00Z"/>
                                <w:rFonts w:ascii="Times New Roman" w:hAnsi="Times New Roman" w:cs="Times New Roman"/>
                              </w:rPr>
                            </w:pPr>
                          </w:p>
                        </w:tc>
                        <w:tc>
                          <w:tcPr>
                            <w:tcW w:w="344" w:type="pct"/>
                            <w:shd w:val="clear" w:color="auto" w:fill="000000" w:themeFill="text1"/>
                            <w:noWrap/>
                            <w:hideMark/>
                            <w:tcPrChange w:id="2118" w:author="Microsoft account" w:date="2016-03-15T17:58:00Z">
                              <w:tcPr>
                                <w:tcW w:w="314" w:type="pct"/>
                                <w:shd w:val="clear" w:color="auto" w:fill="000000" w:themeFill="text1"/>
                                <w:noWrap/>
                                <w:hideMark/>
                              </w:tcPr>
                            </w:tcPrChange>
                          </w:tcPr>
                          <w:p w14:paraId="13E1B1B1" w14:textId="5ED7286D" w:rsidR="00461573" w:rsidRPr="00451452" w:rsidDel="00461573" w:rsidRDefault="00461573" w:rsidP="00451452">
                            <w:pPr>
                              <w:pStyle w:val="NoSpacing"/>
                              <w:spacing w:line="276" w:lineRule="auto"/>
                              <w:rPr>
                                <w:del w:id="2119" w:author="Microsoft account" w:date="2016-03-15T17:58:00Z"/>
                                <w:rFonts w:ascii="Times New Roman" w:hAnsi="Times New Roman" w:cs="Times New Roman"/>
                              </w:rPr>
                            </w:pPr>
                          </w:p>
                        </w:tc>
                        <w:tc>
                          <w:tcPr>
                            <w:tcW w:w="351" w:type="pct"/>
                            <w:shd w:val="clear" w:color="auto" w:fill="000000" w:themeFill="text1"/>
                            <w:noWrap/>
                            <w:hideMark/>
                            <w:tcPrChange w:id="2120" w:author="Microsoft account" w:date="2016-03-15T17:58:00Z">
                              <w:tcPr>
                                <w:tcW w:w="357" w:type="pct"/>
                                <w:shd w:val="clear" w:color="auto" w:fill="000000" w:themeFill="text1"/>
                                <w:noWrap/>
                                <w:hideMark/>
                              </w:tcPr>
                            </w:tcPrChange>
                          </w:tcPr>
                          <w:p w14:paraId="546A7F35" w14:textId="7F36CC57" w:rsidR="00461573" w:rsidRPr="00451452" w:rsidDel="00461573" w:rsidRDefault="00461573" w:rsidP="00451452">
                            <w:pPr>
                              <w:spacing w:line="276" w:lineRule="auto"/>
                              <w:rPr>
                                <w:del w:id="2121" w:author="Microsoft account" w:date="2016-03-15T17:58:00Z"/>
                                <w:rFonts w:ascii="Times New Roman" w:eastAsia="Times New Roman" w:hAnsi="Times New Roman" w:cs="Times New Roman"/>
                                <w:color w:val="000000"/>
                                <w:lang w:eastAsia="en-AU"/>
                              </w:rPr>
                            </w:pPr>
                            <w:del w:id="2122" w:author="Microsoft account" w:date="2016-03-15T17:58:00Z">
                              <w:r w:rsidRPr="00451452" w:rsidDel="00461573">
                                <w:rPr>
                                  <w:rFonts w:ascii="Times New Roman" w:eastAsia="Times New Roman" w:hAnsi="Times New Roman" w:cs="Times New Roman"/>
                                  <w:color w:val="000000"/>
                                  <w:lang w:eastAsia="en-AU"/>
                                </w:rPr>
                                <w:delText> </w:delText>
                              </w:r>
                            </w:del>
                          </w:p>
                        </w:tc>
                        <w:tc>
                          <w:tcPr>
                            <w:tcW w:w="442" w:type="pct"/>
                            <w:gridSpan w:val="2"/>
                            <w:noWrap/>
                            <w:hideMark/>
                            <w:tcPrChange w:id="2123" w:author="Microsoft account" w:date="2016-03-15T17:58:00Z">
                              <w:tcPr>
                                <w:tcW w:w="456" w:type="pct"/>
                                <w:gridSpan w:val="2"/>
                                <w:noWrap/>
                                <w:hideMark/>
                              </w:tcPr>
                            </w:tcPrChange>
                          </w:tcPr>
                          <w:p w14:paraId="149EFF08" w14:textId="744A1146" w:rsidR="00461573" w:rsidRPr="00451452" w:rsidDel="00461573" w:rsidRDefault="00461573" w:rsidP="00451452">
                            <w:pPr>
                              <w:spacing w:line="276" w:lineRule="auto"/>
                              <w:rPr>
                                <w:del w:id="2124" w:author="Microsoft account" w:date="2016-03-15T17:58:00Z"/>
                                <w:rFonts w:ascii="Times New Roman" w:eastAsia="Times New Roman" w:hAnsi="Times New Roman" w:cs="Times New Roman"/>
                                <w:color w:val="000000"/>
                                <w:lang w:eastAsia="en-AU"/>
                              </w:rPr>
                            </w:pPr>
                          </w:p>
                        </w:tc>
                        <w:tc>
                          <w:tcPr>
                            <w:tcW w:w="314" w:type="pct"/>
                            <w:noWrap/>
                            <w:hideMark/>
                            <w:tcPrChange w:id="2125" w:author="Microsoft account" w:date="2016-03-15T17:58:00Z">
                              <w:tcPr>
                                <w:tcW w:w="320" w:type="pct"/>
                                <w:noWrap/>
                                <w:hideMark/>
                              </w:tcPr>
                            </w:tcPrChange>
                          </w:tcPr>
                          <w:p w14:paraId="32AA832A" w14:textId="5885AB61" w:rsidR="00461573" w:rsidRPr="00451452" w:rsidDel="00461573" w:rsidRDefault="00461573" w:rsidP="00451452">
                            <w:pPr>
                              <w:spacing w:line="276" w:lineRule="auto"/>
                              <w:rPr>
                                <w:del w:id="2126" w:author="Microsoft account" w:date="2016-03-15T17:58:00Z"/>
                                <w:rFonts w:ascii="Times New Roman" w:eastAsia="Times New Roman" w:hAnsi="Times New Roman" w:cs="Times New Roman"/>
                                <w:sz w:val="20"/>
                                <w:szCs w:val="20"/>
                                <w:lang w:eastAsia="en-AU"/>
                              </w:rPr>
                            </w:pPr>
                          </w:p>
                        </w:tc>
                        <w:tc>
                          <w:tcPr>
                            <w:tcW w:w="392" w:type="pct"/>
                            <w:noWrap/>
                            <w:hideMark/>
                            <w:tcPrChange w:id="2127" w:author="Microsoft account" w:date="2016-03-15T17:58:00Z">
                              <w:tcPr>
                                <w:tcW w:w="398" w:type="pct"/>
                                <w:noWrap/>
                                <w:hideMark/>
                              </w:tcPr>
                            </w:tcPrChange>
                          </w:tcPr>
                          <w:p w14:paraId="5276B102" w14:textId="1B0C994F" w:rsidR="00461573" w:rsidRPr="00451452" w:rsidDel="00461573" w:rsidRDefault="00461573" w:rsidP="00451452">
                            <w:pPr>
                              <w:spacing w:line="276" w:lineRule="auto"/>
                              <w:rPr>
                                <w:del w:id="2128" w:author="Microsoft account" w:date="2016-03-15T17:58:00Z"/>
                                <w:rFonts w:ascii="Times New Roman" w:eastAsia="Times New Roman" w:hAnsi="Times New Roman" w:cs="Times New Roman"/>
                                <w:sz w:val="20"/>
                                <w:szCs w:val="20"/>
                                <w:lang w:eastAsia="en-AU"/>
                              </w:rPr>
                            </w:pPr>
                          </w:p>
                        </w:tc>
                        <w:tc>
                          <w:tcPr>
                            <w:tcW w:w="392" w:type="pct"/>
                            <w:noWrap/>
                            <w:hideMark/>
                            <w:tcPrChange w:id="2129" w:author="Microsoft account" w:date="2016-03-15T17:58:00Z">
                              <w:tcPr>
                                <w:tcW w:w="398" w:type="pct"/>
                                <w:noWrap/>
                                <w:hideMark/>
                              </w:tcPr>
                            </w:tcPrChange>
                          </w:tcPr>
                          <w:p w14:paraId="2E716FE5" w14:textId="4D6222D9" w:rsidR="00461573" w:rsidRPr="00451452" w:rsidDel="00461573" w:rsidRDefault="00461573" w:rsidP="00714D3D">
                            <w:pPr>
                              <w:rPr>
                                <w:del w:id="2130" w:author="Microsoft account" w:date="2016-03-15T17:58:00Z"/>
                                <w:rFonts w:ascii="Times New Roman" w:eastAsia="Times New Roman" w:hAnsi="Times New Roman" w:cs="Times New Roman"/>
                                <w:sz w:val="20"/>
                                <w:szCs w:val="20"/>
                                <w:lang w:eastAsia="en-AU"/>
                              </w:rPr>
                            </w:pPr>
                          </w:p>
                        </w:tc>
                        <w:tc>
                          <w:tcPr>
                            <w:tcW w:w="387" w:type="pct"/>
                            <w:noWrap/>
                            <w:hideMark/>
                            <w:tcPrChange w:id="2131" w:author="Microsoft account" w:date="2016-03-15T17:58:00Z">
                              <w:tcPr>
                                <w:tcW w:w="394" w:type="pct"/>
                                <w:noWrap/>
                                <w:hideMark/>
                              </w:tcPr>
                            </w:tcPrChange>
                          </w:tcPr>
                          <w:p w14:paraId="50DE79AF" w14:textId="48DFACAF" w:rsidR="00461573" w:rsidRPr="00451452" w:rsidDel="00461573" w:rsidRDefault="00461573" w:rsidP="00714D3D">
                            <w:pPr>
                              <w:rPr>
                                <w:del w:id="2132" w:author="Microsoft account" w:date="2016-03-15T17:58:00Z"/>
                                <w:rFonts w:ascii="Times New Roman" w:eastAsia="Times New Roman" w:hAnsi="Times New Roman" w:cs="Times New Roman"/>
                                <w:sz w:val="20"/>
                                <w:szCs w:val="20"/>
                                <w:lang w:eastAsia="en-AU"/>
                              </w:rPr>
                            </w:pPr>
                          </w:p>
                        </w:tc>
                      </w:tr>
                      <w:tr w:rsidR="00461573" w:rsidRPr="00451452" w:rsidDel="00461573" w14:paraId="2388443D" w14:textId="0C17B587" w:rsidTr="00461573">
                        <w:trPr>
                          <w:trHeight w:val="340"/>
                          <w:del w:id="2133" w:author="Microsoft account" w:date="2016-03-15T17:58:00Z"/>
                          <w:trPrChange w:id="2134" w:author="Microsoft account" w:date="2016-03-15T17:58:00Z">
                            <w:trPr>
                              <w:trHeight w:val="340"/>
                            </w:trPr>
                          </w:trPrChange>
                        </w:trPr>
                        <w:tc>
                          <w:tcPr>
                            <w:tcW w:w="2014" w:type="pct"/>
                            <w:noWrap/>
                            <w:tcPrChange w:id="2135" w:author="Microsoft account" w:date="2016-03-15T17:58:00Z">
                              <w:tcPr>
                                <w:tcW w:w="2021" w:type="pct"/>
                                <w:noWrap/>
                              </w:tcPr>
                            </w:tcPrChange>
                          </w:tcPr>
                          <w:p w14:paraId="4B956B7F" w14:textId="71255969" w:rsidR="00461573" w:rsidRPr="00451452" w:rsidDel="00461573" w:rsidRDefault="00461573" w:rsidP="00451452">
                            <w:pPr>
                              <w:pStyle w:val="NoSpacing"/>
                              <w:spacing w:line="276" w:lineRule="auto"/>
                              <w:rPr>
                                <w:del w:id="2136" w:author="Microsoft account" w:date="2016-03-15T17:58:00Z"/>
                                <w:rFonts w:ascii="Times New Roman" w:hAnsi="Times New Roman" w:cs="Times New Roman"/>
                              </w:rPr>
                            </w:pPr>
                            <w:del w:id="2137" w:author="Microsoft account" w:date="2016-03-15T17:58:00Z">
                              <w:r w:rsidRPr="00451452" w:rsidDel="00461573">
                                <w:rPr>
                                  <w:rFonts w:ascii="Times New Roman" w:hAnsi="Times New Roman" w:cs="Times New Roman"/>
                                </w:rPr>
                                <w:delText>Motif Assessment</w:delText>
                              </w:r>
                            </w:del>
                          </w:p>
                        </w:tc>
                        <w:tc>
                          <w:tcPr>
                            <w:tcW w:w="365" w:type="pct"/>
                            <w:noWrap/>
                            <w:tcPrChange w:id="2138" w:author="Microsoft account" w:date="2016-03-15T17:58:00Z">
                              <w:tcPr>
                                <w:tcW w:w="343" w:type="pct"/>
                                <w:noWrap/>
                              </w:tcPr>
                            </w:tcPrChange>
                          </w:tcPr>
                          <w:p w14:paraId="3E49C600" w14:textId="40E41684" w:rsidR="00461573" w:rsidRPr="00451452" w:rsidDel="00461573" w:rsidRDefault="00461573" w:rsidP="00451452">
                            <w:pPr>
                              <w:pStyle w:val="NoSpacing"/>
                              <w:spacing w:line="276" w:lineRule="auto"/>
                              <w:rPr>
                                <w:del w:id="2139" w:author="Microsoft account" w:date="2016-03-15T17:58:00Z"/>
                                <w:rFonts w:ascii="Times New Roman" w:hAnsi="Times New Roman" w:cs="Times New Roman"/>
                                <w:color w:val="FFFFFF" w:themeColor="background1"/>
                              </w:rPr>
                            </w:pPr>
                          </w:p>
                        </w:tc>
                        <w:tc>
                          <w:tcPr>
                            <w:tcW w:w="344" w:type="pct"/>
                            <w:shd w:val="clear" w:color="auto" w:fill="auto"/>
                            <w:noWrap/>
                            <w:tcPrChange w:id="2140" w:author="Microsoft account" w:date="2016-03-15T17:58:00Z">
                              <w:tcPr>
                                <w:tcW w:w="314" w:type="pct"/>
                                <w:shd w:val="clear" w:color="auto" w:fill="auto"/>
                                <w:noWrap/>
                              </w:tcPr>
                            </w:tcPrChange>
                          </w:tcPr>
                          <w:p w14:paraId="2F3DB6D5" w14:textId="0940AC16" w:rsidR="00461573" w:rsidRPr="00451452" w:rsidDel="00461573" w:rsidRDefault="00461573" w:rsidP="00451452">
                            <w:pPr>
                              <w:pStyle w:val="NoSpacing"/>
                              <w:spacing w:line="276" w:lineRule="auto"/>
                              <w:rPr>
                                <w:del w:id="2141" w:author="Microsoft account" w:date="2016-03-15T17:58:00Z"/>
                                <w:rFonts w:ascii="Times New Roman" w:hAnsi="Times New Roman" w:cs="Times New Roman"/>
                                <w:color w:val="FFFFFF" w:themeColor="background1"/>
                              </w:rPr>
                            </w:pPr>
                          </w:p>
                        </w:tc>
                        <w:tc>
                          <w:tcPr>
                            <w:tcW w:w="351" w:type="pct"/>
                            <w:shd w:val="clear" w:color="auto" w:fill="000000" w:themeFill="text1"/>
                            <w:noWrap/>
                            <w:tcPrChange w:id="2142" w:author="Microsoft account" w:date="2016-03-15T17:58:00Z">
                              <w:tcPr>
                                <w:tcW w:w="357" w:type="pct"/>
                                <w:shd w:val="clear" w:color="auto" w:fill="000000" w:themeFill="text1"/>
                                <w:noWrap/>
                              </w:tcPr>
                            </w:tcPrChange>
                          </w:tcPr>
                          <w:p w14:paraId="6D9BD222" w14:textId="11166B36" w:rsidR="00461573" w:rsidRPr="00451452" w:rsidDel="00461573" w:rsidRDefault="00461573" w:rsidP="00451452">
                            <w:pPr>
                              <w:spacing w:line="276" w:lineRule="auto"/>
                              <w:rPr>
                                <w:del w:id="2143" w:author="Microsoft account" w:date="2016-03-15T17:58:00Z"/>
                                <w:rFonts w:ascii="Times New Roman" w:eastAsia="Times New Roman" w:hAnsi="Times New Roman" w:cs="Times New Roman"/>
                                <w:color w:val="000000"/>
                                <w:lang w:eastAsia="en-AU"/>
                              </w:rPr>
                            </w:pPr>
                          </w:p>
                        </w:tc>
                        <w:tc>
                          <w:tcPr>
                            <w:tcW w:w="442" w:type="pct"/>
                            <w:gridSpan w:val="2"/>
                            <w:noWrap/>
                            <w:tcPrChange w:id="2144" w:author="Microsoft account" w:date="2016-03-15T17:58:00Z">
                              <w:tcPr>
                                <w:tcW w:w="456" w:type="pct"/>
                                <w:gridSpan w:val="2"/>
                                <w:noWrap/>
                              </w:tcPr>
                            </w:tcPrChange>
                          </w:tcPr>
                          <w:p w14:paraId="0DD94A81" w14:textId="241BB855" w:rsidR="00461573" w:rsidRPr="00451452" w:rsidDel="00461573" w:rsidRDefault="00461573" w:rsidP="00451452">
                            <w:pPr>
                              <w:spacing w:line="276" w:lineRule="auto"/>
                              <w:rPr>
                                <w:del w:id="2145" w:author="Microsoft account" w:date="2016-03-15T17:58:00Z"/>
                                <w:rFonts w:ascii="Times New Roman" w:eastAsia="Times New Roman" w:hAnsi="Times New Roman" w:cs="Times New Roman"/>
                                <w:color w:val="000000"/>
                                <w:lang w:eastAsia="en-AU"/>
                              </w:rPr>
                            </w:pPr>
                          </w:p>
                        </w:tc>
                        <w:tc>
                          <w:tcPr>
                            <w:tcW w:w="314" w:type="pct"/>
                            <w:noWrap/>
                            <w:tcPrChange w:id="2146" w:author="Microsoft account" w:date="2016-03-15T17:58:00Z">
                              <w:tcPr>
                                <w:tcW w:w="320" w:type="pct"/>
                                <w:noWrap/>
                              </w:tcPr>
                            </w:tcPrChange>
                          </w:tcPr>
                          <w:p w14:paraId="640BFCEB" w14:textId="567B53D1" w:rsidR="00461573" w:rsidRPr="00451452" w:rsidDel="00461573" w:rsidRDefault="00461573" w:rsidP="00451452">
                            <w:pPr>
                              <w:spacing w:line="276" w:lineRule="auto"/>
                              <w:rPr>
                                <w:del w:id="2147" w:author="Microsoft account" w:date="2016-03-15T17:58:00Z"/>
                                <w:rFonts w:ascii="Times New Roman" w:eastAsia="Times New Roman" w:hAnsi="Times New Roman" w:cs="Times New Roman"/>
                                <w:sz w:val="20"/>
                                <w:szCs w:val="20"/>
                                <w:lang w:eastAsia="en-AU"/>
                              </w:rPr>
                            </w:pPr>
                          </w:p>
                        </w:tc>
                        <w:tc>
                          <w:tcPr>
                            <w:tcW w:w="392" w:type="pct"/>
                            <w:noWrap/>
                            <w:tcPrChange w:id="2148" w:author="Microsoft account" w:date="2016-03-15T17:58:00Z">
                              <w:tcPr>
                                <w:tcW w:w="398" w:type="pct"/>
                                <w:noWrap/>
                              </w:tcPr>
                            </w:tcPrChange>
                          </w:tcPr>
                          <w:p w14:paraId="3AF2BD35" w14:textId="544B68F1" w:rsidR="00461573" w:rsidRPr="00451452" w:rsidDel="00461573" w:rsidRDefault="00461573" w:rsidP="00451452">
                            <w:pPr>
                              <w:spacing w:line="276" w:lineRule="auto"/>
                              <w:rPr>
                                <w:del w:id="2149" w:author="Microsoft account" w:date="2016-03-15T17:58:00Z"/>
                                <w:rFonts w:ascii="Times New Roman" w:eastAsia="Times New Roman" w:hAnsi="Times New Roman" w:cs="Times New Roman"/>
                                <w:sz w:val="20"/>
                                <w:szCs w:val="20"/>
                                <w:lang w:eastAsia="en-AU"/>
                              </w:rPr>
                            </w:pPr>
                          </w:p>
                        </w:tc>
                        <w:tc>
                          <w:tcPr>
                            <w:tcW w:w="392" w:type="pct"/>
                            <w:noWrap/>
                            <w:tcPrChange w:id="2150" w:author="Microsoft account" w:date="2016-03-15T17:58:00Z">
                              <w:tcPr>
                                <w:tcW w:w="398" w:type="pct"/>
                                <w:noWrap/>
                              </w:tcPr>
                            </w:tcPrChange>
                          </w:tcPr>
                          <w:p w14:paraId="0D515B12" w14:textId="6C05D498" w:rsidR="00461573" w:rsidRPr="00451452" w:rsidDel="00461573" w:rsidRDefault="00461573" w:rsidP="00714D3D">
                            <w:pPr>
                              <w:rPr>
                                <w:del w:id="2151" w:author="Microsoft account" w:date="2016-03-15T17:58:00Z"/>
                                <w:rFonts w:ascii="Times New Roman" w:eastAsia="Times New Roman" w:hAnsi="Times New Roman" w:cs="Times New Roman"/>
                                <w:sz w:val="20"/>
                                <w:szCs w:val="20"/>
                                <w:lang w:eastAsia="en-AU"/>
                              </w:rPr>
                            </w:pPr>
                          </w:p>
                        </w:tc>
                        <w:tc>
                          <w:tcPr>
                            <w:tcW w:w="387" w:type="pct"/>
                            <w:noWrap/>
                            <w:tcPrChange w:id="2152" w:author="Microsoft account" w:date="2016-03-15T17:58:00Z">
                              <w:tcPr>
                                <w:tcW w:w="394" w:type="pct"/>
                                <w:noWrap/>
                              </w:tcPr>
                            </w:tcPrChange>
                          </w:tcPr>
                          <w:p w14:paraId="051F7997" w14:textId="36B9AC67" w:rsidR="00461573" w:rsidRPr="00451452" w:rsidDel="00461573" w:rsidRDefault="00461573" w:rsidP="00714D3D">
                            <w:pPr>
                              <w:rPr>
                                <w:del w:id="2153" w:author="Microsoft account" w:date="2016-03-15T17:58:00Z"/>
                                <w:rFonts w:ascii="Times New Roman" w:eastAsia="Times New Roman" w:hAnsi="Times New Roman" w:cs="Times New Roman"/>
                                <w:sz w:val="20"/>
                                <w:szCs w:val="20"/>
                                <w:lang w:eastAsia="en-AU"/>
                              </w:rPr>
                            </w:pPr>
                          </w:p>
                        </w:tc>
                      </w:tr>
                      <w:tr w:rsidR="00461573" w:rsidRPr="00451452" w:rsidDel="00461573" w14:paraId="6EB0C10B" w14:textId="1D8BDB50" w:rsidTr="00461573">
                        <w:trPr>
                          <w:trHeight w:val="340"/>
                          <w:del w:id="2154" w:author="Microsoft account" w:date="2016-03-15T17:58:00Z"/>
                          <w:trPrChange w:id="2155" w:author="Microsoft account" w:date="2016-03-15T17:58:00Z">
                            <w:trPr>
                              <w:trHeight w:val="340"/>
                            </w:trPr>
                          </w:trPrChange>
                        </w:trPr>
                        <w:tc>
                          <w:tcPr>
                            <w:tcW w:w="5000" w:type="pct"/>
                            <w:gridSpan w:val="10"/>
                            <w:noWrap/>
                            <w:hideMark/>
                            <w:tcPrChange w:id="2156" w:author="Microsoft account" w:date="2016-03-15T17:58:00Z">
                              <w:tcPr>
                                <w:tcW w:w="5000" w:type="pct"/>
                                <w:gridSpan w:val="10"/>
                                <w:noWrap/>
                                <w:hideMark/>
                              </w:tcPr>
                            </w:tcPrChange>
                          </w:tcPr>
                          <w:p w14:paraId="3DAE9C58" w14:textId="619B4AA7" w:rsidR="00461573" w:rsidRPr="00451452" w:rsidDel="00461573" w:rsidRDefault="00461573" w:rsidP="00451452">
                            <w:pPr>
                              <w:pStyle w:val="NoSpacing"/>
                              <w:spacing w:line="276" w:lineRule="auto"/>
                              <w:rPr>
                                <w:del w:id="2157" w:author="Microsoft account" w:date="2016-03-15T17:58:00Z"/>
                                <w:rFonts w:ascii="Times New Roman" w:hAnsi="Times New Roman" w:cs="Times New Roman"/>
                                <w:b/>
                              </w:rPr>
                            </w:pPr>
                            <w:del w:id="2158" w:author="Microsoft account" w:date="2016-03-15T17:58:00Z">
                              <w:r w:rsidRPr="00451452" w:rsidDel="00461573">
                                <w:rPr>
                                  <w:rFonts w:ascii="Times New Roman" w:hAnsi="Times New Roman" w:cs="Times New Roman"/>
                                  <w:b/>
                                </w:rPr>
                                <w:delText>Aim 3</w:delText>
                              </w:r>
                            </w:del>
                          </w:p>
                        </w:tc>
                      </w:tr>
                      <w:tr w:rsidR="00461573" w:rsidRPr="00451452" w:rsidDel="00461573" w14:paraId="5DAE7E99" w14:textId="3A404D58" w:rsidTr="00461573">
                        <w:trPr>
                          <w:trHeight w:val="340"/>
                          <w:del w:id="2159" w:author="Microsoft account" w:date="2016-03-15T17:58:00Z"/>
                          <w:trPrChange w:id="2160" w:author="Microsoft account" w:date="2016-03-15T17:58:00Z">
                            <w:trPr>
                              <w:trHeight w:val="340"/>
                            </w:trPr>
                          </w:trPrChange>
                        </w:trPr>
                        <w:tc>
                          <w:tcPr>
                            <w:tcW w:w="2014" w:type="pct"/>
                            <w:tcPrChange w:id="2161" w:author="Microsoft account" w:date="2016-03-15T17:58:00Z">
                              <w:tcPr>
                                <w:tcW w:w="2021" w:type="pct"/>
                              </w:tcPr>
                            </w:tcPrChange>
                          </w:tcPr>
                          <w:p w14:paraId="0DEAC47A" w14:textId="19693C18" w:rsidR="00461573" w:rsidRPr="00451452" w:rsidDel="00461573" w:rsidRDefault="00461573" w:rsidP="00451452">
                            <w:pPr>
                              <w:pStyle w:val="NoSpacing"/>
                              <w:spacing w:line="276" w:lineRule="auto"/>
                              <w:rPr>
                                <w:del w:id="2162" w:author="Microsoft account" w:date="2016-03-15T17:58:00Z"/>
                                <w:rFonts w:ascii="Times New Roman" w:hAnsi="Times New Roman" w:cs="Times New Roman"/>
                              </w:rPr>
                            </w:pPr>
                            <w:del w:id="2163" w:author="Microsoft account" w:date="2016-03-15T17:58:00Z">
                              <w:r w:rsidRPr="00451452" w:rsidDel="00461573">
                                <w:rPr>
                                  <w:rFonts w:ascii="Times New Roman" w:hAnsi="Times New Roman" w:cs="Times New Roman"/>
                                </w:rPr>
                                <w:delText xml:space="preserve">Pull down Assay </w:delText>
                              </w:r>
                            </w:del>
                          </w:p>
                        </w:tc>
                        <w:tc>
                          <w:tcPr>
                            <w:tcW w:w="365" w:type="pct"/>
                            <w:noWrap/>
                            <w:tcPrChange w:id="2164" w:author="Microsoft account" w:date="2016-03-15T17:58:00Z">
                              <w:tcPr>
                                <w:tcW w:w="343" w:type="pct"/>
                                <w:noWrap/>
                              </w:tcPr>
                            </w:tcPrChange>
                          </w:tcPr>
                          <w:p w14:paraId="02802B01" w14:textId="753328C0" w:rsidR="00461573" w:rsidRPr="00451452" w:rsidDel="00461573" w:rsidRDefault="00461573" w:rsidP="00451452">
                            <w:pPr>
                              <w:pStyle w:val="NoSpacing"/>
                              <w:spacing w:line="276" w:lineRule="auto"/>
                              <w:rPr>
                                <w:del w:id="2165" w:author="Microsoft account" w:date="2016-03-15T17:58:00Z"/>
                                <w:rFonts w:ascii="Times New Roman" w:hAnsi="Times New Roman" w:cs="Times New Roman"/>
                              </w:rPr>
                            </w:pPr>
                          </w:p>
                        </w:tc>
                        <w:tc>
                          <w:tcPr>
                            <w:tcW w:w="344" w:type="pct"/>
                            <w:noWrap/>
                            <w:tcPrChange w:id="2166" w:author="Microsoft account" w:date="2016-03-15T17:58:00Z">
                              <w:tcPr>
                                <w:tcW w:w="314" w:type="pct"/>
                                <w:noWrap/>
                              </w:tcPr>
                            </w:tcPrChange>
                          </w:tcPr>
                          <w:p w14:paraId="09FE7F10" w14:textId="46AF4B41" w:rsidR="00461573" w:rsidRPr="00451452" w:rsidDel="00461573" w:rsidRDefault="00461573" w:rsidP="00451452">
                            <w:pPr>
                              <w:pStyle w:val="NoSpacing"/>
                              <w:spacing w:line="276" w:lineRule="auto"/>
                              <w:rPr>
                                <w:del w:id="2167" w:author="Microsoft account" w:date="2016-03-15T17:58:00Z"/>
                                <w:rFonts w:ascii="Times New Roman" w:hAnsi="Times New Roman" w:cs="Times New Roman"/>
                              </w:rPr>
                            </w:pPr>
                          </w:p>
                        </w:tc>
                        <w:tc>
                          <w:tcPr>
                            <w:tcW w:w="351" w:type="pct"/>
                            <w:shd w:val="clear" w:color="auto" w:fill="000000" w:themeFill="text1"/>
                            <w:noWrap/>
                            <w:tcPrChange w:id="2168" w:author="Microsoft account" w:date="2016-03-15T17:58:00Z">
                              <w:tcPr>
                                <w:tcW w:w="357" w:type="pct"/>
                                <w:shd w:val="clear" w:color="auto" w:fill="000000" w:themeFill="text1"/>
                                <w:noWrap/>
                              </w:tcPr>
                            </w:tcPrChange>
                          </w:tcPr>
                          <w:p w14:paraId="035D370D" w14:textId="4DE6E00B" w:rsidR="00461573" w:rsidRPr="00451452" w:rsidDel="00461573" w:rsidRDefault="00461573" w:rsidP="00451452">
                            <w:pPr>
                              <w:spacing w:line="276" w:lineRule="auto"/>
                              <w:rPr>
                                <w:del w:id="2169" w:author="Microsoft account" w:date="2016-03-15T17:58:00Z"/>
                                <w:rFonts w:ascii="Times New Roman" w:eastAsia="Times New Roman" w:hAnsi="Times New Roman" w:cs="Times New Roman"/>
                                <w:sz w:val="20"/>
                                <w:szCs w:val="20"/>
                                <w:lang w:eastAsia="en-AU"/>
                              </w:rPr>
                            </w:pPr>
                          </w:p>
                        </w:tc>
                        <w:tc>
                          <w:tcPr>
                            <w:tcW w:w="442" w:type="pct"/>
                            <w:gridSpan w:val="2"/>
                            <w:shd w:val="clear" w:color="auto" w:fill="000000" w:themeFill="text1"/>
                            <w:noWrap/>
                            <w:tcPrChange w:id="2170" w:author="Microsoft account" w:date="2016-03-15T17:58:00Z">
                              <w:tcPr>
                                <w:tcW w:w="456" w:type="pct"/>
                                <w:gridSpan w:val="2"/>
                                <w:shd w:val="clear" w:color="auto" w:fill="000000" w:themeFill="text1"/>
                                <w:noWrap/>
                              </w:tcPr>
                            </w:tcPrChange>
                          </w:tcPr>
                          <w:p w14:paraId="2A15949A" w14:textId="2D2DE143" w:rsidR="00461573" w:rsidRPr="00451452" w:rsidDel="00461573" w:rsidRDefault="00461573" w:rsidP="00451452">
                            <w:pPr>
                              <w:spacing w:line="276" w:lineRule="auto"/>
                              <w:rPr>
                                <w:del w:id="2171"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Change w:id="2172" w:author="Microsoft account" w:date="2016-03-15T17:58:00Z">
                              <w:tcPr>
                                <w:tcW w:w="320" w:type="pct"/>
                                <w:shd w:val="clear" w:color="auto" w:fill="000000" w:themeFill="text1"/>
                                <w:noWrap/>
                              </w:tcPr>
                            </w:tcPrChange>
                          </w:tcPr>
                          <w:p w14:paraId="18F2ACF2" w14:textId="542783F5" w:rsidR="00461573" w:rsidRPr="00451452" w:rsidDel="00461573" w:rsidRDefault="00461573" w:rsidP="00451452">
                            <w:pPr>
                              <w:spacing w:line="276" w:lineRule="auto"/>
                              <w:rPr>
                                <w:del w:id="2173" w:author="Microsoft account" w:date="2016-03-15T17:58:00Z"/>
                                <w:rFonts w:ascii="Times New Roman" w:eastAsia="Times New Roman" w:hAnsi="Times New Roman" w:cs="Times New Roman"/>
                                <w:color w:val="000000"/>
                                <w:lang w:eastAsia="en-AU"/>
                              </w:rPr>
                            </w:pPr>
                            <w:del w:id="2174"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92" w:type="pct"/>
                            <w:shd w:val="clear" w:color="auto" w:fill="000000" w:themeFill="text1"/>
                            <w:noWrap/>
                            <w:tcPrChange w:id="2175" w:author="Microsoft account" w:date="2016-03-15T17:58:00Z">
                              <w:tcPr>
                                <w:tcW w:w="398" w:type="pct"/>
                                <w:shd w:val="clear" w:color="auto" w:fill="000000" w:themeFill="text1"/>
                                <w:noWrap/>
                              </w:tcPr>
                            </w:tcPrChange>
                          </w:tcPr>
                          <w:p w14:paraId="30E17A0F" w14:textId="0AFE25D3" w:rsidR="00461573" w:rsidRPr="00451452" w:rsidDel="00461573" w:rsidRDefault="00461573" w:rsidP="00451452">
                            <w:pPr>
                              <w:spacing w:line="276" w:lineRule="auto"/>
                              <w:rPr>
                                <w:del w:id="2176" w:author="Microsoft account" w:date="2016-03-15T17:58:00Z"/>
                                <w:rFonts w:ascii="Times New Roman" w:eastAsia="Times New Roman" w:hAnsi="Times New Roman" w:cs="Times New Roman"/>
                                <w:color w:val="000000"/>
                                <w:lang w:eastAsia="en-AU"/>
                              </w:rPr>
                            </w:pPr>
                            <w:del w:id="2177"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92" w:type="pct"/>
                            <w:shd w:val="clear" w:color="auto" w:fill="auto"/>
                            <w:noWrap/>
                            <w:tcPrChange w:id="2178" w:author="Microsoft account" w:date="2016-03-15T17:58:00Z">
                              <w:tcPr>
                                <w:tcW w:w="398" w:type="pct"/>
                                <w:shd w:val="clear" w:color="auto" w:fill="auto"/>
                                <w:noWrap/>
                              </w:tcPr>
                            </w:tcPrChange>
                          </w:tcPr>
                          <w:p w14:paraId="5514697D" w14:textId="52FDBEA2" w:rsidR="00461573" w:rsidRPr="00451452" w:rsidDel="00461573" w:rsidRDefault="00461573" w:rsidP="00714D3D">
                            <w:pPr>
                              <w:rPr>
                                <w:del w:id="2179" w:author="Microsoft account" w:date="2016-03-15T17:58:00Z"/>
                                <w:rFonts w:ascii="Times New Roman" w:eastAsia="Times New Roman" w:hAnsi="Times New Roman" w:cs="Times New Roman"/>
                                <w:color w:val="000000"/>
                                <w:lang w:eastAsia="en-AU"/>
                              </w:rPr>
                            </w:pPr>
                            <w:del w:id="2180"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87" w:type="pct"/>
                            <w:noWrap/>
                            <w:tcPrChange w:id="2181" w:author="Microsoft account" w:date="2016-03-15T17:58:00Z">
                              <w:tcPr>
                                <w:tcW w:w="394" w:type="pct"/>
                                <w:noWrap/>
                              </w:tcPr>
                            </w:tcPrChange>
                          </w:tcPr>
                          <w:p w14:paraId="0B1FCAA9" w14:textId="6B87226B" w:rsidR="00461573" w:rsidRPr="00451452" w:rsidDel="00461573" w:rsidRDefault="00461573" w:rsidP="00714D3D">
                            <w:pPr>
                              <w:rPr>
                                <w:del w:id="2182" w:author="Microsoft account" w:date="2016-03-15T17:58:00Z"/>
                                <w:rFonts w:ascii="Times New Roman" w:eastAsia="Times New Roman" w:hAnsi="Times New Roman" w:cs="Times New Roman"/>
                                <w:color w:val="000000"/>
                                <w:lang w:eastAsia="en-AU"/>
                              </w:rPr>
                            </w:pPr>
                          </w:p>
                        </w:tc>
                      </w:tr>
                      <w:tr w:rsidR="00461573" w:rsidRPr="00451452" w:rsidDel="00461573" w14:paraId="6C4ACF15" w14:textId="7E24AF7A" w:rsidTr="00461573">
                        <w:trPr>
                          <w:trHeight w:val="340"/>
                          <w:del w:id="2183" w:author="Microsoft account" w:date="2016-03-15T17:58:00Z"/>
                          <w:trPrChange w:id="2184" w:author="Microsoft account" w:date="2016-03-15T17:58:00Z">
                            <w:trPr>
                              <w:trHeight w:val="340"/>
                            </w:trPr>
                          </w:trPrChange>
                        </w:trPr>
                        <w:tc>
                          <w:tcPr>
                            <w:tcW w:w="2014" w:type="pct"/>
                            <w:tcPrChange w:id="2185" w:author="Microsoft account" w:date="2016-03-15T17:58:00Z">
                              <w:tcPr>
                                <w:tcW w:w="2021" w:type="pct"/>
                              </w:tcPr>
                            </w:tcPrChange>
                          </w:tcPr>
                          <w:p w14:paraId="0A3B9F2F" w14:textId="4FE40727" w:rsidR="00461573" w:rsidRPr="00451452" w:rsidDel="00461573" w:rsidRDefault="00461573" w:rsidP="00451452">
                            <w:pPr>
                              <w:pStyle w:val="NoSpacing"/>
                              <w:spacing w:line="276" w:lineRule="auto"/>
                              <w:rPr>
                                <w:del w:id="2186" w:author="Microsoft account" w:date="2016-03-15T17:58:00Z"/>
                                <w:rFonts w:ascii="Times New Roman" w:hAnsi="Times New Roman" w:cs="Times New Roman"/>
                              </w:rPr>
                            </w:pPr>
                            <w:del w:id="2187" w:author="Microsoft account" w:date="2016-03-15T17:58:00Z">
                              <w:r w:rsidRPr="00451452" w:rsidDel="00461573">
                                <w:rPr>
                                  <w:rFonts w:ascii="Times New Roman" w:hAnsi="Times New Roman" w:cs="Times New Roman"/>
                                </w:rPr>
                                <w:delText xml:space="preserve">Co-localisation microscopy </w:delText>
                              </w:r>
                            </w:del>
                          </w:p>
                        </w:tc>
                        <w:tc>
                          <w:tcPr>
                            <w:tcW w:w="365" w:type="pct"/>
                            <w:noWrap/>
                            <w:tcPrChange w:id="2188" w:author="Microsoft account" w:date="2016-03-15T17:58:00Z">
                              <w:tcPr>
                                <w:tcW w:w="343" w:type="pct"/>
                                <w:noWrap/>
                              </w:tcPr>
                            </w:tcPrChange>
                          </w:tcPr>
                          <w:p w14:paraId="2C567B42" w14:textId="79F3495E" w:rsidR="00461573" w:rsidRPr="00451452" w:rsidDel="00461573" w:rsidRDefault="00461573" w:rsidP="00451452">
                            <w:pPr>
                              <w:pStyle w:val="NoSpacing"/>
                              <w:spacing w:line="276" w:lineRule="auto"/>
                              <w:rPr>
                                <w:del w:id="2189" w:author="Microsoft account" w:date="2016-03-15T17:58:00Z"/>
                                <w:rFonts w:ascii="Times New Roman" w:hAnsi="Times New Roman" w:cs="Times New Roman"/>
                              </w:rPr>
                            </w:pPr>
                          </w:p>
                        </w:tc>
                        <w:tc>
                          <w:tcPr>
                            <w:tcW w:w="344" w:type="pct"/>
                            <w:noWrap/>
                            <w:tcPrChange w:id="2190" w:author="Microsoft account" w:date="2016-03-15T17:58:00Z">
                              <w:tcPr>
                                <w:tcW w:w="314" w:type="pct"/>
                                <w:noWrap/>
                              </w:tcPr>
                            </w:tcPrChange>
                          </w:tcPr>
                          <w:p w14:paraId="0CC35AC3" w14:textId="05529210" w:rsidR="00461573" w:rsidRPr="00451452" w:rsidDel="00461573" w:rsidRDefault="00461573" w:rsidP="00451452">
                            <w:pPr>
                              <w:pStyle w:val="NoSpacing"/>
                              <w:spacing w:line="276" w:lineRule="auto"/>
                              <w:rPr>
                                <w:del w:id="2191" w:author="Microsoft account" w:date="2016-03-15T17:58:00Z"/>
                                <w:rFonts w:ascii="Times New Roman" w:hAnsi="Times New Roman" w:cs="Times New Roman"/>
                              </w:rPr>
                            </w:pPr>
                          </w:p>
                        </w:tc>
                        <w:tc>
                          <w:tcPr>
                            <w:tcW w:w="351" w:type="pct"/>
                            <w:shd w:val="clear" w:color="auto" w:fill="auto"/>
                            <w:noWrap/>
                            <w:tcPrChange w:id="2192" w:author="Microsoft account" w:date="2016-03-15T17:58:00Z">
                              <w:tcPr>
                                <w:tcW w:w="357" w:type="pct"/>
                                <w:shd w:val="clear" w:color="auto" w:fill="auto"/>
                                <w:noWrap/>
                              </w:tcPr>
                            </w:tcPrChange>
                          </w:tcPr>
                          <w:p w14:paraId="3D7D9EC4" w14:textId="4BBA2D7A" w:rsidR="00461573" w:rsidRPr="00451452" w:rsidDel="00461573" w:rsidRDefault="00461573" w:rsidP="00451452">
                            <w:pPr>
                              <w:spacing w:line="276" w:lineRule="auto"/>
                              <w:rPr>
                                <w:del w:id="2193" w:author="Microsoft account" w:date="2016-03-15T17:58:00Z"/>
                                <w:rFonts w:ascii="Times New Roman" w:eastAsia="Times New Roman" w:hAnsi="Times New Roman" w:cs="Times New Roman"/>
                                <w:sz w:val="20"/>
                                <w:szCs w:val="20"/>
                                <w:lang w:eastAsia="en-AU"/>
                              </w:rPr>
                            </w:pPr>
                          </w:p>
                        </w:tc>
                        <w:tc>
                          <w:tcPr>
                            <w:tcW w:w="442" w:type="pct"/>
                            <w:gridSpan w:val="2"/>
                            <w:shd w:val="clear" w:color="auto" w:fill="000000" w:themeFill="text1"/>
                            <w:noWrap/>
                            <w:tcPrChange w:id="2194" w:author="Microsoft account" w:date="2016-03-15T17:58:00Z">
                              <w:tcPr>
                                <w:tcW w:w="456" w:type="pct"/>
                                <w:gridSpan w:val="2"/>
                                <w:shd w:val="clear" w:color="auto" w:fill="000000" w:themeFill="text1"/>
                                <w:noWrap/>
                              </w:tcPr>
                            </w:tcPrChange>
                          </w:tcPr>
                          <w:p w14:paraId="17409A53" w14:textId="406F8DF7" w:rsidR="00461573" w:rsidRPr="00451452" w:rsidDel="00461573" w:rsidRDefault="00461573" w:rsidP="00451452">
                            <w:pPr>
                              <w:spacing w:line="276" w:lineRule="auto"/>
                              <w:rPr>
                                <w:del w:id="2195" w:author="Microsoft account" w:date="2016-03-15T17:58:00Z"/>
                                <w:rFonts w:ascii="Times New Roman" w:eastAsia="Times New Roman" w:hAnsi="Times New Roman" w:cs="Times New Roman"/>
                                <w:sz w:val="20"/>
                                <w:szCs w:val="20"/>
                                <w:lang w:eastAsia="en-AU"/>
                              </w:rPr>
                            </w:pPr>
                          </w:p>
                        </w:tc>
                        <w:tc>
                          <w:tcPr>
                            <w:tcW w:w="314" w:type="pct"/>
                            <w:shd w:val="clear" w:color="auto" w:fill="000000" w:themeFill="text1"/>
                            <w:noWrap/>
                            <w:tcPrChange w:id="2196" w:author="Microsoft account" w:date="2016-03-15T17:58:00Z">
                              <w:tcPr>
                                <w:tcW w:w="320" w:type="pct"/>
                                <w:shd w:val="clear" w:color="auto" w:fill="000000" w:themeFill="text1"/>
                                <w:noWrap/>
                              </w:tcPr>
                            </w:tcPrChange>
                          </w:tcPr>
                          <w:p w14:paraId="246D22D1" w14:textId="12A6251C" w:rsidR="00461573" w:rsidRPr="00451452" w:rsidDel="00461573" w:rsidRDefault="00461573" w:rsidP="00451452">
                            <w:pPr>
                              <w:spacing w:line="276" w:lineRule="auto"/>
                              <w:rPr>
                                <w:del w:id="2197" w:author="Microsoft account" w:date="2016-03-15T17:58:00Z"/>
                                <w:rFonts w:ascii="Times New Roman" w:eastAsia="Times New Roman" w:hAnsi="Times New Roman" w:cs="Times New Roman"/>
                                <w:color w:val="000000"/>
                                <w:lang w:eastAsia="en-AU"/>
                              </w:rPr>
                            </w:pPr>
                          </w:p>
                        </w:tc>
                        <w:tc>
                          <w:tcPr>
                            <w:tcW w:w="392" w:type="pct"/>
                            <w:shd w:val="clear" w:color="auto" w:fill="000000" w:themeFill="text1"/>
                            <w:noWrap/>
                            <w:tcPrChange w:id="2198" w:author="Microsoft account" w:date="2016-03-15T17:58:00Z">
                              <w:tcPr>
                                <w:tcW w:w="398" w:type="pct"/>
                                <w:shd w:val="clear" w:color="auto" w:fill="000000" w:themeFill="text1"/>
                                <w:noWrap/>
                              </w:tcPr>
                            </w:tcPrChange>
                          </w:tcPr>
                          <w:p w14:paraId="09DD7C67" w14:textId="0AEA57A0" w:rsidR="00461573" w:rsidRPr="00451452" w:rsidDel="00461573" w:rsidRDefault="00461573" w:rsidP="00451452">
                            <w:pPr>
                              <w:spacing w:line="276" w:lineRule="auto"/>
                              <w:rPr>
                                <w:del w:id="2199" w:author="Microsoft account" w:date="2016-03-15T17:58:00Z"/>
                                <w:rFonts w:ascii="Times New Roman" w:eastAsia="Times New Roman" w:hAnsi="Times New Roman" w:cs="Times New Roman"/>
                                <w:color w:val="000000"/>
                                <w:lang w:eastAsia="en-AU"/>
                              </w:rPr>
                            </w:pPr>
                          </w:p>
                        </w:tc>
                        <w:tc>
                          <w:tcPr>
                            <w:tcW w:w="392" w:type="pct"/>
                            <w:shd w:val="clear" w:color="auto" w:fill="auto"/>
                            <w:noWrap/>
                            <w:tcPrChange w:id="2200" w:author="Microsoft account" w:date="2016-03-15T17:58:00Z">
                              <w:tcPr>
                                <w:tcW w:w="398" w:type="pct"/>
                                <w:shd w:val="clear" w:color="auto" w:fill="auto"/>
                                <w:noWrap/>
                              </w:tcPr>
                            </w:tcPrChange>
                          </w:tcPr>
                          <w:p w14:paraId="10FA320B" w14:textId="5B304E4B" w:rsidR="00461573" w:rsidRPr="00451452" w:rsidDel="00461573" w:rsidRDefault="00461573" w:rsidP="00714D3D">
                            <w:pPr>
                              <w:rPr>
                                <w:del w:id="2201" w:author="Microsoft account" w:date="2016-03-15T17:58:00Z"/>
                                <w:rFonts w:ascii="Times New Roman" w:eastAsia="Times New Roman" w:hAnsi="Times New Roman" w:cs="Times New Roman"/>
                                <w:color w:val="000000"/>
                                <w:lang w:eastAsia="en-AU"/>
                              </w:rPr>
                            </w:pPr>
                          </w:p>
                        </w:tc>
                        <w:tc>
                          <w:tcPr>
                            <w:tcW w:w="387" w:type="pct"/>
                            <w:noWrap/>
                            <w:tcPrChange w:id="2202" w:author="Microsoft account" w:date="2016-03-15T17:58:00Z">
                              <w:tcPr>
                                <w:tcW w:w="394" w:type="pct"/>
                                <w:noWrap/>
                              </w:tcPr>
                            </w:tcPrChange>
                          </w:tcPr>
                          <w:p w14:paraId="695E936E" w14:textId="673883C9" w:rsidR="00461573" w:rsidRPr="00451452" w:rsidDel="00461573" w:rsidRDefault="00461573" w:rsidP="00714D3D">
                            <w:pPr>
                              <w:rPr>
                                <w:del w:id="2203" w:author="Microsoft account" w:date="2016-03-15T17:58:00Z"/>
                                <w:rFonts w:ascii="Times New Roman" w:eastAsia="Times New Roman" w:hAnsi="Times New Roman" w:cs="Times New Roman"/>
                                <w:color w:val="000000"/>
                                <w:lang w:eastAsia="en-AU"/>
                              </w:rPr>
                            </w:pPr>
                          </w:p>
                        </w:tc>
                      </w:tr>
                      <w:tr w:rsidR="00461573" w:rsidRPr="00451452" w:rsidDel="00461573" w14:paraId="36221E50" w14:textId="1EC128F1" w:rsidTr="00461573">
                        <w:trPr>
                          <w:trHeight w:val="340"/>
                          <w:del w:id="2204" w:author="Microsoft account" w:date="2016-03-15T17:58:00Z"/>
                          <w:trPrChange w:id="2205" w:author="Microsoft account" w:date="2016-03-15T17:58:00Z">
                            <w:trPr>
                              <w:trHeight w:val="340"/>
                            </w:trPr>
                          </w:trPrChange>
                        </w:trPr>
                        <w:tc>
                          <w:tcPr>
                            <w:tcW w:w="2014" w:type="pct"/>
                            <w:hideMark/>
                            <w:tcPrChange w:id="2206" w:author="Microsoft account" w:date="2016-03-15T17:58:00Z">
                              <w:tcPr>
                                <w:tcW w:w="2021" w:type="pct"/>
                                <w:hideMark/>
                              </w:tcPr>
                            </w:tcPrChange>
                          </w:tcPr>
                          <w:p w14:paraId="0CF73698" w14:textId="606CC604" w:rsidR="00461573" w:rsidRPr="00451452" w:rsidDel="00461573" w:rsidRDefault="00461573" w:rsidP="00451452">
                            <w:pPr>
                              <w:pStyle w:val="NoSpacing"/>
                              <w:spacing w:line="276" w:lineRule="auto"/>
                              <w:rPr>
                                <w:del w:id="2207" w:author="Microsoft account" w:date="2016-03-15T17:58:00Z"/>
                                <w:rFonts w:ascii="Times New Roman" w:hAnsi="Times New Roman" w:cs="Times New Roman"/>
                                <w:b/>
                              </w:rPr>
                            </w:pPr>
                            <w:del w:id="2208" w:author="Microsoft account" w:date="2016-03-15T17:58:00Z">
                              <w:r w:rsidRPr="00451452" w:rsidDel="00461573">
                                <w:rPr>
                                  <w:rFonts w:ascii="Times New Roman" w:hAnsi="Times New Roman" w:cs="Times New Roman"/>
                                  <w:b/>
                                </w:rPr>
                                <w:delText xml:space="preserve">Thesis Writing </w:delText>
                              </w:r>
                            </w:del>
                          </w:p>
                        </w:tc>
                        <w:tc>
                          <w:tcPr>
                            <w:tcW w:w="365" w:type="pct"/>
                            <w:noWrap/>
                            <w:hideMark/>
                            <w:tcPrChange w:id="2209" w:author="Microsoft account" w:date="2016-03-15T17:58:00Z">
                              <w:tcPr>
                                <w:tcW w:w="343" w:type="pct"/>
                                <w:noWrap/>
                                <w:hideMark/>
                              </w:tcPr>
                            </w:tcPrChange>
                          </w:tcPr>
                          <w:p w14:paraId="02F6104E" w14:textId="47F57A78" w:rsidR="00461573" w:rsidRPr="00451452" w:rsidDel="00461573" w:rsidRDefault="00461573" w:rsidP="00451452">
                            <w:pPr>
                              <w:pStyle w:val="NoSpacing"/>
                              <w:spacing w:line="276" w:lineRule="auto"/>
                              <w:rPr>
                                <w:del w:id="2210" w:author="Microsoft account" w:date="2016-03-15T17:58:00Z"/>
                                <w:rFonts w:ascii="Times New Roman" w:hAnsi="Times New Roman" w:cs="Times New Roman"/>
                              </w:rPr>
                            </w:pPr>
                          </w:p>
                        </w:tc>
                        <w:tc>
                          <w:tcPr>
                            <w:tcW w:w="344" w:type="pct"/>
                            <w:noWrap/>
                            <w:hideMark/>
                            <w:tcPrChange w:id="2211" w:author="Microsoft account" w:date="2016-03-15T17:58:00Z">
                              <w:tcPr>
                                <w:tcW w:w="314" w:type="pct"/>
                                <w:noWrap/>
                                <w:hideMark/>
                              </w:tcPr>
                            </w:tcPrChange>
                          </w:tcPr>
                          <w:p w14:paraId="34DC44D2" w14:textId="2F682077" w:rsidR="00461573" w:rsidRPr="00451452" w:rsidDel="00461573" w:rsidRDefault="00461573" w:rsidP="00451452">
                            <w:pPr>
                              <w:pStyle w:val="NoSpacing"/>
                              <w:spacing w:line="276" w:lineRule="auto"/>
                              <w:rPr>
                                <w:del w:id="2212" w:author="Microsoft account" w:date="2016-03-15T17:58:00Z"/>
                                <w:rFonts w:ascii="Times New Roman" w:hAnsi="Times New Roman" w:cs="Times New Roman"/>
                              </w:rPr>
                            </w:pPr>
                          </w:p>
                        </w:tc>
                        <w:tc>
                          <w:tcPr>
                            <w:tcW w:w="351" w:type="pct"/>
                            <w:noWrap/>
                            <w:hideMark/>
                            <w:tcPrChange w:id="2213" w:author="Microsoft account" w:date="2016-03-15T17:58:00Z">
                              <w:tcPr>
                                <w:tcW w:w="357" w:type="pct"/>
                                <w:noWrap/>
                                <w:hideMark/>
                              </w:tcPr>
                            </w:tcPrChange>
                          </w:tcPr>
                          <w:p w14:paraId="014906E2" w14:textId="48B24B06" w:rsidR="00461573" w:rsidRPr="00451452" w:rsidDel="00461573" w:rsidRDefault="00461573" w:rsidP="00451452">
                            <w:pPr>
                              <w:spacing w:line="276" w:lineRule="auto"/>
                              <w:rPr>
                                <w:del w:id="2214" w:author="Microsoft account" w:date="2016-03-15T17:58:00Z"/>
                                <w:rFonts w:ascii="Times New Roman" w:eastAsia="Times New Roman" w:hAnsi="Times New Roman" w:cs="Times New Roman"/>
                                <w:sz w:val="20"/>
                                <w:szCs w:val="20"/>
                                <w:lang w:eastAsia="en-AU"/>
                              </w:rPr>
                            </w:pPr>
                          </w:p>
                        </w:tc>
                        <w:tc>
                          <w:tcPr>
                            <w:tcW w:w="442" w:type="pct"/>
                            <w:gridSpan w:val="2"/>
                            <w:noWrap/>
                            <w:hideMark/>
                            <w:tcPrChange w:id="2215" w:author="Microsoft account" w:date="2016-03-15T17:58:00Z">
                              <w:tcPr>
                                <w:tcW w:w="456" w:type="pct"/>
                                <w:gridSpan w:val="2"/>
                                <w:noWrap/>
                                <w:hideMark/>
                              </w:tcPr>
                            </w:tcPrChange>
                          </w:tcPr>
                          <w:p w14:paraId="6999C75E" w14:textId="7AF4FE31" w:rsidR="00461573" w:rsidRPr="00451452" w:rsidDel="00461573" w:rsidRDefault="00461573" w:rsidP="00451452">
                            <w:pPr>
                              <w:spacing w:line="276" w:lineRule="auto"/>
                              <w:rPr>
                                <w:del w:id="2216" w:author="Microsoft account" w:date="2016-03-15T17:58:00Z"/>
                                <w:rFonts w:ascii="Times New Roman" w:eastAsia="Times New Roman" w:hAnsi="Times New Roman" w:cs="Times New Roman"/>
                                <w:sz w:val="20"/>
                                <w:szCs w:val="20"/>
                                <w:lang w:eastAsia="en-AU"/>
                              </w:rPr>
                            </w:pPr>
                          </w:p>
                        </w:tc>
                        <w:tc>
                          <w:tcPr>
                            <w:tcW w:w="314" w:type="pct"/>
                            <w:noWrap/>
                            <w:hideMark/>
                            <w:tcPrChange w:id="2217" w:author="Microsoft account" w:date="2016-03-15T17:58:00Z">
                              <w:tcPr>
                                <w:tcW w:w="320" w:type="pct"/>
                                <w:noWrap/>
                                <w:hideMark/>
                              </w:tcPr>
                            </w:tcPrChange>
                          </w:tcPr>
                          <w:p w14:paraId="4B8254FD" w14:textId="23C895EA" w:rsidR="00461573" w:rsidRPr="00451452" w:rsidDel="00461573" w:rsidRDefault="00461573" w:rsidP="00451452">
                            <w:pPr>
                              <w:spacing w:line="276" w:lineRule="auto"/>
                              <w:rPr>
                                <w:del w:id="2218" w:author="Microsoft account" w:date="2016-03-15T17:58:00Z"/>
                                <w:rFonts w:ascii="Times New Roman" w:eastAsia="Times New Roman" w:hAnsi="Times New Roman" w:cs="Times New Roman"/>
                                <w:sz w:val="20"/>
                                <w:szCs w:val="20"/>
                                <w:lang w:eastAsia="en-AU"/>
                              </w:rPr>
                            </w:pPr>
                          </w:p>
                        </w:tc>
                        <w:tc>
                          <w:tcPr>
                            <w:tcW w:w="392" w:type="pct"/>
                            <w:noWrap/>
                            <w:hideMark/>
                            <w:tcPrChange w:id="2219" w:author="Microsoft account" w:date="2016-03-15T17:58:00Z">
                              <w:tcPr>
                                <w:tcW w:w="398" w:type="pct"/>
                                <w:noWrap/>
                                <w:hideMark/>
                              </w:tcPr>
                            </w:tcPrChange>
                          </w:tcPr>
                          <w:p w14:paraId="62034C2B" w14:textId="612BEC13" w:rsidR="00461573" w:rsidRPr="00451452" w:rsidDel="00461573" w:rsidRDefault="00461573" w:rsidP="00451452">
                            <w:pPr>
                              <w:spacing w:line="276" w:lineRule="auto"/>
                              <w:rPr>
                                <w:del w:id="2220" w:author="Microsoft account" w:date="2016-03-15T17:58:00Z"/>
                                <w:rFonts w:ascii="Times New Roman" w:eastAsia="Times New Roman" w:hAnsi="Times New Roman" w:cs="Times New Roman"/>
                                <w:sz w:val="20"/>
                                <w:szCs w:val="20"/>
                                <w:lang w:eastAsia="en-AU"/>
                              </w:rPr>
                            </w:pPr>
                          </w:p>
                        </w:tc>
                        <w:tc>
                          <w:tcPr>
                            <w:tcW w:w="392" w:type="pct"/>
                            <w:shd w:val="clear" w:color="auto" w:fill="000000" w:themeFill="text1"/>
                            <w:noWrap/>
                            <w:hideMark/>
                            <w:tcPrChange w:id="2221" w:author="Microsoft account" w:date="2016-03-15T17:58:00Z">
                              <w:tcPr>
                                <w:tcW w:w="398" w:type="pct"/>
                                <w:shd w:val="clear" w:color="auto" w:fill="000000" w:themeFill="text1"/>
                                <w:noWrap/>
                                <w:hideMark/>
                              </w:tcPr>
                            </w:tcPrChange>
                          </w:tcPr>
                          <w:p w14:paraId="338DFACB" w14:textId="6D0C8C56" w:rsidR="00461573" w:rsidRPr="00451452" w:rsidDel="00461573" w:rsidRDefault="00461573" w:rsidP="00714D3D">
                            <w:pPr>
                              <w:rPr>
                                <w:del w:id="2222" w:author="Microsoft account" w:date="2016-03-15T17:58:00Z"/>
                                <w:rFonts w:ascii="Times New Roman" w:eastAsia="Times New Roman" w:hAnsi="Times New Roman" w:cs="Times New Roman"/>
                                <w:color w:val="000000"/>
                                <w:lang w:eastAsia="en-AU"/>
                              </w:rPr>
                            </w:pPr>
                            <w:del w:id="2223" w:author="Microsoft account" w:date="2016-03-15T17:58:00Z">
                              <w:r w:rsidRPr="00451452" w:rsidDel="00461573">
                                <w:rPr>
                                  <w:rFonts w:ascii="Times New Roman" w:eastAsia="Times New Roman" w:hAnsi="Times New Roman" w:cs="Times New Roman"/>
                                  <w:color w:val="000000"/>
                                  <w:lang w:eastAsia="en-AU"/>
                                </w:rPr>
                                <w:delText> </w:delText>
                              </w:r>
                            </w:del>
                          </w:p>
                        </w:tc>
                        <w:tc>
                          <w:tcPr>
                            <w:tcW w:w="387" w:type="pct"/>
                            <w:shd w:val="clear" w:color="auto" w:fill="000000" w:themeFill="text1"/>
                            <w:noWrap/>
                            <w:hideMark/>
                            <w:tcPrChange w:id="2224" w:author="Microsoft account" w:date="2016-03-15T17:58:00Z">
                              <w:tcPr>
                                <w:tcW w:w="394" w:type="pct"/>
                                <w:shd w:val="clear" w:color="auto" w:fill="000000" w:themeFill="text1"/>
                                <w:noWrap/>
                                <w:hideMark/>
                              </w:tcPr>
                            </w:tcPrChange>
                          </w:tcPr>
                          <w:p w14:paraId="68DB0A2C" w14:textId="1570AD9D" w:rsidR="00461573" w:rsidRPr="00451452" w:rsidDel="00461573" w:rsidRDefault="00461573" w:rsidP="00714D3D">
                            <w:pPr>
                              <w:rPr>
                                <w:del w:id="2225" w:author="Microsoft account" w:date="2016-03-15T17:58:00Z"/>
                                <w:rFonts w:ascii="Times New Roman" w:eastAsia="Times New Roman" w:hAnsi="Times New Roman" w:cs="Times New Roman"/>
                                <w:color w:val="000000"/>
                                <w:lang w:eastAsia="en-AU"/>
                              </w:rPr>
                            </w:pPr>
                            <w:del w:id="2226" w:author="Microsoft account" w:date="2016-03-15T17:58:00Z">
                              <w:r w:rsidRPr="00451452" w:rsidDel="00461573">
                                <w:rPr>
                                  <w:rFonts w:ascii="Times New Roman" w:eastAsia="Times New Roman" w:hAnsi="Times New Roman" w:cs="Times New Roman"/>
                                  <w:color w:val="000000"/>
                                  <w:lang w:eastAsia="en-AU"/>
                                </w:rPr>
                                <w:delText> </w:delText>
                              </w:r>
                            </w:del>
                          </w:p>
                        </w:tc>
                      </w:tr>
                    </w:tbl>
                    <w:p w14:paraId="55F1C538" w14:textId="53A88EE5" w:rsidR="00461573" w:rsidRPr="00451452" w:rsidDel="00461573" w:rsidRDefault="00461573" w:rsidP="00D36602">
                      <w:pPr>
                        <w:spacing w:line="480" w:lineRule="auto"/>
                        <w:rPr>
                          <w:del w:id="2227" w:author="Microsoft account" w:date="2016-03-15T17:58:00Z"/>
                          <w:rFonts w:ascii="Times New Roman" w:hAnsi="Times New Roman" w:cs="Times New Roman"/>
                          <w:sz w:val="24"/>
                        </w:rPr>
                      </w:pPr>
                      <w:del w:id="2228" w:author="Microsoft account" w:date="2016-03-15T17:58:00Z">
                        <w:r w:rsidRPr="00451452" w:rsidDel="00461573">
                          <w:rPr>
                            <w:rFonts w:ascii="Times New Roman" w:hAnsi="Times New Roman" w:cs="Times New Roman"/>
                            <w:b/>
                            <w:sz w:val="24"/>
                          </w:rPr>
                          <w:delText>Table 1: Honours timeline detailing the estimated time for the completion for each aim.</w:delText>
                        </w:r>
                        <w:r w:rsidRPr="00451452" w:rsidDel="00461573">
                          <w:rPr>
                            <w:rFonts w:ascii="Times New Roman" w:hAnsi="Times New Roman" w:cs="Times New Roman"/>
                            <w:sz w:val="24"/>
                          </w:rPr>
                          <w:delText xml:space="preserve"> The aims will be completed successively where methods within the aims can be completed concurrently. As aim 3 is entirely laboratory based, </w:delText>
                        </w:r>
                      </w:del>
                      <w:ins w:id="2229" w:author="Michelle Hill" w:date="2016-03-14T21:19:00Z">
                        <w:del w:id="2230" w:author="Microsoft account" w:date="2016-03-15T17:58:00Z">
                          <w:r w:rsidDel="00461573">
                            <w:rPr>
                              <w:rFonts w:ascii="Times New Roman" w:hAnsi="Times New Roman" w:cs="Times New Roman"/>
                              <w:sz w:val="24"/>
                            </w:rPr>
                            <w:delText xml:space="preserve">and requires development of novel methods, </w:delText>
                          </w:r>
                        </w:del>
                      </w:ins>
                      <w:del w:id="2231" w:author="Microsoft account" w:date="2016-03-15T17:58:00Z">
                        <w:r w:rsidRPr="00451452" w:rsidDel="00461573">
                          <w:rPr>
                            <w:rFonts w:ascii="Times New Roman" w:hAnsi="Times New Roman" w:cs="Times New Roman"/>
                            <w:sz w:val="24"/>
                          </w:rPr>
                          <w:delText xml:space="preserve">ample time had been allocated for its optimisation and completion. While ample time has been allocated for specifically for thesis writing, it will be an ongoing task throughout the year.   </w:delText>
                        </w:r>
                      </w:del>
                    </w:p>
                  </w:txbxContent>
                </v:textbox>
                <w10:wrap type="square" anchorx="margin"/>
              </v:shape>
            </w:pict>
          </mc:Fallback>
        </mc:AlternateContent>
      </w:r>
      <w:ins w:id="2232" w:author="Microsoft account" w:date="2016-03-15T17:58:00Z">
        <w:r w:rsidRPr="00461573">
          <w:rPr>
            <w:rFonts w:ascii="Times New Roman" w:hAnsi="Times New Roman" w:cs="Times New Roman"/>
            <w:b/>
            <w:sz w:val="24"/>
            <w:rPrChange w:id="2233" w:author="Microsoft account" w:date="2016-03-15T18:00:00Z">
              <w:rPr/>
            </w:rPrChange>
          </w:rPr>
          <w:t>Timeline</w:t>
        </w:r>
      </w:ins>
      <w:bookmarkEnd w:id="1581"/>
    </w:p>
    <w:p w14:paraId="6C67954F" w14:textId="77777777" w:rsidR="00461573" w:rsidRDefault="00461573" w:rsidP="0037139F">
      <w:pPr>
        <w:pStyle w:val="NoSpacing"/>
        <w:spacing w:line="480" w:lineRule="auto"/>
        <w:ind w:firstLine="142"/>
        <w:rPr>
          <w:ins w:id="2234" w:author="Microsoft account" w:date="2016-03-15T17:59:00Z"/>
          <w:rStyle w:val="Heading1Char"/>
          <w:rFonts w:ascii="Times New Roman" w:hAnsi="Times New Roman" w:cs="Times New Roman"/>
          <w:b/>
          <w:sz w:val="28"/>
          <w:szCs w:val="24"/>
        </w:rPr>
      </w:pPr>
    </w:p>
    <w:p w14:paraId="3295EE84" w14:textId="67DD53EE" w:rsidR="00BB7E87" w:rsidRPr="0037139F" w:rsidRDefault="00BB7E87" w:rsidP="0037139F">
      <w:pPr>
        <w:pStyle w:val="NoSpacing"/>
        <w:spacing w:line="480" w:lineRule="auto"/>
        <w:ind w:firstLine="142"/>
        <w:rPr>
          <w:rFonts w:ascii="Times New Roman" w:hAnsi="Times New Roman" w:cs="Times New Roman"/>
          <w:b/>
          <w:sz w:val="28"/>
          <w:szCs w:val="24"/>
        </w:rPr>
      </w:pPr>
      <w:bookmarkStart w:id="2235" w:name="_Toc445828530"/>
      <w:r w:rsidRPr="0037139F">
        <w:rPr>
          <w:rStyle w:val="Heading1Char"/>
          <w:rFonts w:ascii="Times New Roman" w:hAnsi="Times New Roman" w:cs="Times New Roman"/>
          <w:b/>
          <w:sz w:val="28"/>
          <w:szCs w:val="24"/>
        </w:rPr>
        <w:t>Significance</w:t>
      </w:r>
      <w:bookmarkEnd w:id="2235"/>
      <w:r w:rsidRPr="0037139F">
        <w:rPr>
          <w:rFonts w:ascii="Times New Roman" w:hAnsi="Times New Roman" w:cs="Times New Roman"/>
          <w:b/>
          <w:sz w:val="28"/>
          <w:szCs w:val="24"/>
        </w:rPr>
        <w:t xml:space="preserve">: </w:t>
      </w:r>
    </w:p>
    <w:p w14:paraId="3CEBFB8B" w14:textId="67A13180" w:rsidR="0037139F" w:rsidRPr="0037139F" w:rsidRDefault="0037139F" w:rsidP="008E4ACF">
      <w:pPr>
        <w:pStyle w:val="NoSpacing"/>
        <w:spacing w:line="480" w:lineRule="auto"/>
        <w:ind w:firstLine="142"/>
        <w:rPr>
          <w:rFonts w:ascii="Times New Roman" w:hAnsi="Times New Roman" w:cs="Times New Roman"/>
          <w:sz w:val="24"/>
          <w:szCs w:val="24"/>
        </w:rPr>
      </w:pPr>
      <w:r w:rsidRPr="0037139F">
        <w:rPr>
          <w:rFonts w:ascii="Times New Roman" w:hAnsi="Times New Roman" w:cs="Times New Roman"/>
          <w:sz w:val="24"/>
          <w:szCs w:val="24"/>
        </w:rPr>
        <w:t>Completion of this project will reveal a novel aspect of lipid rafts in cellular biology: EV microRNA cargo sorting. As lipid rafts are heavily impl</w:t>
      </w:r>
      <w:ins w:id="2236" w:author="Michelle Hill" w:date="2016-03-14T21:19:00Z">
        <w:r w:rsidR="00B31195">
          <w:rPr>
            <w:rFonts w:ascii="Times New Roman" w:hAnsi="Times New Roman" w:cs="Times New Roman"/>
            <w:sz w:val="24"/>
            <w:szCs w:val="24"/>
          </w:rPr>
          <w:t>ica</w:t>
        </w:r>
      </w:ins>
      <w:del w:id="2237" w:author="Michelle Hill" w:date="2016-03-14T21:19:00Z">
        <w:r w:rsidRPr="0037139F" w:rsidDel="00B31195">
          <w:rPr>
            <w:rFonts w:ascii="Times New Roman" w:hAnsi="Times New Roman" w:cs="Times New Roman"/>
            <w:sz w:val="24"/>
            <w:szCs w:val="24"/>
          </w:rPr>
          <w:delText>emen</w:delText>
        </w:r>
      </w:del>
      <w:r w:rsidRPr="0037139F">
        <w:rPr>
          <w:rFonts w:ascii="Times New Roman" w:hAnsi="Times New Roman" w:cs="Times New Roman"/>
          <w:sz w:val="24"/>
          <w:szCs w:val="24"/>
        </w:rPr>
        <w:t>ted in the formation of extracellular vesicles, dysfunction can lead to disruption in EV dependent processes such as intracellular communication, immunological response, and neuronal function</w:t>
      </w:r>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YyI+IGV0IGFsLjwvc3R5bGU+IDIwMTQ7IFJvYmJpbnM8c3R5bGUgZmFjZT0iaXRhbGljIj4gZXQg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L2FsdC1wZXJpb2RpY2FsPjxwYWdlcz4xOTUtMjA4PC9wYWdlcz48dm9sdW1lPjE0PC92b2x1bWU+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</w:fldData>
        </w:fldChar>
      </w:r>
      <w:r w:rsidR="00691856">
        <w:rPr>
          <w:rFonts w:ascii="Times New Roman" w:hAnsi="Times New Roman" w:cs="Times New Roman"/>
          <w:sz w:val="24"/>
          <w:szCs w:val="24"/>
        </w:rPr>
        <w:instrText xml:space="preserve"> ADDIN EN.CITE </w:instrText>
      </w:r>
      <w:r w:rsidR="00691856">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YyI+IGV0IGFsLjwvc3R5bGU+IDIwMTQ7IFJvYmJpbnM8c3R5bGUgZmFjZT0iaXRhbGljIj4gZXQg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</w:fldData>
        </w:fldChar>
      </w:r>
      <w:r w:rsidR="00691856">
        <w:rPr>
          <w:rFonts w:ascii="Times New Roman" w:hAnsi="Times New Roman" w:cs="Times New Roman"/>
          <w:sz w:val="24"/>
          <w:szCs w:val="24"/>
        </w:rPr>
        <w:instrText xml:space="preserve"> ADDIN EN.CITE.DATA </w:instrText>
      </w:r>
      <w:r w:rsidR="00691856">
        <w:rPr>
          <w:rFonts w:ascii="Times New Roman" w:hAnsi="Times New Roman" w:cs="Times New Roman"/>
          <w:sz w:val="24"/>
          <w:szCs w:val="24"/>
        </w:rPr>
      </w:r>
      <w:r w:rsidR="00691856">
        <w:rPr>
          <w:rFonts w:ascii="Times New Roman" w:hAnsi="Times New Roman" w:cs="Times New Roman"/>
          <w:sz w:val="24"/>
          <w:szCs w:val="24"/>
        </w:rPr>
        <w:fldChar w:fldCharType="end"/>
      </w:r>
      <w:r w:rsidRPr="0037139F">
        <w:rPr>
          <w:rFonts w:ascii="Times New Roman" w:hAnsi="Times New Roman" w:cs="Times New Roman"/>
          <w:sz w:val="24"/>
          <w:szCs w:val="24"/>
        </w:rPr>
        <w:fldChar w:fldCharType="separate"/>
      </w:r>
      <w:r w:rsidR="00691856">
        <w:rPr>
          <w:rFonts w:ascii="Times New Roman" w:hAnsi="Times New Roman" w:cs="Times New Roman"/>
          <w:noProof/>
          <w:sz w:val="24"/>
          <w:szCs w:val="24"/>
        </w:rPr>
        <w:t>(Rajendran</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2014; Robbins</w:t>
      </w:r>
      <w:r w:rsidR="00691856" w:rsidRPr="00691856">
        <w:rPr>
          <w:rFonts w:ascii="Times New Roman" w:hAnsi="Times New Roman" w:cs="Times New Roman"/>
          <w:i/>
          <w:noProof/>
          <w:sz w:val="24"/>
          <w:szCs w:val="24"/>
        </w:rPr>
        <w:t xml:space="preserve"> et al.</w:t>
      </w:r>
      <w:r w:rsidR="00691856">
        <w:rPr>
          <w:rFonts w:ascii="Times New Roman" w:hAnsi="Times New Roman" w:cs="Times New Roman"/>
          <w:noProof/>
          <w:sz w:val="24"/>
          <w:szCs w:val="24"/>
        </w:rPr>
        <w:t xml:space="preserve"> 2014; Yoon et al.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 particular, miRNA release via EVs have been found to play a strong regulatory role in cancers by facilitating tumour growth and angiogenesis in recipient cells, which mediates the basis for metastasis</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Pr="0037139F">
        <w:rPr>
          <w:rFonts w:ascii="Times New Roman" w:hAnsi="Times New Roman" w:cs="Times New Roman"/>
          <w:sz w:val="24"/>
          <w:szCs w:val="24"/>
        </w:rPr>
        <w:instrText xml:space="preserve"> ADDIN EN.CITE </w:instrTex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Pr="0037139F">
        <w:rPr>
          <w:rFonts w:ascii="Times New Roman" w:hAnsi="Times New Roman" w:cs="Times New Roman"/>
          <w:sz w:val="24"/>
          <w:szCs w:val="24"/>
        </w:rPr>
        <w:instrText xml:space="preserve"> ADDIN EN.CITE.DATA </w:instrText>
      </w:r>
      <w:r w:rsidRPr="0037139F">
        <w:rPr>
          <w:rFonts w:ascii="Times New Roman" w:hAnsi="Times New Roman" w:cs="Times New Roman"/>
          <w:sz w:val="24"/>
          <w:szCs w:val="24"/>
        </w:rPr>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r>
      <w:r w:rsidRPr="0037139F">
        <w:rPr>
          <w:rFonts w:ascii="Times New Roman" w:hAnsi="Times New Roman" w:cs="Times New Roman"/>
          <w:sz w:val="24"/>
          <w:szCs w:val="24"/>
        </w:rPr>
        <w:fldChar w:fldCharType="separate"/>
      </w:r>
      <w:r w:rsidRPr="0037139F">
        <w:rPr>
          <w:rFonts w:ascii="Times New Roman" w:hAnsi="Times New Roman" w:cs="Times New Roman"/>
          <w:noProof/>
          <w:sz w:val="24"/>
          <w:szCs w:val="24"/>
        </w:rPr>
        <w:t>(Skog</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2008; Zhou</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Individually, miRNAs, lipid rafts and EVs have been linked to multiple diseases, including hypertension, Diabetes, and Alzheimer’s disease</w:t>
      </w:r>
      <w:r w:rsidRPr="000C3393">
        <w:rPr>
          <w:rFonts w:ascii="Times New Roman" w:hAnsi="Times New Roman" w:cs="Times New Roman"/>
          <w:sz w:val="24"/>
          <w:szCs w:val="24"/>
        </w:rPr>
        <w:fldChar w:fldCharType="begin"/>
      </w:r>
      <w:r w:rsidR="00691856">
        <w:rPr>
          <w:rFonts w:ascii="Times New Roman" w:hAnsi="Times New Roman" w:cs="Times New Roman"/>
          <w:sz w:val="24"/>
          <w:szCs w:val="24"/>
        </w:rPr>
        <w:instrText xml:space="preserve"> ADDIN EN.CITE &lt;EndNote&gt;&lt;Cite&gt;&lt;Author&gt;Cohen&lt;/Author&gt;&lt;Year&gt;2003&lt;/Year&gt;&lt;RecNum&gt;116&lt;/RecNum&gt;&lt;DisplayText&gt;(Simons et al. 2002; Cohen et al.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00691856">
        <w:rPr>
          <w:rFonts w:ascii="Times New Roman" w:hAnsi="Times New Roman" w:cs="Times New Roman"/>
          <w:noProof/>
          <w:sz w:val="24"/>
          <w:szCs w:val="24"/>
        </w:rPr>
        <w:t>(Simons et al. 2002; Cohen et al. 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potentially life threatening diseases</w:t>
      </w:r>
      <w:r w:rsidRPr="0037139F">
        <w:rPr>
          <w:rFonts w:ascii="Times New Roman" w:hAnsi="Times New Roman" w:cs="Times New Roman"/>
          <w:sz w:val="24"/>
          <w:szCs w:val="24"/>
        </w:rPr>
        <w:t xml:space="preserve">. </w:t>
      </w:r>
    </w:p>
    <w:p w14:paraId="441DE92D"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A87297B" w14:textId="77777777" w:rsidR="00853F36" w:rsidRPr="000C3393" w:rsidRDefault="00F90E13" w:rsidP="004551D3">
      <w:pPr>
        <w:pStyle w:val="Heading1"/>
        <w:spacing w:before="0" w:line="276" w:lineRule="auto"/>
        <w:rPr>
          <w:rFonts w:ascii="Times New Roman" w:hAnsi="Times New Roman" w:cs="Times New Roman"/>
          <w:sz w:val="24"/>
          <w:szCs w:val="24"/>
        </w:rPr>
      </w:pPr>
      <w:bookmarkStart w:id="2238" w:name="_Toc445828531"/>
      <w:r w:rsidRPr="000C3393">
        <w:rPr>
          <w:rFonts w:ascii="Times New Roman" w:hAnsi="Times New Roman" w:cs="Times New Roman"/>
          <w:sz w:val="24"/>
          <w:szCs w:val="24"/>
        </w:rPr>
        <w:t>References:</w:t>
      </w:r>
      <w:bookmarkEnd w:id="2238"/>
    </w:p>
    <w:p w14:paraId="0DC2EA12" w14:textId="77777777" w:rsidR="00264503" w:rsidRPr="00264503" w:rsidRDefault="00853F36" w:rsidP="00264503">
      <w:pPr>
        <w:pStyle w:val="EndNoteBibliography"/>
      </w:pPr>
      <w:r w:rsidRPr="008A2CC3">
        <w:rPr>
          <w:rFonts w:ascii="Times New Roman" w:hAnsi="Times New Roman" w:cs="Times New Roman"/>
          <w:b/>
          <w:szCs w:val="24"/>
        </w:rPr>
        <w:fldChar w:fldCharType="begin"/>
      </w:r>
      <w:r w:rsidRPr="008A2CC3">
        <w:rPr>
          <w:rFonts w:ascii="Times New Roman" w:hAnsi="Times New Roman" w:cs="Times New Roman"/>
          <w:b/>
          <w:szCs w:val="24"/>
        </w:rPr>
        <w:instrText xml:space="preserve"> ADDIN EN.REFLIST </w:instrText>
      </w:r>
      <w:r w:rsidRPr="008A2CC3">
        <w:rPr>
          <w:rFonts w:ascii="Times New Roman" w:hAnsi="Times New Roman" w:cs="Times New Roman"/>
          <w:b/>
          <w:szCs w:val="24"/>
        </w:rPr>
        <w:fldChar w:fldCharType="separate"/>
      </w:r>
      <w:r w:rsidR="00264503" w:rsidRPr="00264503">
        <w:t xml:space="preserve">Ariotti, N., et al. (2015). "Molecular Characterization of Caveolin-induced Membrane Curvature." </w:t>
      </w:r>
      <w:r w:rsidR="00264503" w:rsidRPr="00264503">
        <w:rPr>
          <w:u w:val="single"/>
        </w:rPr>
        <w:t>Journal of Biological Chemistry</w:t>
      </w:r>
      <w:r w:rsidR="00264503" w:rsidRPr="00264503">
        <w:t xml:space="preserve"> </w:t>
      </w:r>
      <w:r w:rsidR="00264503" w:rsidRPr="00264503">
        <w:rPr>
          <w:b/>
        </w:rPr>
        <w:t>290</w:t>
      </w:r>
      <w:r w:rsidR="00264503" w:rsidRPr="00264503">
        <w:t>(41): 24875-24890.</w:t>
      </w:r>
    </w:p>
    <w:p w14:paraId="062A5562" w14:textId="77777777" w:rsidR="00264503" w:rsidRPr="00264503" w:rsidRDefault="00264503" w:rsidP="00264503">
      <w:pPr>
        <w:pStyle w:val="EndNoteBibliography"/>
        <w:spacing w:after="0"/>
      </w:pPr>
    </w:p>
    <w:p w14:paraId="6E3E54D4" w14:textId="77777777" w:rsidR="00264503" w:rsidRPr="00264503" w:rsidRDefault="00264503" w:rsidP="00264503">
      <w:pPr>
        <w:pStyle w:val="EndNoteBibliography"/>
      </w:pPr>
      <w:r w:rsidRPr="00264503">
        <w:t xml:space="preserve">Bastiani, M., et al. (2009). "MURC/Cavin-4 and cavin family members form tissue-specific caveolar complexes." </w:t>
      </w:r>
      <w:r w:rsidRPr="00264503">
        <w:rPr>
          <w:u w:val="single"/>
        </w:rPr>
        <w:t>The Journal of Cell Biology</w:t>
      </w:r>
      <w:r w:rsidRPr="00264503">
        <w:t xml:space="preserve"> </w:t>
      </w:r>
      <w:r w:rsidRPr="00264503">
        <w:rPr>
          <w:b/>
        </w:rPr>
        <w:t>185</w:t>
      </w:r>
      <w:r w:rsidRPr="00264503">
        <w:t>(7): 1259-1273.</w:t>
      </w:r>
    </w:p>
    <w:p w14:paraId="5F231429" w14:textId="77777777" w:rsidR="00264503" w:rsidRPr="00264503" w:rsidRDefault="00264503" w:rsidP="00264503">
      <w:pPr>
        <w:pStyle w:val="EndNoteBibliography"/>
        <w:spacing w:after="0"/>
      </w:pPr>
    </w:p>
    <w:p w14:paraId="48C40471" w14:textId="77777777" w:rsidR="00264503" w:rsidRPr="00264503" w:rsidRDefault="00264503" w:rsidP="00264503">
      <w:pPr>
        <w:pStyle w:val="EndNoteBibliography"/>
      </w:pPr>
      <w:r w:rsidRPr="00264503">
        <w:t xml:space="preserve">Bennett, N. C., et al. (2014). "Expression profiles and functional associations of endogenous androgen receptor and caveolin-1 in prostate cancer cell lines." </w:t>
      </w:r>
      <w:r w:rsidRPr="00264503">
        <w:rPr>
          <w:u w:val="single"/>
        </w:rPr>
        <w:t>Prostate</w:t>
      </w:r>
      <w:r w:rsidRPr="00264503">
        <w:t xml:space="preserve"> </w:t>
      </w:r>
      <w:r w:rsidRPr="00264503">
        <w:rPr>
          <w:b/>
        </w:rPr>
        <w:t>74</w:t>
      </w:r>
      <w:r w:rsidRPr="00264503">
        <w:t>(5): 478-487.</w:t>
      </w:r>
    </w:p>
    <w:p w14:paraId="3435B7E4" w14:textId="77777777" w:rsidR="00264503" w:rsidRPr="00264503" w:rsidRDefault="00264503" w:rsidP="00264503">
      <w:pPr>
        <w:pStyle w:val="EndNoteBibliography"/>
        <w:spacing w:after="0"/>
      </w:pPr>
    </w:p>
    <w:p w14:paraId="219CA3EE" w14:textId="77777777" w:rsidR="00264503" w:rsidRPr="00264503" w:rsidRDefault="00264503" w:rsidP="00264503">
      <w:pPr>
        <w:pStyle w:val="EndNoteBibliography"/>
      </w:pPr>
      <w:r w:rsidRPr="00264503">
        <w:t xml:space="preserve">Bosch, M., et al. (2011). "Mitochondrial Cholesterol: A Connection Between Caveolin, Metabolism, and Disease." </w:t>
      </w:r>
      <w:r w:rsidRPr="00264503">
        <w:rPr>
          <w:u w:val="single"/>
        </w:rPr>
        <w:t>Traffic</w:t>
      </w:r>
      <w:r w:rsidRPr="00264503">
        <w:t xml:space="preserve"> </w:t>
      </w:r>
      <w:r w:rsidRPr="00264503">
        <w:rPr>
          <w:b/>
        </w:rPr>
        <w:t>12</w:t>
      </w:r>
      <w:r w:rsidRPr="00264503">
        <w:t>(11): 1483-1489.</w:t>
      </w:r>
    </w:p>
    <w:p w14:paraId="5213E821" w14:textId="77777777" w:rsidR="00264503" w:rsidRPr="00264503" w:rsidRDefault="00264503" w:rsidP="00264503">
      <w:pPr>
        <w:pStyle w:val="EndNoteBibliography"/>
        <w:spacing w:after="0"/>
      </w:pPr>
    </w:p>
    <w:p w14:paraId="48C2636E" w14:textId="77777777" w:rsidR="00264503" w:rsidRPr="00264503" w:rsidRDefault="00264503" w:rsidP="00264503">
      <w:pPr>
        <w:pStyle w:val="EndNoteBibliography"/>
      </w:pPr>
      <w:r w:rsidRPr="00264503">
        <w:t xml:space="preserve">Campos, J., et al. (2015). "Extracellular Vesicles: Role in Inflammatory Responses and Potential Uses in Vaccination in Cancer and Infectious Diseases." </w:t>
      </w:r>
      <w:r w:rsidRPr="00264503">
        <w:rPr>
          <w:u w:val="single"/>
        </w:rPr>
        <w:t>Journal of Immunology Research</w:t>
      </w:r>
      <w:r w:rsidRPr="00264503">
        <w:t xml:space="preserve"> </w:t>
      </w:r>
      <w:r w:rsidRPr="00264503">
        <w:rPr>
          <w:b/>
        </w:rPr>
        <w:t>2015</w:t>
      </w:r>
      <w:r w:rsidRPr="00264503">
        <w:t>: 14.</w:t>
      </w:r>
    </w:p>
    <w:p w14:paraId="50BABF8C" w14:textId="77777777" w:rsidR="00264503" w:rsidRPr="00264503" w:rsidRDefault="00264503" w:rsidP="00264503">
      <w:pPr>
        <w:pStyle w:val="EndNoteBibliography"/>
        <w:spacing w:after="0"/>
      </w:pPr>
    </w:p>
    <w:p w14:paraId="21A164E2" w14:textId="77777777" w:rsidR="00264503" w:rsidRPr="00264503" w:rsidRDefault="00264503" w:rsidP="00264503">
      <w:pPr>
        <w:pStyle w:val="EndNoteBibliography"/>
      </w:pPr>
      <w:r w:rsidRPr="00264503">
        <w:t xml:space="preserve">Chamberlain, L. H., et al. (2001). "SNARE proteins are highly enriched in lipid rafts in PC12 cells: Implications for the spatial control of exocytosis." </w:t>
      </w:r>
      <w:r w:rsidRPr="00264503">
        <w:rPr>
          <w:u w:val="single"/>
        </w:rPr>
        <w:t>Proceedings of the National Academy of Sciences of the United States of America</w:t>
      </w:r>
      <w:r w:rsidRPr="00264503">
        <w:t xml:space="preserve"> </w:t>
      </w:r>
      <w:r w:rsidRPr="00264503">
        <w:rPr>
          <w:b/>
        </w:rPr>
        <w:t>98</w:t>
      </w:r>
      <w:r w:rsidRPr="00264503">
        <w:t>(10): 5619-5624.</w:t>
      </w:r>
    </w:p>
    <w:p w14:paraId="10896025" w14:textId="77777777" w:rsidR="00264503" w:rsidRPr="00264503" w:rsidRDefault="00264503" w:rsidP="00264503">
      <w:pPr>
        <w:pStyle w:val="EndNoteBibliography"/>
        <w:spacing w:after="0"/>
      </w:pPr>
    </w:p>
    <w:p w14:paraId="305BD10A" w14:textId="77777777" w:rsidR="00264503" w:rsidRPr="00264503" w:rsidRDefault="00264503" w:rsidP="00264503">
      <w:pPr>
        <w:pStyle w:val="EndNoteBibliography"/>
      </w:pPr>
      <w:r w:rsidRPr="00264503">
        <w:t xml:space="preserve">Cocucci, E. and J. Meldolesi (2015). "Ectosomes and exosomes: shedding the confusion between extracellular vesicles." </w:t>
      </w:r>
      <w:r w:rsidRPr="00264503">
        <w:rPr>
          <w:u w:val="single"/>
        </w:rPr>
        <w:t>Trends in Cell Biology</w:t>
      </w:r>
      <w:r w:rsidRPr="00264503">
        <w:t xml:space="preserve"> </w:t>
      </w:r>
      <w:r w:rsidRPr="00264503">
        <w:rPr>
          <w:b/>
        </w:rPr>
        <w:t>25</w:t>
      </w:r>
      <w:r w:rsidRPr="00264503">
        <w:t>(6): 364-372.</w:t>
      </w:r>
    </w:p>
    <w:p w14:paraId="415128BC" w14:textId="77777777" w:rsidR="00264503" w:rsidRPr="00264503" w:rsidRDefault="00264503" w:rsidP="00264503">
      <w:pPr>
        <w:pStyle w:val="EndNoteBibliography"/>
        <w:spacing w:after="0"/>
      </w:pPr>
    </w:p>
    <w:p w14:paraId="65A30335" w14:textId="77777777" w:rsidR="00264503" w:rsidRPr="00264503" w:rsidRDefault="00264503" w:rsidP="00264503">
      <w:pPr>
        <w:pStyle w:val="EndNoteBibliography"/>
      </w:pPr>
      <w:r w:rsidRPr="00264503">
        <w:t xml:space="preserve">Cohen, A. W., et al. (2003). "Role of caveolin and caveolae in insulin signaling and diabetes." </w:t>
      </w:r>
      <w:r w:rsidRPr="00264503">
        <w:rPr>
          <w:u w:val="single"/>
        </w:rPr>
        <w:t>The American journal of physiology</w:t>
      </w:r>
      <w:r w:rsidRPr="00264503">
        <w:t xml:space="preserve"> </w:t>
      </w:r>
      <w:r w:rsidRPr="00264503">
        <w:rPr>
          <w:b/>
        </w:rPr>
        <w:t>285</w:t>
      </w:r>
      <w:r w:rsidRPr="00264503">
        <w:t>(6): E1151.</w:t>
      </w:r>
    </w:p>
    <w:p w14:paraId="6C9271C4" w14:textId="77777777" w:rsidR="00264503" w:rsidRPr="00264503" w:rsidRDefault="00264503" w:rsidP="00264503">
      <w:pPr>
        <w:pStyle w:val="EndNoteBibliography"/>
        <w:spacing w:after="0"/>
      </w:pPr>
    </w:p>
    <w:p w14:paraId="5B9E914C" w14:textId="77777777" w:rsidR="00264503" w:rsidRPr="00264503" w:rsidRDefault="00264503" w:rsidP="00264503">
      <w:pPr>
        <w:pStyle w:val="EndNoteBibliography"/>
      </w:pPr>
      <w:r w:rsidRPr="00264503">
        <w:t xml:space="preserve">Collino, F., et al. (2010). "Microvesicles derived from adult human bone marrow and tissue specific mesenchymal stem cells shuttle selected pattern of miRNAs." </w:t>
      </w:r>
      <w:r w:rsidRPr="00264503">
        <w:rPr>
          <w:u w:val="single"/>
        </w:rPr>
        <w:t>PLoS ONE</w:t>
      </w:r>
      <w:r w:rsidRPr="00264503">
        <w:t xml:space="preserve"> </w:t>
      </w:r>
      <w:r w:rsidRPr="00264503">
        <w:rPr>
          <w:b/>
        </w:rPr>
        <w:t>5</w:t>
      </w:r>
      <w:r w:rsidRPr="00264503">
        <w:t>(7): e11803.</w:t>
      </w:r>
    </w:p>
    <w:p w14:paraId="3C9B0309" w14:textId="77777777" w:rsidR="00264503" w:rsidRPr="00264503" w:rsidRDefault="00264503" w:rsidP="00264503">
      <w:pPr>
        <w:pStyle w:val="EndNoteBibliography"/>
        <w:spacing w:after="0"/>
      </w:pPr>
    </w:p>
    <w:p w14:paraId="4CE07B0D" w14:textId="77777777" w:rsidR="00264503" w:rsidRPr="00264503" w:rsidRDefault="00264503" w:rsidP="00264503">
      <w:pPr>
        <w:pStyle w:val="EndNoteBibliography"/>
      </w:pPr>
      <w:r w:rsidRPr="00264503">
        <w:t xml:space="preserve">De Toro, J., et al. (2015). "Emerging roles of exosomes in normal and pathological conditions: new insights for diagnosis and therapeutic applications." </w:t>
      </w:r>
      <w:r w:rsidRPr="00264503">
        <w:rPr>
          <w:u w:val="single"/>
        </w:rPr>
        <w:t>Front Immunol</w:t>
      </w:r>
      <w:r w:rsidRPr="00264503">
        <w:t xml:space="preserve"> </w:t>
      </w:r>
      <w:r w:rsidRPr="00264503">
        <w:rPr>
          <w:b/>
        </w:rPr>
        <w:t>6</w:t>
      </w:r>
      <w:r w:rsidRPr="00264503">
        <w:t>: 203.</w:t>
      </w:r>
    </w:p>
    <w:p w14:paraId="01552CE6" w14:textId="77777777" w:rsidR="00264503" w:rsidRPr="00264503" w:rsidRDefault="00264503" w:rsidP="00264503">
      <w:pPr>
        <w:pStyle w:val="EndNoteBibliography"/>
        <w:spacing w:after="0"/>
      </w:pPr>
    </w:p>
    <w:p w14:paraId="2CA1F71D" w14:textId="77777777" w:rsidR="00264503" w:rsidRPr="00264503" w:rsidRDefault="00264503" w:rsidP="00264503">
      <w:pPr>
        <w:pStyle w:val="EndNoteBibliography"/>
      </w:pPr>
      <w:r w:rsidRPr="00264503">
        <w:t xml:space="preserve">Drab, M., et al. (2001). "Loss of Caveolae, Vascular Dysfunction, and Pulmonary Defects in Caveolin-1 Gene-Disrupted Mice." </w:t>
      </w:r>
      <w:r w:rsidRPr="00264503">
        <w:rPr>
          <w:u w:val="single"/>
        </w:rPr>
        <w:t>Science</w:t>
      </w:r>
      <w:r w:rsidRPr="00264503">
        <w:t xml:space="preserve"> </w:t>
      </w:r>
      <w:r w:rsidRPr="00264503">
        <w:rPr>
          <w:b/>
        </w:rPr>
        <w:t>293</w:t>
      </w:r>
      <w:r w:rsidRPr="00264503">
        <w:t>(5539): 2449-2452.</w:t>
      </w:r>
    </w:p>
    <w:p w14:paraId="64DF1276" w14:textId="77777777" w:rsidR="00264503" w:rsidRPr="00264503" w:rsidRDefault="00264503" w:rsidP="00264503">
      <w:pPr>
        <w:pStyle w:val="EndNoteBibliography"/>
        <w:spacing w:after="0"/>
      </w:pPr>
    </w:p>
    <w:p w14:paraId="4A18C20D" w14:textId="77777777" w:rsidR="00264503" w:rsidRPr="00264503" w:rsidRDefault="00264503" w:rsidP="00264503">
      <w:pPr>
        <w:pStyle w:val="EndNoteBibliography"/>
      </w:pPr>
      <w:r w:rsidRPr="00264503">
        <w:t xml:space="preserve">Engelman, J. A., et al. (1998). "Molecular Genetics of the Caveolin Gene Family: Implications for Human Cancers, Diabetes, Alzheimer Disease, and Muscular Dystrophy." </w:t>
      </w:r>
      <w:r w:rsidRPr="00264503">
        <w:rPr>
          <w:u w:val="single"/>
        </w:rPr>
        <w:t>The American Journal of Human Genetics</w:t>
      </w:r>
      <w:r w:rsidRPr="00264503">
        <w:t xml:space="preserve"> </w:t>
      </w:r>
      <w:r w:rsidRPr="00264503">
        <w:rPr>
          <w:b/>
        </w:rPr>
        <w:t>63</w:t>
      </w:r>
      <w:r w:rsidRPr="00264503">
        <w:t>(6): 1578-1587.</w:t>
      </w:r>
    </w:p>
    <w:p w14:paraId="54BCB0C0" w14:textId="77777777" w:rsidR="00264503" w:rsidRPr="00264503" w:rsidRDefault="00264503" w:rsidP="00264503">
      <w:pPr>
        <w:pStyle w:val="EndNoteBibliography"/>
        <w:spacing w:after="0"/>
      </w:pPr>
    </w:p>
    <w:p w14:paraId="4EAFF17B" w14:textId="77777777" w:rsidR="00264503" w:rsidRPr="00264503" w:rsidRDefault="00264503" w:rsidP="00264503">
      <w:pPr>
        <w:pStyle w:val="EndNoteBibliography"/>
      </w:pPr>
      <w:r w:rsidRPr="00264503">
        <w:t xml:space="preserve">Falcone, G., et al. (2015). "Signaling by exosomal microRNAs in cancer." </w:t>
      </w:r>
      <w:r w:rsidRPr="00264503">
        <w:rPr>
          <w:u w:val="single"/>
        </w:rPr>
        <w:t>Journal of Experimental &amp; Clinical Cancer Research : CR</w:t>
      </w:r>
      <w:r w:rsidRPr="00264503">
        <w:t xml:space="preserve"> </w:t>
      </w:r>
      <w:r w:rsidRPr="00264503">
        <w:rPr>
          <w:b/>
        </w:rPr>
        <w:t>34</w:t>
      </w:r>
      <w:r w:rsidRPr="00264503">
        <w:t>(1): 32.</w:t>
      </w:r>
    </w:p>
    <w:p w14:paraId="183090FB" w14:textId="77777777" w:rsidR="00264503" w:rsidRPr="00264503" w:rsidRDefault="00264503" w:rsidP="00264503">
      <w:pPr>
        <w:pStyle w:val="EndNoteBibliography"/>
        <w:spacing w:after="0"/>
      </w:pPr>
    </w:p>
    <w:p w14:paraId="155C15EF" w14:textId="77777777" w:rsidR="00264503" w:rsidRPr="00264503" w:rsidRDefault="00264503" w:rsidP="00264503">
      <w:pPr>
        <w:pStyle w:val="EndNoteBibliography"/>
      </w:pPr>
      <w:r w:rsidRPr="00264503">
        <w:lastRenderedPageBreak/>
        <w:t xml:space="preserve">Fra, A. M., et al. (1995). "De novo formation of caveolae in lymphocytes by expression of VIP21-caveolin." </w:t>
      </w:r>
      <w:r w:rsidRPr="00264503">
        <w:rPr>
          <w:u w:val="single"/>
        </w:rPr>
        <w:t>Proceedings of the National Academy of Sciences of the United States of America</w:t>
      </w:r>
      <w:r w:rsidRPr="00264503">
        <w:t xml:space="preserve"> </w:t>
      </w:r>
      <w:r w:rsidRPr="00264503">
        <w:rPr>
          <w:b/>
        </w:rPr>
        <w:t>92</w:t>
      </w:r>
      <w:r w:rsidRPr="00264503">
        <w:t>(19): 8655-8659.</w:t>
      </w:r>
    </w:p>
    <w:p w14:paraId="1F3F9D0E" w14:textId="77777777" w:rsidR="00264503" w:rsidRPr="00264503" w:rsidRDefault="00264503" w:rsidP="00264503">
      <w:pPr>
        <w:pStyle w:val="EndNoteBibliography"/>
        <w:spacing w:after="0"/>
      </w:pPr>
    </w:p>
    <w:p w14:paraId="732C5559" w14:textId="77777777" w:rsidR="00264503" w:rsidRPr="00264503" w:rsidRDefault="00264503" w:rsidP="00264503">
      <w:pPr>
        <w:pStyle w:val="EndNoteBibliography"/>
      </w:pPr>
      <w:r w:rsidRPr="00264503">
        <w:t xml:space="preserve">Galbiati, F., et al. (2001). "Caveolin-3 Null Mice Show a Loss of Caveolae, Changes in the Microdomain Distribution of the Dystrophin-Glycoprotein Complex, and T-tubule Abnormalities." </w:t>
      </w:r>
      <w:r w:rsidRPr="00264503">
        <w:rPr>
          <w:u w:val="single"/>
        </w:rPr>
        <w:t>Journal of Biological Chemistry</w:t>
      </w:r>
      <w:r w:rsidRPr="00264503">
        <w:t xml:space="preserve"> </w:t>
      </w:r>
      <w:r w:rsidRPr="00264503">
        <w:rPr>
          <w:b/>
        </w:rPr>
        <w:t>276</w:t>
      </w:r>
      <w:r w:rsidRPr="00264503">
        <w:t>(24): 21425-21433.</w:t>
      </w:r>
    </w:p>
    <w:p w14:paraId="6FEC75C1" w14:textId="77777777" w:rsidR="00264503" w:rsidRPr="00264503" w:rsidRDefault="00264503" w:rsidP="00264503">
      <w:pPr>
        <w:pStyle w:val="EndNoteBibliography"/>
        <w:spacing w:after="0"/>
      </w:pPr>
    </w:p>
    <w:p w14:paraId="06B39260" w14:textId="77777777" w:rsidR="00264503" w:rsidRPr="00264503" w:rsidRDefault="00264503" w:rsidP="00264503">
      <w:pPr>
        <w:pStyle w:val="EndNoteBibliography"/>
      </w:pPr>
      <w:r w:rsidRPr="00264503">
        <w:t xml:space="preserve">Gregory, R. I., et al. (2005). "Human RISC couples microRNA biogenesis and posttranscriptional gene silencing." </w:t>
      </w:r>
      <w:r w:rsidRPr="00264503">
        <w:rPr>
          <w:u w:val="single"/>
        </w:rPr>
        <w:t>Cell</w:t>
      </w:r>
      <w:r w:rsidRPr="00264503">
        <w:t xml:space="preserve"> </w:t>
      </w:r>
      <w:r w:rsidRPr="00264503">
        <w:rPr>
          <w:b/>
        </w:rPr>
        <w:t>123</w:t>
      </w:r>
      <w:r w:rsidRPr="00264503">
        <w:t>(4): 631-640.</w:t>
      </w:r>
    </w:p>
    <w:p w14:paraId="3D6FE932" w14:textId="77777777" w:rsidR="00264503" w:rsidRPr="00264503" w:rsidRDefault="00264503" w:rsidP="00264503">
      <w:pPr>
        <w:pStyle w:val="EndNoteBibliography"/>
        <w:spacing w:after="0"/>
      </w:pPr>
    </w:p>
    <w:p w14:paraId="279DB578" w14:textId="77777777" w:rsidR="00264503" w:rsidRPr="00264503" w:rsidRDefault="00264503" w:rsidP="00264503">
      <w:pPr>
        <w:pStyle w:val="EndNoteBibliography"/>
      </w:pPr>
      <w:r w:rsidRPr="00264503">
        <w:t xml:space="preserve">Gu, H., et al. (2014). "Exosomes Biogenesis and Potentials in Disease Diagnosis and Drug Delivery." </w:t>
      </w:r>
      <w:r w:rsidRPr="00264503">
        <w:rPr>
          <w:u w:val="single"/>
        </w:rPr>
        <w:t>Nano LIFE</w:t>
      </w:r>
      <w:r w:rsidRPr="00264503">
        <w:t xml:space="preserve"> </w:t>
      </w:r>
      <w:r w:rsidRPr="00264503">
        <w:rPr>
          <w:b/>
        </w:rPr>
        <w:t>04</w:t>
      </w:r>
      <w:r w:rsidRPr="00264503">
        <w:t>(04): 1441017.</w:t>
      </w:r>
    </w:p>
    <w:p w14:paraId="1D297496" w14:textId="77777777" w:rsidR="00264503" w:rsidRPr="00264503" w:rsidRDefault="00264503" w:rsidP="00264503">
      <w:pPr>
        <w:pStyle w:val="EndNoteBibliography"/>
        <w:spacing w:after="0"/>
      </w:pPr>
    </w:p>
    <w:p w14:paraId="791BF4F0" w14:textId="77777777" w:rsidR="00264503" w:rsidRPr="00264503" w:rsidRDefault="00264503" w:rsidP="00264503">
      <w:pPr>
        <w:pStyle w:val="EndNoteBibliography"/>
      </w:pPr>
      <w:r w:rsidRPr="00264503">
        <w:t xml:space="preserve">Guo, C. J., et al. (2011). "Involvement of caveolin-1 in the Jak-Stat signaling pathway and infectious spleen and kidney necrosis virus infection in mandarin fish (Siniperca chuatsi)." </w:t>
      </w:r>
      <w:r w:rsidRPr="00264503">
        <w:rPr>
          <w:u w:val="single"/>
        </w:rPr>
        <w:t>Mol Immunol</w:t>
      </w:r>
      <w:r w:rsidRPr="00264503">
        <w:t xml:space="preserve"> </w:t>
      </w:r>
      <w:r w:rsidRPr="00264503">
        <w:rPr>
          <w:b/>
        </w:rPr>
        <w:t>48</w:t>
      </w:r>
      <w:r w:rsidRPr="00264503">
        <w:t>(8): 992-1000.</w:t>
      </w:r>
    </w:p>
    <w:p w14:paraId="0316E626" w14:textId="77777777" w:rsidR="00264503" w:rsidRPr="00264503" w:rsidRDefault="00264503" w:rsidP="00264503">
      <w:pPr>
        <w:pStyle w:val="EndNoteBibliography"/>
        <w:spacing w:after="0"/>
      </w:pPr>
    </w:p>
    <w:p w14:paraId="54D66EC6" w14:textId="77777777" w:rsidR="00264503" w:rsidRPr="00264503" w:rsidRDefault="00264503" w:rsidP="00264503">
      <w:pPr>
        <w:pStyle w:val="EndNoteBibliography"/>
      </w:pPr>
      <w:r w:rsidRPr="00264503">
        <w:t xml:space="preserve">Hannafon, B. N. and W.-Q. Ding (2013). "Intercellular Communication by Exosome-Derived microRNAs in Cancer." </w:t>
      </w:r>
      <w:r w:rsidRPr="00264503">
        <w:rPr>
          <w:u w:val="single"/>
        </w:rPr>
        <w:t>International Journal of Molecular Sciences</w:t>
      </w:r>
      <w:r w:rsidRPr="00264503">
        <w:t xml:space="preserve"> </w:t>
      </w:r>
      <w:r w:rsidRPr="00264503">
        <w:rPr>
          <w:b/>
        </w:rPr>
        <w:t>14</w:t>
      </w:r>
      <w:r w:rsidRPr="00264503">
        <w:t>(7): 14240-14269.</w:t>
      </w:r>
    </w:p>
    <w:p w14:paraId="49B3064B" w14:textId="77777777" w:rsidR="00264503" w:rsidRPr="00264503" w:rsidRDefault="00264503" w:rsidP="00264503">
      <w:pPr>
        <w:pStyle w:val="EndNoteBibliography"/>
        <w:spacing w:after="0"/>
      </w:pPr>
    </w:p>
    <w:p w14:paraId="0BD5F089" w14:textId="77777777" w:rsidR="00264503" w:rsidRPr="00264503" w:rsidRDefault="00264503" w:rsidP="00264503">
      <w:pPr>
        <w:pStyle w:val="EndNoteBibliography"/>
      </w:pPr>
      <w:r w:rsidRPr="00264503">
        <w:t xml:space="preserve">Hansen, C. G., et al. (2009). "SDPR induces membrane curvature and functions in the formation of caveolae." </w:t>
      </w:r>
      <w:r w:rsidRPr="00264503">
        <w:rPr>
          <w:u w:val="single"/>
        </w:rPr>
        <w:t>Nature Cell Biology</w:t>
      </w:r>
      <w:r w:rsidRPr="00264503">
        <w:t xml:space="preserve"> </w:t>
      </w:r>
      <w:r w:rsidRPr="00264503">
        <w:rPr>
          <w:b/>
        </w:rPr>
        <w:t>11</w:t>
      </w:r>
      <w:r w:rsidRPr="00264503">
        <w:t>(7): 807-814.</w:t>
      </w:r>
    </w:p>
    <w:p w14:paraId="31DAA425" w14:textId="77777777" w:rsidR="00264503" w:rsidRPr="00264503" w:rsidRDefault="00264503" w:rsidP="00264503">
      <w:pPr>
        <w:pStyle w:val="EndNoteBibliography"/>
        <w:spacing w:after="0"/>
      </w:pPr>
    </w:p>
    <w:p w14:paraId="416A62C0" w14:textId="77777777" w:rsidR="00264503" w:rsidRPr="00264503" w:rsidRDefault="00264503" w:rsidP="00264503">
      <w:pPr>
        <w:pStyle w:val="EndNoteBibliography"/>
      </w:pPr>
      <w:r w:rsidRPr="00264503">
        <w:t xml:space="preserve">Hashimoto, Y., et al. (2013). "Multiple-to-multiple relationships between microRNAs and target genes in gastric cancer." </w:t>
      </w:r>
      <w:r w:rsidRPr="00264503">
        <w:rPr>
          <w:u w:val="single"/>
        </w:rPr>
        <w:t>PLoS ONE</w:t>
      </w:r>
      <w:r w:rsidRPr="00264503">
        <w:t xml:space="preserve"> </w:t>
      </w:r>
      <w:r w:rsidRPr="00264503">
        <w:rPr>
          <w:b/>
        </w:rPr>
        <w:t>8</w:t>
      </w:r>
      <w:r w:rsidRPr="00264503">
        <w:t>(5): e62589.</w:t>
      </w:r>
    </w:p>
    <w:p w14:paraId="2DEDAE4F" w14:textId="77777777" w:rsidR="00264503" w:rsidRPr="00264503" w:rsidRDefault="00264503" w:rsidP="00264503">
      <w:pPr>
        <w:pStyle w:val="EndNoteBibliography"/>
        <w:spacing w:after="0"/>
      </w:pPr>
    </w:p>
    <w:p w14:paraId="78896B16" w14:textId="77777777" w:rsidR="00264503" w:rsidRPr="00264503" w:rsidRDefault="00264503" w:rsidP="00264503">
      <w:pPr>
        <w:pStyle w:val="EndNoteBibliography"/>
      </w:pPr>
      <w:r w:rsidRPr="00264503">
        <w:t xml:space="preserve">Hill, M. M., et al. (2008). "PTRF-Cavin, a Conserved Cytoplasmic Protein Required for Caveola Formation and Function." </w:t>
      </w:r>
      <w:r w:rsidRPr="00264503">
        <w:rPr>
          <w:u w:val="single"/>
        </w:rPr>
        <w:t>Cell</w:t>
      </w:r>
      <w:r w:rsidRPr="00264503">
        <w:t xml:space="preserve"> </w:t>
      </w:r>
      <w:r w:rsidRPr="00264503">
        <w:rPr>
          <w:b/>
        </w:rPr>
        <w:t>132</w:t>
      </w:r>
      <w:r w:rsidRPr="00264503">
        <w:t>(1): 113-124.</w:t>
      </w:r>
    </w:p>
    <w:p w14:paraId="46A220B4" w14:textId="77777777" w:rsidR="00264503" w:rsidRPr="00264503" w:rsidRDefault="00264503" w:rsidP="00264503">
      <w:pPr>
        <w:pStyle w:val="EndNoteBibliography"/>
        <w:spacing w:after="0"/>
      </w:pPr>
    </w:p>
    <w:p w14:paraId="4CDC0F5F" w14:textId="77777777" w:rsidR="00264503" w:rsidRPr="00264503" w:rsidRDefault="00264503" w:rsidP="00264503">
      <w:pPr>
        <w:pStyle w:val="EndNoteBibliography"/>
      </w:pPr>
      <w:r w:rsidRPr="00264503">
        <w:t xml:space="preserve">Inder, K. L., et al. (2014). "Cavin-1/PTRF alters prostate cancer cell-derived extracellular vesicle content and internalization to attenuate extracellular vesicle-mediated osteoclastogenesis and osteoblast proliferation." </w:t>
      </w:r>
      <w:r w:rsidRPr="00264503">
        <w:rPr>
          <w:u w:val="single"/>
        </w:rPr>
        <w:t>J Extracell Vesicles</w:t>
      </w:r>
      <w:r w:rsidRPr="00264503">
        <w:t xml:space="preserve"> </w:t>
      </w:r>
      <w:r w:rsidRPr="00264503">
        <w:rPr>
          <w:b/>
        </w:rPr>
        <w:t>3</w:t>
      </w:r>
      <w:r w:rsidRPr="00264503">
        <w:t>.</w:t>
      </w:r>
    </w:p>
    <w:p w14:paraId="7A4990C7" w14:textId="77777777" w:rsidR="00264503" w:rsidRPr="00264503" w:rsidRDefault="00264503" w:rsidP="00264503">
      <w:pPr>
        <w:pStyle w:val="EndNoteBibliography"/>
        <w:spacing w:after="0"/>
      </w:pPr>
    </w:p>
    <w:p w14:paraId="09015A81" w14:textId="77777777" w:rsidR="00264503" w:rsidRPr="00264503" w:rsidRDefault="00264503" w:rsidP="00264503">
      <w:pPr>
        <w:pStyle w:val="EndNoteBibliography"/>
      </w:pPr>
      <w:r w:rsidRPr="00264503">
        <w:t xml:space="preserve">Inder, K. L., et al. (2012). "Expression of PTRF in PC-3 Cells modulates cholesterol dynamics and the actin cytoskeleton impacting secretion pathways." </w:t>
      </w:r>
      <w:r w:rsidRPr="00264503">
        <w:rPr>
          <w:u w:val="single"/>
        </w:rPr>
        <w:t>Mol Cell Proteomics</w:t>
      </w:r>
      <w:r w:rsidRPr="00264503">
        <w:t xml:space="preserve"> </w:t>
      </w:r>
      <w:r w:rsidRPr="00264503">
        <w:rPr>
          <w:b/>
        </w:rPr>
        <w:t>11</w:t>
      </w:r>
      <w:r w:rsidRPr="00264503">
        <w:t>(2): M111.012245.</w:t>
      </w:r>
    </w:p>
    <w:p w14:paraId="6E434F37" w14:textId="77777777" w:rsidR="00264503" w:rsidRPr="00264503" w:rsidRDefault="00264503" w:rsidP="00264503">
      <w:pPr>
        <w:pStyle w:val="EndNoteBibliography"/>
        <w:spacing w:after="0"/>
      </w:pPr>
    </w:p>
    <w:p w14:paraId="242791EF" w14:textId="77777777" w:rsidR="00264503" w:rsidRPr="00264503" w:rsidRDefault="00264503" w:rsidP="00264503">
      <w:pPr>
        <w:pStyle w:val="EndNoteBibliography"/>
      </w:pPr>
      <w:r w:rsidRPr="00264503">
        <w:t xml:space="preserve">Lang, T., et al. (2001). "SNAREs are concentrated in cholesterol-dependent clusters that define docking and fusion sites for exocytosis." </w:t>
      </w:r>
      <w:r w:rsidRPr="00264503">
        <w:rPr>
          <w:u w:val="single"/>
        </w:rPr>
        <w:t>The EMBO Journal</w:t>
      </w:r>
      <w:r w:rsidRPr="00264503">
        <w:t xml:space="preserve"> </w:t>
      </w:r>
      <w:r w:rsidRPr="00264503">
        <w:rPr>
          <w:b/>
        </w:rPr>
        <w:t>20</w:t>
      </w:r>
      <w:r w:rsidRPr="00264503">
        <w:t>(9): 2202-2213.</w:t>
      </w:r>
    </w:p>
    <w:p w14:paraId="7A3148D4" w14:textId="77777777" w:rsidR="00264503" w:rsidRPr="00264503" w:rsidRDefault="00264503" w:rsidP="00264503">
      <w:pPr>
        <w:pStyle w:val="EndNoteBibliography"/>
        <w:spacing w:after="0"/>
      </w:pPr>
    </w:p>
    <w:p w14:paraId="27EC6C10" w14:textId="77777777" w:rsidR="00264503" w:rsidRPr="00264503" w:rsidRDefault="00264503" w:rsidP="00264503">
      <w:pPr>
        <w:pStyle w:val="EndNoteBibliography"/>
      </w:pPr>
      <w:r w:rsidRPr="00264503">
        <w:t xml:space="preserve">Leyt, J., et al. (2007). "Cholesterol-sensitive modulation of transcytosis." </w:t>
      </w:r>
      <w:r w:rsidRPr="00264503">
        <w:rPr>
          <w:u w:val="single"/>
        </w:rPr>
        <w:t>Mol Biol Cell</w:t>
      </w:r>
      <w:r w:rsidRPr="00264503">
        <w:t xml:space="preserve"> </w:t>
      </w:r>
      <w:r w:rsidRPr="00264503">
        <w:rPr>
          <w:b/>
        </w:rPr>
        <w:t>18</w:t>
      </w:r>
      <w:r w:rsidRPr="00264503">
        <w:t>(6): 2057-207</w:t>
      </w:r>
      <w:r w:rsidRPr="00264503">
        <w:lastRenderedPageBreak/>
        <w:t>1.</w:t>
      </w:r>
    </w:p>
    <w:p w14:paraId="26FCDA2B" w14:textId="77777777" w:rsidR="00264503" w:rsidRPr="00264503" w:rsidRDefault="00264503" w:rsidP="00264503">
      <w:pPr>
        <w:pStyle w:val="EndNoteBibliography"/>
        <w:spacing w:after="0"/>
      </w:pPr>
    </w:p>
    <w:p w14:paraId="1B08D306" w14:textId="77777777" w:rsidR="00264503" w:rsidRPr="00264503" w:rsidRDefault="00264503" w:rsidP="00264503">
      <w:pPr>
        <w:pStyle w:val="EndNoteBibliography"/>
      </w:pPr>
      <w:r w:rsidRPr="00264503">
        <w:t xml:space="preserve">Love, M. I., et al. (2014). "Moderated estimation of fold change and dispersion for RNA-seq data with DESeq2." </w:t>
      </w:r>
      <w:r w:rsidRPr="00264503">
        <w:rPr>
          <w:u w:val="single"/>
        </w:rPr>
        <w:t>Genome Biology</w:t>
      </w:r>
      <w:r w:rsidRPr="00264503">
        <w:t xml:space="preserve"> </w:t>
      </w:r>
      <w:r w:rsidRPr="00264503">
        <w:rPr>
          <w:b/>
        </w:rPr>
        <w:t>15</w:t>
      </w:r>
      <w:r w:rsidRPr="00264503">
        <w:t>(12): 1-21.</w:t>
      </w:r>
    </w:p>
    <w:p w14:paraId="22A8CEDB" w14:textId="77777777" w:rsidR="00264503" w:rsidRPr="00264503" w:rsidRDefault="00264503" w:rsidP="00264503">
      <w:pPr>
        <w:pStyle w:val="EndNoteBibliography"/>
        <w:spacing w:after="0"/>
      </w:pPr>
    </w:p>
    <w:p w14:paraId="4659A9E8" w14:textId="77777777" w:rsidR="00264503" w:rsidRPr="00264503" w:rsidRDefault="00264503" w:rsidP="00264503">
      <w:pPr>
        <w:pStyle w:val="EndNoteBibliography"/>
      </w:pPr>
      <w:r w:rsidRPr="00264503">
        <w:t xml:space="preserve">McMahon, K.-A., et al. (2009). "SRBC/cavin-3 is a caveolin adapter protein that regulates caveolae function." </w:t>
      </w:r>
      <w:r w:rsidRPr="00264503">
        <w:rPr>
          <w:u w:val="single"/>
        </w:rPr>
        <w:t>The EMBO Journal</w:t>
      </w:r>
      <w:r w:rsidRPr="00264503">
        <w:t xml:space="preserve"> </w:t>
      </w:r>
      <w:r w:rsidRPr="00264503">
        <w:rPr>
          <w:b/>
        </w:rPr>
        <w:t>28</w:t>
      </w:r>
      <w:r w:rsidRPr="00264503">
        <w:t>(8): 1001-1015.</w:t>
      </w:r>
    </w:p>
    <w:p w14:paraId="1013E3EC" w14:textId="77777777" w:rsidR="00264503" w:rsidRPr="00264503" w:rsidRDefault="00264503" w:rsidP="00264503">
      <w:pPr>
        <w:pStyle w:val="EndNoteBibliography"/>
        <w:spacing w:after="0"/>
      </w:pPr>
    </w:p>
    <w:p w14:paraId="26814F47" w14:textId="77777777" w:rsidR="00264503" w:rsidRPr="00264503" w:rsidRDefault="00264503" w:rsidP="00264503">
      <w:pPr>
        <w:pStyle w:val="EndNoteBibliography"/>
      </w:pPr>
      <w:r w:rsidRPr="00264503">
        <w:t xml:space="preserve">Minciacchi, V. R., et al. (2015). "Extracellular Vesicles in Cancer: Exosomes, Microvesicles and the Emerging Role of Large Oncosomes." </w:t>
      </w:r>
      <w:r w:rsidRPr="00264503">
        <w:rPr>
          <w:u w:val="single"/>
        </w:rPr>
        <w:t>Seminars in cell &amp; developmental biology</w:t>
      </w:r>
      <w:r w:rsidRPr="00264503">
        <w:t xml:space="preserve"> </w:t>
      </w:r>
      <w:r w:rsidRPr="00264503">
        <w:rPr>
          <w:b/>
        </w:rPr>
        <w:t>40</w:t>
      </w:r>
      <w:r w:rsidRPr="00264503">
        <w:t>: 41-51.</w:t>
      </w:r>
    </w:p>
    <w:p w14:paraId="12C7EC05" w14:textId="77777777" w:rsidR="00264503" w:rsidRPr="00264503" w:rsidRDefault="00264503" w:rsidP="00264503">
      <w:pPr>
        <w:pStyle w:val="EndNoteBibliography"/>
        <w:spacing w:after="0"/>
      </w:pPr>
    </w:p>
    <w:p w14:paraId="021179FF" w14:textId="77777777" w:rsidR="00264503" w:rsidRPr="00264503" w:rsidRDefault="00264503" w:rsidP="00264503">
      <w:pPr>
        <w:pStyle w:val="EndNoteBibliography"/>
      </w:pPr>
      <w:r w:rsidRPr="00264503">
        <w:t xml:space="preserve">Moon, H., et al. (2014). "PTRF/cavin-1 neutralizes non-caveolar caveolin-1 microdomains in prostate cancer." </w:t>
      </w:r>
      <w:r w:rsidRPr="00264503">
        <w:rPr>
          <w:u w:val="single"/>
        </w:rPr>
        <w:t>Oncogene</w:t>
      </w:r>
      <w:r w:rsidRPr="00264503">
        <w:t xml:space="preserve"> </w:t>
      </w:r>
      <w:r w:rsidRPr="00264503">
        <w:rPr>
          <w:b/>
        </w:rPr>
        <w:t>33</w:t>
      </w:r>
      <w:r w:rsidRPr="00264503">
        <w:t>(27): 3561-3570.</w:t>
      </w:r>
    </w:p>
    <w:p w14:paraId="592823E6" w14:textId="77777777" w:rsidR="00264503" w:rsidRPr="00264503" w:rsidRDefault="00264503" w:rsidP="00264503">
      <w:pPr>
        <w:pStyle w:val="EndNoteBibliography"/>
        <w:spacing w:after="0"/>
      </w:pPr>
    </w:p>
    <w:p w14:paraId="3FD825EF" w14:textId="77777777" w:rsidR="00264503" w:rsidRPr="00264503" w:rsidRDefault="00264503" w:rsidP="00264503">
      <w:pPr>
        <w:pStyle w:val="EndNoteBibliography"/>
      </w:pPr>
      <w:r w:rsidRPr="00264503">
        <w:t xml:space="preserve">Mulcahy, L. A., et al. (2014). "Routes and mechanisms of extracellular vesicle uptake." </w:t>
      </w:r>
      <w:r w:rsidRPr="00264503">
        <w:rPr>
          <w:u w:val="single"/>
        </w:rPr>
        <w:t>2014</w:t>
      </w:r>
      <w:r w:rsidRPr="00264503">
        <w:t>.</w:t>
      </w:r>
    </w:p>
    <w:p w14:paraId="03BA1E92" w14:textId="77777777" w:rsidR="00264503" w:rsidRPr="00264503" w:rsidRDefault="00264503" w:rsidP="00264503">
      <w:pPr>
        <w:pStyle w:val="EndNoteBibliography"/>
        <w:spacing w:after="0"/>
      </w:pPr>
    </w:p>
    <w:p w14:paraId="52628F6E" w14:textId="77777777" w:rsidR="00264503" w:rsidRPr="00264503" w:rsidRDefault="00264503" w:rsidP="00264503">
      <w:pPr>
        <w:pStyle w:val="EndNoteBibliography"/>
      </w:pPr>
      <w:r w:rsidRPr="00264503">
        <w:t xml:space="preserve">Nabi, I. R. (2009). "Cavin fever: regulating caveolae." </w:t>
      </w:r>
      <w:r w:rsidRPr="00264503">
        <w:rPr>
          <w:u w:val="single"/>
        </w:rPr>
        <w:t>Nature Cell Biology</w:t>
      </w:r>
      <w:r w:rsidRPr="00264503">
        <w:t xml:space="preserve"> </w:t>
      </w:r>
      <w:r w:rsidRPr="00264503">
        <w:rPr>
          <w:b/>
        </w:rPr>
        <w:t>11</w:t>
      </w:r>
      <w:r w:rsidRPr="00264503">
        <w:t>(7): 789-791.</w:t>
      </w:r>
    </w:p>
    <w:p w14:paraId="76AE0C61" w14:textId="77777777" w:rsidR="00264503" w:rsidRPr="00264503" w:rsidRDefault="00264503" w:rsidP="00264503">
      <w:pPr>
        <w:pStyle w:val="EndNoteBibliography"/>
        <w:spacing w:after="0"/>
      </w:pPr>
    </w:p>
    <w:p w14:paraId="50A7C0AE" w14:textId="77777777" w:rsidR="00264503" w:rsidRPr="00264503" w:rsidRDefault="00264503" w:rsidP="00264503">
      <w:pPr>
        <w:pStyle w:val="EndNoteBibliography"/>
      </w:pPr>
      <w:r w:rsidRPr="00264503">
        <w:t xml:space="preserve">Phuyal, S., et al. (2014). "Regulation of exosome release by glycosphingolipids and flotillins." </w:t>
      </w:r>
      <w:r w:rsidRPr="00264503">
        <w:rPr>
          <w:u w:val="single"/>
        </w:rPr>
        <w:t>FEBS Journal</w:t>
      </w:r>
      <w:r w:rsidRPr="00264503">
        <w:t xml:space="preserve"> </w:t>
      </w:r>
      <w:r w:rsidRPr="00264503">
        <w:rPr>
          <w:b/>
        </w:rPr>
        <w:t>281</w:t>
      </w:r>
      <w:r w:rsidRPr="00264503">
        <w:t>(9): 2214-2227.</w:t>
      </w:r>
    </w:p>
    <w:p w14:paraId="2A163192" w14:textId="77777777" w:rsidR="00264503" w:rsidRPr="00264503" w:rsidRDefault="00264503" w:rsidP="00264503">
      <w:pPr>
        <w:pStyle w:val="EndNoteBibliography"/>
        <w:spacing w:after="0"/>
      </w:pPr>
    </w:p>
    <w:p w14:paraId="198BE53A" w14:textId="77777777" w:rsidR="00264503" w:rsidRPr="00264503" w:rsidRDefault="00264503" w:rsidP="00264503">
      <w:pPr>
        <w:pStyle w:val="EndNoteBibliography"/>
      </w:pPr>
      <w:r w:rsidRPr="00264503">
        <w:t xml:space="preserve">Rajendran, L., et al. (2014). "Emerging Roles of Extracellular Vesicles in the Nervous System." </w:t>
      </w:r>
      <w:r w:rsidRPr="00264503">
        <w:rPr>
          <w:u w:val="single"/>
        </w:rPr>
        <w:t>The Journal of Neuroscience</w:t>
      </w:r>
      <w:r w:rsidRPr="00264503">
        <w:t xml:space="preserve"> </w:t>
      </w:r>
      <w:r w:rsidRPr="00264503">
        <w:rPr>
          <w:b/>
        </w:rPr>
        <w:t>34</w:t>
      </w:r>
      <w:r w:rsidRPr="00264503">
        <w:t>(46): 15482-15489.</w:t>
      </w:r>
    </w:p>
    <w:p w14:paraId="5061F0A2" w14:textId="77777777" w:rsidR="00264503" w:rsidRPr="00264503" w:rsidRDefault="00264503" w:rsidP="00264503">
      <w:pPr>
        <w:pStyle w:val="EndNoteBibliography"/>
        <w:spacing w:after="0"/>
      </w:pPr>
    </w:p>
    <w:p w14:paraId="395A8924" w14:textId="77777777" w:rsidR="00264503" w:rsidRPr="00264503" w:rsidRDefault="00264503" w:rsidP="00264503">
      <w:pPr>
        <w:pStyle w:val="EndNoteBibliography"/>
      </w:pPr>
      <w:r w:rsidRPr="00264503">
        <w:t xml:space="preserve">Razani, B., et al. (2001). "Caveolin-1 Null Mice Are Viable but Show Evidence of Hyperproliferative and Vascular Abnormalities." </w:t>
      </w:r>
      <w:r w:rsidRPr="00264503">
        <w:rPr>
          <w:u w:val="single"/>
        </w:rPr>
        <w:t>Journal of Biological Chemistry</w:t>
      </w:r>
      <w:r w:rsidRPr="00264503">
        <w:t xml:space="preserve"> </w:t>
      </w:r>
      <w:r w:rsidRPr="00264503">
        <w:rPr>
          <w:b/>
        </w:rPr>
        <w:t>276</w:t>
      </w:r>
      <w:r w:rsidRPr="00264503">
        <w:t>(41): 38121-38138.</w:t>
      </w:r>
    </w:p>
    <w:p w14:paraId="398D3F15" w14:textId="77777777" w:rsidR="00264503" w:rsidRPr="00264503" w:rsidRDefault="00264503" w:rsidP="00264503">
      <w:pPr>
        <w:pStyle w:val="EndNoteBibliography"/>
        <w:spacing w:after="0"/>
      </w:pPr>
    </w:p>
    <w:p w14:paraId="690D25FE" w14:textId="77777777" w:rsidR="00264503" w:rsidRPr="00264503" w:rsidRDefault="00264503" w:rsidP="00264503">
      <w:pPr>
        <w:pStyle w:val="EndNoteBibliography"/>
      </w:pPr>
      <w:r w:rsidRPr="00264503">
        <w:t xml:space="preserve">Robbins, P. D. and A. E. Morelli (2014). "Regulation of immune responses by extracellular vesicles." </w:t>
      </w:r>
      <w:r w:rsidRPr="00264503">
        <w:rPr>
          <w:u w:val="single"/>
        </w:rPr>
        <w:t>Nat Rev Immunol</w:t>
      </w:r>
      <w:r w:rsidRPr="00264503">
        <w:t xml:space="preserve"> </w:t>
      </w:r>
      <w:r w:rsidRPr="00264503">
        <w:rPr>
          <w:b/>
        </w:rPr>
        <w:t>14</w:t>
      </w:r>
      <w:r w:rsidRPr="00264503">
        <w:t>(3): 195-208.</w:t>
      </w:r>
    </w:p>
    <w:p w14:paraId="59113520" w14:textId="77777777" w:rsidR="00264503" w:rsidRPr="00264503" w:rsidRDefault="00264503" w:rsidP="00264503">
      <w:pPr>
        <w:pStyle w:val="EndNoteBibliography"/>
        <w:spacing w:after="0"/>
      </w:pPr>
    </w:p>
    <w:p w14:paraId="3CC313BD" w14:textId="77777777" w:rsidR="00264503" w:rsidRPr="00264503" w:rsidRDefault="00264503" w:rsidP="00264503">
      <w:pPr>
        <w:pStyle w:val="EndNoteBibliography"/>
      </w:pPr>
      <w:r w:rsidRPr="00264503">
        <w:t xml:space="preserve">Robinson, M. D., et al. (2009). "edgeR: a Bioconductor package for differential expression analysis of digital gene expression data." </w:t>
      </w:r>
      <w:r w:rsidRPr="00264503">
        <w:rPr>
          <w:u w:val="single"/>
        </w:rPr>
        <w:t>Bioinformatics</w:t>
      </w:r>
      <w:r w:rsidRPr="00264503">
        <w:t xml:space="preserve"> </w:t>
      </w:r>
      <w:r w:rsidRPr="00264503">
        <w:rPr>
          <w:b/>
        </w:rPr>
        <w:t>26</w:t>
      </w:r>
      <w:r w:rsidRPr="00264503">
        <w:t>.</w:t>
      </w:r>
    </w:p>
    <w:p w14:paraId="7CED85BF" w14:textId="77777777" w:rsidR="00264503" w:rsidRPr="00264503" w:rsidRDefault="00264503" w:rsidP="00264503">
      <w:pPr>
        <w:pStyle w:val="EndNoteBibliography"/>
        <w:spacing w:after="0"/>
      </w:pPr>
    </w:p>
    <w:p w14:paraId="634EFB41" w14:textId="77777777" w:rsidR="00264503" w:rsidRPr="00264503" w:rsidRDefault="00264503" w:rsidP="00264503">
      <w:pPr>
        <w:pStyle w:val="EndNoteBibliography"/>
      </w:pPr>
      <w:r w:rsidRPr="00264503">
        <w:t xml:space="preserve">Simons, K. and K. Simons (2002). "Cholesterol, lipid rafts, and disease." </w:t>
      </w:r>
      <w:r w:rsidRPr="00264503">
        <w:rPr>
          <w:u w:val="single"/>
        </w:rPr>
        <w:t>The Journal of clinical investigation</w:t>
      </w:r>
      <w:r w:rsidRPr="00264503">
        <w:t xml:space="preserve"> </w:t>
      </w:r>
      <w:r w:rsidRPr="00264503">
        <w:rPr>
          <w:b/>
        </w:rPr>
        <w:t>110</w:t>
      </w:r>
      <w:r w:rsidRPr="00264503">
        <w:t>(5): 597-603.</w:t>
      </w:r>
    </w:p>
    <w:p w14:paraId="5E423171" w14:textId="77777777" w:rsidR="00264503" w:rsidRPr="00264503" w:rsidRDefault="00264503" w:rsidP="00264503">
      <w:pPr>
        <w:pStyle w:val="EndNoteBibliography"/>
        <w:spacing w:after="0"/>
      </w:pPr>
    </w:p>
    <w:p w14:paraId="5481E7B3" w14:textId="77777777" w:rsidR="00264503" w:rsidRPr="00264503" w:rsidRDefault="00264503" w:rsidP="00264503">
      <w:pPr>
        <w:pStyle w:val="EndNoteBibliography"/>
      </w:pPr>
      <w:r w:rsidRPr="00264503">
        <w:t xml:space="preserve">Sinha, S. (2006). "On counting position weight matrix matches in a sequence, with application to discriminative motif finding." </w:t>
      </w:r>
      <w:r w:rsidRPr="00264503">
        <w:rPr>
          <w:u w:val="single"/>
        </w:rPr>
        <w:t>Bioinformatics</w:t>
      </w:r>
      <w:r w:rsidRPr="00264503">
        <w:t xml:space="preserve"> </w:t>
      </w:r>
      <w:r w:rsidRPr="00264503">
        <w:rPr>
          <w:b/>
        </w:rPr>
        <w:t>22</w:t>
      </w:r>
      <w:r w:rsidRPr="00264503">
        <w:t>(14): e454-e463.</w:t>
      </w:r>
    </w:p>
    <w:p w14:paraId="78639D67" w14:textId="77777777" w:rsidR="00264503" w:rsidRPr="00264503" w:rsidRDefault="00264503" w:rsidP="00264503">
      <w:pPr>
        <w:pStyle w:val="EndNoteBibliography"/>
        <w:spacing w:after="0"/>
      </w:pPr>
    </w:p>
    <w:p w14:paraId="3DB10BA3" w14:textId="77777777" w:rsidR="00264503" w:rsidRPr="00264503" w:rsidRDefault="00264503" w:rsidP="00264503">
      <w:pPr>
        <w:pStyle w:val="EndNoteBibliography"/>
      </w:pPr>
      <w:r w:rsidRPr="00264503">
        <w:t xml:space="preserve">Skog, J., et al. (2008). "Glioblastoma microvesicles transport RNA and proteins that promote tumour growth and provide diagnostic biomarkers." </w:t>
      </w:r>
      <w:r w:rsidRPr="00264503">
        <w:rPr>
          <w:u w:val="single"/>
        </w:rPr>
        <w:t>Nat Cell Biol</w:t>
      </w:r>
      <w:r w:rsidRPr="00264503">
        <w:t xml:space="preserve"> </w:t>
      </w:r>
      <w:r w:rsidRPr="00264503">
        <w:rPr>
          <w:b/>
        </w:rPr>
        <w:t>10</w:t>
      </w:r>
      <w:r w:rsidRPr="00264503">
        <w:t>(12): 1470-1476.</w:t>
      </w:r>
    </w:p>
    <w:p w14:paraId="593624EA" w14:textId="77777777" w:rsidR="00264503" w:rsidRPr="00264503" w:rsidRDefault="00264503" w:rsidP="00264503">
      <w:pPr>
        <w:pStyle w:val="EndNoteBibliography"/>
        <w:spacing w:after="0"/>
      </w:pPr>
    </w:p>
    <w:p w14:paraId="2E060D71" w14:textId="77777777" w:rsidR="00264503" w:rsidRPr="00264503" w:rsidRDefault="00264503" w:rsidP="00264503">
      <w:pPr>
        <w:pStyle w:val="EndNoteBibliography"/>
      </w:pPr>
      <w:r w:rsidRPr="00264503">
        <w:t xml:space="preserve">Smart, E. J., et al. (1996). "A Role for Caveolin in Transport of Cholesterol from Endoplasmic Reticulum to Plasma Membrane." </w:t>
      </w:r>
      <w:r w:rsidRPr="00264503">
        <w:rPr>
          <w:u w:val="single"/>
        </w:rPr>
        <w:t>Journal of Biological Chemistry</w:t>
      </w:r>
      <w:r w:rsidRPr="00264503">
        <w:t xml:space="preserve"> </w:t>
      </w:r>
      <w:r w:rsidRPr="00264503">
        <w:rPr>
          <w:b/>
        </w:rPr>
        <w:t>271</w:t>
      </w:r>
      <w:r w:rsidRPr="00264503">
        <w:t>(46): 29427-2943</w:t>
      </w:r>
      <w:r w:rsidRPr="00264503">
        <w:lastRenderedPageBreak/>
        <w:t>5.</w:t>
      </w:r>
    </w:p>
    <w:p w14:paraId="2EC790F7" w14:textId="77777777" w:rsidR="00264503" w:rsidRPr="00264503" w:rsidRDefault="00264503" w:rsidP="00264503">
      <w:pPr>
        <w:pStyle w:val="EndNoteBibliography"/>
        <w:spacing w:after="0"/>
      </w:pPr>
    </w:p>
    <w:p w14:paraId="6278926F" w14:textId="77777777" w:rsidR="00264503" w:rsidRPr="00264503" w:rsidRDefault="00264503" w:rsidP="00264503">
      <w:pPr>
        <w:pStyle w:val="EndNoteBibliography"/>
      </w:pPr>
      <w:r w:rsidRPr="00264503">
        <w:t xml:space="preserve">Stoorvogel, W. (2015). "Resolving sorting mechanisms into exosomes." </w:t>
      </w:r>
      <w:r w:rsidRPr="00264503">
        <w:rPr>
          <w:u w:val="single"/>
        </w:rPr>
        <w:t>Cell Res</w:t>
      </w:r>
      <w:r w:rsidRPr="00264503">
        <w:t xml:space="preserve"> </w:t>
      </w:r>
      <w:r w:rsidRPr="00264503">
        <w:rPr>
          <w:b/>
        </w:rPr>
        <w:t>25</w:t>
      </w:r>
      <w:r w:rsidRPr="00264503">
        <w:t>(5): 531-532.</w:t>
      </w:r>
    </w:p>
    <w:p w14:paraId="1AF2E4E9" w14:textId="77777777" w:rsidR="00264503" w:rsidRPr="00264503" w:rsidRDefault="00264503" w:rsidP="00264503">
      <w:pPr>
        <w:pStyle w:val="EndNoteBibliography"/>
        <w:spacing w:after="0"/>
      </w:pPr>
    </w:p>
    <w:p w14:paraId="382A139F" w14:textId="77777777" w:rsidR="00264503" w:rsidRPr="00264503" w:rsidRDefault="00264503" w:rsidP="00264503">
      <w:pPr>
        <w:pStyle w:val="EndNoteBibliography"/>
      </w:pPr>
      <w:r w:rsidRPr="00264503">
        <w:t xml:space="preserve">Stormo, G. D. (2010). "Motif discovery using expectation maximization and Gibbs' sampling." </w:t>
      </w:r>
      <w:r w:rsidRPr="00264503">
        <w:rPr>
          <w:u w:val="single"/>
        </w:rPr>
        <w:t>Methods in molecular biology (Clifton, N.J.)</w:t>
      </w:r>
      <w:r w:rsidRPr="00264503">
        <w:t xml:space="preserve"> </w:t>
      </w:r>
      <w:r w:rsidRPr="00264503">
        <w:rPr>
          <w:b/>
        </w:rPr>
        <w:t>674</w:t>
      </w:r>
      <w:r w:rsidRPr="00264503">
        <w:t>: 85-95.</w:t>
      </w:r>
    </w:p>
    <w:p w14:paraId="3FBBC38A" w14:textId="77777777" w:rsidR="00264503" w:rsidRPr="00264503" w:rsidRDefault="00264503" w:rsidP="00264503">
      <w:pPr>
        <w:pStyle w:val="EndNoteBibliography"/>
        <w:spacing w:after="0"/>
      </w:pPr>
    </w:p>
    <w:p w14:paraId="16742C24" w14:textId="77777777" w:rsidR="00264503" w:rsidRPr="00264503" w:rsidRDefault="00264503" w:rsidP="00264503">
      <w:pPr>
        <w:pStyle w:val="EndNoteBibliography"/>
      </w:pPr>
      <w:r w:rsidRPr="00264503">
        <w:t xml:space="preserve">Trajkovic, K., et al. (2008). "Ceramide Triggers Budding of Exosome Vesicles into Multivesicular Endosomes." </w:t>
      </w:r>
      <w:r w:rsidRPr="00264503">
        <w:rPr>
          <w:u w:val="single"/>
        </w:rPr>
        <w:t>Science</w:t>
      </w:r>
      <w:r w:rsidRPr="00264503">
        <w:t xml:space="preserve"> </w:t>
      </w:r>
      <w:r w:rsidRPr="00264503">
        <w:rPr>
          <w:b/>
        </w:rPr>
        <w:t>319</w:t>
      </w:r>
      <w:r w:rsidRPr="00264503">
        <w:t>(5867): 1244-1247.</w:t>
      </w:r>
    </w:p>
    <w:p w14:paraId="5BCBE82D" w14:textId="77777777" w:rsidR="00264503" w:rsidRPr="00264503" w:rsidRDefault="00264503" w:rsidP="00264503">
      <w:pPr>
        <w:pStyle w:val="EndNoteBibliography"/>
        <w:spacing w:after="0"/>
      </w:pPr>
    </w:p>
    <w:p w14:paraId="6873D212" w14:textId="77777777" w:rsidR="00264503" w:rsidRPr="00264503" w:rsidRDefault="00264503" w:rsidP="00264503">
      <w:pPr>
        <w:pStyle w:val="EndNoteBibliography"/>
      </w:pPr>
      <w:r w:rsidRPr="00264503">
        <w:t xml:space="preserve">Valadi, H., et al. (2007). "Exosome-mediated transfer of mRNAs and microRNAs is a novel mechanism of genetic exchange between cells." </w:t>
      </w:r>
      <w:r w:rsidRPr="00264503">
        <w:rPr>
          <w:u w:val="single"/>
        </w:rPr>
        <w:t>Nat Cell Biol</w:t>
      </w:r>
      <w:r w:rsidRPr="00264503">
        <w:t xml:space="preserve"> </w:t>
      </w:r>
      <w:r w:rsidRPr="00264503">
        <w:rPr>
          <w:b/>
        </w:rPr>
        <w:t>9</w:t>
      </w:r>
      <w:r w:rsidRPr="00264503">
        <w:t>(6): 654-659.</w:t>
      </w:r>
    </w:p>
    <w:p w14:paraId="7226F189" w14:textId="77777777" w:rsidR="00264503" w:rsidRPr="00264503" w:rsidRDefault="00264503" w:rsidP="00264503">
      <w:pPr>
        <w:pStyle w:val="EndNoteBibliography"/>
        <w:spacing w:after="0"/>
      </w:pPr>
    </w:p>
    <w:p w14:paraId="45680EAA" w14:textId="77777777" w:rsidR="00264503" w:rsidRPr="00264503" w:rsidRDefault="00264503" w:rsidP="00264503">
      <w:pPr>
        <w:pStyle w:val="EndNoteBibliography"/>
      </w:pPr>
      <w:r w:rsidRPr="00264503">
        <w:t xml:space="preserve">Villarroya-Beltri, C., et al. (2013). "Sumoylated hnRNPA2B1 controls the sorting of miRNAs into exosomes through binding to specific motifs." </w:t>
      </w:r>
      <w:r w:rsidRPr="00264503">
        <w:rPr>
          <w:u w:val="single"/>
        </w:rPr>
        <w:t>Nat Commun</w:t>
      </w:r>
      <w:r w:rsidRPr="00264503">
        <w:t xml:space="preserve"> </w:t>
      </w:r>
      <w:r w:rsidRPr="00264503">
        <w:rPr>
          <w:b/>
        </w:rPr>
        <w:t>4</w:t>
      </w:r>
      <w:r w:rsidRPr="00264503">
        <w:t>.</w:t>
      </w:r>
    </w:p>
    <w:p w14:paraId="6A5130ED" w14:textId="77777777" w:rsidR="00264503" w:rsidRPr="00264503" w:rsidRDefault="00264503" w:rsidP="00264503">
      <w:pPr>
        <w:pStyle w:val="EndNoteBibliography"/>
        <w:spacing w:after="0"/>
      </w:pPr>
    </w:p>
    <w:p w14:paraId="66B61FB7" w14:textId="77777777" w:rsidR="00264503" w:rsidRPr="00264503" w:rsidRDefault="00264503" w:rsidP="00264503">
      <w:pPr>
        <w:pStyle w:val="EndNoteBibliography"/>
      </w:pPr>
      <w:r w:rsidRPr="00264503">
        <w:t xml:space="preserve">Yoon, Y. J., et al. (2014). "Extracellular vesicles as emerging intercellular communicasomes." </w:t>
      </w:r>
      <w:r w:rsidRPr="00264503">
        <w:rPr>
          <w:u w:val="single"/>
        </w:rPr>
        <w:t>BMB Reports</w:t>
      </w:r>
      <w:r w:rsidRPr="00264503">
        <w:t xml:space="preserve"> </w:t>
      </w:r>
      <w:r w:rsidRPr="00264503">
        <w:rPr>
          <w:b/>
        </w:rPr>
        <w:t>47</w:t>
      </w:r>
      <w:r w:rsidRPr="00264503">
        <w:t>(10): 531-539.</w:t>
      </w:r>
    </w:p>
    <w:p w14:paraId="319D76D2" w14:textId="77777777" w:rsidR="00264503" w:rsidRPr="00264503" w:rsidRDefault="00264503" w:rsidP="00264503">
      <w:pPr>
        <w:pStyle w:val="EndNoteBibliography"/>
        <w:spacing w:after="0"/>
      </w:pPr>
    </w:p>
    <w:p w14:paraId="616E4D76" w14:textId="77777777" w:rsidR="00264503" w:rsidRPr="00264503" w:rsidRDefault="00264503" w:rsidP="00264503">
      <w:pPr>
        <w:pStyle w:val="EndNoteBibliography"/>
      </w:pPr>
      <w:r w:rsidRPr="00264503">
        <w:t xml:space="preserve">Zhang, J., et al. (2015). "Exosome and Exosomal MicroRNA: Trafficking, Sorting, and Function." </w:t>
      </w:r>
      <w:r w:rsidRPr="00264503">
        <w:rPr>
          <w:u w:val="single"/>
        </w:rPr>
        <w:t>Genomics, Proteomics &amp; Bioinformatics</w:t>
      </w:r>
      <w:r w:rsidRPr="00264503">
        <w:t xml:space="preserve"> </w:t>
      </w:r>
      <w:r w:rsidRPr="00264503">
        <w:rPr>
          <w:b/>
        </w:rPr>
        <w:t>13</w:t>
      </w:r>
      <w:r w:rsidRPr="00264503">
        <w:t>(1): 17-24.</w:t>
      </w:r>
    </w:p>
    <w:p w14:paraId="5ED18F33" w14:textId="77777777" w:rsidR="00264503" w:rsidRPr="00264503" w:rsidRDefault="00264503" w:rsidP="00264503">
      <w:pPr>
        <w:pStyle w:val="EndNoteBibliography"/>
        <w:spacing w:after="0"/>
      </w:pPr>
    </w:p>
    <w:p w14:paraId="5A004AEB" w14:textId="77777777" w:rsidR="00264503" w:rsidRPr="00264503" w:rsidRDefault="00264503" w:rsidP="00264503">
      <w:pPr>
        <w:pStyle w:val="EndNoteBibliography"/>
      </w:pPr>
      <w:r w:rsidRPr="00264503">
        <w:t xml:space="preserve">Zhou, W., et al. (2014). "Cancer-Secreted miR-105 Destroys Vascular Endothelial Barriers to Promote Metastasis." </w:t>
      </w:r>
      <w:r w:rsidRPr="00264503">
        <w:rPr>
          <w:u w:val="single"/>
        </w:rPr>
        <w:t>Cancer Cell</w:t>
      </w:r>
      <w:r w:rsidRPr="00264503">
        <w:t xml:space="preserve"> </w:t>
      </w:r>
      <w:r w:rsidRPr="00264503">
        <w:rPr>
          <w:b/>
        </w:rPr>
        <w:t>25</w:t>
      </w:r>
      <w:r w:rsidRPr="00264503">
        <w:t>(4): 501-515.</w:t>
      </w:r>
    </w:p>
    <w:p w14:paraId="35FB6422" w14:textId="77777777" w:rsidR="00264503" w:rsidRPr="00264503" w:rsidRDefault="00264503" w:rsidP="00264503">
      <w:pPr>
        <w:pStyle w:val="EndNoteBibliography"/>
      </w:pPr>
    </w:p>
    <w:p w14:paraId="4BB8BB96" w14:textId="5846FA41" w:rsidR="00853F36" w:rsidRPr="008A2CC3" w:rsidRDefault="00853F36" w:rsidP="004551D3">
      <w:pPr>
        <w:pStyle w:val="NoSpacing"/>
        <w:spacing w:line="276" w:lineRule="auto"/>
        <w:rPr>
          <w:rFonts w:ascii="Times New Roman" w:hAnsi="Times New Roman" w:cs="Times New Roman"/>
          <w:b/>
          <w:szCs w:val="24"/>
        </w:rPr>
      </w:pPr>
      <w:r w:rsidRPr="008A2CC3">
        <w:rPr>
          <w:rFonts w:ascii="Times New Roman" w:hAnsi="Times New Roman" w:cs="Times New Roman"/>
          <w:b/>
          <w:szCs w:val="24"/>
        </w:rPr>
        <w:fldChar w:fldCharType="end"/>
      </w:r>
    </w:p>
    <w:sectPr w:rsidR="00853F36" w:rsidRPr="008A2CC3" w:rsidSect="004D3D3F">
      <w:footerReference w:type="default" r:id="rId15"/>
      <w:pgSz w:w="11906" w:h="16838"/>
      <w:pgMar w:top="1361" w:right="1361" w:bottom="1361" w:left="136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78DC7" w14:textId="77777777" w:rsidR="006E1365" w:rsidRDefault="006E1365" w:rsidP="00DC4F71">
      <w:pPr>
        <w:spacing w:after="0" w:line="240" w:lineRule="auto"/>
      </w:pPr>
      <w:r>
        <w:separator/>
      </w:r>
    </w:p>
  </w:endnote>
  <w:endnote w:type="continuationSeparator" w:id="0">
    <w:p w14:paraId="36403D39" w14:textId="77777777" w:rsidR="006E1365" w:rsidRDefault="006E1365"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577FD0C0" w14:textId="77777777" w:rsidR="00461573" w:rsidRPr="000C3393" w:rsidRDefault="00461573">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264503">
          <w:rPr>
            <w:rFonts w:ascii="Times New Roman" w:hAnsi="Times New Roman" w:cs="Times New Roman"/>
            <w:noProof/>
          </w:rPr>
          <w:t>1</w:t>
        </w:r>
        <w:r w:rsidRPr="000C3393">
          <w:rPr>
            <w:rFonts w:ascii="Times New Roman" w:hAnsi="Times New Roman" w:cs="Times New Roman"/>
            <w:noProof/>
          </w:rPr>
          <w:fldChar w:fldCharType="end"/>
        </w:r>
      </w:p>
    </w:sdtContent>
  </w:sdt>
  <w:p w14:paraId="5D784C83" w14:textId="77777777" w:rsidR="00461573" w:rsidRDefault="00461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57D78" w14:textId="77777777" w:rsidR="006E1365" w:rsidRDefault="006E1365" w:rsidP="00DC4F71">
      <w:pPr>
        <w:spacing w:after="0" w:line="240" w:lineRule="auto"/>
      </w:pPr>
      <w:r>
        <w:separator/>
      </w:r>
    </w:p>
  </w:footnote>
  <w:footnote w:type="continuationSeparator" w:id="0">
    <w:p w14:paraId="4F60A2EB" w14:textId="77777777" w:rsidR="006E1365" w:rsidRDefault="006E1365"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dd5a412a8264649"/>
  </w15:person>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6&lt;/item&gt;&lt;item&gt;27&lt;/item&gt;&lt;item&gt;28&lt;/item&gt;&lt;item&gt;29&lt;/item&gt;&lt;item&gt;30&lt;/item&gt;&lt;item&gt;32&lt;/item&gt;&lt;item&gt;33&lt;/item&gt;&lt;item&gt;34&lt;/item&gt;&lt;item&gt;41&lt;/item&gt;&lt;item&gt;76&lt;/item&gt;&lt;item&gt;110&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5&lt;/item&gt;&lt;item&gt;146&lt;/item&gt;&lt;item&gt;147&lt;/item&gt;&lt;item&gt;148&lt;/item&gt;&lt;item&gt;149&lt;/item&gt;&lt;/record-ids&gt;&lt;/item&gt;&lt;/Libraries&gt;"/>
  </w:docVars>
  <w:rsids>
    <w:rsidRoot w:val="008070E3"/>
    <w:rsid w:val="00010B55"/>
    <w:rsid w:val="00011A07"/>
    <w:rsid w:val="000121DA"/>
    <w:rsid w:val="000173A3"/>
    <w:rsid w:val="0002149D"/>
    <w:rsid w:val="0002622E"/>
    <w:rsid w:val="0002673E"/>
    <w:rsid w:val="0005482C"/>
    <w:rsid w:val="00056571"/>
    <w:rsid w:val="00070E42"/>
    <w:rsid w:val="0007204F"/>
    <w:rsid w:val="000753FF"/>
    <w:rsid w:val="00076F66"/>
    <w:rsid w:val="00081117"/>
    <w:rsid w:val="000813C3"/>
    <w:rsid w:val="000849B7"/>
    <w:rsid w:val="00084D3E"/>
    <w:rsid w:val="00093F3F"/>
    <w:rsid w:val="000A3AEE"/>
    <w:rsid w:val="000B449E"/>
    <w:rsid w:val="000C300E"/>
    <w:rsid w:val="000C3393"/>
    <w:rsid w:val="000C342A"/>
    <w:rsid w:val="000D5C90"/>
    <w:rsid w:val="000D70F1"/>
    <w:rsid w:val="000E3480"/>
    <w:rsid w:val="00102BCA"/>
    <w:rsid w:val="001052C0"/>
    <w:rsid w:val="001172EA"/>
    <w:rsid w:val="00122B71"/>
    <w:rsid w:val="00125306"/>
    <w:rsid w:val="00131F6A"/>
    <w:rsid w:val="00137533"/>
    <w:rsid w:val="00137D0F"/>
    <w:rsid w:val="00171E9A"/>
    <w:rsid w:val="001827B5"/>
    <w:rsid w:val="0019671A"/>
    <w:rsid w:val="001A26B1"/>
    <w:rsid w:val="001A5A52"/>
    <w:rsid w:val="001B313F"/>
    <w:rsid w:val="001B4551"/>
    <w:rsid w:val="001B537E"/>
    <w:rsid w:val="001C20F5"/>
    <w:rsid w:val="001C4BEF"/>
    <w:rsid w:val="001D5CAE"/>
    <w:rsid w:val="001F662C"/>
    <w:rsid w:val="001F6D4E"/>
    <w:rsid w:val="001F7DAE"/>
    <w:rsid w:val="00200E87"/>
    <w:rsid w:val="00205CBF"/>
    <w:rsid w:val="00213892"/>
    <w:rsid w:val="00220369"/>
    <w:rsid w:val="00224A3B"/>
    <w:rsid w:val="00227787"/>
    <w:rsid w:val="002318A9"/>
    <w:rsid w:val="00233064"/>
    <w:rsid w:val="00237793"/>
    <w:rsid w:val="00252164"/>
    <w:rsid w:val="00253D29"/>
    <w:rsid w:val="00264503"/>
    <w:rsid w:val="00276507"/>
    <w:rsid w:val="00277337"/>
    <w:rsid w:val="00285A77"/>
    <w:rsid w:val="00287D39"/>
    <w:rsid w:val="0029766A"/>
    <w:rsid w:val="002B09A1"/>
    <w:rsid w:val="002D7259"/>
    <w:rsid w:val="002E3C53"/>
    <w:rsid w:val="003009D6"/>
    <w:rsid w:val="00304A24"/>
    <w:rsid w:val="00306962"/>
    <w:rsid w:val="00307D2C"/>
    <w:rsid w:val="00314E80"/>
    <w:rsid w:val="00320ACC"/>
    <w:rsid w:val="00321603"/>
    <w:rsid w:val="00322B04"/>
    <w:rsid w:val="003248C8"/>
    <w:rsid w:val="0033006A"/>
    <w:rsid w:val="00333E9F"/>
    <w:rsid w:val="00346213"/>
    <w:rsid w:val="00351ADF"/>
    <w:rsid w:val="00351CE8"/>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24AED"/>
    <w:rsid w:val="00424D31"/>
    <w:rsid w:val="004257A5"/>
    <w:rsid w:val="004267E0"/>
    <w:rsid w:val="004275A9"/>
    <w:rsid w:val="0044761E"/>
    <w:rsid w:val="00451452"/>
    <w:rsid w:val="004528AB"/>
    <w:rsid w:val="004551D3"/>
    <w:rsid w:val="0045699E"/>
    <w:rsid w:val="00461573"/>
    <w:rsid w:val="004624CC"/>
    <w:rsid w:val="004671B7"/>
    <w:rsid w:val="004739E2"/>
    <w:rsid w:val="004742E2"/>
    <w:rsid w:val="00490181"/>
    <w:rsid w:val="004A05B7"/>
    <w:rsid w:val="004B25C6"/>
    <w:rsid w:val="004B7CCF"/>
    <w:rsid w:val="004C3FAC"/>
    <w:rsid w:val="004C41A2"/>
    <w:rsid w:val="004D128B"/>
    <w:rsid w:val="004D3D3F"/>
    <w:rsid w:val="004D6347"/>
    <w:rsid w:val="004F2B98"/>
    <w:rsid w:val="0051671A"/>
    <w:rsid w:val="00522A22"/>
    <w:rsid w:val="00537CB0"/>
    <w:rsid w:val="00540D51"/>
    <w:rsid w:val="00541B80"/>
    <w:rsid w:val="00542056"/>
    <w:rsid w:val="005435B2"/>
    <w:rsid w:val="005548F9"/>
    <w:rsid w:val="00557E6B"/>
    <w:rsid w:val="0056018E"/>
    <w:rsid w:val="005641E4"/>
    <w:rsid w:val="00565C39"/>
    <w:rsid w:val="00572C4E"/>
    <w:rsid w:val="005756A9"/>
    <w:rsid w:val="005806A2"/>
    <w:rsid w:val="005B0F5D"/>
    <w:rsid w:val="005B2C48"/>
    <w:rsid w:val="005C40E9"/>
    <w:rsid w:val="005C48B9"/>
    <w:rsid w:val="005D486D"/>
    <w:rsid w:val="005E5202"/>
    <w:rsid w:val="005E549C"/>
    <w:rsid w:val="005F5372"/>
    <w:rsid w:val="0060356C"/>
    <w:rsid w:val="0060537C"/>
    <w:rsid w:val="006065F3"/>
    <w:rsid w:val="00606901"/>
    <w:rsid w:val="00617984"/>
    <w:rsid w:val="006259AF"/>
    <w:rsid w:val="00635BB2"/>
    <w:rsid w:val="006407B5"/>
    <w:rsid w:val="006422A2"/>
    <w:rsid w:val="0064388C"/>
    <w:rsid w:val="00644803"/>
    <w:rsid w:val="006522F2"/>
    <w:rsid w:val="00656C55"/>
    <w:rsid w:val="00670805"/>
    <w:rsid w:val="00677877"/>
    <w:rsid w:val="00684DE0"/>
    <w:rsid w:val="00691856"/>
    <w:rsid w:val="00694443"/>
    <w:rsid w:val="0069789F"/>
    <w:rsid w:val="006A5B8C"/>
    <w:rsid w:val="006A7020"/>
    <w:rsid w:val="006B7F5B"/>
    <w:rsid w:val="006C56F2"/>
    <w:rsid w:val="006D0437"/>
    <w:rsid w:val="006E1365"/>
    <w:rsid w:val="006E1E22"/>
    <w:rsid w:val="006E350B"/>
    <w:rsid w:val="006E3ADC"/>
    <w:rsid w:val="006F0F2B"/>
    <w:rsid w:val="006F1312"/>
    <w:rsid w:val="006F4D0F"/>
    <w:rsid w:val="00703F1E"/>
    <w:rsid w:val="00706B99"/>
    <w:rsid w:val="00714AEF"/>
    <w:rsid w:val="00714D3D"/>
    <w:rsid w:val="00716E81"/>
    <w:rsid w:val="007171CB"/>
    <w:rsid w:val="007221BD"/>
    <w:rsid w:val="007462B0"/>
    <w:rsid w:val="0074634A"/>
    <w:rsid w:val="00755718"/>
    <w:rsid w:val="00756E7E"/>
    <w:rsid w:val="00760CD8"/>
    <w:rsid w:val="007616F8"/>
    <w:rsid w:val="00763BB9"/>
    <w:rsid w:val="0077000B"/>
    <w:rsid w:val="00770E8B"/>
    <w:rsid w:val="00783163"/>
    <w:rsid w:val="00783692"/>
    <w:rsid w:val="00792B42"/>
    <w:rsid w:val="00793E61"/>
    <w:rsid w:val="0079678A"/>
    <w:rsid w:val="007A2937"/>
    <w:rsid w:val="007A6B06"/>
    <w:rsid w:val="007B3C94"/>
    <w:rsid w:val="007B3FE7"/>
    <w:rsid w:val="007C3740"/>
    <w:rsid w:val="007C42DC"/>
    <w:rsid w:val="007D33CF"/>
    <w:rsid w:val="007D47A5"/>
    <w:rsid w:val="007E3E88"/>
    <w:rsid w:val="00801FAD"/>
    <w:rsid w:val="008070E3"/>
    <w:rsid w:val="008239A1"/>
    <w:rsid w:val="00830790"/>
    <w:rsid w:val="0085172D"/>
    <w:rsid w:val="00853F36"/>
    <w:rsid w:val="00860436"/>
    <w:rsid w:val="00863059"/>
    <w:rsid w:val="0086321D"/>
    <w:rsid w:val="00873DDC"/>
    <w:rsid w:val="00885479"/>
    <w:rsid w:val="008947F8"/>
    <w:rsid w:val="008A2CC3"/>
    <w:rsid w:val="008B02A4"/>
    <w:rsid w:val="008B60A8"/>
    <w:rsid w:val="008B6EFA"/>
    <w:rsid w:val="008C3247"/>
    <w:rsid w:val="008C53F6"/>
    <w:rsid w:val="008C56FF"/>
    <w:rsid w:val="008C589B"/>
    <w:rsid w:val="008D293A"/>
    <w:rsid w:val="008E4ACF"/>
    <w:rsid w:val="008E6C4F"/>
    <w:rsid w:val="008F2ECE"/>
    <w:rsid w:val="00901654"/>
    <w:rsid w:val="00913E7F"/>
    <w:rsid w:val="00952F20"/>
    <w:rsid w:val="009646DD"/>
    <w:rsid w:val="00966C5A"/>
    <w:rsid w:val="009856D1"/>
    <w:rsid w:val="00986484"/>
    <w:rsid w:val="00990069"/>
    <w:rsid w:val="009971A9"/>
    <w:rsid w:val="009B7E6A"/>
    <w:rsid w:val="009C0181"/>
    <w:rsid w:val="009E53AB"/>
    <w:rsid w:val="009F2855"/>
    <w:rsid w:val="009F6EEA"/>
    <w:rsid w:val="00A00E40"/>
    <w:rsid w:val="00A3232A"/>
    <w:rsid w:val="00A36799"/>
    <w:rsid w:val="00A46D44"/>
    <w:rsid w:val="00A53EE3"/>
    <w:rsid w:val="00A62DD6"/>
    <w:rsid w:val="00A65D75"/>
    <w:rsid w:val="00A65F25"/>
    <w:rsid w:val="00A770FA"/>
    <w:rsid w:val="00A83D67"/>
    <w:rsid w:val="00A9593D"/>
    <w:rsid w:val="00AA08FF"/>
    <w:rsid w:val="00AA23B5"/>
    <w:rsid w:val="00AA585E"/>
    <w:rsid w:val="00AA6C11"/>
    <w:rsid w:val="00AA706D"/>
    <w:rsid w:val="00AB0787"/>
    <w:rsid w:val="00AC2ECD"/>
    <w:rsid w:val="00AC3379"/>
    <w:rsid w:val="00AC4834"/>
    <w:rsid w:val="00AC7507"/>
    <w:rsid w:val="00AD4ABF"/>
    <w:rsid w:val="00AE177C"/>
    <w:rsid w:val="00AE6142"/>
    <w:rsid w:val="00AF01B3"/>
    <w:rsid w:val="00AF18E1"/>
    <w:rsid w:val="00AF377E"/>
    <w:rsid w:val="00B05133"/>
    <w:rsid w:val="00B07ACB"/>
    <w:rsid w:val="00B10ADA"/>
    <w:rsid w:val="00B13574"/>
    <w:rsid w:val="00B13DD6"/>
    <w:rsid w:val="00B31195"/>
    <w:rsid w:val="00B35C42"/>
    <w:rsid w:val="00B53530"/>
    <w:rsid w:val="00B713A7"/>
    <w:rsid w:val="00B76576"/>
    <w:rsid w:val="00BA049E"/>
    <w:rsid w:val="00BA53A0"/>
    <w:rsid w:val="00BB0D8F"/>
    <w:rsid w:val="00BB5B35"/>
    <w:rsid w:val="00BB78F6"/>
    <w:rsid w:val="00BB7E87"/>
    <w:rsid w:val="00BD6F94"/>
    <w:rsid w:val="00C07191"/>
    <w:rsid w:val="00C14909"/>
    <w:rsid w:val="00C1609C"/>
    <w:rsid w:val="00C24FE6"/>
    <w:rsid w:val="00C36410"/>
    <w:rsid w:val="00C41956"/>
    <w:rsid w:val="00C45304"/>
    <w:rsid w:val="00C660DF"/>
    <w:rsid w:val="00C773CC"/>
    <w:rsid w:val="00C776A0"/>
    <w:rsid w:val="00C85857"/>
    <w:rsid w:val="00C96BDF"/>
    <w:rsid w:val="00CA38C4"/>
    <w:rsid w:val="00CA56D7"/>
    <w:rsid w:val="00CC2DFB"/>
    <w:rsid w:val="00CC4427"/>
    <w:rsid w:val="00CD2780"/>
    <w:rsid w:val="00CD2DB7"/>
    <w:rsid w:val="00CD520F"/>
    <w:rsid w:val="00CE2F2B"/>
    <w:rsid w:val="00CE4BD1"/>
    <w:rsid w:val="00CE713B"/>
    <w:rsid w:val="00CF69D9"/>
    <w:rsid w:val="00D168AA"/>
    <w:rsid w:val="00D17E8A"/>
    <w:rsid w:val="00D20A32"/>
    <w:rsid w:val="00D339D0"/>
    <w:rsid w:val="00D34CA6"/>
    <w:rsid w:val="00D36602"/>
    <w:rsid w:val="00D40965"/>
    <w:rsid w:val="00D5542C"/>
    <w:rsid w:val="00D71E68"/>
    <w:rsid w:val="00D85365"/>
    <w:rsid w:val="00DB10C8"/>
    <w:rsid w:val="00DC0D71"/>
    <w:rsid w:val="00DC4F71"/>
    <w:rsid w:val="00DC7784"/>
    <w:rsid w:val="00DD4399"/>
    <w:rsid w:val="00DD68AE"/>
    <w:rsid w:val="00DE4437"/>
    <w:rsid w:val="00DE4C2F"/>
    <w:rsid w:val="00E23807"/>
    <w:rsid w:val="00E24CDE"/>
    <w:rsid w:val="00E3056B"/>
    <w:rsid w:val="00E311B0"/>
    <w:rsid w:val="00E32E5F"/>
    <w:rsid w:val="00E35707"/>
    <w:rsid w:val="00E37607"/>
    <w:rsid w:val="00E56D2D"/>
    <w:rsid w:val="00E618F1"/>
    <w:rsid w:val="00E63F22"/>
    <w:rsid w:val="00E675AA"/>
    <w:rsid w:val="00E67D66"/>
    <w:rsid w:val="00E7621D"/>
    <w:rsid w:val="00E94C0B"/>
    <w:rsid w:val="00EA3821"/>
    <w:rsid w:val="00EB0CCD"/>
    <w:rsid w:val="00EB3514"/>
    <w:rsid w:val="00EC7868"/>
    <w:rsid w:val="00EF4D2E"/>
    <w:rsid w:val="00EF79D0"/>
    <w:rsid w:val="00F02B59"/>
    <w:rsid w:val="00F0331D"/>
    <w:rsid w:val="00F216BD"/>
    <w:rsid w:val="00F30F41"/>
    <w:rsid w:val="00F35AF3"/>
    <w:rsid w:val="00F35E34"/>
    <w:rsid w:val="00F36325"/>
    <w:rsid w:val="00F3702D"/>
    <w:rsid w:val="00F37B85"/>
    <w:rsid w:val="00F52D89"/>
    <w:rsid w:val="00F75375"/>
    <w:rsid w:val="00F81863"/>
    <w:rsid w:val="00F90E13"/>
    <w:rsid w:val="00FA3BEA"/>
    <w:rsid w:val="00FA525F"/>
    <w:rsid w:val="00FA67A5"/>
    <w:rsid w:val="00FB539C"/>
    <w:rsid w:val="00FB6FFE"/>
    <w:rsid w:val="00FC2AD9"/>
    <w:rsid w:val="00FC3076"/>
    <w:rsid w:val="00FD0CC2"/>
    <w:rsid w:val="00FD2EB6"/>
    <w:rsid w:val="00FD6241"/>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4CCE1"/>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61573"/>
    <w:pPr>
      <w:tabs>
        <w:tab w:val="right" w:leader="dot" w:pos="10456"/>
      </w:tabs>
      <w:spacing w:after="100" w:line="360" w:lineRule="auto"/>
      <w:ind w:left="220"/>
      <w:pPrChange w:id="0" w:author="Microsoft account" w:date="2016-03-15T18:02:00Z">
        <w:pPr>
          <w:tabs>
            <w:tab w:val="right" w:leader="dot" w:pos="10456"/>
          </w:tabs>
          <w:spacing w:after="100" w:line="360" w:lineRule="auto"/>
          <w:ind w:left="220"/>
        </w:pPr>
      </w:pPrChange>
    </w:pPr>
    <w:rPr>
      <w:rPrChange w:id="0" w:author="Microsoft account" w:date="2016-03-15T18:02:00Z">
        <w:rPr>
          <w:rFonts w:asciiTheme="minorHAnsi" w:eastAsiaTheme="minorHAnsi" w:hAnsiTheme="minorHAnsi" w:cstheme="minorBidi"/>
          <w:sz w:val="22"/>
          <w:szCs w:val="22"/>
          <w:lang w:val="en-AU" w:eastAsia="en-US" w:bidi="ar-SA"/>
        </w:rPr>
      </w:rPrChange>
    </w:r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 w:type="paragraph" w:styleId="Revision">
    <w:name w:val="Revision"/>
    <w:hidden/>
    <w:uiPriority w:val="99"/>
    <w:semiHidden/>
    <w:rsid w:val="00B35C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91358964">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50472289">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0300-2C9A-44D2-B1FD-EE7A251B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22</Pages>
  <Words>13571</Words>
  <Characters>77360</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90750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Microsoft account</cp:lastModifiedBy>
  <cp:revision>9</cp:revision>
  <dcterms:created xsi:type="dcterms:W3CDTF">2016-03-14T23:52:00Z</dcterms:created>
  <dcterms:modified xsi:type="dcterms:W3CDTF">2016-03-15T08:15:00Z</dcterms:modified>
</cp:coreProperties>
</file>